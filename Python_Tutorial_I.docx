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F75" w:rsidRDefault="00CC7F75" w:rsidP="00CC7F75">
      <w:pPr>
        <w:widowControl/>
        <w:shd w:val="clear" w:color="auto" w:fill="FFFFFF"/>
        <w:spacing w:after="225" w:line="330" w:lineRule="atLeast"/>
        <w:jc w:val="center"/>
        <w:outlineLvl w:val="3"/>
        <w:rPr>
          <w:rFonts w:ascii="Helvetica" w:eastAsia="宋体" w:hAnsi="Helvetica" w:cs="Helvetica"/>
          <w:color w:val="444444"/>
          <w:kern w:val="0"/>
          <w:sz w:val="36"/>
          <w:szCs w:val="24"/>
        </w:rPr>
      </w:pPr>
      <w:r w:rsidRPr="00CC7F75">
        <w:rPr>
          <w:rFonts w:ascii="Helvetica" w:eastAsia="宋体" w:hAnsi="Helvetica" w:cs="Helvetica"/>
          <w:color w:val="444444"/>
          <w:kern w:val="0"/>
          <w:sz w:val="36"/>
          <w:szCs w:val="24"/>
        </w:rPr>
        <w:t>Python</w:t>
      </w:r>
      <w:r w:rsidRPr="00CC7F75">
        <w:rPr>
          <w:rFonts w:ascii="Helvetica" w:eastAsia="宋体" w:hAnsi="Helvetica" w:cs="Helvetica"/>
          <w:color w:val="444444"/>
          <w:kern w:val="0"/>
          <w:sz w:val="36"/>
          <w:szCs w:val="24"/>
        </w:rPr>
        <w:t>教程</w:t>
      </w:r>
      <w:r w:rsidR="004B6C52">
        <w:rPr>
          <w:rFonts w:ascii="Helvetica" w:eastAsia="宋体" w:hAnsi="Helvetica" w:cs="Helvetica" w:hint="eastAsia"/>
          <w:color w:val="444444"/>
          <w:kern w:val="0"/>
          <w:sz w:val="36"/>
          <w:szCs w:val="24"/>
        </w:rPr>
        <w:t>I</w:t>
      </w:r>
    </w:p>
    <w:p w:rsidR="004B5B96" w:rsidRPr="00CC7F75" w:rsidRDefault="004B5B96" w:rsidP="00CC7F75">
      <w:pPr>
        <w:widowControl/>
        <w:shd w:val="clear" w:color="auto" w:fill="FFFFFF"/>
        <w:spacing w:after="225" w:line="330" w:lineRule="atLeast"/>
        <w:jc w:val="center"/>
        <w:outlineLvl w:val="3"/>
        <w:rPr>
          <w:rFonts w:ascii="Helvetica" w:eastAsia="宋体" w:hAnsi="Helvetica" w:cs="Helvetica"/>
          <w:color w:val="444444"/>
          <w:kern w:val="0"/>
          <w:sz w:val="36"/>
          <w:szCs w:val="24"/>
        </w:rPr>
      </w:pPr>
      <w:bookmarkStart w:id="0" w:name="_GoBack"/>
      <w:bookmarkEnd w:id="0"/>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是一种计算机程序设计语言。你可能已经听说过很多种流行的编程语言，比如非常难学的</w:t>
      </w:r>
      <w:r>
        <w:rPr>
          <w:rFonts w:ascii="Helvetica" w:hAnsi="Helvetica" w:cs="Helvetica"/>
          <w:color w:val="666666"/>
          <w:sz w:val="21"/>
          <w:szCs w:val="21"/>
        </w:rPr>
        <w:t>C</w:t>
      </w:r>
      <w:r>
        <w:rPr>
          <w:rFonts w:ascii="Helvetica" w:hAnsi="Helvetica" w:cs="Helvetica"/>
          <w:color w:val="666666"/>
          <w:sz w:val="21"/>
          <w:szCs w:val="21"/>
        </w:rPr>
        <w:t>语言，非常流行的</w:t>
      </w:r>
      <w:r>
        <w:rPr>
          <w:rFonts w:ascii="Helvetica" w:hAnsi="Helvetica" w:cs="Helvetica"/>
          <w:color w:val="666666"/>
          <w:sz w:val="21"/>
          <w:szCs w:val="21"/>
        </w:rPr>
        <w:t>Java</w:t>
      </w:r>
      <w:r>
        <w:rPr>
          <w:rFonts w:ascii="Helvetica" w:hAnsi="Helvetica" w:cs="Helvetica"/>
          <w:color w:val="666666"/>
          <w:sz w:val="21"/>
          <w:szCs w:val="21"/>
        </w:rPr>
        <w:t>语言，适合初学者的</w:t>
      </w:r>
      <w:r>
        <w:rPr>
          <w:rFonts w:ascii="Helvetica" w:hAnsi="Helvetica" w:cs="Helvetica"/>
          <w:color w:val="666666"/>
          <w:sz w:val="21"/>
          <w:szCs w:val="21"/>
        </w:rPr>
        <w:t>Basic</w:t>
      </w:r>
      <w:r>
        <w:rPr>
          <w:rFonts w:ascii="Helvetica" w:hAnsi="Helvetica" w:cs="Helvetica"/>
          <w:color w:val="666666"/>
          <w:sz w:val="21"/>
          <w:szCs w:val="21"/>
        </w:rPr>
        <w:t>语言，适合网页编程的</w:t>
      </w:r>
      <w:r>
        <w:rPr>
          <w:rFonts w:ascii="Helvetica" w:hAnsi="Helvetica" w:cs="Helvetica"/>
          <w:color w:val="666666"/>
          <w:sz w:val="21"/>
          <w:szCs w:val="21"/>
        </w:rPr>
        <w:t>JavaScript</w:t>
      </w:r>
      <w:r>
        <w:rPr>
          <w:rFonts w:ascii="Helvetica" w:hAnsi="Helvetica" w:cs="Helvetica"/>
          <w:color w:val="666666"/>
          <w:sz w:val="21"/>
          <w:szCs w:val="21"/>
        </w:rPr>
        <w:t>语言等等。</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w:t>
      </w:r>
      <w:r>
        <w:rPr>
          <w:rFonts w:ascii="Helvetica" w:hAnsi="Helvetica" w:cs="Helvetica"/>
          <w:color w:val="666666"/>
          <w:sz w:val="21"/>
          <w:szCs w:val="21"/>
        </w:rPr>
        <w:t>Python</w:t>
      </w:r>
      <w:r>
        <w:rPr>
          <w:rFonts w:ascii="Helvetica" w:hAnsi="Helvetica" w:cs="Helvetica"/>
          <w:color w:val="666666"/>
          <w:sz w:val="21"/>
          <w:szCs w:val="21"/>
        </w:rPr>
        <w:t>是一种什么语言？</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首先，我们普及一下编程语言的基础知识。用任何编程语言来开发程序，都是为了让计算机干活，比如下载一个</w:t>
      </w:r>
      <w:r>
        <w:rPr>
          <w:rFonts w:ascii="Helvetica" w:hAnsi="Helvetica" w:cs="Helvetica"/>
          <w:color w:val="666666"/>
          <w:sz w:val="21"/>
          <w:szCs w:val="21"/>
        </w:rPr>
        <w:t>MP3</w:t>
      </w:r>
      <w:r>
        <w:rPr>
          <w:rFonts w:ascii="Helvetica" w:hAnsi="Helvetica" w:cs="Helvetica"/>
          <w:color w:val="666666"/>
          <w:sz w:val="21"/>
          <w:szCs w:val="21"/>
        </w:rPr>
        <w:t>，编写一个文档等等，而计算机干活的</w:t>
      </w:r>
      <w:r>
        <w:rPr>
          <w:rFonts w:ascii="Helvetica" w:hAnsi="Helvetica" w:cs="Helvetica"/>
          <w:color w:val="666666"/>
          <w:sz w:val="21"/>
          <w:szCs w:val="21"/>
        </w:rPr>
        <w:t>CPU</w:t>
      </w:r>
      <w:r>
        <w:rPr>
          <w:rFonts w:ascii="Helvetica" w:hAnsi="Helvetica" w:cs="Helvetica"/>
          <w:color w:val="666666"/>
          <w:sz w:val="21"/>
          <w:szCs w:val="21"/>
        </w:rPr>
        <w:t>只认识机器指令，所以，尽管不同的编程语言差异极大，最后都得</w:t>
      </w:r>
      <w:r>
        <w:rPr>
          <w:rFonts w:ascii="Helvetica" w:hAnsi="Helvetica" w:cs="Helvetica"/>
          <w:color w:val="666666"/>
          <w:sz w:val="21"/>
          <w:szCs w:val="21"/>
        </w:rPr>
        <w:t>“</w:t>
      </w:r>
      <w:r>
        <w:rPr>
          <w:rFonts w:ascii="Helvetica" w:hAnsi="Helvetica" w:cs="Helvetica"/>
          <w:color w:val="666666"/>
          <w:sz w:val="21"/>
          <w:szCs w:val="21"/>
        </w:rPr>
        <w:t>翻译</w:t>
      </w:r>
      <w:r>
        <w:rPr>
          <w:rFonts w:ascii="Helvetica" w:hAnsi="Helvetica" w:cs="Helvetica"/>
          <w:color w:val="666666"/>
          <w:sz w:val="21"/>
          <w:szCs w:val="21"/>
        </w:rPr>
        <w:t>”</w:t>
      </w:r>
      <w:r>
        <w:rPr>
          <w:rFonts w:ascii="Helvetica" w:hAnsi="Helvetica" w:cs="Helvetica"/>
          <w:color w:val="666666"/>
          <w:sz w:val="21"/>
          <w:szCs w:val="21"/>
        </w:rPr>
        <w:t>成</w:t>
      </w:r>
      <w:r>
        <w:rPr>
          <w:rFonts w:ascii="Helvetica" w:hAnsi="Helvetica" w:cs="Helvetica"/>
          <w:color w:val="666666"/>
          <w:sz w:val="21"/>
          <w:szCs w:val="21"/>
        </w:rPr>
        <w:t>CPU</w:t>
      </w:r>
      <w:r>
        <w:rPr>
          <w:rFonts w:ascii="Helvetica" w:hAnsi="Helvetica" w:cs="Helvetica"/>
          <w:color w:val="666666"/>
          <w:sz w:val="21"/>
          <w:szCs w:val="21"/>
        </w:rPr>
        <w:t>可以执行的机器指令。而不同的编程语言，干同一个活，编写的代码量，差距也很大。</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比如，完成同一个任务，</w:t>
      </w:r>
      <w:r>
        <w:rPr>
          <w:rFonts w:ascii="Helvetica" w:hAnsi="Helvetica" w:cs="Helvetica"/>
          <w:color w:val="666666"/>
          <w:sz w:val="21"/>
          <w:szCs w:val="21"/>
        </w:rPr>
        <w:t>C</w:t>
      </w:r>
      <w:r>
        <w:rPr>
          <w:rFonts w:ascii="Helvetica" w:hAnsi="Helvetica" w:cs="Helvetica"/>
          <w:color w:val="666666"/>
          <w:sz w:val="21"/>
          <w:szCs w:val="21"/>
        </w:rPr>
        <w:t>语言要写</w:t>
      </w:r>
      <w:r>
        <w:rPr>
          <w:rFonts w:ascii="Helvetica" w:hAnsi="Helvetica" w:cs="Helvetica"/>
          <w:color w:val="666666"/>
          <w:sz w:val="21"/>
          <w:szCs w:val="21"/>
        </w:rPr>
        <w:t>1000</w:t>
      </w:r>
      <w:r>
        <w:rPr>
          <w:rFonts w:ascii="Helvetica" w:hAnsi="Helvetica" w:cs="Helvetica"/>
          <w:color w:val="666666"/>
          <w:sz w:val="21"/>
          <w:szCs w:val="21"/>
        </w:rPr>
        <w:t>行代码，</w:t>
      </w:r>
      <w:r>
        <w:rPr>
          <w:rFonts w:ascii="Helvetica" w:hAnsi="Helvetica" w:cs="Helvetica"/>
          <w:color w:val="666666"/>
          <w:sz w:val="21"/>
          <w:szCs w:val="21"/>
        </w:rPr>
        <w:t>Java</w:t>
      </w:r>
      <w:r>
        <w:rPr>
          <w:rFonts w:ascii="Helvetica" w:hAnsi="Helvetica" w:cs="Helvetica"/>
          <w:color w:val="666666"/>
          <w:sz w:val="21"/>
          <w:szCs w:val="21"/>
        </w:rPr>
        <w:t>只需要写</w:t>
      </w:r>
      <w:r>
        <w:rPr>
          <w:rFonts w:ascii="Helvetica" w:hAnsi="Helvetica" w:cs="Helvetica"/>
          <w:color w:val="666666"/>
          <w:sz w:val="21"/>
          <w:szCs w:val="21"/>
        </w:rPr>
        <w:t>100</w:t>
      </w:r>
      <w:r>
        <w:rPr>
          <w:rFonts w:ascii="Helvetica" w:hAnsi="Helvetica" w:cs="Helvetica"/>
          <w:color w:val="666666"/>
          <w:sz w:val="21"/>
          <w:szCs w:val="21"/>
        </w:rPr>
        <w:t>行，而</w:t>
      </w:r>
      <w:r>
        <w:rPr>
          <w:rFonts w:ascii="Helvetica" w:hAnsi="Helvetica" w:cs="Helvetica"/>
          <w:color w:val="666666"/>
          <w:sz w:val="21"/>
          <w:szCs w:val="21"/>
        </w:rPr>
        <w:t>Python</w:t>
      </w:r>
      <w:r>
        <w:rPr>
          <w:rFonts w:ascii="Helvetica" w:hAnsi="Helvetica" w:cs="Helvetica"/>
          <w:color w:val="666666"/>
          <w:sz w:val="21"/>
          <w:szCs w:val="21"/>
        </w:rPr>
        <w:t>可能只要</w:t>
      </w:r>
      <w:r>
        <w:rPr>
          <w:rFonts w:ascii="Helvetica" w:hAnsi="Helvetica" w:cs="Helvetica"/>
          <w:color w:val="666666"/>
          <w:sz w:val="21"/>
          <w:szCs w:val="21"/>
        </w:rPr>
        <w:t>20</w:t>
      </w:r>
      <w:r>
        <w:rPr>
          <w:rFonts w:ascii="Helvetica" w:hAnsi="Helvetica" w:cs="Helvetica"/>
          <w:color w:val="666666"/>
          <w:sz w:val="21"/>
          <w:szCs w:val="21"/>
        </w:rPr>
        <w:t>行。</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Python</w:t>
      </w:r>
      <w:r>
        <w:rPr>
          <w:rFonts w:ascii="Helvetica" w:hAnsi="Helvetica" w:cs="Helvetica"/>
          <w:color w:val="666666"/>
          <w:sz w:val="21"/>
          <w:szCs w:val="21"/>
        </w:rPr>
        <w:t>是一种相当高级的语言。</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你也许会问，代码少还不好？代码少的代价是运行速度慢，</w:t>
      </w:r>
      <w:r>
        <w:rPr>
          <w:rFonts w:ascii="Helvetica" w:hAnsi="Helvetica" w:cs="Helvetica"/>
          <w:color w:val="666666"/>
          <w:sz w:val="21"/>
          <w:szCs w:val="21"/>
        </w:rPr>
        <w:t>C</w:t>
      </w:r>
      <w:r>
        <w:rPr>
          <w:rFonts w:ascii="Helvetica" w:hAnsi="Helvetica" w:cs="Helvetica"/>
          <w:color w:val="666666"/>
          <w:sz w:val="21"/>
          <w:szCs w:val="21"/>
        </w:rPr>
        <w:t>程序运行</w:t>
      </w:r>
      <w:r>
        <w:rPr>
          <w:rFonts w:ascii="Helvetica" w:hAnsi="Helvetica" w:cs="Helvetica"/>
          <w:color w:val="666666"/>
          <w:sz w:val="21"/>
          <w:szCs w:val="21"/>
        </w:rPr>
        <w:t>1</w:t>
      </w:r>
      <w:r>
        <w:rPr>
          <w:rFonts w:ascii="Helvetica" w:hAnsi="Helvetica" w:cs="Helvetica"/>
          <w:color w:val="666666"/>
          <w:sz w:val="21"/>
          <w:szCs w:val="21"/>
        </w:rPr>
        <w:t>秒钟，</w:t>
      </w:r>
      <w:r>
        <w:rPr>
          <w:rFonts w:ascii="Helvetica" w:hAnsi="Helvetica" w:cs="Helvetica"/>
          <w:color w:val="666666"/>
          <w:sz w:val="21"/>
          <w:szCs w:val="21"/>
        </w:rPr>
        <w:t>Java</w:t>
      </w:r>
      <w:r>
        <w:rPr>
          <w:rFonts w:ascii="Helvetica" w:hAnsi="Helvetica" w:cs="Helvetica"/>
          <w:color w:val="666666"/>
          <w:sz w:val="21"/>
          <w:szCs w:val="21"/>
        </w:rPr>
        <w:t>程序可能需要</w:t>
      </w:r>
      <w:r>
        <w:rPr>
          <w:rFonts w:ascii="Helvetica" w:hAnsi="Helvetica" w:cs="Helvetica"/>
          <w:color w:val="666666"/>
          <w:sz w:val="21"/>
          <w:szCs w:val="21"/>
        </w:rPr>
        <w:t>2</w:t>
      </w:r>
      <w:r>
        <w:rPr>
          <w:rFonts w:ascii="Helvetica" w:hAnsi="Helvetica" w:cs="Helvetica"/>
          <w:color w:val="666666"/>
          <w:sz w:val="21"/>
          <w:szCs w:val="21"/>
        </w:rPr>
        <w:t>秒，而</w:t>
      </w:r>
      <w:r>
        <w:rPr>
          <w:rFonts w:ascii="Helvetica" w:hAnsi="Helvetica" w:cs="Helvetica"/>
          <w:color w:val="666666"/>
          <w:sz w:val="21"/>
          <w:szCs w:val="21"/>
        </w:rPr>
        <w:t>Python</w:t>
      </w:r>
      <w:r>
        <w:rPr>
          <w:rFonts w:ascii="Helvetica" w:hAnsi="Helvetica" w:cs="Helvetica"/>
          <w:color w:val="666666"/>
          <w:sz w:val="21"/>
          <w:szCs w:val="21"/>
        </w:rPr>
        <w:t>程序可能就需要</w:t>
      </w:r>
      <w:r>
        <w:rPr>
          <w:rFonts w:ascii="Helvetica" w:hAnsi="Helvetica" w:cs="Helvetica"/>
          <w:color w:val="666666"/>
          <w:sz w:val="21"/>
          <w:szCs w:val="21"/>
        </w:rPr>
        <w:t>10</w:t>
      </w:r>
      <w:r>
        <w:rPr>
          <w:rFonts w:ascii="Helvetica" w:hAnsi="Helvetica" w:cs="Helvetica"/>
          <w:color w:val="666666"/>
          <w:sz w:val="21"/>
          <w:szCs w:val="21"/>
        </w:rPr>
        <w:t>秒。</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那是不是越低级的程序越难学，越高级的程序越简单？表面上来说，是的，但是，在非常高的抽象计算中，高级的</w:t>
      </w:r>
      <w:r>
        <w:rPr>
          <w:rFonts w:ascii="Helvetica" w:hAnsi="Helvetica" w:cs="Helvetica"/>
          <w:color w:val="666666"/>
          <w:sz w:val="21"/>
          <w:szCs w:val="21"/>
        </w:rPr>
        <w:t>Python</w:t>
      </w:r>
      <w:r>
        <w:rPr>
          <w:rFonts w:ascii="Helvetica" w:hAnsi="Helvetica" w:cs="Helvetica"/>
          <w:color w:val="666666"/>
          <w:sz w:val="21"/>
          <w:szCs w:val="21"/>
        </w:rPr>
        <w:t>程序设计也是非常难学的，所以，高级程序语言不等于简单。</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但是，对于初学者和完成普通任务，</w:t>
      </w:r>
      <w:r>
        <w:rPr>
          <w:rFonts w:ascii="Helvetica" w:hAnsi="Helvetica" w:cs="Helvetica"/>
          <w:color w:val="666666"/>
          <w:sz w:val="21"/>
          <w:szCs w:val="21"/>
        </w:rPr>
        <w:t>Python</w:t>
      </w:r>
      <w:r>
        <w:rPr>
          <w:rFonts w:ascii="Helvetica" w:hAnsi="Helvetica" w:cs="Helvetica"/>
          <w:color w:val="666666"/>
          <w:sz w:val="21"/>
          <w:szCs w:val="21"/>
        </w:rPr>
        <w:t>语言是非常简单易用的。连</w:t>
      </w:r>
      <w:r>
        <w:rPr>
          <w:rFonts w:ascii="Helvetica" w:hAnsi="Helvetica" w:cs="Helvetica"/>
          <w:color w:val="666666"/>
          <w:sz w:val="21"/>
          <w:szCs w:val="21"/>
        </w:rPr>
        <w:t>Google</w:t>
      </w:r>
      <w:r>
        <w:rPr>
          <w:rFonts w:ascii="Helvetica" w:hAnsi="Helvetica" w:cs="Helvetica"/>
          <w:color w:val="666666"/>
          <w:sz w:val="21"/>
          <w:szCs w:val="21"/>
        </w:rPr>
        <w:t>都在大规模使用</w:t>
      </w:r>
      <w:r>
        <w:rPr>
          <w:rFonts w:ascii="Helvetica" w:hAnsi="Helvetica" w:cs="Helvetica"/>
          <w:color w:val="666666"/>
          <w:sz w:val="21"/>
          <w:szCs w:val="21"/>
        </w:rPr>
        <w:t>Python</w:t>
      </w:r>
      <w:r>
        <w:rPr>
          <w:rFonts w:ascii="Helvetica" w:hAnsi="Helvetica" w:cs="Helvetica"/>
          <w:color w:val="666666"/>
          <w:sz w:val="21"/>
          <w:szCs w:val="21"/>
        </w:rPr>
        <w:t>，你就不用担心学了会没用。</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w:t>
      </w:r>
      <w:r>
        <w:rPr>
          <w:rFonts w:ascii="Helvetica" w:hAnsi="Helvetica" w:cs="Helvetica"/>
          <w:color w:val="666666"/>
          <w:sz w:val="21"/>
          <w:szCs w:val="21"/>
        </w:rPr>
        <w:t>Python</w:t>
      </w:r>
      <w:r>
        <w:rPr>
          <w:rFonts w:ascii="Helvetica" w:hAnsi="Helvetica" w:cs="Helvetica"/>
          <w:color w:val="666666"/>
          <w:sz w:val="21"/>
          <w:szCs w:val="21"/>
        </w:rPr>
        <w:t>可以做什么？可以做日常任务，比如自动备份你的</w:t>
      </w:r>
      <w:r>
        <w:rPr>
          <w:rFonts w:ascii="Helvetica" w:hAnsi="Helvetica" w:cs="Helvetica"/>
          <w:color w:val="666666"/>
          <w:sz w:val="21"/>
          <w:szCs w:val="21"/>
        </w:rPr>
        <w:t>MP3</w:t>
      </w:r>
      <w:r>
        <w:rPr>
          <w:rFonts w:ascii="Helvetica" w:hAnsi="Helvetica" w:cs="Helvetica"/>
          <w:color w:val="666666"/>
          <w:sz w:val="21"/>
          <w:szCs w:val="21"/>
        </w:rPr>
        <w:t>；可以做网站，很多著名的网站包括</w:t>
      </w:r>
      <w:r>
        <w:rPr>
          <w:rFonts w:ascii="Helvetica" w:hAnsi="Helvetica" w:cs="Helvetica"/>
          <w:color w:val="666666"/>
          <w:sz w:val="21"/>
          <w:szCs w:val="21"/>
        </w:rPr>
        <w:t>YouTube</w:t>
      </w:r>
      <w:r>
        <w:rPr>
          <w:rFonts w:ascii="Helvetica" w:hAnsi="Helvetica" w:cs="Helvetica"/>
          <w:color w:val="666666"/>
          <w:sz w:val="21"/>
          <w:szCs w:val="21"/>
        </w:rPr>
        <w:t>就是</w:t>
      </w:r>
      <w:r>
        <w:rPr>
          <w:rFonts w:ascii="Helvetica" w:hAnsi="Helvetica" w:cs="Helvetica"/>
          <w:color w:val="666666"/>
          <w:sz w:val="21"/>
          <w:szCs w:val="21"/>
        </w:rPr>
        <w:t>Python</w:t>
      </w:r>
      <w:r>
        <w:rPr>
          <w:rFonts w:ascii="Helvetica" w:hAnsi="Helvetica" w:cs="Helvetica"/>
          <w:color w:val="666666"/>
          <w:sz w:val="21"/>
          <w:szCs w:val="21"/>
        </w:rPr>
        <w:t>写的；可以做网络游戏的后台，很多在线游戏的后台都是</w:t>
      </w:r>
      <w:r>
        <w:rPr>
          <w:rFonts w:ascii="Helvetica" w:hAnsi="Helvetica" w:cs="Helvetica"/>
          <w:color w:val="666666"/>
          <w:sz w:val="21"/>
          <w:szCs w:val="21"/>
        </w:rPr>
        <w:t>Python</w:t>
      </w:r>
      <w:r>
        <w:rPr>
          <w:rFonts w:ascii="Helvetica" w:hAnsi="Helvetica" w:cs="Helvetica"/>
          <w:color w:val="666666"/>
          <w:sz w:val="21"/>
          <w:szCs w:val="21"/>
        </w:rPr>
        <w:t>开发的。总之就是能干很多很多事啦。</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当然也有不能干的事情，比如写操作系统，这个只能用</w:t>
      </w:r>
      <w:r>
        <w:rPr>
          <w:rFonts w:ascii="Helvetica" w:hAnsi="Helvetica" w:cs="Helvetica"/>
          <w:color w:val="666666"/>
          <w:sz w:val="21"/>
          <w:szCs w:val="21"/>
        </w:rPr>
        <w:t>C</w:t>
      </w:r>
      <w:r>
        <w:rPr>
          <w:rFonts w:ascii="Helvetica" w:hAnsi="Helvetica" w:cs="Helvetica"/>
          <w:color w:val="666666"/>
          <w:sz w:val="21"/>
          <w:szCs w:val="21"/>
        </w:rPr>
        <w:t>语言写；写手机应用，只能用</w:t>
      </w:r>
      <w:r>
        <w:rPr>
          <w:rFonts w:ascii="Helvetica" w:hAnsi="Helvetica" w:cs="Helvetica"/>
          <w:color w:val="666666"/>
          <w:sz w:val="21"/>
          <w:szCs w:val="21"/>
        </w:rPr>
        <w:t>Swift/Objective-C</w:t>
      </w:r>
      <w:r>
        <w:rPr>
          <w:rFonts w:ascii="Helvetica" w:hAnsi="Helvetica" w:cs="Helvetica"/>
          <w:color w:val="666666"/>
          <w:sz w:val="21"/>
          <w:szCs w:val="21"/>
        </w:rPr>
        <w:t>（针对</w:t>
      </w:r>
      <w:r>
        <w:rPr>
          <w:rFonts w:ascii="Helvetica" w:hAnsi="Helvetica" w:cs="Helvetica"/>
          <w:color w:val="666666"/>
          <w:sz w:val="21"/>
          <w:szCs w:val="21"/>
        </w:rPr>
        <w:t>iPhone</w:t>
      </w:r>
      <w:r>
        <w:rPr>
          <w:rFonts w:ascii="Helvetica" w:hAnsi="Helvetica" w:cs="Helvetica"/>
          <w:color w:val="666666"/>
          <w:sz w:val="21"/>
          <w:szCs w:val="21"/>
        </w:rPr>
        <w:t>）和</w:t>
      </w:r>
      <w:r>
        <w:rPr>
          <w:rFonts w:ascii="Helvetica" w:hAnsi="Helvetica" w:cs="Helvetica"/>
          <w:color w:val="666666"/>
          <w:sz w:val="21"/>
          <w:szCs w:val="21"/>
        </w:rPr>
        <w:t>Java</w:t>
      </w:r>
      <w:r>
        <w:rPr>
          <w:rFonts w:ascii="Helvetica" w:hAnsi="Helvetica" w:cs="Helvetica"/>
          <w:color w:val="666666"/>
          <w:sz w:val="21"/>
          <w:szCs w:val="21"/>
        </w:rPr>
        <w:t>（针对</w:t>
      </w:r>
      <w:r>
        <w:rPr>
          <w:rFonts w:ascii="Helvetica" w:hAnsi="Helvetica" w:cs="Helvetica"/>
          <w:color w:val="666666"/>
          <w:sz w:val="21"/>
          <w:szCs w:val="21"/>
        </w:rPr>
        <w:t>Android</w:t>
      </w:r>
      <w:r>
        <w:rPr>
          <w:rFonts w:ascii="Helvetica" w:hAnsi="Helvetica" w:cs="Helvetica"/>
          <w:color w:val="666666"/>
          <w:sz w:val="21"/>
          <w:szCs w:val="21"/>
        </w:rPr>
        <w:t>）；写</w:t>
      </w:r>
      <w:r>
        <w:rPr>
          <w:rFonts w:ascii="Helvetica" w:hAnsi="Helvetica" w:cs="Helvetica"/>
          <w:color w:val="666666"/>
          <w:sz w:val="21"/>
          <w:szCs w:val="21"/>
        </w:rPr>
        <w:t>3D</w:t>
      </w:r>
      <w:r>
        <w:rPr>
          <w:rFonts w:ascii="Helvetica" w:hAnsi="Helvetica" w:cs="Helvetica"/>
          <w:color w:val="666666"/>
          <w:sz w:val="21"/>
          <w:szCs w:val="21"/>
        </w:rPr>
        <w:t>游戏，最好用</w:t>
      </w:r>
      <w:r>
        <w:rPr>
          <w:rFonts w:ascii="Helvetica" w:hAnsi="Helvetica" w:cs="Helvetica"/>
          <w:color w:val="666666"/>
          <w:sz w:val="21"/>
          <w:szCs w:val="21"/>
        </w:rPr>
        <w:t>C</w:t>
      </w:r>
      <w:r>
        <w:rPr>
          <w:rFonts w:ascii="Helvetica" w:hAnsi="Helvetica" w:cs="Helvetica"/>
          <w:color w:val="666666"/>
          <w:sz w:val="21"/>
          <w:szCs w:val="21"/>
        </w:rPr>
        <w:t>或</w:t>
      </w:r>
      <w:r>
        <w:rPr>
          <w:rFonts w:ascii="Helvetica" w:hAnsi="Helvetica" w:cs="Helvetica"/>
          <w:color w:val="666666"/>
          <w:sz w:val="21"/>
          <w:szCs w:val="21"/>
        </w:rPr>
        <w:t>C++</w:t>
      </w:r>
      <w:r>
        <w:rPr>
          <w:rFonts w:ascii="Helvetica" w:hAnsi="Helvetica" w:cs="Helvetica"/>
          <w:color w:val="666666"/>
          <w:sz w:val="21"/>
          <w:szCs w:val="21"/>
        </w:rPr>
        <w:t>。</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Python</w:t>
      </w:r>
      <w:r w:rsidRPr="00CC7F75">
        <w:rPr>
          <w:rFonts w:ascii="Helvetica" w:eastAsia="宋体" w:hAnsi="Helvetica" w:cs="Helvetica"/>
          <w:color w:val="444444"/>
          <w:kern w:val="0"/>
          <w:sz w:val="24"/>
          <w:szCs w:val="24"/>
        </w:rPr>
        <w:t>简介</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阅读</w:t>
      </w:r>
      <w:r w:rsidRPr="00CC7F75">
        <w:rPr>
          <w:rFonts w:ascii="Helvetica" w:eastAsia="宋体" w:hAnsi="Helvetica" w:cs="Helvetica"/>
          <w:color w:val="666666"/>
          <w:kern w:val="0"/>
          <w:szCs w:val="21"/>
        </w:rPr>
        <w:t>: 1651790</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25" style="width:0;height:0" o:hralign="center" o:hrstd="t" o:hrnoshade="t" o:hr="t" fillcolor="#666" stroked="f"/>
        </w:pict>
      </w:r>
    </w:p>
    <w:p w:rsidR="00CC7F75" w:rsidRPr="00CC7F75" w:rsidRDefault="00CC7F75" w:rsidP="00CC7F75">
      <w:pPr>
        <w:widowControl/>
        <w:shd w:val="clear" w:color="auto" w:fill="FFFFFF"/>
        <w:spacing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是著名的</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龟叔</w:t>
      </w:r>
      <w:r w:rsidRPr="00CC7F75">
        <w:rPr>
          <w:rFonts w:ascii="Helvetica" w:eastAsia="宋体" w:hAnsi="Helvetica" w:cs="Helvetica"/>
          <w:color w:val="666666"/>
          <w:kern w:val="0"/>
          <w:szCs w:val="21"/>
        </w:rPr>
        <w:t>”Guido van Rossum</w:t>
      </w:r>
      <w:r w:rsidRPr="00CC7F75">
        <w:rPr>
          <w:rFonts w:ascii="Helvetica" w:eastAsia="宋体" w:hAnsi="Helvetica" w:cs="Helvetica"/>
          <w:color w:val="666666"/>
          <w:kern w:val="0"/>
          <w:szCs w:val="21"/>
        </w:rPr>
        <w:t>在</w:t>
      </w:r>
      <w:r w:rsidRPr="00CC7F75">
        <w:rPr>
          <w:rFonts w:ascii="Helvetica" w:eastAsia="宋体" w:hAnsi="Helvetica" w:cs="Helvetica"/>
          <w:color w:val="666666"/>
          <w:kern w:val="0"/>
          <w:szCs w:val="21"/>
        </w:rPr>
        <w:t>1989</w:t>
      </w:r>
      <w:r w:rsidRPr="00CC7F75">
        <w:rPr>
          <w:rFonts w:ascii="Helvetica" w:eastAsia="宋体" w:hAnsi="Helvetica" w:cs="Helvetica"/>
          <w:color w:val="666666"/>
          <w:kern w:val="0"/>
          <w:szCs w:val="21"/>
        </w:rPr>
        <w:t>年圣诞节期间，为了打发无聊的圣诞节而编写的一个编程语言。</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现在，全世界差不多有</w:t>
      </w:r>
      <w:r w:rsidRPr="00CC7F75">
        <w:rPr>
          <w:rFonts w:ascii="Helvetica" w:eastAsia="宋体" w:hAnsi="Helvetica" w:cs="Helvetica"/>
          <w:color w:val="666666"/>
          <w:kern w:val="0"/>
          <w:szCs w:val="21"/>
        </w:rPr>
        <w:t>600</w:t>
      </w:r>
      <w:r w:rsidRPr="00CC7F75">
        <w:rPr>
          <w:rFonts w:ascii="Helvetica" w:eastAsia="宋体" w:hAnsi="Helvetica" w:cs="Helvetica"/>
          <w:color w:val="666666"/>
          <w:kern w:val="0"/>
          <w:szCs w:val="21"/>
        </w:rPr>
        <w:t>多种编程语言，但流行的编程语言也就那么</w:t>
      </w:r>
      <w:r w:rsidRPr="00CC7F75">
        <w:rPr>
          <w:rFonts w:ascii="Helvetica" w:eastAsia="宋体" w:hAnsi="Helvetica" w:cs="Helvetica"/>
          <w:color w:val="666666"/>
          <w:kern w:val="0"/>
          <w:szCs w:val="21"/>
        </w:rPr>
        <w:t>20</w:t>
      </w:r>
      <w:r w:rsidRPr="00CC7F75">
        <w:rPr>
          <w:rFonts w:ascii="Helvetica" w:eastAsia="宋体" w:hAnsi="Helvetica" w:cs="Helvetica"/>
          <w:color w:val="666666"/>
          <w:kern w:val="0"/>
          <w:szCs w:val="21"/>
        </w:rPr>
        <w:t>来种。如果你听说过</w:t>
      </w:r>
      <w:r w:rsidRPr="00CC7F75">
        <w:rPr>
          <w:rFonts w:ascii="Helvetica" w:eastAsia="宋体" w:hAnsi="Helvetica" w:cs="Helvetica"/>
          <w:color w:val="666666"/>
          <w:kern w:val="0"/>
          <w:szCs w:val="21"/>
        </w:rPr>
        <w:t>TIOBE</w:t>
      </w:r>
      <w:r w:rsidRPr="00CC7F75">
        <w:rPr>
          <w:rFonts w:ascii="Helvetica" w:eastAsia="宋体" w:hAnsi="Helvetica" w:cs="Helvetica"/>
          <w:color w:val="666666"/>
          <w:kern w:val="0"/>
          <w:szCs w:val="21"/>
        </w:rPr>
        <w:t>排行榜，你就能知道编程语言的大致流行程度。这是最近</w:t>
      </w:r>
      <w:r w:rsidRPr="00CC7F75">
        <w:rPr>
          <w:rFonts w:ascii="Helvetica" w:eastAsia="宋体" w:hAnsi="Helvetica" w:cs="Helvetica"/>
          <w:color w:val="666666"/>
          <w:kern w:val="0"/>
          <w:szCs w:val="21"/>
        </w:rPr>
        <w:t>10</w:t>
      </w:r>
      <w:r w:rsidRPr="00CC7F75">
        <w:rPr>
          <w:rFonts w:ascii="Helvetica" w:eastAsia="宋体" w:hAnsi="Helvetica" w:cs="Helvetica"/>
          <w:color w:val="666666"/>
          <w:kern w:val="0"/>
          <w:szCs w:val="21"/>
        </w:rPr>
        <w:t>年最常用的</w:t>
      </w:r>
      <w:r w:rsidRPr="00CC7F75">
        <w:rPr>
          <w:rFonts w:ascii="Helvetica" w:eastAsia="宋体" w:hAnsi="Helvetica" w:cs="Helvetica"/>
          <w:color w:val="666666"/>
          <w:kern w:val="0"/>
          <w:szCs w:val="21"/>
        </w:rPr>
        <w:t>10</w:t>
      </w:r>
      <w:r w:rsidRPr="00CC7F75">
        <w:rPr>
          <w:rFonts w:ascii="Helvetica" w:eastAsia="宋体" w:hAnsi="Helvetica" w:cs="Helvetica"/>
          <w:color w:val="666666"/>
          <w:kern w:val="0"/>
          <w:szCs w:val="21"/>
        </w:rPr>
        <w:t>种编程语言的变化图：</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extent cx="6096000" cy="4572000"/>
            <wp:effectExtent l="0" t="0" r="0" b="0"/>
            <wp:docPr id="3" name="图片 3" descr="tpci_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ci_tre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总的来说，这几种编程语言各有千秋。</w:t>
      </w:r>
      <w:r w:rsidRPr="00CC7F75">
        <w:rPr>
          <w:rFonts w:ascii="Helvetica" w:eastAsia="宋体" w:hAnsi="Helvetica" w:cs="Helvetica"/>
          <w:color w:val="666666"/>
          <w:kern w:val="0"/>
          <w:szCs w:val="21"/>
        </w:rPr>
        <w:t>C</w:t>
      </w:r>
      <w:r w:rsidRPr="00CC7F75">
        <w:rPr>
          <w:rFonts w:ascii="Helvetica" w:eastAsia="宋体" w:hAnsi="Helvetica" w:cs="Helvetica"/>
          <w:color w:val="666666"/>
          <w:kern w:val="0"/>
          <w:szCs w:val="21"/>
        </w:rPr>
        <w:t>语言是可以用来编写操作系统的贴近硬件的语言，所以，</w:t>
      </w:r>
      <w:r w:rsidRPr="00CC7F75">
        <w:rPr>
          <w:rFonts w:ascii="Helvetica" w:eastAsia="宋体" w:hAnsi="Helvetica" w:cs="Helvetica"/>
          <w:color w:val="666666"/>
          <w:kern w:val="0"/>
          <w:szCs w:val="21"/>
        </w:rPr>
        <w:t>C</w:t>
      </w:r>
      <w:r w:rsidRPr="00CC7F75">
        <w:rPr>
          <w:rFonts w:ascii="Helvetica" w:eastAsia="宋体" w:hAnsi="Helvetica" w:cs="Helvetica"/>
          <w:color w:val="666666"/>
          <w:kern w:val="0"/>
          <w:szCs w:val="21"/>
        </w:rPr>
        <w:t>语言适合开发那些追求运行速度、充分发挥硬件性能的程序。而</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是用来编写应用程序的高级编程语言。</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当你用一种语言开始作真正的软件开发时，你除了编写代码外，还需要很多基本的已经写好的现成的东西，来帮助你加快开发进度。比如说，要编写一个电子邮件客户端，如果先从最底层开始编写网络协议相关的代码，那估计一年半载也开发不出来。高级编程语言通常都会提供一个比较完善的基础代码库，让你能直接调用，比如，针对电子邮件协议的</w:t>
      </w:r>
      <w:r w:rsidRPr="00CC7F75">
        <w:rPr>
          <w:rFonts w:ascii="Helvetica" w:eastAsia="宋体" w:hAnsi="Helvetica" w:cs="Helvetica"/>
          <w:color w:val="666666"/>
          <w:kern w:val="0"/>
          <w:szCs w:val="21"/>
        </w:rPr>
        <w:t>SMTP</w:t>
      </w:r>
      <w:r w:rsidRPr="00CC7F75">
        <w:rPr>
          <w:rFonts w:ascii="Helvetica" w:eastAsia="宋体" w:hAnsi="Helvetica" w:cs="Helvetica"/>
          <w:color w:val="666666"/>
          <w:kern w:val="0"/>
          <w:szCs w:val="21"/>
        </w:rPr>
        <w:t>库，针对桌面环境的</w:t>
      </w:r>
      <w:r w:rsidRPr="00CC7F75">
        <w:rPr>
          <w:rFonts w:ascii="Helvetica" w:eastAsia="宋体" w:hAnsi="Helvetica" w:cs="Helvetica"/>
          <w:color w:val="666666"/>
          <w:kern w:val="0"/>
          <w:szCs w:val="21"/>
        </w:rPr>
        <w:t>GUI</w:t>
      </w:r>
      <w:r w:rsidRPr="00CC7F75">
        <w:rPr>
          <w:rFonts w:ascii="Helvetica" w:eastAsia="宋体" w:hAnsi="Helvetica" w:cs="Helvetica"/>
          <w:color w:val="666666"/>
          <w:kern w:val="0"/>
          <w:szCs w:val="21"/>
        </w:rPr>
        <w:t>库，在这些已有的代码库的基础上开发，一个电子邮件客户端几天就能开发出来。</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就为我们提供了非常完善的基础代码库，覆盖了网络、文件、</w:t>
      </w:r>
      <w:r w:rsidRPr="00CC7F75">
        <w:rPr>
          <w:rFonts w:ascii="Helvetica" w:eastAsia="宋体" w:hAnsi="Helvetica" w:cs="Helvetica"/>
          <w:color w:val="666666"/>
          <w:kern w:val="0"/>
          <w:szCs w:val="21"/>
        </w:rPr>
        <w:t>GUI</w:t>
      </w:r>
      <w:r w:rsidRPr="00CC7F75">
        <w:rPr>
          <w:rFonts w:ascii="Helvetica" w:eastAsia="宋体" w:hAnsi="Helvetica" w:cs="Helvetica"/>
          <w:color w:val="666666"/>
          <w:kern w:val="0"/>
          <w:szCs w:val="21"/>
        </w:rPr>
        <w:t>、数据库、文本等大量内容，被形象地称作</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内置电池（</w:t>
      </w:r>
      <w:r w:rsidRPr="00CC7F75">
        <w:rPr>
          <w:rFonts w:ascii="Helvetica" w:eastAsia="宋体" w:hAnsi="Helvetica" w:cs="Helvetica"/>
          <w:color w:val="666666"/>
          <w:kern w:val="0"/>
          <w:szCs w:val="21"/>
        </w:rPr>
        <w:t>batteries included</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开发，许多功能不必从零编写，直接使用现成的即可。</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除了内置的库外，</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还有大量的第三方库，也就是别人开发的，供你直接使用的东西。当然，如果你开发的代码通过很好的封装，也可以作为第三方库给别人使用。</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许多大型网站就是用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开发的，例如</w:t>
      </w:r>
      <w:r w:rsidRPr="00CC7F75">
        <w:rPr>
          <w:rFonts w:ascii="Helvetica" w:eastAsia="宋体" w:hAnsi="Helvetica" w:cs="Helvetica"/>
          <w:color w:val="666666"/>
          <w:kern w:val="0"/>
          <w:szCs w:val="21"/>
        </w:rPr>
        <w:t>YouTube</w:t>
      </w:r>
      <w:r w:rsidRPr="00CC7F75">
        <w:rPr>
          <w:rFonts w:ascii="Helvetica" w:eastAsia="宋体" w:hAnsi="Helvetica" w:cs="Helvetica"/>
          <w:color w:val="666666"/>
          <w:kern w:val="0"/>
          <w:szCs w:val="21"/>
        </w:rPr>
        <w:t>、</w:t>
      </w:r>
      <w:hyperlink r:id="rId6" w:tgtFrame="_blank" w:history="1">
        <w:r w:rsidRPr="00CC7F75">
          <w:rPr>
            <w:rFonts w:ascii="Helvetica" w:eastAsia="宋体" w:hAnsi="Helvetica" w:cs="Helvetica"/>
            <w:color w:val="0593D3"/>
            <w:kern w:val="0"/>
            <w:szCs w:val="21"/>
            <w:u w:val="single"/>
          </w:rPr>
          <w:t>Instagram</w:t>
        </w:r>
      </w:hyperlink>
      <w:r w:rsidRPr="00CC7F75">
        <w:rPr>
          <w:rFonts w:ascii="Helvetica" w:eastAsia="宋体" w:hAnsi="Helvetica" w:cs="Helvetica"/>
          <w:color w:val="666666"/>
          <w:kern w:val="0"/>
          <w:szCs w:val="21"/>
        </w:rPr>
        <w:t>，还有国内的</w:t>
      </w:r>
      <w:hyperlink r:id="rId7" w:tgtFrame="_blank" w:history="1">
        <w:r w:rsidRPr="00CC7F75">
          <w:rPr>
            <w:rFonts w:ascii="Helvetica" w:eastAsia="宋体" w:hAnsi="Helvetica" w:cs="Helvetica"/>
            <w:color w:val="0593D3"/>
            <w:kern w:val="0"/>
            <w:szCs w:val="21"/>
            <w:u w:val="single"/>
          </w:rPr>
          <w:t>豆瓣</w:t>
        </w:r>
      </w:hyperlink>
      <w:r w:rsidRPr="00CC7F75">
        <w:rPr>
          <w:rFonts w:ascii="Helvetica" w:eastAsia="宋体" w:hAnsi="Helvetica" w:cs="Helvetica"/>
          <w:color w:val="666666"/>
          <w:kern w:val="0"/>
          <w:szCs w:val="21"/>
        </w:rPr>
        <w:t>。很多大公司，包括</w:t>
      </w:r>
      <w:r w:rsidRPr="00CC7F75">
        <w:rPr>
          <w:rFonts w:ascii="Helvetica" w:eastAsia="宋体" w:hAnsi="Helvetica" w:cs="Helvetica"/>
          <w:color w:val="666666"/>
          <w:kern w:val="0"/>
          <w:szCs w:val="21"/>
        </w:rPr>
        <w:t>Google</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Yahoo</w:t>
      </w:r>
      <w:r w:rsidRPr="00CC7F75">
        <w:rPr>
          <w:rFonts w:ascii="Helvetica" w:eastAsia="宋体" w:hAnsi="Helvetica" w:cs="Helvetica"/>
          <w:color w:val="666666"/>
          <w:kern w:val="0"/>
          <w:szCs w:val="21"/>
        </w:rPr>
        <w:t>等，甚至</w:t>
      </w:r>
      <w:hyperlink r:id="rId8" w:tgtFrame="_blank" w:history="1">
        <w:r w:rsidRPr="00CC7F75">
          <w:rPr>
            <w:rFonts w:ascii="Helvetica" w:eastAsia="宋体" w:hAnsi="Helvetica" w:cs="Helvetica"/>
            <w:color w:val="0593D3"/>
            <w:kern w:val="0"/>
            <w:szCs w:val="21"/>
            <w:u w:val="single"/>
          </w:rPr>
          <w:t>NASA</w:t>
        </w:r>
      </w:hyperlink>
      <w:r w:rsidRPr="00CC7F75">
        <w:rPr>
          <w:rFonts w:ascii="Helvetica" w:eastAsia="宋体" w:hAnsi="Helvetica" w:cs="Helvetica"/>
          <w:color w:val="666666"/>
          <w:kern w:val="0"/>
          <w:szCs w:val="21"/>
        </w:rPr>
        <w:t>（美国航空航天局）都大量地使用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龟叔给</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的定位是</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优雅</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明确</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简单</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，所以</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程序看上去总是简单易懂，初学者学</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，不但入门容易，而且将来深入下去，可以编写那些非常非常复杂的程序。</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总的来说，</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的哲学就是简单优雅，尽量写容易看明白的代码，尽量写少的代码。如果一个资深程序员向你炫耀他写的晦涩难懂、动不动就几万行的代码，你可以尽情地嘲笑他。</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那</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适合开发哪些类型的应用呢？</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首选是网络应用，包括网站、后台服务等等；</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其次是许多日常需要的小工具，包括系统管理员需要的脚本任务等等；</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另外就是把其他语言开发的程序再包装起来，方便使用。</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最后说说</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的缺点。</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任何编程语言都有缺点，</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也不例外。优点说过了，那</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有哪些缺点呢？</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第一个缺点就是运行速度慢，和</w:t>
      </w:r>
      <w:r w:rsidRPr="00CC7F75">
        <w:rPr>
          <w:rFonts w:ascii="Helvetica" w:eastAsia="宋体" w:hAnsi="Helvetica" w:cs="Helvetica"/>
          <w:color w:val="666666"/>
          <w:kern w:val="0"/>
          <w:szCs w:val="21"/>
        </w:rPr>
        <w:t>C</w:t>
      </w:r>
      <w:r w:rsidRPr="00CC7F75">
        <w:rPr>
          <w:rFonts w:ascii="Helvetica" w:eastAsia="宋体" w:hAnsi="Helvetica" w:cs="Helvetica"/>
          <w:color w:val="666666"/>
          <w:kern w:val="0"/>
          <w:szCs w:val="21"/>
        </w:rPr>
        <w:t>程序相比非常慢，因为</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是解释型语言，你的代码在执行时会一行一行地翻译成</w:t>
      </w:r>
      <w:r w:rsidRPr="00CC7F75">
        <w:rPr>
          <w:rFonts w:ascii="Helvetica" w:eastAsia="宋体" w:hAnsi="Helvetica" w:cs="Helvetica"/>
          <w:color w:val="666666"/>
          <w:kern w:val="0"/>
          <w:szCs w:val="21"/>
        </w:rPr>
        <w:t>CPU</w:t>
      </w:r>
      <w:r w:rsidRPr="00CC7F75">
        <w:rPr>
          <w:rFonts w:ascii="Helvetica" w:eastAsia="宋体" w:hAnsi="Helvetica" w:cs="Helvetica"/>
          <w:color w:val="666666"/>
          <w:kern w:val="0"/>
          <w:szCs w:val="21"/>
        </w:rPr>
        <w:t>能理解的机器码，这个翻译过程非常耗时，所以很慢。而</w:t>
      </w:r>
      <w:r w:rsidRPr="00CC7F75">
        <w:rPr>
          <w:rFonts w:ascii="Helvetica" w:eastAsia="宋体" w:hAnsi="Helvetica" w:cs="Helvetica"/>
          <w:color w:val="666666"/>
          <w:kern w:val="0"/>
          <w:szCs w:val="21"/>
        </w:rPr>
        <w:t>C</w:t>
      </w:r>
      <w:r w:rsidRPr="00CC7F75">
        <w:rPr>
          <w:rFonts w:ascii="Helvetica" w:eastAsia="宋体" w:hAnsi="Helvetica" w:cs="Helvetica"/>
          <w:color w:val="666666"/>
          <w:kern w:val="0"/>
          <w:szCs w:val="21"/>
        </w:rPr>
        <w:t>程序是运行前直接编译成</w:t>
      </w:r>
      <w:r w:rsidRPr="00CC7F75">
        <w:rPr>
          <w:rFonts w:ascii="Helvetica" w:eastAsia="宋体" w:hAnsi="Helvetica" w:cs="Helvetica"/>
          <w:color w:val="666666"/>
          <w:kern w:val="0"/>
          <w:szCs w:val="21"/>
        </w:rPr>
        <w:t>CPU</w:t>
      </w:r>
      <w:r w:rsidRPr="00CC7F75">
        <w:rPr>
          <w:rFonts w:ascii="Helvetica" w:eastAsia="宋体" w:hAnsi="Helvetica" w:cs="Helvetica"/>
          <w:color w:val="666666"/>
          <w:kern w:val="0"/>
          <w:szCs w:val="21"/>
        </w:rPr>
        <w:t>能执行的机器码，所以非常快。</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但是大量的应用程序不需要这么快的运行速度，因为用户根本感觉不出来。例如开发一个下载</w:t>
      </w:r>
      <w:r w:rsidRPr="00CC7F75">
        <w:rPr>
          <w:rFonts w:ascii="Helvetica" w:eastAsia="宋体" w:hAnsi="Helvetica" w:cs="Helvetica"/>
          <w:color w:val="666666"/>
          <w:kern w:val="0"/>
          <w:szCs w:val="21"/>
        </w:rPr>
        <w:t>MP3</w:t>
      </w:r>
      <w:r w:rsidRPr="00CC7F75">
        <w:rPr>
          <w:rFonts w:ascii="Helvetica" w:eastAsia="宋体" w:hAnsi="Helvetica" w:cs="Helvetica"/>
          <w:color w:val="666666"/>
          <w:kern w:val="0"/>
          <w:szCs w:val="21"/>
        </w:rPr>
        <w:t>的网络应用程序，</w:t>
      </w:r>
      <w:r w:rsidRPr="00CC7F75">
        <w:rPr>
          <w:rFonts w:ascii="Helvetica" w:eastAsia="宋体" w:hAnsi="Helvetica" w:cs="Helvetica"/>
          <w:color w:val="666666"/>
          <w:kern w:val="0"/>
          <w:szCs w:val="21"/>
        </w:rPr>
        <w:t>C</w:t>
      </w:r>
      <w:r w:rsidRPr="00CC7F75">
        <w:rPr>
          <w:rFonts w:ascii="Helvetica" w:eastAsia="宋体" w:hAnsi="Helvetica" w:cs="Helvetica"/>
          <w:color w:val="666666"/>
          <w:kern w:val="0"/>
          <w:szCs w:val="21"/>
        </w:rPr>
        <w:t>程序的运行时间需要</w:t>
      </w:r>
      <w:r w:rsidRPr="00CC7F75">
        <w:rPr>
          <w:rFonts w:ascii="Helvetica" w:eastAsia="宋体" w:hAnsi="Helvetica" w:cs="Helvetica"/>
          <w:color w:val="666666"/>
          <w:kern w:val="0"/>
          <w:szCs w:val="21"/>
        </w:rPr>
        <w:t>0.001</w:t>
      </w:r>
      <w:r w:rsidRPr="00CC7F75">
        <w:rPr>
          <w:rFonts w:ascii="Helvetica" w:eastAsia="宋体" w:hAnsi="Helvetica" w:cs="Helvetica"/>
          <w:color w:val="666666"/>
          <w:kern w:val="0"/>
          <w:szCs w:val="21"/>
        </w:rPr>
        <w:t>秒，而</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程序的运行时间需要</w:t>
      </w:r>
      <w:r w:rsidRPr="00CC7F75">
        <w:rPr>
          <w:rFonts w:ascii="Helvetica" w:eastAsia="宋体" w:hAnsi="Helvetica" w:cs="Helvetica"/>
          <w:color w:val="666666"/>
          <w:kern w:val="0"/>
          <w:szCs w:val="21"/>
        </w:rPr>
        <w:t>0.1</w:t>
      </w:r>
      <w:r w:rsidRPr="00CC7F75">
        <w:rPr>
          <w:rFonts w:ascii="Helvetica" w:eastAsia="宋体" w:hAnsi="Helvetica" w:cs="Helvetica"/>
          <w:color w:val="666666"/>
          <w:kern w:val="0"/>
          <w:szCs w:val="21"/>
        </w:rPr>
        <w:t>秒，慢了</w:t>
      </w:r>
      <w:r w:rsidRPr="00CC7F75">
        <w:rPr>
          <w:rFonts w:ascii="Helvetica" w:eastAsia="宋体" w:hAnsi="Helvetica" w:cs="Helvetica"/>
          <w:color w:val="666666"/>
          <w:kern w:val="0"/>
          <w:szCs w:val="21"/>
        </w:rPr>
        <w:t>100</w:t>
      </w:r>
      <w:r w:rsidRPr="00CC7F75">
        <w:rPr>
          <w:rFonts w:ascii="Helvetica" w:eastAsia="宋体" w:hAnsi="Helvetica" w:cs="Helvetica"/>
          <w:color w:val="666666"/>
          <w:kern w:val="0"/>
          <w:szCs w:val="21"/>
        </w:rPr>
        <w:t>倍，但由于网络更慢，需要等待</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秒，你想，用户能感觉到</w:t>
      </w:r>
      <w:r w:rsidRPr="00CC7F75">
        <w:rPr>
          <w:rFonts w:ascii="Helvetica" w:eastAsia="宋体" w:hAnsi="Helvetica" w:cs="Helvetica"/>
          <w:color w:val="666666"/>
          <w:kern w:val="0"/>
          <w:szCs w:val="21"/>
        </w:rPr>
        <w:t>1.001</w:t>
      </w:r>
      <w:r w:rsidRPr="00CC7F75">
        <w:rPr>
          <w:rFonts w:ascii="Helvetica" w:eastAsia="宋体" w:hAnsi="Helvetica" w:cs="Helvetica"/>
          <w:color w:val="666666"/>
          <w:kern w:val="0"/>
          <w:szCs w:val="21"/>
        </w:rPr>
        <w:t>秒和</w:t>
      </w:r>
      <w:r w:rsidRPr="00CC7F75">
        <w:rPr>
          <w:rFonts w:ascii="Helvetica" w:eastAsia="宋体" w:hAnsi="Helvetica" w:cs="Helvetica"/>
          <w:color w:val="666666"/>
          <w:kern w:val="0"/>
          <w:szCs w:val="21"/>
        </w:rPr>
        <w:t>1.1</w:t>
      </w:r>
      <w:r w:rsidRPr="00CC7F75">
        <w:rPr>
          <w:rFonts w:ascii="Helvetica" w:eastAsia="宋体" w:hAnsi="Helvetica" w:cs="Helvetica"/>
          <w:color w:val="666666"/>
          <w:kern w:val="0"/>
          <w:szCs w:val="21"/>
        </w:rPr>
        <w:t>秒的区别吗？这就好比</w:t>
      </w:r>
      <w:r w:rsidRPr="00CC7F75">
        <w:rPr>
          <w:rFonts w:ascii="Helvetica" w:eastAsia="宋体" w:hAnsi="Helvetica" w:cs="Helvetica"/>
          <w:color w:val="666666"/>
          <w:kern w:val="0"/>
          <w:szCs w:val="21"/>
        </w:rPr>
        <w:t>F1</w:t>
      </w:r>
      <w:r w:rsidRPr="00CC7F75">
        <w:rPr>
          <w:rFonts w:ascii="Helvetica" w:eastAsia="宋体" w:hAnsi="Helvetica" w:cs="Helvetica"/>
          <w:color w:val="666666"/>
          <w:kern w:val="0"/>
          <w:szCs w:val="21"/>
        </w:rPr>
        <w:t>赛车和普通的出租车在北京三环路上行驶的道理一样，虽然</w:t>
      </w:r>
      <w:r w:rsidRPr="00CC7F75">
        <w:rPr>
          <w:rFonts w:ascii="Helvetica" w:eastAsia="宋体" w:hAnsi="Helvetica" w:cs="Helvetica"/>
          <w:color w:val="666666"/>
          <w:kern w:val="0"/>
          <w:szCs w:val="21"/>
        </w:rPr>
        <w:t>F1</w:t>
      </w:r>
      <w:r w:rsidRPr="00CC7F75">
        <w:rPr>
          <w:rFonts w:ascii="Helvetica" w:eastAsia="宋体" w:hAnsi="Helvetica" w:cs="Helvetica"/>
          <w:color w:val="666666"/>
          <w:kern w:val="0"/>
          <w:szCs w:val="21"/>
        </w:rPr>
        <w:t>赛车理论时速高达</w:t>
      </w:r>
      <w:r w:rsidRPr="00CC7F75">
        <w:rPr>
          <w:rFonts w:ascii="Helvetica" w:eastAsia="宋体" w:hAnsi="Helvetica" w:cs="Helvetica"/>
          <w:color w:val="666666"/>
          <w:kern w:val="0"/>
          <w:szCs w:val="21"/>
        </w:rPr>
        <w:t>400</w:t>
      </w:r>
      <w:r w:rsidRPr="00CC7F75">
        <w:rPr>
          <w:rFonts w:ascii="Helvetica" w:eastAsia="宋体" w:hAnsi="Helvetica" w:cs="Helvetica"/>
          <w:color w:val="666666"/>
          <w:kern w:val="0"/>
          <w:szCs w:val="21"/>
        </w:rPr>
        <w:t>公里，但由于三环路堵车的时速只有</w:t>
      </w:r>
      <w:r w:rsidRPr="00CC7F75">
        <w:rPr>
          <w:rFonts w:ascii="Helvetica" w:eastAsia="宋体" w:hAnsi="Helvetica" w:cs="Helvetica"/>
          <w:color w:val="666666"/>
          <w:kern w:val="0"/>
          <w:szCs w:val="21"/>
        </w:rPr>
        <w:t>20</w:t>
      </w:r>
      <w:r w:rsidRPr="00CC7F75">
        <w:rPr>
          <w:rFonts w:ascii="Helvetica" w:eastAsia="宋体" w:hAnsi="Helvetica" w:cs="Helvetica"/>
          <w:color w:val="666666"/>
          <w:kern w:val="0"/>
          <w:szCs w:val="21"/>
        </w:rPr>
        <w:t>公里，因此，作为乘客，你感觉的时速永远是</w:t>
      </w:r>
      <w:r w:rsidRPr="00CC7F75">
        <w:rPr>
          <w:rFonts w:ascii="Helvetica" w:eastAsia="宋体" w:hAnsi="Helvetica" w:cs="Helvetica"/>
          <w:color w:val="666666"/>
          <w:kern w:val="0"/>
          <w:szCs w:val="21"/>
        </w:rPr>
        <w:t>20</w:t>
      </w:r>
      <w:r w:rsidRPr="00CC7F75">
        <w:rPr>
          <w:rFonts w:ascii="Helvetica" w:eastAsia="宋体" w:hAnsi="Helvetica" w:cs="Helvetica"/>
          <w:color w:val="666666"/>
          <w:kern w:val="0"/>
          <w:szCs w:val="21"/>
        </w:rPr>
        <w:t>公里。</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extent cx="3638550" cy="1733550"/>
            <wp:effectExtent l="0" t="0" r="0" b="0"/>
            <wp:docPr id="2" name="图片 2" descr="不要在意程序运行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不要在意程序运行速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73355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第二个缺点就是代码不能加密。如果要发布你的</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程序，实际上就是发布源代码，这一点跟</w:t>
      </w:r>
      <w:r w:rsidRPr="00CC7F75">
        <w:rPr>
          <w:rFonts w:ascii="Helvetica" w:eastAsia="宋体" w:hAnsi="Helvetica" w:cs="Helvetica"/>
          <w:color w:val="666666"/>
          <w:kern w:val="0"/>
          <w:szCs w:val="21"/>
        </w:rPr>
        <w:t>C</w:t>
      </w:r>
      <w:r w:rsidRPr="00CC7F75">
        <w:rPr>
          <w:rFonts w:ascii="Helvetica" w:eastAsia="宋体" w:hAnsi="Helvetica" w:cs="Helvetica"/>
          <w:color w:val="666666"/>
          <w:kern w:val="0"/>
          <w:szCs w:val="21"/>
        </w:rPr>
        <w:t>语言不同，</w:t>
      </w:r>
      <w:r w:rsidRPr="00CC7F75">
        <w:rPr>
          <w:rFonts w:ascii="Helvetica" w:eastAsia="宋体" w:hAnsi="Helvetica" w:cs="Helvetica"/>
          <w:color w:val="666666"/>
          <w:kern w:val="0"/>
          <w:szCs w:val="21"/>
        </w:rPr>
        <w:t>C</w:t>
      </w:r>
      <w:r w:rsidRPr="00CC7F75">
        <w:rPr>
          <w:rFonts w:ascii="Helvetica" w:eastAsia="宋体" w:hAnsi="Helvetica" w:cs="Helvetica"/>
          <w:color w:val="666666"/>
          <w:kern w:val="0"/>
          <w:szCs w:val="21"/>
        </w:rPr>
        <w:t>语言不用发布源代码，只需要把编译后的机器码（也就是你在</w:t>
      </w:r>
      <w:r w:rsidRPr="00CC7F75">
        <w:rPr>
          <w:rFonts w:ascii="Helvetica" w:eastAsia="宋体" w:hAnsi="Helvetica" w:cs="Helvetica"/>
          <w:color w:val="666666"/>
          <w:kern w:val="0"/>
          <w:szCs w:val="21"/>
        </w:rPr>
        <w:lastRenderedPageBreak/>
        <w:t>Windows</w:t>
      </w:r>
      <w:r w:rsidRPr="00CC7F75">
        <w:rPr>
          <w:rFonts w:ascii="Helvetica" w:eastAsia="宋体" w:hAnsi="Helvetica" w:cs="Helvetica"/>
          <w:color w:val="666666"/>
          <w:kern w:val="0"/>
          <w:szCs w:val="21"/>
        </w:rPr>
        <w:t>上常见的</w:t>
      </w:r>
      <w:r w:rsidRPr="00CC7F75">
        <w:rPr>
          <w:rFonts w:ascii="Helvetica" w:eastAsia="宋体" w:hAnsi="Helvetica" w:cs="Helvetica"/>
          <w:color w:val="666666"/>
          <w:kern w:val="0"/>
          <w:szCs w:val="21"/>
        </w:rPr>
        <w:t>xxx.exe</w:t>
      </w:r>
      <w:r w:rsidRPr="00CC7F75">
        <w:rPr>
          <w:rFonts w:ascii="Helvetica" w:eastAsia="宋体" w:hAnsi="Helvetica" w:cs="Helvetica"/>
          <w:color w:val="666666"/>
          <w:kern w:val="0"/>
          <w:szCs w:val="21"/>
        </w:rPr>
        <w:t>文件）发布出去。要从机器码反推出</w:t>
      </w:r>
      <w:r w:rsidRPr="00CC7F75">
        <w:rPr>
          <w:rFonts w:ascii="Helvetica" w:eastAsia="宋体" w:hAnsi="Helvetica" w:cs="Helvetica"/>
          <w:color w:val="666666"/>
          <w:kern w:val="0"/>
          <w:szCs w:val="21"/>
        </w:rPr>
        <w:t>C</w:t>
      </w:r>
      <w:r w:rsidRPr="00CC7F75">
        <w:rPr>
          <w:rFonts w:ascii="Helvetica" w:eastAsia="宋体" w:hAnsi="Helvetica" w:cs="Helvetica"/>
          <w:color w:val="666666"/>
          <w:kern w:val="0"/>
          <w:szCs w:val="21"/>
        </w:rPr>
        <w:t>代码是不可能的，所以，凡是编译型的语言，都没有这个问题，而解释型的语言，则必须把源码发布出去。</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这个缺点仅限于你要编写的软件需要卖给别人挣钱的时候。好消息是目前的互联网时代，靠卖软件授权的商业模式越来越少了，靠网站和移动应用卖服务的模式越来越多了，后一种模式不需要把源码给别人。</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再说了，现在如火如荼的开源运动和互联网自由开放的精神是一致的，互联网上有无数非常优秀的像</w:t>
      </w:r>
      <w:r w:rsidRPr="00CC7F75">
        <w:rPr>
          <w:rFonts w:ascii="Helvetica" w:eastAsia="宋体" w:hAnsi="Helvetica" w:cs="Helvetica"/>
          <w:color w:val="666666"/>
          <w:kern w:val="0"/>
          <w:szCs w:val="21"/>
        </w:rPr>
        <w:t>Linux</w:t>
      </w:r>
      <w:r w:rsidRPr="00CC7F75">
        <w:rPr>
          <w:rFonts w:ascii="Helvetica" w:eastAsia="宋体" w:hAnsi="Helvetica" w:cs="Helvetica"/>
          <w:color w:val="666666"/>
          <w:kern w:val="0"/>
          <w:szCs w:val="21"/>
        </w:rPr>
        <w:t>一样的开源代码，我们千万不要高估自己写的代码真的有非常大的</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商业价值</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。那些大公司的代码不愿意开放的更重要的原因是代码写得太烂了，一旦开源，就没人敢用他们的产品了。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extent cx="4095750" cy="1714500"/>
            <wp:effectExtent l="0" t="0" r="0" b="0"/>
            <wp:docPr id="1" name="图片 1" descr="哪有功夫破解你的烂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哪有功夫破解你的烂代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71450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当然，</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还有其他若干小缺点，请自行忽略，就不一一列举了。</w:t>
      </w:r>
    </w:p>
    <w:p w:rsidR="00CC7F75" w:rsidRDefault="00CC7F75" w:rsidP="00CC7F7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安装</w:t>
      </w:r>
      <w:r>
        <w:rPr>
          <w:rFonts w:ascii="Helvetica" w:hAnsi="Helvetica" w:cs="Helvetica"/>
          <w:b w:val="0"/>
          <w:bCs w:val="0"/>
          <w:color w:val="444444"/>
        </w:rPr>
        <w:t>Python</w:t>
      </w:r>
    </w:p>
    <w:p w:rsidR="00CC7F75" w:rsidRDefault="00CC7F75" w:rsidP="00CC7F7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492401</w:t>
      </w:r>
    </w:p>
    <w:p w:rsidR="00CC7F75" w:rsidRDefault="00B34CFD" w:rsidP="00CC7F75">
      <w:pPr>
        <w:spacing w:before="225" w:after="225"/>
        <w:rPr>
          <w:rFonts w:ascii="宋体" w:hAnsi="宋体" w:cs="宋体"/>
          <w:sz w:val="24"/>
          <w:szCs w:val="24"/>
        </w:rPr>
      </w:pPr>
      <w:r>
        <w:pict>
          <v:rect id="_x0000_i1026" style="width:0;height:0" o:hralign="center" o:hrstd="t" o:hrnoshade="t" o:hr="t" fillcolor="#666" stroked="f"/>
        </w:pict>
      </w:r>
    </w:p>
    <w:p w:rsidR="00CC7F75" w:rsidRDefault="00CC7F75" w:rsidP="00CC7F7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11" w:tgtFrame="_blank" w:history="1">
        <w:r>
          <w:rPr>
            <w:rStyle w:val="a4"/>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12" w:tgtFrame="_blank" w:history="1">
        <w:r>
          <w:rPr>
            <w:rStyle w:val="a4"/>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
          <w:rFonts w:ascii="Consolas" w:hAnsi="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13" w:tgtFrame="_blank" w:history="1">
        <w:r>
          <w:rPr>
            <w:rStyle w:val="a4"/>
            <w:rFonts w:ascii="Helvetica" w:hAnsi="Helvetica" w:cs="Helvetica"/>
            <w:color w:val="0593D3"/>
            <w:sz w:val="21"/>
            <w:szCs w:val="21"/>
          </w:rPr>
          <w:t>64</w:t>
        </w:r>
        <w:r>
          <w:rPr>
            <w:rStyle w:val="a4"/>
            <w:rFonts w:ascii="Helvetica" w:hAnsi="Helvetica" w:cs="Helvetica"/>
            <w:color w:val="0593D3"/>
            <w:sz w:val="21"/>
            <w:szCs w:val="21"/>
          </w:rPr>
          <w:t>位安装程序</w:t>
        </w:r>
      </w:hyperlink>
      <w:r>
        <w:rPr>
          <w:rFonts w:ascii="Helvetica" w:hAnsi="Helvetica" w:cs="Helvetica"/>
          <w:color w:val="666666"/>
          <w:sz w:val="21"/>
          <w:szCs w:val="21"/>
        </w:rPr>
        <w:t>或</w:t>
      </w:r>
      <w:hyperlink r:id="rId14" w:tgtFrame="_blank" w:history="1">
        <w:r>
          <w:rPr>
            <w:rStyle w:val="a4"/>
            <w:rFonts w:ascii="Helvetica" w:hAnsi="Helvetica" w:cs="Helvetica"/>
            <w:color w:val="0593D3"/>
            <w:sz w:val="21"/>
            <w:szCs w:val="21"/>
          </w:rPr>
          <w:t>32</w:t>
        </w:r>
        <w:r>
          <w:rPr>
            <w:rStyle w:val="a4"/>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15" w:tgtFrame="_blank" w:history="1">
        <w:r>
          <w:rPr>
            <w:rStyle w:val="a4"/>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6057900" cy="3619500"/>
            <wp:effectExtent l="0" t="0" r="0" b="0"/>
            <wp:docPr id="6" name="图片 6"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py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特别要注意勾上</w:t>
      </w:r>
      <w:r>
        <w:rPr>
          <w:rStyle w:val="HTML"/>
          <w:rFonts w:ascii="Consolas" w:hAnsi="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657725" cy="2200275"/>
            <wp:effectExtent l="0" t="0" r="9525" b="9525"/>
            <wp:docPr id="5" name="图片 5"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n-py3-w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
          <w:rFonts w:ascii="Consolas" w:hAnsi="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
          <w:rFonts w:ascii="Consolas" w:hAnsi="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‘python’ 不是内部或外部命令，也不是可运行的程序或批处理文件。</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657725" cy="2200275"/>
            <wp:effectExtent l="0" t="0" r="9525" b="9525"/>
            <wp:docPr id="4" name="图片 4"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not-fou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
          <w:rFonts w:ascii="Consolas" w:hAnsi="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
          <w:rFonts w:ascii="Consolas" w:hAnsi="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
          <w:rFonts w:ascii="Consolas" w:hAnsi="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
          <w:rFonts w:ascii="Consolas" w:hAnsi="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
          <w:rFonts w:ascii="Consolas" w:hAnsi="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学会如何把</w:t>
      </w:r>
      <w:r>
        <w:rPr>
          <w:rFonts w:ascii="Helvetica" w:hAnsi="Helvetica" w:cs="Helvetica"/>
          <w:color w:val="666666"/>
          <w:sz w:val="21"/>
          <w:szCs w:val="21"/>
        </w:rPr>
        <w:t>Python</w:t>
      </w:r>
      <w:r>
        <w:rPr>
          <w:rFonts w:ascii="Helvetica" w:hAnsi="Helvetica" w:cs="Helvetica"/>
          <w:color w:val="666666"/>
          <w:sz w:val="21"/>
          <w:szCs w:val="21"/>
        </w:rPr>
        <w:t>安装到计算机中，并且熟练打开和退出</w:t>
      </w:r>
      <w:r>
        <w:rPr>
          <w:rFonts w:ascii="Helvetica" w:hAnsi="Helvetica" w:cs="Helvetica"/>
          <w:color w:val="666666"/>
          <w:sz w:val="21"/>
          <w:szCs w:val="21"/>
        </w:rPr>
        <w:t>Python</w:t>
      </w:r>
      <w:r>
        <w:rPr>
          <w:rFonts w:ascii="Helvetica" w:hAnsi="Helvetica" w:cs="Helvetica"/>
          <w:color w:val="666666"/>
          <w:sz w:val="21"/>
          <w:szCs w:val="21"/>
        </w:rPr>
        <w:t>交互式环境。</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Windows</w:t>
      </w:r>
      <w:r>
        <w:rPr>
          <w:rFonts w:ascii="Helvetica" w:hAnsi="Helvetica" w:cs="Helvetica"/>
          <w:color w:val="666666"/>
          <w:sz w:val="21"/>
          <w:szCs w:val="21"/>
        </w:rPr>
        <w:t>上运行</w:t>
      </w:r>
      <w:r>
        <w:rPr>
          <w:rFonts w:ascii="Helvetica" w:hAnsi="Helvetica" w:cs="Helvetica"/>
          <w:color w:val="666666"/>
          <w:sz w:val="21"/>
          <w:szCs w:val="21"/>
        </w:rPr>
        <w:t>Python</w:t>
      </w:r>
      <w:r>
        <w:rPr>
          <w:rFonts w:ascii="Helvetica" w:hAnsi="Helvetica" w:cs="Helvetica"/>
          <w:color w:val="666666"/>
          <w:sz w:val="21"/>
          <w:szCs w:val="21"/>
        </w:rPr>
        <w:t>时，请先启动命令行，然后运行</w:t>
      </w:r>
      <w:r>
        <w:rPr>
          <w:rStyle w:val="HTML"/>
          <w:rFonts w:ascii="Consolas" w:hAnsi="Consolas"/>
          <w:color w:val="DD0055"/>
          <w:sz w:val="18"/>
          <w:szCs w:val="18"/>
          <w:bdr w:val="single" w:sz="6" w:space="0" w:color="DDDDDD" w:frame="1"/>
          <w:shd w:val="clear" w:color="auto" w:fill="FAFAFA"/>
        </w:rPr>
        <w:t>python</w:t>
      </w:r>
      <w:r>
        <w:rPr>
          <w:rFonts w:ascii="Helvetica" w:hAnsi="Helvetica" w:cs="Helvetica"/>
          <w:color w:val="666666"/>
          <w:sz w:val="21"/>
          <w:szCs w:val="21"/>
        </w:rPr>
        <w:t>。</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Linux</w:t>
      </w:r>
      <w:r>
        <w:rPr>
          <w:rFonts w:ascii="Helvetica" w:hAnsi="Helvetica" w:cs="Helvetica"/>
          <w:color w:val="666666"/>
          <w:sz w:val="21"/>
          <w:szCs w:val="21"/>
        </w:rPr>
        <w:t>上运行</w:t>
      </w:r>
      <w:r>
        <w:rPr>
          <w:rFonts w:ascii="Helvetica" w:hAnsi="Helvetica" w:cs="Helvetica"/>
          <w:color w:val="666666"/>
          <w:sz w:val="21"/>
          <w:szCs w:val="21"/>
        </w:rPr>
        <w:t>Python</w:t>
      </w:r>
      <w:r>
        <w:rPr>
          <w:rFonts w:ascii="Helvetica" w:hAnsi="Helvetica" w:cs="Helvetica"/>
          <w:color w:val="666666"/>
          <w:sz w:val="21"/>
          <w:szCs w:val="21"/>
        </w:rPr>
        <w:t>时，请打开终端，然后运行</w:t>
      </w:r>
      <w:r>
        <w:rPr>
          <w:rStyle w:val="HTML"/>
          <w:rFonts w:ascii="Consolas" w:hAnsi="Consolas"/>
          <w:color w:val="DD0055"/>
          <w:sz w:val="18"/>
          <w:szCs w:val="18"/>
          <w:bdr w:val="single" w:sz="6" w:space="0" w:color="DDDDDD" w:frame="1"/>
          <w:shd w:val="clear" w:color="auto" w:fill="FAFAFA"/>
        </w:rPr>
        <w:t>python3</w:t>
      </w:r>
      <w:r>
        <w:rPr>
          <w:rFonts w:ascii="Helvetica" w:hAnsi="Helvetica" w:cs="Helvetica"/>
          <w:color w:val="666666"/>
          <w:sz w:val="21"/>
          <w:szCs w:val="21"/>
        </w:rPr>
        <w:t>。</w:t>
      </w:r>
    </w:p>
    <w:p w:rsidR="00CC7F75" w:rsidRDefault="00CC7F75" w:rsidP="00CC7F7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Python</w:t>
      </w:r>
      <w:r>
        <w:rPr>
          <w:rFonts w:ascii="Helvetica" w:hAnsi="Helvetica" w:cs="Helvetica"/>
          <w:b w:val="0"/>
          <w:bCs w:val="0"/>
          <w:color w:val="444444"/>
        </w:rPr>
        <w:t>解释器</w:t>
      </w:r>
    </w:p>
    <w:p w:rsidR="00CC7F75" w:rsidRDefault="00CC7F75" w:rsidP="00CC7F7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390454</w:t>
      </w:r>
    </w:p>
    <w:p w:rsidR="00CC7F75" w:rsidRDefault="00B34CFD" w:rsidP="00CC7F75">
      <w:pPr>
        <w:spacing w:before="225" w:after="225"/>
        <w:rPr>
          <w:rFonts w:ascii="宋体" w:hAnsi="宋体" w:cs="宋体"/>
          <w:sz w:val="24"/>
          <w:szCs w:val="24"/>
        </w:rPr>
      </w:pPr>
      <w:r>
        <w:pict>
          <v:rect id="_x0000_i1027" style="width:0;height:0" o:hralign="center" o:hrstd="t" o:hrnoshade="t" o:hr="t" fillcolor="#666" stroked="f"/>
        </w:pict>
      </w:r>
    </w:p>
    <w:p w:rsidR="00CC7F75" w:rsidRDefault="00CC7F75" w:rsidP="00CC7F7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当我们编写</w:t>
      </w:r>
      <w:r>
        <w:rPr>
          <w:rFonts w:ascii="Helvetica" w:hAnsi="Helvetica" w:cs="Helvetica"/>
          <w:color w:val="666666"/>
          <w:sz w:val="21"/>
          <w:szCs w:val="21"/>
        </w:rPr>
        <w:t>Python</w:t>
      </w:r>
      <w:r>
        <w:rPr>
          <w:rFonts w:ascii="Helvetica" w:hAnsi="Helvetica" w:cs="Helvetica"/>
          <w:color w:val="666666"/>
          <w:sz w:val="21"/>
          <w:szCs w:val="21"/>
        </w:rPr>
        <w:t>代码时，我们得到的是一个包含</w:t>
      </w:r>
      <w:r>
        <w:rPr>
          <w:rFonts w:ascii="Helvetica" w:hAnsi="Helvetica" w:cs="Helvetica"/>
          <w:color w:val="666666"/>
          <w:sz w:val="21"/>
          <w:szCs w:val="21"/>
        </w:rPr>
        <w:t>Python</w:t>
      </w:r>
      <w:r>
        <w:rPr>
          <w:rFonts w:ascii="Helvetica" w:hAnsi="Helvetica" w:cs="Helvetica"/>
          <w:color w:val="666666"/>
          <w:sz w:val="21"/>
          <w:szCs w:val="21"/>
        </w:rPr>
        <w:t>代码的以</w:t>
      </w:r>
      <w:r>
        <w:rPr>
          <w:rStyle w:val="HTML"/>
          <w:rFonts w:ascii="Consolas" w:hAnsi="Consolas"/>
          <w:color w:val="DD0055"/>
          <w:sz w:val="18"/>
          <w:szCs w:val="18"/>
          <w:bdr w:val="single" w:sz="6" w:space="0" w:color="DDDDDD" w:frame="1"/>
          <w:shd w:val="clear" w:color="auto" w:fill="FAFAFA"/>
        </w:rPr>
        <w:t>.py</w:t>
      </w:r>
      <w:r>
        <w:rPr>
          <w:rFonts w:ascii="Helvetica" w:hAnsi="Helvetica" w:cs="Helvetica"/>
          <w:color w:val="666666"/>
          <w:sz w:val="21"/>
          <w:szCs w:val="21"/>
        </w:rPr>
        <w:t>为扩展名的文本文件。要运行代码，就需要</w:t>
      </w:r>
      <w:r>
        <w:rPr>
          <w:rFonts w:ascii="Helvetica" w:hAnsi="Helvetica" w:cs="Helvetica"/>
          <w:color w:val="666666"/>
          <w:sz w:val="21"/>
          <w:szCs w:val="21"/>
        </w:rPr>
        <w:t>Python</w:t>
      </w:r>
      <w:r>
        <w:rPr>
          <w:rFonts w:ascii="Helvetica" w:hAnsi="Helvetica" w:cs="Helvetica"/>
          <w:color w:val="666666"/>
          <w:sz w:val="21"/>
          <w:szCs w:val="21"/>
        </w:rPr>
        <w:t>解释器去执行</w:t>
      </w:r>
      <w:r>
        <w:rPr>
          <w:rStyle w:val="HTML"/>
          <w:rFonts w:ascii="Consolas" w:hAnsi="Consolas"/>
          <w:color w:val="DD0055"/>
          <w:sz w:val="18"/>
          <w:szCs w:val="18"/>
          <w:bdr w:val="single" w:sz="6" w:space="0" w:color="DDDDDD" w:frame="1"/>
          <w:shd w:val="clear" w:color="auto" w:fill="FAFAFA"/>
        </w:rPr>
        <w:t>.py</w:t>
      </w:r>
      <w:r>
        <w:rPr>
          <w:rFonts w:ascii="Helvetica" w:hAnsi="Helvetica" w:cs="Helvetica"/>
          <w:color w:val="666666"/>
          <w:sz w:val="21"/>
          <w:szCs w:val="21"/>
        </w:rPr>
        <w:t>文件。</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由于整个</w:t>
      </w:r>
      <w:r>
        <w:rPr>
          <w:rFonts w:ascii="Helvetica" w:hAnsi="Helvetica" w:cs="Helvetica"/>
          <w:color w:val="666666"/>
          <w:sz w:val="21"/>
          <w:szCs w:val="21"/>
        </w:rPr>
        <w:t>Python</w:t>
      </w:r>
      <w:r>
        <w:rPr>
          <w:rFonts w:ascii="Helvetica" w:hAnsi="Helvetica" w:cs="Helvetica"/>
          <w:color w:val="666666"/>
          <w:sz w:val="21"/>
          <w:szCs w:val="21"/>
        </w:rPr>
        <w:t>语言从规范到解释器都是开源的，所以理论上，只要水平够高，任何人都可以编写</w:t>
      </w:r>
      <w:r>
        <w:rPr>
          <w:rFonts w:ascii="Helvetica" w:hAnsi="Helvetica" w:cs="Helvetica"/>
          <w:color w:val="666666"/>
          <w:sz w:val="21"/>
          <w:szCs w:val="21"/>
        </w:rPr>
        <w:t>Python</w:t>
      </w:r>
      <w:r>
        <w:rPr>
          <w:rFonts w:ascii="Helvetica" w:hAnsi="Helvetica" w:cs="Helvetica"/>
          <w:color w:val="666666"/>
          <w:sz w:val="21"/>
          <w:szCs w:val="21"/>
        </w:rPr>
        <w:t>解释器来执行</w:t>
      </w:r>
      <w:r>
        <w:rPr>
          <w:rFonts w:ascii="Helvetica" w:hAnsi="Helvetica" w:cs="Helvetica"/>
          <w:color w:val="666666"/>
          <w:sz w:val="21"/>
          <w:szCs w:val="21"/>
        </w:rPr>
        <w:t>Python</w:t>
      </w:r>
      <w:r>
        <w:rPr>
          <w:rFonts w:ascii="Helvetica" w:hAnsi="Helvetica" w:cs="Helvetica"/>
          <w:color w:val="666666"/>
          <w:sz w:val="21"/>
          <w:szCs w:val="21"/>
        </w:rPr>
        <w:t>代码（当然难度很大）。事实上，确实存在多种</w:t>
      </w:r>
      <w:r>
        <w:rPr>
          <w:rFonts w:ascii="Helvetica" w:hAnsi="Helvetica" w:cs="Helvetica"/>
          <w:color w:val="666666"/>
          <w:sz w:val="21"/>
          <w:szCs w:val="21"/>
        </w:rPr>
        <w:t>Python</w:t>
      </w:r>
      <w:r>
        <w:rPr>
          <w:rFonts w:ascii="Helvetica" w:hAnsi="Helvetica" w:cs="Helvetica"/>
          <w:color w:val="666666"/>
          <w:sz w:val="21"/>
          <w:szCs w:val="21"/>
        </w:rPr>
        <w:t>解释器。</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CPython</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当我们从</w:t>
      </w:r>
      <w:hyperlink r:id="rId19" w:tgtFrame="_blank" w:history="1">
        <w:r>
          <w:rPr>
            <w:rStyle w:val="a4"/>
            <w:rFonts w:ascii="Helvetica" w:hAnsi="Helvetica" w:cs="Helvetica"/>
            <w:color w:val="0593D3"/>
            <w:sz w:val="21"/>
            <w:szCs w:val="21"/>
          </w:rPr>
          <w:t>Python</w:t>
        </w:r>
        <w:r>
          <w:rPr>
            <w:rStyle w:val="a4"/>
            <w:rFonts w:ascii="Helvetica" w:hAnsi="Helvetica" w:cs="Helvetica"/>
            <w:color w:val="0593D3"/>
            <w:sz w:val="21"/>
            <w:szCs w:val="21"/>
          </w:rPr>
          <w:t>官方网站</w:t>
        </w:r>
      </w:hyperlink>
      <w:r>
        <w:rPr>
          <w:rFonts w:ascii="Helvetica" w:hAnsi="Helvetica" w:cs="Helvetica"/>
          <w:color w:val="666666"/>
          <w:sz w:val="21"/>
          <w:szCs w:val="21"/>
        </w:rPr>
        <w:t>下载并安装好</w:t>
      </w:r>
      <w:r>
        <w:rPr>
          <w:rFonts w:ascii="Helvetica" w:hAnsi="Helvetica" w:cs="Helvetica"/>
          <w:color w:val="666666"/>
          <w:sz w:val="21"/>
          <w:szCs w:val="21"/>
        </w:rPr>
        <w:t>Python 3.5</w:t>
      </w:r>
      <w:r>
        <w:rPr>
          <w:rFonts w:ascii="Helvetica" w:hAnsi="Helvetica" w:cs="Helvetica"/>
          <w:color w:val="666666"/>
          <w:sz w:val="21"/>
          <w:szCs w:val="21"/>
        </w:rPr>
        <w:t>后，我们就直接获得了一个官方版本的解释器：</w:t>
      </w:r>
      <w:r>
        <w:rPr>
          <w:rFonts w:ascii="Helvetica" w:hAnsi="Helvetica" w:cs="Helvetica"/>
          <w:color w:val="666666"/>
          <w:sz w:val="21"/>
          <w:szCs w:val="21"/>
        </w:rPr>
        <w:t>CPython</w:t>
      </w:r>
      <w:r>
        <w:rPr>
          <w:rFonts w:ascii="Helvetica" w:hAnsi="Helvetica" w:cs="Helvetica"/>
          <w:color w:val="666666"/>
          <w:sz w:val="21"/>
          <w:szCs w:val="21"/>
        </w:rPr>
        <w:t>。这个解释器是用</w:t>
      </w:r>
      <w:r>
        <w:rPr>
          <w:rFonts w:ascii="Helvetica" w:hAnsi="Helvetica" w:cs="Helvetica"/>
          <w:color w:val="666666"/>
          <w:sz w:val="21"/>
          <w:szCs w:val="21"/>
        </w:rPr>
        <w:t>C</w:t>
      </w:r>
      <w:r>
        <w:rPr>
          <w:rFonts w:ascii="Helvetica" w:hAnsi="Helvetica" w:cs="Helvetica"/>
          <w:color w:val="666666"/>
          <w:sz w:val="21"/>
          <w:szCs w:val="21"/>
        </w:rPr>
        <w:t>语言开发的，所以叫</w:t>
      </w:r>
      <w:r>
        <w:rPr>
          <w:rFonts w:ascii="Helvetica" w:hAnsi="Helvetica" w:cs="Helvetica"/>
          <w:color w:val="666666"/>
          <w:sz w:val="21"/>
          <w:szCs w:val="21"/>
        </w:rPr>
        <w:t>CPython</w:t>
      </w:r>
      <w:r>
        <w:rPr>
          <w:rFonts w:ascii="Helvetica" w:hAnsi="Helvetica" w:cs="Helvetica"/>
          <w:color w:val="666666"/>
          <w:sz w:val="21"/>
          <w:szCs w:val="21"/>
        </w:rPr>
        <w:t>。在命令行下运行</w:t>
      </w:r>
      <w:r>
        <w:rPr>
          <w:rStyle w:val="HTML"/>
          <w:rFonts w:ascii="Consolas" w:hAnsi="Consolas"/>
          <w:color w:val="DD0055"/>
          <w:sz w:val="18"/>
          <w:szCs w:val="18"/>
          <w:bdr w:val="single" w:sz="6" w:space="0" w:color="DDDDDD" w:frame="1"/>
          <w:shd w:val="clear" w:color="auto" w:fill="FAFAFA"/>
        </w:rPr>
        <w:t>python</w:t>
      </w:r>
      <w:r>
        <w:rPr>
          <w:rFonts w:ascii="Helvetica" w:hAnsi="Helvetica" w:cs="Helvetica"/>
          <w:color w:val="666666"/>
          <w:sz w:val="21"/>
          <w:szCs w:val="21"/>
        </w:rPr>
        <w:t>就是启动</w:t>
      </w:r>
      <w:r>
        <w:rPr>
          <w:rFonts w:ascii="Helvetica" w:hAnsi="Helvetica" w:cs="Helvetica"/>
          <w:color w:val="666666"/>
          <w:sz w:val="21"/>
          <w:szCs w:val="21"/>
        </w:rPr>
        <w:t>CPython</w:t>
      </w:r>
      <w:r>
        <w:rPr>
          <w:rFonts w:ascii="Helvetica" w:hAnsi="Helvetica" w:cs="Helvetica"/>
          <w:color w:val="666666"/>
          <w:sz w:val="21"/>
          <w:szCs w:val="21"/>
        </w:rPr>
        <w:t>解释器。</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CPython</w:t>
      </w:r>
      <w:r>
        <w:rPr>
          <w:rFonts w:ascii="Helvetica" w:hAnsi="Helvetica" w:cs="Helvetica"/>
          <w:color w:val="666666"/>
          <w:sz w:val="21"/>
          <w:szCs w:val="21"/>
        </w:rPr>
        <w:t>是使用最广的</w:t>
      </w:r>
      <w:r>
        <w:rPr>
          <w:rFonts w:ascii="Helvetica" w:hAnsi="Helvetica" w:cs="Helvetica"/>
          <w:color w:val="666666"/>
          <w:sz w:val="21"/>
          <w:szCs w:val="21"/>
        </w:rPr>
        <w:t>Python</w:t>
      </w:r>
      <w:r>
        <w:rPr>
          <w:rFonts w:ascii="Helvetica" w:hAnsi="Helvetica" w:cs="Helvetica"/>
          <w:color w:val="666666"/>
          <w:sz w:val="21"/>
          <w:szCs w:val="21"/>
        </w:rPr>
        <w:t>解释器。教程的所有代码也都在</w:t>
      </w:r>
      <w:r>
        <w:rPr>
          <w:rFonts w:ascii="Helvetica" w:hAnsi="Helvetica" w:cs="Helvetica"/>
          <w:color w:val="666666"/>
          <w:sz w:val="21"/>
          <w:szCs w:val="21"/>
        </w:rPr>
        <w:t>CPython</w:t>
      </w:r>
      <w:r>
        <w:rPr>
          <w:rFonts w:ascii="Helvetica" w:hAnsi="Helvetica" w:cs="Helvetica"/>
          <w:color w:val="666666"/>
          <w:sz w:val="21"/>
          <w:szCs w:val="21"/>
        </w:rPr>
        <w:t>下执行。</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IPython</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IPython</w:t>
      </w:r>
      <w:r>
        <w:rPr>
          <w:rFonts w:ascii="Helvetica" w:hAnsi="Helvetica" w:cs="Helvetica"/>
          <w:color w:val="666666"/>
          <w:sz w:val="21"/>
          <w:szCs w:val="21"/>
        </w:rPr>
        <w:t>是基于</w:t>
      </w:r>
      <w:r>
        <w:rPr>
          <w:rFonts w:ascii="Helvetica" w:hAnsi="Helvetica" w:cs="Helvetica"/>
          <w:color w:val="666666"/>
          <w:sz w:val="21"/>
          <w:szCs w:val="21"/>
        </w:rPr>
        <w:t>CPython</w:t>
      </w:r>
      <w:r>
        <w:rPr>
          <w:rFonts w:ascii="Helvetica" w:hAnsi="Helvetica" w:cs="Helvetica"/>
          <w:color w:val="666666"/>
          <w:sz w:val="21"/>
          <w:szCs w:val="21"/>
        </w:rPr>
        <w:t>之上的一个交互式解释器，也就是说，</w:t>
      </w:r>
      <w:r>
        <w:rPr>
          <w:rFonts w:ascii="Helvetica" w:hAnsi="Helvetica" w:cs="Helvetica"/>
          <w:color w:val="666666"/>
          <w:sz w:val="21"/>
          <w:szCs w:val="21"/>
        </w:rPr>
        <w:t>IPython</w:t>
      </w:r>
      <w:r>
        <w:rPr>
          <w:rFonts w:ascii="Helvetica" w:hAnsi="Helvetica" w:cs="Helvetica"/>
          <w:color w:val="666666"/>
          <w:sz w:val="21"/>
          <w:szCs w:val="21"/>
        </w:rPr>
        <w:t>只是在交互方式上有所增强，但是执行</w:t>
      </w:r>
      <w:r>
        <w:rPr>
          <w:rFonts w:ascii="Helvetica" w:hAnsi="Helvetica" w:cs="Helvetica"/>
          <w:color w:val="666666"/>
          <w:sz w:val="21"/>
          <w:szCs w:val="21"/>
        </w:rPr>
        <w:t>Python</w:t>
      </w:r>
      <w:r>
        <w:rPr>
          <w:rFonts w:ascii="Helvetica" w:hAnsi="Helvetica" w:cs="Helvetica"/>
          <w:color w:val="666666"/>
          <w:sz w:val="21"/>
          <w:szCs w:val="21"/>
        </w:rPr>
        <w:t>代码的功能和</w:t>
      </w:r>
      <w:r>
        <w:rPr>
          <w:rFonts w:ascii="Helvetica" w:hAnsi="Helvetica" w:cs="Helvetica"/>
          <w:color w:val="666666"/>
          <w:sz w:val="21"/>
          <w:szCs w:val="21"/>
        </w:rPr>
        <w:t>CPython</w:t>
      </w:r>
      <w:r>
        <w:rPr>
          <w:rFonts w:ascii="Helvetica" w:hAnsi="Helvetica" w:cs="Helvetica"/>
          <w:color w:val="666666"/>
          <w:sz w:val="21"/>
          <w:szCs w:val="21"/>
        </w:rPr>
        <w:t>是完全一样的。好比很多国产浏览器虽然外观不同，但内核其实都是调用了</w:t>
      </w:r>
      <w:r>
        <w:rPr>
          <w:rFonts w:ascii="Helvetica" w:hAnsi="Helvetica" w:cs="Helvetica"/>
          <w:color w:val="666666"/>
          <w:sz w:val="21"/>
          <w:szCs w:val="21"/>
        </w:rPr>
        <w:t>IE</w:t>
      </w:r>
      <w:r>
        <w:rPr>
          <w:rFonts w:ascii="Helvetica" w:hAnsi="Helvetica" w:cs="Helvetica"/>
          <w:color w:val="666666"/>
          <w:sz w:val="21"/>
          <w:szCs w:val="21"/>
        </w:rPr>
        <w:t>。</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CPython</w:t>
      </w:r>
      <w:r>
        <w:rPr>
          <w:rFonts w:ascii="Helvetica" w:hAnsi="Helvetica" w:cs="Helvetica"/>
          <w:color w:val="666666"/>
          <w:sz w:val="21"/>
          <w:szCs w:val="21"/>
        </w:rPr>
        <w:t>用</w:t>
      </w:r>
      <w:r>
        <w:rPr>
          <w:rStyle w:val="HTML"/>
          <w:rFonts w:ascii="Consolas" w:hAnsi="Consolas"/>
          <w:color w:val="DD0055"/>
          <w:sz w:val="18"/>
          <w:szCs w:val="18"/>
          <w:bdr w:val="single" w:sz="6" w:space="0" w:color="DDDDDD" w:frame="1"/>
          <w:shd w:val="clear" w:color="auto" w:fill="FAFAFA"/>
        </w:rPr>
        <w:t>&gt;&gt;&gt;</w:t>
      </w:r>
      <w:r>
        <w:rPr>
          <w:rFonts w:ascii="Helvetica" w:hAnsi="Helvetica" w:cs="Helvetica"/>
          <w:color w:val="666666"/>
          <w:sz w:val="21"/>
          <w:szCs w:val="21"/>
        </w:rPr>
        <w:t>作为提示符，而</w:t>
      </w:r>
      <w:r>
        <w:rPr>
          <w:rFonts w:ascii="Helvetica" w:hAnsi="Helvetica" w:cs="Helvetica"/>
          <w:color w:val="666666"/>
          <w:sz w:val="21"/>
          <w:szCs w:val="21"/>
        </w:rPr>
        <w:t>IPython</w:t>
      </w:r>
      <w:r>
        <w:rPr>
          <w:rFonts w:ascii="Helvetica" w:hAnsi="Helvetica" w:cs="Helvetica"/>
          <w:color w:val="666666"/>
          <w:sz w:val="21"/>
          <w:szCs w:val="21"/>
        </w:rPr>
        <w:t>用</w:t>
      </w:r>
      <w:r>
        <w:rPr>
          <w:rStyle w:val="HTML"/>
          <w:rFonts w:ascii="Consolas" w:hAnsi="Consolas"/>
          <w:color w:val="DD0055"/>
          <w:sz w:val="18"/>
          <w:szCs w:val="18"/>
          <w:bdr w:val="single" w:sz="6" w:space="0" w:color="DDDDDD" w:frame="1"/>
          <w:shd w:val="clear" w:color="auto" w:fill="FAFAFA"/>
        </w:rPr>
        <w:t>In [</w:t>
      </w:r>
      <w:r>
        <w:rPr>
          <w:rStyle w:val="HTML"/>
          <w:rFonts w:ascii="Consolas" w:hAnsi="Consolas"/>
          <w:color w:val="DD0055"/>
          <w:sz w:val="18"/>
          <w:szCs w:val="18"/>
          <w:bdr w:val="single" w:sz="6" w:space="0" w:color="DDDDDD" w:frame="1"/>
          <w:shd w:val="clear" w:color="auto" w:fill="FAFAFA"/>
        </w:rPr>
        <w:t>序号</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作为提示符。</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PyPy</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PyPy</w:t>
      </w:r>
      <w:r>
        <w:rPr>
          <w:rFonts w:ascii="Helvetica" w:hAnsi="Helvetica" w:cs="Helvetica"/>
          <w:color w:val="666666"/>
          <w:sz w:val="21"/>
          <w:szCs w:val="21"/>
        </w:rPr>
        <w:t>是另一个</w:t>
      </w:r>
      <w:r>
        <w:rPr>
          <w:rFonts w:ascii="Helvetica" w:hAnsi="Helvetica" w:cs="Helvetica"/>
          <w:color w:val="666666"/>
          <w:sz w:val="21"/>
          <w:szCs w:val="21"/>
        </w:rPr>
        <w:t>Python</w:t>
      </w:r>
      <w:r>
        <w:rPr>
          <w:rFonts w:ascii="Helvetica" w:hAnsi="Helvetica" w:cs="Helvetica"/>
          <w:color w:val="666666"/>
          <w:sz w:val="21"/>
          <w:szCs w:val="21"/>
        </w:rPr>
        <w:t>解释器，它的目标是执行速度。</w:t>
      </w:r>
      <w:r>
        <w:rPr>
          <w:rFonts w:ascii="Helvetica" w:hAnsi="Helvetica" w:cs="Helvetica"/>
          <w:color w:val="666666"/>
          <w:sz w:val="21"/>
          <w:szCs w:val="21"/>
        </w:rPr>
        <w:t>PyPy</w:t>
      </w:r>
      <w:r>
        <w:rPr>
          <w:rFonts w:ascii="Helvetica" w:hAnsi="Helvetica" w:cs="Helvetica"/>
          <w:color w:val="666666"/>
          <w:sz w:val="21"/>
          <w:szCs w:val="21"/>
        </w:rPr>
        <w:t>采用</w:t>
      </w:r>
      <w:hyperlink r:id="rId20" w:tgtFrame="_blank" w:history="1">
        <w:r>
          <w:rPr>
            <w:rStyle w:val="a4"/>
            <w:rFonts w:ascii="Helvetica" w:hAnsi="Helvetica" w:cs="Helvetica"/>
            <w:color w:val="0593D3"/>
            <w:sz w:val="21"/>
            <w:szCs w:val="21"/>
          </w:rPr>
          <w:t>JIT</w:t>
        </w:r>
        <w:r>
          <w:rPr>
            <w:rStyle w:val="a4"/>
            <w:rFonts w:ascii="Helvetica" w:hAnsi="Helvetica" w:cs="Helvetica"/>
            <w:color w:val="0593D3"/>
            <w:sz w:val="21"/>
            <w:szCs w:val="21"/>
          </w:rPr>
          <w:t>技术</w:t>
        </w:r>
      </w:hyperlink>
      <w:r>
        <w:rPr>
          <w:rFonts w:ascii="Helvetica" w:hAnsi="Helvetica" w:cs="Helvetica"/>
          <w:color w:val="666666"/>
          <w:sz w:val="21"/>
          <w:szCs w:val="21"/>
        </w:rPr>
        <w:t>，对</w:t>
      </w:r>
      <w:r>
        <w:rPr>
          <w:rFonts w:ascii="Helvetica" w:hAnsi="Helvetica" w:cs="Helvetica"/>
          <w:color w:val="666666"/>
          <w:sz w:val="21"/>
          <w:szCs w:val="21"/>
        </w:rPr>
        <w:t>Python</w:t>
      </w:r>
      <w:r>
        <w:rPr>
          <w:rFonts w:ascii="Helvetica" w:hAnsi="Helvetica" w:cs="Helvetica"/>
          <w:color w:val="666666"/>
          <w:sz w:val="21"/>
          <w:szCs w:val="21"/>
        </w:rPr>
        <w:t>代码进行动态编译（注意不是解释），所以可以显著提高</w:t>
      </w:r>
      <w:r>
        <w:rPr>
          <w:rFonts w:ascii="Helvetica" w:hAnsi="Helvetica" w:cs="Helvetica"/>
          <w:color w:val="666666"/>
          <w:sz w:val="21"/>
          <w:szCs w:val="21"/>
        </w:rPr>
        <w:t>Python</w:t>
      </w:r>
      <w:r>
        <w:rPr>
          <w:rFonts w:ascii="Helvetica" w:hAnsi="Helvetica" w:cs="Helvetica"/>
          <w:color w:val="666666"/>
          <w:sz w:val="21"/>
          <w:szCs w:val="21"/>
        </w:rPr>
        <w:t>代码的执行速度。</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绝大部分</w:t>
      </w:r>
      <w:r>
        <w:rPr>
          <w:rFonts w:ascii="Helvetica" w:hAnsi="Helvetica" w:cs="Helvetica"/>
          <w:color w:val="666666"/>
          <w:sz w:val="21"/>
          <w:szCs w:val="21"/>
        </w:rPr>
        <w:t>Python</w:t>
      </w:r>
      <w:r>
        <w:rPr>
          <w:rFonts w:ascii="Helvetica" w:hAnsi="Helvetica" w:cs="Helvetica"/>
          <w:color w:val="666666"/>
          <w:sz w:val="21"/>
          <w:szCs w:val="21"/>
        </w:rPr>
        <w:t>代码都可以在</w:t>
      </w:r>
      <w:r>
        <w:rPr>
          <w:rFonts w:ascii="Helvetica" w:hAnsi="Helvetica" w:cs="Helvetica"/>
          <w:color w:val="666666"/>
          <w:sz w:val="21"/>
          <w:szCs w:val="21"/>
        </w:rPr>
        <w:t>PyPy</w:t>
      </w:r>
      <w:r>
        <w:rPr>
          <w:rFonts w:ascii="Helvetica" w:hAnsi="Helvetica" w:cs="Helvetica"/>
          <w:color w:val="666666"/>
          <w:sz w:val="21"/>
          <w:szCs w:val="21"/>
        </w:rPr>
        <w:t>下运行，但是</w:t>
      </w:r>
      <w:r>
        <w:rPr>
          <w:rFonts w:ascii="Helvetica" w:hAnsi="Helvetica" w:cs="Helvetica"/>
          <w:color w:val="666666"/>
          <w:sz w:val="21"/>
          <w:szCs w:val="21"/>
        </w:rPr>
        <w:t>PyPy</w:t>
      </w:r>
      <w:r>
        <w:rPr>
          <w:rFonts w:ascii="Helvetica" w:hAnsi="Helvetica" w:cs="Helvetica"/>
          <w:color w:val="666666"/>
          <w:sz w:val="21"/>
          <w:szCs w:val="21"/>
        </w:rPr>
        <w:t>和</w:t>
      </w:r>
      <w:r>
        <w:rPr>
          <w:rFonts w:ascii="Helvetica" w:hAnsi="Helvetica" w:cs="Helvetica"/>
          <w:color w:val="666666"/>
          <w:sz w:val="21"/>
          <w:szCs w:val="21"/>
        </w:rPr>
        <w:t>CPython</w:t>
      </w:r>
      <w:r>
        <w:rPr>
          <w:rFonts w:ascii="Helvetica" w:hAnsi="Helvetica" w:cs="Helvetica"/>
          <w:color w:val="666666"/>
          <w:sz w:val="21"/>
          <w:szCs w:val="21"/>
        </w:rPr>
        <w:t>有一些是不同的，这就导致相同的</w:t>
      </w:r>
      <w:r>
        <w:rPr>
          <w:rFonts w:ascii="Helvetica" w:hAnsi="Helvetica" w:cs="Helvetica"/>
          <w:color w:val="666666"/>
          <w:sz w:val="21"/>
          <w:szCs w:val="21"/>
        </w:rPr>
        <w:t>Python</w:t>
      </w:r>
      <w:r>
        <w:rPr>
          <w:rFonts w:ascii="Helvetica" w:hAnsi="Helvetica" w:cs="Helvetica"/>
          <w:color w:val="666666"/>
          <w:sz w:val="21"/>
          <w:szCs w:val="21"/>
        </w:rPr>
        <w:t>代码在两种解释器下执行可能会有不同的结果。如果你的代码要放到</w:t>
      </w:r>
      <w:r>
        <w:rPr>
          <w:rFonts w:ascii="Helvetica" w:hAnsi="Helvetica" w:cs="Helvetica"/>
          <w:color w:val="666666"/>
          <w:sz w:val="21"/>
          <w:szCs w:val="21"/>
        </w:rPr>
        <w:t>PyPy</w:t>
      </w:r>
      <w:r>
        <w:rPr>
          <w:rFonts w:ascii="Helvetica" w:hAnsi="Helvetica" w:cs="Helvetica"/>
          <w:color w:val="666666"/>
          <w:sz w:val="21"/>
          <w:szCs w:val="21"/>
        </w:rPr>
        <w:t>下执行，就需要了解</w:t>
      </w:r>
      <w:hyperlink r:id="rId21" w:tgtFrame="_blank" w:history="1">
        <w:r>
          <w:rPr>
            <w:rStyle w:val="a4"/>
            <w:rFonts w:ascii="Helvetica" w:hAnsi="Helvetica" w:cs="Helvetica"/>
            <w:color w:val="0593D3"/>
            <w:sz w:val="21"/>
            <w:szCs w:val="21"/>
          </w:rPr>
          <w:t>PyPy</w:t>
        </w:r>
        <w:r>
          <w:rPr>
            <w:rStyle w:val="a4"/>
            <w:rFonts w:ascii="Helvetica" w:hAnsi="Helvetica" w:cs="Helvetica"/>
            <w:color w:val="0593D3"/>
            <w:sz w:val="21"/>
            <w:szCs w:val="21"/>
          </w:rPr>
          <w:t>和</w:t>
        </w:r>
        <w:r>
          <w:rPr>
            <w:rStyle w:val="a4"/>
            <w:rFonts w:ascii="Helvetica" w:hAnsi="Helvetica" w:cs="Helvetica"/>
            <w:color w:val="0593D3"/>
            <w:sz w:val="21"/>
            <w:szCs w:val="21"/>
          </w:rPr>
          <w:t>CPython</w:t>
        </w:r>
        <w:r>
          <w:rPr>
            <w:rStyle w:val="a4"/>
            <w:rFonts w:ascii="Helvetica" w:hAnsi="Helvetica" w:cs="Helvetica"/>
            <w:color w:val="0593D3"/>
            <w:sz w:val="21"/>
            <w:szCs w:val="21"/>
          </w:rPr>
          <w:t>的不同点</w:t>
        </w:r>
      </w:hyperlink>
      <w:r>
        <w:rPr>
          <w:rFonts w:ascii="Helvetica" w:hAnsi="Helvetica" w:cs="Helvetica"/>
          <w:color w:val="666666"/>
          <w:sz w:val="21"/>
          <w:szCs w:val="21"/>
        </w:rPr>
        <w:t>。</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Jython</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Jython</w:t>
      </w:r>
      <w:r>
        <w:rPr>
          <w:rFonts w:ascii="Helvetica" w:hAnsi="Helvetica" w:cs="Helvetica"/>
          <w:color w:val="666666"/>
          <w:sz w:val="21"/>
          <w:szCs w:val="21"/>
        </w:rPr>
        <w:t>是运行在</w:t>
      </w:r>
      <w:r>
        <w:rPr>
          <w:rFonts w:ascii="Helvetica" w:hAnsi="Helvetica" w:cs="Helvetica"/>
          <w:color w:val="666666"/>
          <w:sz w:val="21"/>
          <w:szCs w:val="21"/>
        </w:rPr>
        <w:t>Java</w:t>
      </w:r>
      <w:r>
        <w:rPr>
          <w:rFonts w:ascii="Helvetica" w:hAnsi="Helvetica" w:cs="Helvetica"/>
          <w:color w:val="666666"/>
          <w:sz w:val="21"/>
          <w:szCs w:val="21"/>
        </w:rPr>
        <w:t>平台上的</w:t>
      </w:r>
      <w:r>
        <w:rPr>
          <w:rFonts w:ascii="Helvetica" w:hAnsi="Helvetica" w:cs="Helvetica"/>
          <w:color w:val="666666"/>
          <w:sz w:val="21"/>
          <w:szCs w:val="21"/>
        </w:rPr>
        <w:t>Python</w:t>
      </w:r>
      <w:r>
        <w:rPr>
          <w:rFonts w:ascii="Helvetica" w:hAnsi="Helvetica" w:cs="Helvetica"/>
          <w:color w:val="666666"/>
          <w:sz w:val="21"/>
          <w:szCs w:val="21"/>
        </w:rPr>
        <w:t>解释器，可以直接把</w:t>
      </w:r>
      <w:r>
        <w:rPr>
          <w:rFonts w:ascii="Helvetica" w:hAnsi="Helvetica" w:cs="Helvetica"/>
          <w:color w:val="666666"/>
          <w:sz w:val="21"/>
          <w:szCs w:val="21"/>
        </w:rPr>
        <w:t>Python</w:t>
      </w:r>
      <w:r>
        <w:rPr>
          <w:rFonts w:ascii="Helvetica" w:hAnsi="Helvetica" w:cs="Helvetica"/>
          <w:color w:val="666666"/>
          <w:sz w:val="21"/>
          <w:szCs w:val="21"/>
        </w:rPr>
        <w:t>代码编译成</w:t>
      </w:r>
      <w:r>
        <w:rPr>
          <w:rFonts w:ascii="Helvetica" w:hAnsi="Helvetica" w:cs="Helvetica"/>
          <w:color w:val="666666"/>
          <w:sz w:val="21"/>
          <w:szCs w:val="21"/>
        </w:rPr>
        <w:t>Java</w:t>
      </w:r>
      <w:r>
        <w:rPr>
          <w:rFonts w:ascii="Helvetica" w:hAnsi="Helvetica" w:cs="Helvetica"/>
          <w:color w:val="666666"/>
          <w:sz w:val="21"/>
          <w:szCs w:val="21"/>
        </w:rPr>
        <w:t>字节码执行。</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IronPython</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IronPython</w:t>
      </w:r>
      <w:r>
        <w:rPr>
          <w:rFonts w:ascii="Helvetica" w:hAnsi="Helvetica" w:cs="Helvetica"/>
          <w:color w:val="666666"/>
          <w:sz w:val="21"/>
          <w:szCs w:val="21"/>
        </w:rPr>
        <w:t>和</w:t>
      </w:r>
      <w:r>
        <w:rPr>
          <w:rFonts w:ascii="Helvetica" w:hAnsi="Helvetica" w:cs="Helvetica"/>
          <w:color w:val="666666"/>
          <w:sz w:val="21"/>
          <w:szCs w:val="21"/>
        </w:rPr>
        <w:t>Jython</w:t>
      </w:r>
      <w:r>
        <w:rPr>
          <w:rFonts w:ascii="Helvetica" w:hAnsi="Helvetica" w:cs="Helvetica"/>
          <w:color w:val="666666"/>
          <w:sz w:val="21"/>
          <w:szCs w:val="21"/>
        </w:rPr>
        <w:t>类似，只不过</w:t>
      </w:r>
      <w:r>
        <w:rPr>
          <w:rFonts w:ascii="Helvetica" w:hAnsi="Helvetica" w:cs="Helvetica"/>
          <w:color w:val="666666"/>
          <w:sz w:val="21"/>
          <w:szCs w:val="21"/>
        </w:rPr>
        <w:t>IronPython</w:t>
      </w:r>
      <w:r>
        <w:rPr>
          <w:rFonts w:ascii="Helvetica" w:hAnsi="Helvetica" w:cs="Helvetica"/>
          <w:color w:val="666666"/>
          <w:sz w:val="21"/>
          <w:szCs w:val="21"/>
        </w:rPr>
        <w:t>是运行在微软</w:t>
      </w:r>
      <w:r>
        <w:rPr>
          <w:rFonts w:ascii="Helvetica" w:hAnsi="Helvetica" w:cs="Helvetica"/>
          <w:color w:val="666666"/>
          <w:sz w:val="21"/>
          <w:szCs w:val="21"/>
        </w:rPr>
        <w:t>.Net</w:t>
      </w:r>
      <w:r>
        <w:rPr>
          <w:rFonts w:ascii="Helvetica" w:hAnsi="Helvetica" w:cs="Helvetica"/>
          <w:color w:val="666666"/>
          <w:sz w:val="21"/>
          <w:szCs w:val="21"/>
        </w:rPr>
        <w:t>平台上的</w:t>
      </w:r>
      <w:r>
        <w:rPr>
          <w:rFonts w:ascii="Helvetica" w:hAnsi="Helvetica" w:cs="Helvetica"/>
          <w:color w:val="666666"/>
          <w:sz w:val="21"/>
          <w:szCs w:val="21"/>
        </w:rPr>
        <w:t>Python</w:t>
      </w:r>
      <w:r>
        <w:rPr>
          <w:rFonts w:ascii="Helvetica" w:hAnsi="Helvetica" w:cs="Helvetica"/>
          <w:color w:val="666666"/>
          <w:sz w:val="21"/>
          <w:szCs w:val="21"/>
        </w:rPr>
        <w:t>解释器，可以直接把</w:t>
      </w:r>
      <w:r>
        <w:rPr>
          <w:rFonts w:ascii="Helvetica" w:hAnsi="Helvetica" w:cs="Helvetica"/>
          <w:color w:val="666666"/>
          <w:sz w:val="21"/>
          <w:szCs w:val="21"/>
        </w:rPr>
        <w:t>Python</w:t>
      </w:r>
      <w:r>
        <w:rPr>
          <w:rFonts w:ascii="Helvetica" w:hAnsi="Helvetica" w:cs="Helvetica"/>
          <w:color w:val="666666"/>
          <w:sz w:val="21"/>
          <w:szCs w:val="21"/>
        </w:rPr>
        <w:t>代码编译成</w:t>
      </w:r>
      <w:r>
        <w:rPr>
          <w:rFonts w:ascii="Helvetica" w:hAnsi="Helvetica" w:cs="Helvetica"/>
          <w:color w:val="666666"/>
          <w:sz w:val="21"/>
          <w:szCs w:val="21"/>
        </w:rPr>
        <w:t>.Net</w:t>
      </w:r>
      <w:r>
        <w:rPr>
          <w:rFonts w:ascii="Helvetica" w:hAnsi="Helvetica" w:cs="Helvetica"/>
          <w:color w:val="666666"/>
          <w:sz w:val="21"/>
          <w:szCs w:val="21"/>
        </w:rPr>
        <w:t>的字节码。</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的解释器很多，但使用最广泛的还是</w:t>
      </w:r>
      <w:r>
        <w:rPr>
          <w:rFonts w:ascii="Helvetica" w:hAnsi="Helvetica" w:cs="Helvetica"/>
          <w:color w:val="666666"/>
          <w:sz w:val="21"/>
          <w:szCs w:val="21"/>
        </w:rPr>
        <w:t>CPython</w:t>
      </w:r>
      <w:r>
        <w:rPr>
          <w:rFonts w:ascii="Helvetica" w:hAnsi="Helvetica" w:cs="Helvetica"/>
          <w:color w:val="666666"/>
          <w:sz w:val="21"/>
          <w:szCs w:val="21"/>
        </w:rPr>
        <w:t>。如果要和</w:t>
      </w:r>
      <w:r>
        <w:rPr>
          <w:rFonts w:ascii="Helvetica" w:hAnsi="Helvetica" w:cs="Helvetica"/>
          <w:color w:val="666666"/>
          <w:sz w:val="21"/>
          <w:szCs w:val="21"/>
        </w:rPr>
        <w:t>Java</w:t>
      </w:r>
      <w:r>
        <w:rPr>
          <w:rFonts w:ascii="Helvetica" w:hAnsi="Helvetica" w:cs="Helvetica"/>
          <w:color w:val="666666"/>
          <w:sz w:val="21"/>
          <w:szCs w:val="21"/>
        </w:rPr>
        <w:t>或</w:t>
      </w:r>
      <w:r>
        <w:rPr>
          <w:rFonts w:ascii="Helvetica" w:hAnsi="Helvetica" w:cs="Helvetica"/>
          <w:color w:val="666666"/>
          <w:sz w:val="21"/>
          <w:szCs w:val="21"/>
        </w:rPr>
        <w:t>.Net</w:t>
      </w:r>
      <w:r>
        <w:rPr>
          <w:rFonts w:ascii="Helvetica" w:hAnsi="Helvetica" w:cs="Helvetica"/>
          <w:color w:val="666666"/>
          <w:sz w:val="21"/>
          <w:szCs w:val="21"/>
        </w:rPr>
        <w:t>平台交互，最好的办法不是用</w:t>
      </w:r>
      <w:r>
        <w:rPr>
          <w:rFonts w:ascii="Helvetica" w:hAnsi="Helvetica" w:cs="Helvetica"/>
          <w:color w:val="666666"/>
          <w:sz w:val="21"/>
          <w:szCs w:val="21"/>
        </w:rPr>
        <w:t>Jython</w:t>
      </w:r>
      <w:r>
        <w:rPr>
          <w:rFonts w:ascii="Helvetica" w:hAnsi="Helvetica" w:cs="Helvetica"/>
          <w:color w:val="666666"/>
          <w:sz w:val="21"/>
          <w:szCs w:val="21"/>
        </w:rPr>
        <w:t>或</w:t>
      </w:r>
      <w:r>
        <w:rPr>
          <w:rFonts w:ascii="Helvetica" w:hAnsi="Helvetica" w:cs="Helvetica"/>
          <w:color w:val="666666"/>
          <w:sz w:val="21"/>
          <w:szCs w:val="21"/>
        </w:rPr>
        <w:t>IronPython</w:t>
      </w:r>
      <w:r>
        <w:rPr>
          <w:rFonts w:ascii="Helvetica" w:hAnsi="Helvetica" w:cs="Helvetica"/>
          <w:color w:val="666666"/>
          <w:sz w:val="21"/>
          <w:szCs w:val="21"/>
        </w:rPr>
        <w:t>，而是通过网络调用来交互，确保各程序之间的独立性。</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本教程的所有代码只确保在</w:t>
      </w:r>
      <w:r>
        <w:rPr>
          <w:rFonts w:ascii="Helvetica" w:hAnsi="Helvetica" w:cs="Helvetica"/>
          <w:color w:val="666666"/>
          <w:sz w:val="21"/>
          <w:szCs w:val="21"/>
        </w:rPr>
        <w:t>CPython 3.5</w:t>
      </w:r>
      <w:r>
        <w:rPr>
          <w:rFonts w:ascii="Helvetica" w:hAnsi="Helvetica" w:cs="Helvetica"/>
          <w:color w:val="666666"/>
          <w:sz w:val="21"/>
          <w:szCs w:val="21"/>
        </w:rPr>
        <w:t>版本下运行。请务必在本地安装</w:t>
      </w:r>
      <w:r>
        <w:rPr>
          <w:rFonts w:ascii="Helvetica" w:hAnsi="Helvetica" w:cs="Helvetica"/>
          <w:color w:val="666666"/>
          <w:sz w:val="21"/>
          <w:szCs w:val="21"/>
        </w:rPr>
        <w:t>CPython</w:t>
      </w:r>
      <w:r>
        <w:rPr>
          <w:rFonts w:ascii="Helvetica" w:hAnsi="Helvetica" w:cs="Helvetica"/>
          <w:color w:val="666666"/>
          <w:sz w:val="21"/>
          <w:szCs w:val="21"/>
        </w:rPr>
        <w:t>（也就是从</w:t>
      </w:r>
      <w:r>
        <w:rPr>
          <w:rFonts w:ascii="Helvetica" w:hAnsi="Helvetica" w:cs="Helvetica"/>
          <w:color w:val="666666"/>
          <w:sz w:val="21"/>
          <w:szCs w:val="21"/>
        </w:rPr>
        <w:t>Python</w:t>
      </w:r>
      <w:r>
        <w:rPr>
          <w:rFonts w:ascii="Helvetica" w:hAnsi="Helvetica" w:cs="Helvetica"/>
          <w:color w:val="666666"/>
          <w:sz w:val="21"/>
          <w:szCs w:val="21"/>
        </w:rPr>
        <w:t>官方网站下载的安装程序）。</w:t>
      </w:r>
    </w:p>
    <w:p w:rsidR="00CC7F75" w:rsidRDefault="00CC7F75" w:rsidP="00CC7F7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第一个</w:t>
      </w:r>
      <w:r>
        <w:rPr>
          <w:rFonts w:ascii="Helvetica" w:hAnsi="Helvetica" w:cs="Helvetica"/>
          <w:b w:val="0"/>
          <w:bCs w:val="0"/>
          <w:color w:val="444444"/>
        </w:rPr>
        <w:t>Python</w:t>
      </w:r>
      <w:r>
        <w:rPr>
          <w:rFonts w:ascii="Helvetica" w:hAnsi="Helvetica" w:cs="Helvetica"/>
          <w:b w:val="0"/>
          <w:bCs w:val="0"/>
          <w:color w:val="444444"/>
        </w:rPr>
        <w:t>程序</w:t>
      </w:r>
    </w:p>
    <w:p w:rsidR="00CC7F75" w:rsidRDefault="00CC7F75" w:rsidP="00CC7F7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387318</w:t>
      </w:r>
    </w:p>
    <w:p w:rsidR="00CC7F75" w:rsidRDefault="00B34CFD" w:rsidP="00CC7F75">
      <w:pPr>
        <w:spacing w:before="225" w:after="225"/>
        <w:rPr>
          <w:rFonts w:ascii="宋体" w:hAnsi="宋体" w:cs="宋体"/>
          <w:sz w:val="24"/>
          <w:szCs w:val="24"/>
        </w:rPr>
      </w:pPr>
      <w:r>
        <w:pict>
          <v:rect id="_x0000_i1028" style="width:0;height:0" o:hralign="center" o:hrstd="t" o:hrnoshade="t" o:hr="t" fillcolor="#666" stroked="f"/>
        </w:pict>
      </w:r>
    </w:p>
    <w:p w:rsidR="00CC7F75" w:rsidRDefault="00CC7F75" w:rsidP="00CC7F7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现在，了解了如何启动和退出</w:t>
      </w:r>
      <w:r>
        <w:rPr>
          <w:rFonts w:ascii="Helvetica" w:hAnsi="Helvetica" w:cs="Helvetica"/>
          <w:color w:val="666666"/>
          <w:sz w:val="21"/>
          <w:szCs w:val="21"/>
        </w:rPr>
        <w:t>Python</w:t>
      </w:r>
      <w:r>
        <w:rPr>
          <w:rFonts w:ascii="Helvetica" w:hAnsi="Helvetica" w:cs="Helvetica"/>
          <w:color w:val="666666"/>
          <w:sz w:val="21"/>
          <w:szCs w:val="21"/>
        </w:rPr>
        <w:t>的交互式环境，我们就可以正式开始编写</w:t>
      </w:r>
      <w:r>
        <w:rPr>
          <w:rFonts w:ascii="Helvetica" w:hAnsi="Helvetica" w:cs="Helvetica"/>
          <w:color w:val="666666"/>
          <w:sz w:val="21"/>
          <w:szCs w:val="21"/>
        </w:rPr>
        <w:t>Python</w:t>
      </w:r>
      <w:r>
        <w:rPr>
          <w:rFonts w:ascii="Helvetica" w:hAnsi="Helvetica" w:cs="Helvetica"/>
          <w:color w:val="666666"/>
          <w:sz w:val="21"/>
          <w:szCs w:val="21"/>
        </w:rPr>
        <w:t>代码了。</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在写代码之前，请千万不要用</w:t>
      </w:r>
      <w:r>
        <w:rPr>
          <w:rFonts w:ascii="Helvetica" w:hAnsi="Helvetica" w:cs="Helvetica"/>
          <w:color w:val="666666"/>
          <w:sz w:val="21"/>
          <w:szCs w:val="21"/>
        </w:rPr>
        <w:t>“</w:t>
      </w:r>
      <w:r>
        <w:rPr>
          <w:rFonts w:ascii="Helvetica" w:hAnsi="Helvetica" w:cs="Helvetica"/>
          <w:color w:val="666666"/>
          <w:sz w:val="21"/>
          <w:szCs w:val="21"/>
        </w:rPr>
        <w:t>复制</w:t>
      </w:r>
      <w:r>
        <w:rPr>
          <w:rFonts w:ascii="Helvetica" w:hAnsi="Helvetica" w:cs="Helvetica"/>
          <w:color w:val="666666"/>
          <w:sz w:val="21"/>
          <w:szCs w:val="21"/>
        </w:rPr>
        <w:t>”-“</w:t>
      </w:r>
      <w:r>
        <w:rPr>
          <w:rFonts w:ascii="Helvetica" w:hAnsi="Helvetica" w:cs="Helvetica"/>
          <w:color w:val="666666"/>
          <w:sz w:val="21"/>
          <w:szCs w:val="21"/>
        </w:rPr>
        <w:t>粘贴</w:t>
      </w:r>
      <w:r>
        <w:rPr>
          <w:rFonts w:ascii="Helvetica" w:hAnsi="Helvetica" w:cs="Helvetica"/>
          <w:color w:val="666666"/>
          <w:sz w:val="21"/>
          <w:szCs w:val="21"/>
        </w:rPr>
        <w:t>”</w:t>
      </w:r>
      <w:r>
        <w:rPr>
          <w:rFonts w:ascii="Helvetica" w:hAnsi="Helvetica" w:cs="Helvetica"/>
          <w:color w:val="666666"/>
          <w:sz w:val="21"/>
          <w:szCs w:val="21"/>
        </w:rPr>
        <w:t>把代码从页面粘贴到你自己的电脑上。写程序也讲究一个感觉，你需要一个字母一个字母地把代码自己敲进去，在敲代码的过程中，初学者经常会敲错代码，所以，你需要仔细地检查、对照，才能以最快的速度掌握如何写程序。</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3048000" cy="2286000"/>
            <wp:effectExtent l="0" t="0" r="0" b="0"/>
            <wp:docPr id="9" name="图片 9" descr="simpson-learn-p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mpson-learn-py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在交互式环境的提示符</w:t>
      </w:r>
      <w:r>
        <w:rPr>
          <w:rStyle w:val="HTML"/>
          <w:rFonts w:ascii="Consolas" w:hAnsi="Consolas"/>
          <w:color w:val="DD0055"/>
          <w:sz w:val="18"/>
          <w:szCs w:val="18"/>
          <w:bdr w:val="single" w:sz="6" w:space="0" w:color="DDDDDD" w:frame="1"/>
          <w:shd w:val="clear" w:color="auto" w:fill="FAFAFA"/>
        </w:rPr>
        <w:t>&gt;&gt;&gt;</w:t>
      </w:r>
      <w:r>
        <w:rPr>
          <w:rFonts w:ascii="Helvetica" w:hAnsi="Helvetica" w:cs="Helvetica"/>
          <w:color w:val="666666"/>
          <w:sz w:val="21"/>
          <w:szCs w:val="21"/>
        </w:rPr>
        <w:t>下，直接输入代码，按回车，就可以立刻得到代码执行结果。现在，试试输入</w:t>
      </w:r>
      <w:r>
        <w:rPr>
          <w:rStyle w:val="HTML"/>
          <w:rFonts w:ascii="Consolas" w:hAnsi="Consolas"/>
          <w:color w:val="DD0055"/>
          <w:sz w:val="18"/>
          <w:szCs w:val="18"/>
          <w:bdr w:val="single" w:sz="6" w:space="0" w:color="DDDDDD" w:frame="1"/>
          <w:shd w:val="clear" w:color="auto" w:fill="FAFAFA"/>
        </w:rPr>
        <w:t>100+200</w:t>
      </w:r>
      <w:r>
        <w:rPr>
          <w:rFonts w:ascii="Helvetica" w:hAnsi="Helvetica" w:cs="Helvetica"/>
          <w:color w:val="666666"/>
          <w:sz w:val="21"/>
          <w:szCs w:val="21"/>
        </w:rPr>
        <w:t>，看看计算结果是不是</w:t>
      </w:r>
      <w:r>
        <w:rPr>
          <w:rFonts w:ascii="Helvetica" w:hAnsi="Helvetica" w:cs="Helvetica"/>
          <w:color w:val="666666"/>
          <w:sz w:val="21"/>
          <w:szCs w:val="21"/>
        </w:rPr>
        <w:t>300</w:t>
      </w:r>
      <w:r>
        <w:rPr>
          <w:rFonts w:ascii="Helvetica" w:hAnsi="Helvetica" w:cs="Helvetica"/>
          <w:color w:val="666666"/>
          <w:sz w:val="21"/>
          <w:szCs w:val="21"/>
        </w:rPr>
        <w:t>：</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number"/>
          <w:color w:val="009999"/>
        </w:rPr>
        <w:t>100</w:t>
      </w:r>
      <w:r>
        <w:rPr>
          <w:rStyle w:val="HTML"/>
          <w:color w:val="444444"/>
        </w:rPr>
        <w:t>+</w:t>
      </w:r>
      <w:r>
        <w:rPr>
          <w:rStyle w:val="number"/>
          <w:color w:val="009999"/>
        </w:rPr>
        <w:t>200</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300</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很简单吧，任何有效的数学计算都可以算出来。</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如果要让</w:t>
      </w:r>
      <w:r>
        <w:rPr>
          <w:rFonts w:ascii="Helvetica" w:hAnsi="Helvetica" w:cs="Helvetica"/>
          <w:color w:val="666666"/>
          <w:sz w:val="21"/>
          <w:szCs w:val="21"/>
        </w:rPr>
        <w:t>Python</w:t>
      </w:r>
      <w:r>
        <w:rPr>
          <w:rFonts w:ascii="Helvetica" w:hAnsi="Helvetica" w:cs="Helvetica"/>
          <w:color w:val="666666"/>
          <w:sz w:val="21"/>
          <w:szCs w:val="21"/>
        </w:rPr>
        <w:t>打印出指定的文字，可以用</w:t>
      </w:r>
      <w:r>
        <w:rPr>
          <w:rStyle w:val="HTML"/>
          <w:rFonts w:ascii="Consolas" w:hAnsi="Consolas"/>
          <w:color w:val="DD0055"/>
          <w:sz w:val="18"/>
          <w:szCs w:val="18"/>
          <w:bdr w:val="single" w:sz="6" w:space="0" w:color="DDDDDD" w:frame="1"/>
          <w:shd w:val="clear" w:color="auto" w:fill="FAFAFA"/>
        </w:rPr>
        <w:t>print()</w:t>
      </w:r>
      <w:r>
        <w:rPr>
          <w:rFonts w:ascii="Helvetica" w:hAnsi="Helvetica" w:cs="Helvetica"/>
          <w:color w:val="666666"/>
          <w:sz w:val="21"/>
          <w:szCs w:val="21"/>
        </w:rPr>
        <w:t>函数，然后把希望打印的文字用单引号或者双引号括起来，但不能混用单引号和双引号：</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w:t>
      </w:r>
      <w:r>
        <w:rPr>
          <w:rStyle w:val="string"/>
          <w:color w:val="DD1144"/>
        </w:rPr>
        <w:t>'hello, world'</w:t>
      </w:r>
      <w:r>
        <w:rPr>
          <w:rStyle w:val="HTML"/>
          <w:color w:val="444444"/>
        </w:rPr>
        <w:t>)</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hello, world</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这种用单引号或者双引号括起来的文本在程序中叫字符串，今后我们还会经常遇到。</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最后，用</w:t>
      </w:r>
      <w:r>
        <w:rPr>
          <w:rStyle w:val="HTML"/>
          <w:rFonts w:ascii="Consolas" w:hAnsi="Consolas"/>
          <w:color w:val="DD0055"/>
          <w:sz w:val="18"/>
          <w:szCs w:val="18"/>
          <w:bdr w:val="single" w:sz="6" w:space="0" w:color="DDDDDD" w:frame="1"/>
          <w:shd w:val="clear" w:color="auto" w:fill="FAFAFA"/>
        </w:rPr>
        <w:t>exit()</w:t>
      </w:r>
      <w:r>
        <w:rPr>
          <w:rFonts w:ascii="Helvetica" w:hAnsi="Helvetica" w:cs="Helvetica"/>
          <w:color w:val="666666"/>
          <w:sz w:val="21"/>
          <w:szCs w:val="21"/>
        </w:rPr>
        <w:t>退出</w:t>
      </w:r>
      <w:r>
        <w:rPr>
          <w:rFonts w:ascii="Helvetica" w:hAnsi="Helvetica" w:cs="Helvetica"/>
          <w:color w:val="666666"/>
          <w:sz w:val="21"/>
          <w:szCs w:val="21"/>
        </w:rPr>
        <w:t>Python</w:t>
      </w:r>
      <w:r>
        <w:rPr>
          <w:rFonts w:ascii="Helvetica" w:hAnsi="Helvetica" w:cs="Helvetica"/>
          <w:color w:val="666666"/>
          <w:sz w:val="21"/>
          <w:szCs w:val="21"/>
        </w:rPr>
        <w:t>，我们的第一个</w:t>
      </w:r>
      <w:r>
        <w:rPr>
          <w:rFonts w:ascii="Helvetica" w:hAnsi="Helvetica" w:cs="Helvetica"/>
          <w:color w:val="666666"/>
          <w:sz w:val="21"/>
          <w:szCs w:val="21"/>
        </w:rPr>
        <w:t>Python</w:t>
      </w:r>
      <w:r>
        <w:rPr>
          <w:rFonts w:ascii="Helvetica" w:hAnsi="Helvetica" w:cs="Helvetica"/>
          <w:color w:val="666666"/>
          <w:sz w:val="21"/>
          <w:szCs w:val="21"/>
        </w:rPr>
        <w:t>程序完成！唯一的缺憾是没有保存下来，下次运行时还要再输入一遍代码。</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命令行模式和</w:t>
      </w:r>
      <w:r>
        <w:rPr>
          <w:rFonts w:ascii="Helvetica" w:hAnsi="Helvetica" w:cs="Helvetica"/>
          <w:b w:val="0"/>
          <w:bCs w:val="0"/>
          <w:color w:val="444444"/>
        </w:rPr>
        <w:t>Python</w:t>
      </w:r>
      <w:r>
        <w:rPr>
          <w:rFonts w:ascii="Helvetica" w:hAnsi="Helvetica" w:cs="Helvetica"/>
          <w:b w:val="0"/>
          <w:bCs w:val="0"/>
          <w:color w:val="444444"/>
        </w:rPr>
        <w:t>交互模式</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请注意区分命令行模式和</w:t>
      </w:r>
      <w:r>
        <w:rPr>
          <w:rFonts w:ascii="Helvetica" w:hAnsi="Helvetica" w:cs="Helvetica"/>
          <w:color w:val="666666"/>
          <w:sz w:val="21"/>
          <w:szCs w:val="21"/>
        </w:rPr>
        <w:t>Python</w:t>
      </w:r>
      <w:r>
        <w:rPr>
          <w:rFonts w:ascii="Helvetica" w:hAnsi="Helvetica" w:cs="Helvetica"/>
          <w:color w:val="666666"/>
          <w:sz w:val="21"/>
          <w:szCs w:val="21"/>
        </w:rPr>
        <w:t>交互模式。</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看到类似</w:t>
      </w:r>
      <w:r>
        <w:rPr>
          <w:rStyle w:val="HTML"/>
          <w:rFonts w:ascii="Consolas" w:hAnsi="Consolas"/>
          <w:color w:val="DD0055"/>
          <w:sz w:val="18"/>
          <w:szCs w:val="18"/>
          <w:bdr w:val="single" w:sz="6" w:space="0" w:color="DDDDDD" w:frame="1"/>
          <w:shd w:val="clear" w:color="auto" w:fill="FAFAFA"/>
        </w:rPr>
        <w:t>C:\&gt;</w:t>
      </w:r>
      <w:r>
        <w:rPr>
          <w:rFonts w:ascii="Helvetica" w:hAnsi="Helvetica" w:cs="Helvetica"/>
          <w:color w:val="666666"/>
          <w:sz w:val="21"/>
          <w:szCs w:val="21"/>
        </w:rPr>
        <w:t>是在</w:t>
      </w:r>
      <w:r>
        <w:rPr>
          <w:rFonts w:ascii="Helvetica" w:hAnsi="Helvetica" w:cs="Helvetica"/>
          <w:color w:val="666666"/>
          <w:sz w:val="21"/>
          <w:szCs w:val="21"/>
        </w:rPr>
        <w:t>Windows</w:t>
      </w:r>
      <w:r>
        <w:rPr>
          <w:rFonts w:ascii="Helvetica" w:hAnsi="Helvetica" w:cs="Helvetica"/>
          <w:color w:val="666666"/>
          <w:sz w:val="21"/>
          <w:szCs w:val="21"/>
        </w:rPr>
        <w:t>提供的命令行模式：</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657725" cy="2200275"/>
            <wp:effectExtent l="0" t="0" r="9525" b="9525"/>
            <wp:docPr id="8" name="图片 8" descr="mode-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e-cm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在命令行模式下，可以执行</w:t>
      </w:r>
      <w:r>
        <w:rPr>
          <w:rStyle w:val="HTML"/>
          <w:rFonts w:ascii="Consolas" w:hAnsi="Consolas"/>
          <w:color w:val="DD0055"/>
          <w:sz w:val="18"/>
          <w:szCs w:val="18"/>
          <w:bdr w:val="single" w:sz="6" w:space="0" w:color="DDDDDD" w:frame="1"/>
          <w:shd w:val="clear" w:color="auto" w:fill="FAFAFA"/>
        </w:rPr>
        <w:t>python</w:t>
      </w:r>
      <w:r>
        <w:rPr>
          <w:rFonts w:ascii="Helvetica" w:hAnsi="Helvetica" w:cs="Helvetica"/>
          <w:color w:val="666666"/>
          <w:sz w:val="21"/>
          <w:szCs w:val="21"/>
        </w:rPr>
        <w:t>进入</w:t>
      </w:r>
      <w:r>
        <w:rPr>
          <w:rFonts w:ascii="Helvetica" w:hAnsi="Helvetica" w:cs="Helvetica"/>
          <w:color w:val="666666"/>
          <w:sz w:val="21"/>
          <w:szCs w:val="21"/>
        </w:rPr>
        <w:t>Python</w:t>
      </w:r>
      <w:r>
        <w:rPr>
          <w:rFonts w:ascii="Helvetica" w:hAnsi="Helvetica" w:cs="Helvetica"/>
          <w:color w:val="666666"/>
          <w:sz w:val="21"/>
          <w:szCs w:val="21"/>
        </w:rPr>
        <w:t>交互式环境，也可以执行</w:t>
      </w:r>
      <w:r>
        <w:rPr>
          <w:rStyle w:val="HTML"/>
          <w:rFonts w:ascii="Consolas" w:hAnsi="Consolas"/>
          <w:color w:val="DD0055"/>
          <w:sz w:val="18"/>
          <w:szCs w:val="18"/>
          <w:bdr w:val="single" w:sz="6" w:space="0" w:color="DDDDDD" w:frame="1"/>
          <w:shd w:val="clear" w:color="auto" w:fill="FAFAFA"/>
        </w:rPr>
        <w:t>python hello.py</w:t>
      </w:r>
      <w:r>
        <w:rPr>
          <w:rFonts w:ascii="Helvetica" w:hAnsi="Helvetica" w:cs="Helvetica"/>
          <w:color w:val="666666"/>
          <w:sz w:val="21"/>
          <w:szCs w:val="21"/>
        </w:rPr>
        <w:t>运行一个</w:t>
      </w:r>
      <w:r>
        <w:rPr>
          <w:rStyle w:val="HTML"/>
          <w:rFonts w:ascii="Consolas" w:hAnsi="Consolas"/>
          <w:color w:val="DD0055"/>
          <w:sz w:val="18"/>
          <w:szCs w:val="18"/>
          <w:bdr w:val="single" w:sz="6" w:space="0" w:color="DDDDDD" w:frame="1"/>
          <w:shd w:val="clear" w:color="auto" w:fill="FAFAFA"/>
        </w:rPr>
        <w:t>.py</w:t>
      </w:r>
      <w:r>
        <w:rPr>
          <w:rFonts w:ascii="Helvetica" w:hAnsi="Helvetica" w:cs="Helvetica"/>
          <w:color w:val="666666"/>
          <w:sz w:val="21"/>
          <w:szCs w:val="21"/>
        </w:rPr>
        <w:t>文件。</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w:t>
      </w:r>
      <w:r>
        <w:rPr>
          <w:rStyle w:val="HTML"/>
          <w:rFonts w:ascii="Consolas" w:hAnsi="Consolas"/>
          <w:color w:val="DD0055"/>
          <w:sz w:val="18"/>
          <w:szCs w:val="18"/>
          <w:bdr w:val="single" w:sz="6" w:space="0" w:color="DDDDDD" w:frame="1"/>
          <w:shd w:val="clear" w:color="auto" w:fill="FAFAFA"/>
        </w:rPr>
        <w:t>&gt;&gt;&gt;</w:t>
      </w:r>
      <w:r>
        <w:rPr>
          <w:rFonts w:ascii="Helvetica" w:hAnsi="Helvetica" w:cs="Helvetica"/>
          <w:color w:val="666666"/>
          <w:sz w:val="21"/>
          <w:szCs w:val="21"/>
        </w:rPr>
        <w:t>是在</w:t>
      </w:r>
      <w:r>
        <w:rPr>
          <w:rFonts w:ascii="Helvetica" w:hAnsi="Helvetica" w:cs="Helvetica"/>
          <w:color w:val="666666"/>
          <w:sz w:val="21"/>
          <w:szCs w:val="21"/>
        </w:rPr>
        <w:t>Python</w:t>
      </w:r>
      <w:r>
        <w:rPr>
          <w:rFonts w:ascii="Helvetica" w:hAnsi="Helvetica" w:cs="Helvetica"/>
          <w:color w:val="666666"/>
          <w:sz w:val="21"/>
          <w:szCs w:val="21"/>
        </w:rPr>
        <w:t>交互式环境下：</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657725" cy="2200275"/>
            <wp:effectExtent l="0" t="0" r="9525" b="9525"/>
            <wp:docPr id="7" name="图片 7"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un-py3-w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交互式环境下，只能输入</w:t>
      </w:r>
      <w:r>
        <w:rPr>
          <w:rFonts w:ascii="Helvetica" w:hAnsi="Helvetica" w:cs="Helvetica"/>
          <w:color w:val="666666"/>
          <w:sz w:val="21"/>
          <w:szCs w:val="21"/>
        </w:rPr>
        <w:t>Python</w:t>
      </w:r>
      <w:r>
        <w:rPr>
          <w:rFonts w:ascii="Helvetica" w:hAnsi="Helvetica" w:cs="Helvetica"/>
          <w:color w:val="666666"/>
          <w:sz w:val="21"/>
          <w:szCs w:val="21"/>
        </w:rPr>
        <w:t>代码并立刻执行。</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此外，在命令行模式运行</w:t>
      </w:r>
      <w:r>
        <w:rPr>
          <w:rStyle w:val="HTML"/>
          <w:rFonts w:ascii="Consolas" w:hAnsi="Consolas"/>
          <w:color w:val="DD0055"/>
          <w:sz w:val="18"/>
          <w:szCs w:val="18"/>
          <w:bdr w:val="single" w:sz="6" w:space="0" w:color="DDDDDD" w:frame="1"/>
          <w:shd w:val="clear" w:color="auto" w:fill="FAFAFA"/>
        </w:rPr>
        <w:t>.py</w:t>
      </w:r>
      <w:r>
        <w:rPr>
          <w:rFonts w:ascii="Helvetica" w:hAnsi="Helvetica" w:cs="Helvetica"/>
          <w:color w:val="666666"/>
          <w:sz w:val="21"/>
          <w:szCs w:val="21"/>
        </w:rPr>
        <w:t>文件和在</w:t>
      </w:r>
      <w:r>
        <w:rPr>
          <w:rFonts w:ascii="Helvetica" w:hAnsi="Helvetica" w:cs="Helvetica"/>
          <w:color w:val="666666"/>
          <w:sz w:val="21"/>
          <w:szCs w:val="21"/>
        </w:rPr>
        <w:t>Python</w:t>
      </w:r>
      <w:r>
        <w:rPr>
          <w:rFonts w:ascii="Helvetica" w:hAnsi="Helvetica" w:cs="Helvetica"/>
          <w:color w:val="666666"/>
          <w:sz w:val="21"/>
          <w:szCs w:val="21"/>
        </w:rPr>
        <w:t>交互式环境下直接运行</w:t>
      </w:r>
      <w:r>
        <w:rPr>
          <w:rFonts w:ascii="Helvetica" w:hAnsi="Helvetica" w:cs="Helvetica"/>
          <w:color w:val="666666"/>
          <w:sz w:val="21"/>
          <w:szCs w:val="21"/>
        </w:rPr>
        <w:t>Python</w:t>
      </w:r>
      <w:r>
        <w:rPr>
          <w:rFonts w:ascii="Helvetica" w:hAnsi="Helvetica" w:cs="Helvetica"/>
          <w:color w:val="666666"/>
          <w:sz w:val="21"/>
          <w:szCs w:val="21"/>
        </w:rPr>
        <w:t>代码有所不同。</w:t>
      </w:r>
      <w:r>
        <w:rPr>
          <w:rFonts w:ascii="Helvetica" w:hAnsi="Helvetica" w:cs="Helvetica"/>
          <w:color w:val="666666"/>
          <w:sz w:val="21"/>
          <w:szCs w:val="21"/>
        </w:rPr>
        <w:t>Python</w:t>
      </w:r>
      <w:r>
        <w:rPr>
          <w:rFonts w:ascii="Helvetica" w:hAnsi="Helvetica" w:cs="Helvetica"/>
          <w:color w:val="666666"/>
          <w:sz w:val="21"/>
          <w:szCs w:val="21"/>
        </w:rPr>
        <w:t>交互式环境会把每一行</w:t>
      </w:r>
      <w:r>
        <w:rPr>
          <w:rFonts w:ascii="Helvetica" w:hAnsi="Helvetica" w:cs="Helvetica"/>
          <w:color w:val="666666"/>
          <w:sz w:val="21"/>
          <w:szCs w:val="21"/>
        </w:rPr>
        <w:t>Python</w:t>
      </w:r>
      <w:r>
        <w:rPr>
          <w:rFonts w:ascii="Helvetica" w:hAnsi="Helvetica" w:cs="Helvetica"/>
          <w:color w:val="666666"/>
          <w:sz w:val="21"/>
          <w:szCs w:val="21"/>
        </w:rPr>
        <w:t>代码的结果自动打印出来，但是，直接运行</w:t>
      </w:r>
      <w:r>
        <w:rPr>
          <w:rFonts w:ascii="Helvetica" w:hAnsi="Helvetica" w:cs="Helvetica"/>
          <w:color w:val="666666"/>
          <w:sz w:val="21"/>
          <w:szCs w:val="21"/>
        </w:rPr>
        <w:t>Python</w:t>
      </w:r>
      <w:r>
        <w:rPr>
          <w:rFonts w:ascii="Helvetica" w:hAnsi="Helvetica" w:cs="Helvetica"/>
          <w:color w:val="666666"/>
          <w:sz w:val="21"/>
          <w:szCs w:val="21"/>
        </w:rPr>
        <w:t>代码却不会。</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例如，在</w:t>
      </w:r>
      <w:r>
        <w:rPr>
          <w:rFonts w:ascii="Helvetica" w:hAnsi="Helvetica" w:cs="Helvetica"/>
          <w:color w:val="666666"/>
          <w:sz w:val="21"/>
          <w:szCs w:val="21"/>
        </w:rPr>
        <w:t>Python</w:t>
      </w:r>
      <w:r>
        <w:rPr>
          <w:rFonts w:ascii="Helvetica" w:hAnsi="Helvetica" w:cs="Helvetica"/>
          <w:color w:val="666666"/>
          <w:sz w:val="21"/>
          <w:szCs w:val="21"/>
        </w:rPr>
        <w:t>交互式环境下，输入：</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number"/>
          <w:color w:val="009999"/>
        </w:rPr>
        <w:t>100</w:t>
      </w:r>
      <w:r>
        <w:rPr>
          <w:rStyle w:val="HTML"/>
          <w:color w:val="444444"/>
        </w:rPr>
        <w:t xml:space="preserve"> + </w:t>
      </w:r>
      <w:r>
        <w:rPr>
          <w:rStyle w:val="number"/>
          <w:color w:val="009999"/>
        </w:rPr>
        <w:t>200</w:t>
      </w:r>
      <w:r>
        <w:rPr>
          <w:rStyle w:val="HTML"/>
          <w:color w:val="444444"/>
        </w:rPr>
        <w:t xml:space="preserve"> + </w:t>
      </w:r>
      <w:r>
        <w:rPr>
          <w:rStyle w:val="number"/>
          <w:color w:val="009999"/>
        </w:rPr>
        <w:t>300</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600</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直接可以看到结果</w:t>
      </w:r>
      <w:r>
        <w:rPr>
          <w:rStyle w:val="HTML"/>
          <w:rFonts w:ascii="Consolas" w:hAnsi="Consolas"/>
          <w:color w:val="DD0055"/>
          <w:sz w:val="18"/>
          <w:szCs w:val="18"/>
          <w:bdr w:val="single" w:sz="6" w:space="0" w:color="DDDDDD" w:frame="1"/>
          <w:shd w:val="clear" w:color="auto" w:fill="FAFAFA"/>
        </w:rPr>
        <w:t>600</w:t>
      </w:r>
      <w:r>
        <w:rPr>
          <w:rFonts w:ascii="Helvetica" w:hAnsi="Helvetica" w:cs="Helvetica"/>
          <w:color w:val="666666"/>
          <w:sz w:val="21"/>
          <w:szCs w:val="21"/>
        </w:rPr>
        <w:t>。</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但是，写一个</w:t>
      </w:r>
      <w:r>
        <w:rPr>
          <w:rStyle w:val="HTML"/>
          <w:rFonts w:ascii="Consolas" w:hAnsi="Consolas"/>
          <w:color w:val="DD0055"/>
          <w:sz w:val="18"/>
          <w:szCs w:val="18"/>
          <w:bdr w:val="single" w:sz="6" w:space="0" w:color="DDDDDD" w:frame="1"/>
          <w:shd w:val="clear" w:color="auto" w:fill="FAFAFA"/>
        </w:rPr>
        <w:t>calc.py</w:t>
      </w:r>
      <w:r>
        <w:rPr>
          <w:rFonts w:ascii="Helvetica" w:hAnsi="Helvetica" w:cs="Helvetica"/>
          <w:color w:val="666666"/>
          <w:sz w:val="21"/>
          <w:szCs w:val="21"/>
        </w:rPr>
        <w:t>的文件，内容如下：</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100 + 200 + 300</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然后在命令行模式下执行：</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C:\work&gt;python calc.py</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发现什么输出都没有。</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这是正常的。想要输出结果，必须自己用</w:t>
      </w:r>
      <w:r>
        <w:rPr>
          <w:rStyle w:val="HTML"/>
          <w:rFonts w:ascii="Consolas" w:hAnsi="Consolas"/>
          <w:color w:val="DD0055"/>
          <w:sz w:val="18"/>
          <w:szCs w:val="18"/>
          <w:bdr w:val="single" w:sz="6" w:space="0" w:color="DDDDDD" w:frame="1"/>
          <w:shd w:val="clear" w:color="auto" w:fill="FAFAFA"/>
        </w:rPr>
        <w:t>print()</w:t>
      </w:r>
      <w:r>
        <w:rPr>
          <w:rFonts w:ascii="Helvetica" w:hAnsi="Helvetica" w:cs="Helvetica"/>
          <w:color w:val="666666"/>
          <w:sz w:val="21"/>
          <w:szCs w:val="21"/>
        </w:rPr>
        <w:t>打印出来。把</w:t>
      </w:r>
      <w:r>
        <w:rPr>
          <w:rStyle w:val="HTML"/>
          <w:rFonts w:ascii="Consolas" w:hAnsi="Consolas"/>
          <w:color w:val="DD0055"/>
          <w:sz w:val="18"/>
          <w:szCs w:val="18"/>
          <w:bdr w:val="single" w:sz="6" w:space="0" w:color="DDDDDD" w:frame="1"/>
          <w:shd w:val="clear" w:color="auto" w:fill="FAFAFA"/>
        </w:rPr>
        <w:t>calc.py</w:t>
      </w:r>
      <w:r>
        <w:rPr>
          <w:rFonts w:ascii="Helvetica" w:hAnsi="Helvetica" w:cs="Helvetica"/>
          <w:color w:val="666666"/>
          <w:sz w:val="21"/>
          <w:szCs w:val="21"/>
        </w:rPr>
        <w:t>改造一下：</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print</w:t>
      </w:r>
      <w:r>
        <w:rPr>
          <w:rStyle w:val="HTML"/>
          <w:color w:val="444444"/>
        </w:rPr>
        <w:t>(</w:t>
      </w:r>
      <w:r>
        <w:rPr>
          <w:rStyle w:val="number"/>
          <w:color w:val="009999"/>
        </w:rPr>
        <w:t>100</w:t>
      </w:r>
      <w:r>
        <w:rPr>
          <w:rStyle w:val="HTML"/>
          <w:color w:val="444444"/>
        </w:rPr>
        <w:t xml:space="preserve"> + </w:t>
      </w:r>
      <w:r>
        <w:rPr>
          <w:rStyle w:val="number"/>
          <w:color w:val="009999"/>
        </w:rPr>
        <w:t>200</w:t>
      </w:r>
      <w:r>
        <w:rPr>
          <w:rStyle w:val="HTML"/>
          <w:color w:val="444444"/>
        </w:rPr>
        <w:t xml:space="preserve"> + </w:t>
      </w:r>
      <w:r>
        <w:rPr>
          <w:rStyle w:val="number"/>
          <w:color w:val="009999"/>
        </w:rPr>
        <w:t>300</w:t>
      </w:r>
      <w:r>
        <w:rPr>
          <w:rStyle w:val="HTML"/>
          <w:color w:val="444444"/>
        </w:rPr>
        <w:t>)</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再执行，就可以看到结果：</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C:\work&gt;python calc.py</w:t>
      </w:r>
    </w:p>
    <w:p w:rsidR="00CC7F75" w:rsidRDefault="00CC7F75" w:rsidP="00CC7F7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600</w:t>
      </w:r>
    </w:p>
    <w:p w:rsidR="00CC7F75" w:rsidRDefault="00CC7F75" w:rsidP="00CC7F7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C7F75" w:rsidRDefault="00CC7F75" w:rsidP="00CC7F7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交互式命令行下，可以直接输入代码，然后执行，并立刻得到结果。</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使用文本编辑器</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阅读</w:t>
      </w:r>
      <w:r w:rsidRPr="00CC7F75">
        <w:rPr>
          <w:rFonts w:ascii="Helvetica" w:eastAsia="宋体" w:hAnsi="Helvetica" w:cs="Helvetica"/>
          <w:color w:val="666666"/>
          <w:kern w:val="0"/>
          <w:szCs w:val="21"/>
        </w:rPr>
        <w:t>: 459948</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29" style="width:0;height:0" o:hralign="center" o:hrstd="t" o:hrnoshade="t" o:hr="t" fillcolor="#666" stroked="f"/>
        </w:pict>
      </w:r>
    </w:p>
    <w:p w:rsidR="00CC7F75" w:rsidRPr="00CC7F75" w:rsidRDefault="00CC7F75" w:rsidP="00CC7F75">
      <w:pPr>
        <w:widowControl/>
        <w:shd w:val="clear" w:color="auto" w:fill="FFFFFF"/>
        <w:spacing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的交互式命令行写程序，好处是一下就能得到结果，坏处是没法保存，下次还想运行的时候，还得再敲一遍。</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所以，实际开发的时候，我们总是使用一个文本编辑器来写代码，写完了，保存为一个文件，这样，程序就可以反复运行了。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现在，我们就把上次的</w:t>
      </w:r>
      <w:r w:rsidRPr="00CC7F75">
        <w:rPr>
          <w:rFonts w:ascii="Consolas" w:eastAsia="宋体" w:hAnsi="Consolas" w:cs="宋体"/>
          <w:color w:val="DD0055"/>
          <w:kern w:val="0"/>
          <w:sz w:val="18"/>
          <w:szCs w:val="18"/>
          <w:bdr w:val="single" w:sz="6" w:space="0" w:color="DDDDDD" w:frame="1"/>
          <w:shd w:val="clear" w:color="auto" w:fill="FAFAFA"/>
        </w:rPr>
        <w:t>'hello, world'</w:t>
      </w:r>
      <w:r w:rsidRPr="00CC7F75">
        <w:rPr>
          <w:rFonts w:ascii="Helvetica" w:eastAsia="宋体" w:hAnsi="Helvetica" w:cs="Helvetica"/>
          <w:color w:val="666666"/>
          <w:kern w:val="0"/>
          <w:szCs w:val="21"/>
        </w:rPr>
        <w:t>程序用文本编辑器写出来，保存下来。</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那么问题来了：文本编辑器到底哪家强？</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推荐两款文本编辑器：</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一个是</w:t>
      </w:r>
      <w:hyperlink r:id="rId24" w:tgtFrame="_blank" w:history="1">
        <w:r w:rsidRPr="00CC7F75">
          <w:rPr>
            <w:rFonts w:ascii="Helvetica" w:eastAsia="宋体" w:hAnsi="Helvetica" w:cs="Helvetica"/>
            <w:color w:val="0593D3"/>
            <w:kern w:val="0"/>
            <w:szCs w:val="21"/>
          </w:rPr>
          <w:t>Sublime Text</w:t>
        </w:r>
      </w:hyperlink>
      <w:r w:rsidRPr="00CC7F75">
        <w:rPr>
          <w:rFonts w:ascii="Helvetica" w:eastAsia="宋体" w:hAnsi="Helvetica" w:cs="Helvetica"/>
          <w:color w:val="666666"/>
          <w:kern w:val="0"/>
          <w:szCs w:val="21"/>
        </w:rPr>
        <w:t>，免费使用，但是不付费会弹出提示框：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lastRenderedPageBreak/>
        <w:drawing>
          <wp:inline distT="0" distB="0" distL="0" distR="0" wp14:anchorId="2A44D3EF" wp14:editId="74612E6E">
            <wp:extent cx="4629150" cy="1924050"/>
            <wp:effectExtent l="0" t="0" r="0" b="0"/>
            <wp:docPr id="10" name="图片 10" descr="subl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bli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9150" cy="192405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一个是</w:t>
      </w:r>
      <w:hyperlink r:id="rId26" w:tgtFrame="_blank" w:history="1">
        <w:r w:rsidRPr="00CC7F75">
          <w:rPr>
            <w:rFonts w:ascii="Helvetica" w:eastAsia="宋体" w:hAnsi="Helvetica" w:cs="Helvetica"/>
            <w:color w:val="0593D3"/>
            <w:kern w:val="0"/>
            <w:szCs w:val="21"/>
          </w:rPr>
          <w:t>Notepad++</w:t>
        </w:r>
      </w:hyperlink>
      <w:r w:rsidRPr="00CC7F75">
        <w:rPr>
          <w:rFonts w:ascii="Helvetica" w:eastAsia="宋体" w:hAnsi="Helvetica" w:cs="Helvetica"/>
          <w:color w:val="666666"/>
          <w:kern w:val="0"/>
          <w:szCs w:val="21"/>
        </w:rPr>
        <w:t>，免费使用，有中文界面：</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2D8341A1" wp14:editId="531A2AA5">
            <wp:extent cx="5457825" cy="2124075"/>
            <wp:effectExtent l="0" t="0" r="9525" b="9525"/>
            <wp:docPr id="11" name="图片 11"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p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7825" cy="2124075"/>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请注意，用哪个都行，但是</w:t>
      </w:r>
      <w:r w:rsidRPr="00CC7F75">
        <w:rPr>
          <w:rFonts w:ascii="Helvetica" w:eastAsia="宋体" w:hAnsi="Helvetica" w:cs="Helvetica"/>
          <w:color w:val="FF0000"/>
          <w:kern w:val="0"/>
          <w:szCs w:val="21"/>
        </w:rPr>
        <w:t>绝对不能用</w:t>
      </w:r>
      <w:r w:rsidRPr="00CC7F75">
        <w:rPr>
          <w:rFonts w:ascii="Helvetica" w:eastAsia="宋体" w:hAnsi="Helvetica" w:cs="Helvetica"/>
          <w:color w:val="FF0000"/>
          <w:kern w:val="0"/>
          <w:szCs w:val="21"/>
        </w:rPr>
        <w:t>Word</w:t>
      </w:r>
      <w:r w:rsidRPr="00CC7F75">
        <w:rPr>
          <w:rFonts w:ascii="Helvetica" w:eastAsia="宋体" w:hAnsi="Helvetica" w:cs="Helvetica"/>
          <w:color w:val="FF0000"/>
          <w:kern w:val="0"/>
          <w:szCs w:val="21"/>
        </w:rPr>
        <w:t>和</w:t>
      </w:r>
      <w:r w:rsidRPr="00CC7F75">
        <w:rPr>
          <w:rFonts w:ascii="Helvetica" w:eastAsia="宋体" w:hAnsi="Helvetica" w:cs="Helvetica"/>
          <w:color w:val="FF0000"/>
          <w:kern w:val="0"/>
          <w:szCs w:val="21"/>
        </w:rPr>
        <w:t>Windows</w:t>
      </w:r>
      <w:r w:rsidRPr="00CC7F75">
        <w:rPr>
          <w:rFonts w:ascii="Helvetica" w:eastAsia="宋体" w:hAnsi="Helvetica" w:cs="Helvetica"/>
          <w:color w:val="FF0000"/>
          <w:kern w:val="0"/>
          <w:szCs w:val="21"/>
        </w:rPr>
        <w:t>自带的记事本</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Word</w:t>
      </w:r>
      <w:r w:rsidRPr="00CC7F75">
        <w:rPr>
          <w:rFonts w:ascii="Helvetica" w:eastAsia="宋体" w:hAnsi="Helvetica" w:cs="Helvetica"/>
          <w:color w:val="666666"/>
          <w:kern w:val="0"/>
          <w:szCs w:val="21"/>
        </w:rPr>
        <w:t>保存的不是纯文本文件，而记事本会自作聪明地在文件开始的地方加上几个特殊字符（</w:t>
      </w:r>
      <w:r w:rsidRPr="00CC7F75">
        <w:rPr>
          <w:rFonts w:ascii="Helvetica" w:eastAsia="宋体" w:hAnsi="Helvetica" w:cs="Helvetica"/>
          <w:color w:val="666666"/>
          <w:kern w:val="0"/>
          <w:szCs w:val="21"/>
        </w:rPr>
        <w:t>UTF-8 BOM</w:t>
      </w:r>
      <w:r w:rsidRPr="00CC7F75">
        <w:rPr>
          <w:rFonts w:ascii="Helvetica" w:eastAsia="宋体" w:hAnsi="Helvetica" w:cs="Helvetica"/>
          <w:color w:val="666666"/>
          <w:kern w:val="0"/>
          <w:szCs w:val="21"/>
        </w:rPr>
        <w:t>），结果会导致程序运行出现莫名其妙的错误。</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安装好文本编辑器后，输入以下代码：</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'hello, world'</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注意</w:t>
      </w:r>
      <w:r w:rsidRPr="00CC7F75">
        <w:rPr>
          <w:rFonts w:ascii="Consolas" w:eastAsia="宋体" w:hAnsi="Consolas" w:cs="宋体"/>
          <w:color w:val="DD0055"/>
          <w:kern w:val="0"/>
          <w:sz w:val="18"/>
          <w:szCs w:val="18"/>
          <w:bdr w:val="single" w:sz="6" w:space="0" w:color="DDDDDD" w:frame="1"/>
          <w:shd w:val="clear" w:color="auto" w:fill="FAFAFA"/>
        </w:rPr>
        <w:t>print</w:t>
      </w:r>
      <w:r w:rsidRPr="00CC7F75">
        <w:rPr>
          <w:rFonts w:ascii="Helvetica" w:eastAsia="宋体" w:hAnsi="Helvetica" w:cs="Helvetica"/>
          <w:color w:val="666666"/>
          <w:kern w:val="0"/>
          <w:szCs w:val="21"/>
        </w:rPr>
        <w:t>前面不要有任何空格。然后，选择一个目录，例如</w:t>
      </w:r>
      <w:r w:rsidRPr="00CC7F75">
        <w:rPr>
          <w:rFonts w:ascii="Consolas" w:eastAsia="宋体" w:hAnsi="Consolas" w:cs="宋体"/>
          <w:color w:val="DD0055"/>
          <w:kern w:val="0"/>
          <w:sz w:val="18"/>
          <w:szCs w:val="18"/>
          <w:bdr w:val="single" w:sz="6" w:space="0" w:color="DDDDDD" w:frame="1"/>
          <w:shd w:val="clear" w:color="auto" w:fill="FAFAFA"/>
        </w:rPr>
        <w:t>C:\work</w:t>
      </w:r>
      <w:r w:rsidRPr="00CC7F75">
        <w:rPr>
          <w:rFonts w:ascii="Helvetica" w:eastAsia="宋体" w:hAnsi="Helvetica" w:cs="Helvetica"/>
          <w:color w:val="666666"/>
          <w:kern w:val="0"/>
          <w:szCs w:val="21"/>
        </w:rPr>
        <w:t>，把文件保存为</w:t>
      </w:r>
      <w:r w:rsidRPr="00CC7F75">
        <w:rPr>
          <w:rFonts w:ascii="Consolas" w:eastAsia="宋体" w:hAnsi="Consolas" w:cs="宋体"/>
          <w:color w:val="DD0055"/>
          <w:kern w:val="0"/>
          <w:sz w:val="18"/>
          <w:szCs w:val="18"/>
          <w:bdr w:val="single" w:sz="6" w:space="0" w:color="DDDDDD" w:frame="1"/>
          <w:shd w:val="clear" w:color="auto" w:fill="FAFAFA"/>
        </w:rPr>
        <w:t>hello.py</w:t>
      </w:r>
      <w:r w:rsidRPr="00CC7F75">
        <w:rPr>
          <w:rFonts w:ascii="Helvetica" w:eastAsia="宋体" w:hAnsi="Helvetica" w:cs="Helvetica"/>
          <w:color w:val="666666"/>
          <w:kern w:val="0"/>
          <w:szCs w:val="21"/>
        </w:rPr>
        <w:t>，就可以打开命令行窗口，把当前目录切换到</w:t>
      </w:r>
      <w:r w:rsidRPr="00CC7F75">
        <w:rPr>
          <w:rFonts w:ascii="Consolas" w:eastAsia="宋体" w:hAnsi="Consolas" w:cs="宋体"/>
          <w:color w:val="DD0055"/>
          <w:kern w:val="0"/>
          <w:sz w:val="18"/>
          <w:szCs w:val="18"/>
          <w:bdr w:val="single" w:sz="6" w:space="0" w:color="DDDDDD" w:frame="1"/>
          <w:shd w:val="clear" w:color="auto" w:fill="FAFAFA"/>
        </w:rPr>
        <w:t>hello.py</w:t>
      </w:r>
      <w:r w:rsidRPr="00CC7F75">
        <w:rPr>
          <w:rFonts w:ascii="Helvetica" w:eastAsia="宋体" w:hAnsi="Helvetica" w:cs="Helvetica"/>
          <w:color w:val="666666"/>
          <w:kern w:val="0"/>
          <w:szCs w:val="21"/>
        </w:rPr>
        <w:t>所在目录，就可以运行这个程序了：</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C:\work&gt;python hello.py</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hello, world</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也可以保存为别的名字，比如</w:t>
      </w:r>
      <w:r w:rsidRPr="00CC7F75">
        <w:rPr>
          <w:rFonts w:ascii="Consolas" w:eastAsia="宋体" w:hAnsi="Consolas" w:cs="宋体"/>
          <w:color w:val="DD0055"/>
          <w:kern w:val="0"/>
          <w:sz w:val="18"/>
          <w:szCs w:val="18"/>
          <w:bdr w:val="single" w:sz="6" w:space="0" w:color="DDDDDD" w:frame="1"/>
          <w:shd w:val="clear" w:color="auto" w:fill="FAFAFA"/>
        </w:rPr>
        <w:t>first.py</w:t>
      </w:r>
      <w:r w:rsidRPr="00CC7F75">
        <w:rPr>
          <w:rFonts w:ascii="Helvetica" w:eastAsia="宋体" w:hAnsi="Helvetica" w:cs="Helvetica"/>
          <w:color w:val="666666"/>
          <w:kern w:val="0"/>
          <w:szCs w:val="21"/>
        </w:rPr>
        <w:t>，但是必须要以</w:t>
      </w:r>
      <w:r w:rsidRPr="00CC7F75">
        <w:rPr>
          <w:rFonts w:ascii="Consolas" w:eastAsia="宋体" w:hAnsi="Consolas" w:cs="宋体"/>
          <w:color w:val="DD0055"/>
          <w:kern w:val="0"/>
          <w:sz w:val="18"/>
          <w:szCs w:val="18"/>
          <w:bdr w:val="single" w:sz="6" w:space="0" w:color="DDDDDD" w:frame="1"/>
          <w:shd w:val="clear" w:color="auto" w:fill="FAFAFA"/>
        </w:rPr>
        <w:t>.py</w:t>
      </w:r>
      <w:r w:rsidRPr="00CC7F75">
        <w:rPr>
          <w:rFonts w:ascii="Helvetica" w:eastAsia="宋体" w:hAnsi="Helvetica" w:cs="Helvetica"/>
          <w:color w:val="666666"/>
          <w:kern w:val="0"/>
          <w:szCs w:val="21"/>
        </w:rPr>
        <w:t>结尾，其他的都不行。此外，文件名只能是英文字母、数字和下划线的组合。</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如果当前目录下没有</w:t>
      </w:r>
      <w:r w:rsidRPr="00CC7F75">
        <w:rPr>
          <w:rFonts w:ascii="Consolas" w:eastAsia="宋体" w:hAnsi="Consolas" w:cs="宋体"/>
          <w:color w:val="DD0055"/>
          <w:kern w:val="0"/>
          <w:sz w:val="18"/>
          <w:szCs w:val="18"/>
          <w:bdr w:val="single" w:sz="6" w:space="0" w:color="DDDDDD" w:frame="1"/>
          <w:shd w:val="clear" w:color="auto" w:fill="FAFAFA"/>
        </w:rPr>
        <w:t>hello.py</w:t>
      </w:r>
      <w:r w:rsidRPr="00CC7F75">
        <w:rPr>
          <w:rFonts w:ascii="Helvetica" w:eastAsia="宋体" w:hAnsi="Helvetica" w:cs="Helvetica"/>
          <w:color w:val="666666"/>
          <w:kern w:val="0"/>
          <w:szCs w:val="21"/>
        </w:rPr>
        <w:t>这个文件，运行</w:t>
      </w:r>
      <w:r w:rsidRPr="00CC7F75">
        <w:rPr>
          <w:rFonts w:ascii="Consolas" w:eastAsia="宋体" w:hAnsi="Consolas" w:cs="宋体"/>
          <w:color w:val="DD0055"/>
          <w:kern w:val="0"/>
          <w:sz w:val="18"/>
          <w:szCs w:val="18"/>
          <w:bdr w:val="single" w:sz="6" w:space="0" w:color="DDDDDD" w:frame="1"/>
          <w:shd w:val="clear" w:color="auto" w:fill="FAFAFA"/>
        </w:rPr>
        <w:t>python hello.py</w:t>
      </w:r>
      <w:r w:rsidRPr="00CC7F75">
        <w:rPr>
          <w:rFonts w:ascii="Helvetica" w:eastAsia="宋体" w:hAnsi="Helvetica" w:cs="Helvetica"/>
          <w:color w:val="666666"/>
          <w:kern w:val="0"/>
          <w:szCs w:val="21"/>
        </w:rPr>
        <w:t>就会报错：</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lastRenderedPageBreak/>
        <w:t>C:\Users\IEUser&gt;python hello.py</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python: can't open file 'hello.py': [Errno 2] No such file or directory</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报错的意思就是，无法打开</w:t>
      </w:r>
      <w:r w:rsidRPr="00CC7F75">
        <w:rPr>
          <w:rFonts w:ascii="Consolas" w:eastAsia="宋体" w:hAnsi="Consolas" w:cs="宋体"/>
          <w:color w:val="DD0055"/>
          <w:kern w:val="0"/>
          <w:sz w:val="18"/>
          <w:szCs w:val="18"/>
          <w:bdr w:val="single" w:sz="6" w:space="0" w:color="DDDDDD" w:frame="1"/>
          <w:shd w:val="clear" w:color="auto" w:fill="FAFAFA"/>
        </w:rPr>
        <w:t>hello.py</w:t>
      </w:r>
      <w:r w:rsidRPr="00CC7F75">
        <w:rPr>
          <w:rFonts w:ascii="Helvetica" w:eastAsia="宋体" w:hAnsi="Helvetica" w:cs="Helvetica"/>
          <w:color w:val="666666"/>
          <w:kern w:val="0"/>
          <w:szCs w:val="21"/>
        </w:rPr>
        <w:t>这个文件，因为文件不存在。这个时候，就要检查一下当前目录下是否有这个文件了。如果</w:t>
      </w:r>
      <w:r w:rsidRPr="00CC7F75">
        <w:rPr>
          <w:rFonts w:ascii="Consolas" w:eastAsia="宋体" w:hAnsi="Consolas" w:cs="宋体"/>
          <w:color w:val="DD0055"/>
          <w:kern w:val="0"/>
          <w:sz w:val="18"/>
          <w:szCs w:val="18"/>
          <w:bdr w:val="single" w:sz="6" w:space="0" w:color="DDDDDD" w:frame="1"/>
          <w:shd w:val="clear" w:color="auto" w:fill="FAFAFA"/>
        </w:rPr>
        <w:t>hello.py</w:t>
      </w:r>
      <w:r w:rsidRPr="00CC7F75">
        <w:rPr>
          <w:rFonts w:ascii="Helvetica" w:eastAsia="宋体" w:hAnsi="Helvetica" w:cs="Helvetica"/>
          <w:color w:val="666666"/>
          <w:kern w:val="0"/>
          <w:szCs w:val="21"/>
        </w:rPr>
        <w:t>存放在另外一个目录下，要首先用</w:t>
      </w:r>
      <w:r w:rsidRPr="00CC7F75">
        <w:rPr>
          <w:rFonts w:ascii="Consolas" w:eastAsia="宋体" w:hAnsi="Consolas" w:cs="宋体"/>
          <w:color w:val="DD0055"/>
          <w:kern w:val="0"/>
          <w:sz w:val="18"/>
          <w:szCs w:val="18"/>
          <w:bdr w:val="single" w:sz="6" w:space="0" w:color="DDDDDD" w:frame="1"/>
          <w:shd w:val="clear" w:color="auto" w:fill="FAFAFA"/>
        </w:rPr>
        <w:t>cd</w:t>
      </w:r>
      <w:r w:rsidRPr="00CC7F75">
        <w:rPr>
          <w:rFonts w:ascii="Helvetica" w:eastAsia="宋体" w:hAnsi="Helvetica" w:cs="Helvetica"/>
          <w:color w:val="666666"/>
          <w:kern w:val="0"/>
          <w:szCs w:val="21"/>
        </w:rPr>
        <w:t>命令切换当前目录。</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视频演示：</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直接运行</w:t>
      </w:r>
      <w:r w:rsidRPr="00CC7F75">
        <w:rPr>
          <w:rFonts w:ascii="Helvetica" w:eastAsia="宋体" w:hAnsi="Helvetica" w:cs="Helvetica"/>
          <w:color w:val="444444"/>
          <w:kern w:val="0"/>
          <w:sz w:val="27"/>
          <w:szCs w:val="27"/>
        </w:rPr>
        <w:t>py</w:t>
      </w:r>
      <w:r w:rsidRPr="00CC7F75">
        <w:rPr>
          <w:rFonts w:ascii="Helvetica" w:eastAsia="宋体" w:hAnsi="Helvetica" w:cs="Helvetica"/>
          <w:color w:val="444444"/>
          <w:kern w:val="0"/>
          <w:sz w:val="27"/>
          <w:szCs w:val="27"/>
        </w:rPr>
        <w:t>文件</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有同学问，能不能像</w:t>
      </w:r>
      <w:r w:rsidRPr="00CC7F75">
        <w:rPr>
          <w:rFonts w:ascii="Helvetica" w:eastAsia="宋体" w:hAnsi="Helvetica" w:cs="Helvetica"/>
          <w:color w:val="666666"/>
          <w:kern w:val="0"/>
          <w:szCs w:val="21"/>
        </w:rPr>
        <w:t>.exe</w:t>
      </w:r>
      <w:r w:rsidRPr="00CC7F75">
        <w:rPr>
          <w:rFonts w:ascii="Helvetica" w:eastAsia="宋体" w:hAnsi="Helvetica" w:cs="Helvetica"/>
          <w:color w:val="666666"/>
          <w:kern w:val="0"/>
          <w:szCs w:val="21"/>
        </w:rPr>
        <w:t>文件那样直接运行</w:t>
      </w:r>
      <w:r w:rsidRPr="00CC7F75">
        <w:rPr>
          <w:rFonts w:ascii="Consolas" w:eastAsia="宋体" w:hAnsi="Consolas" w:cs="宋体"/>
          <w:color w:val="DD0055"/>
          <w:kern w:val="0"/>
          <w:sz w:val="18"/>
          <w:szCs w:val="18"/>
          <w:bdr w:val="single" w:sz="6" w:space="0" w:color="DDDDDD" w:frame="1"/>
          <w:shd w:val="clear" w:color="auto" w:fill="FAFAFA"/>
        </w:rPr>
        <w:t>.py</w:t>
      </w:r>
      <w:r w:rsidRPr="00CC7F75">
        <w:rPr>
          <w:rFonts w:ascii="Helvetica" w:eastAsia="宋体" w:hAnsi="Helvetica" w:cs="Helvetica"/>
          <w:color w:val="666666"/>
          <w:kern w:val="0"/>
          <w:szCs w:val="21"/>
        </w:rPr>
        <w:t>文件呢？在</w:t>
      </w:r>
      <w:r w:rsidRPr="00CC7F75">
        <w:rPr>
          <w:rFonts w:ascii="Helvetica" w:eastAsia="宋体" w:hAnsi="Helvetica" w:cs="Helvetica"/>
          <w:color w:val="666666"/>
          <w:kern w:val="0"/>
          <w:szCs w:val="21"/>
        </w:rPr>
        <w:t>Windows</w:t>
      </w:r>
      <w:r w:rsidRPr="00CC7F75">
        <w:rPr>
          <w:rFonts w:ascii="Helvetica" w:eastAsia="宋体" w:hAnsi="Helvetica" w:cs="Helvetica"/>
          <w:color w:val="666666"/>
          <w:kern w:val="0"/>
          <w:szCs w:val="21"/>
        </w:rPr>
        <w:t>上是不行的，但是，在</w:t>
      </w:r>
      <w:r w:rsidRPr="00CC7F75">
        <w:rPr>
          <w:rFonts w:ascii="Helvetica" w:eastAsia="宋体" w:hAnsi="Helvetica" w:cs="Helvetica"/>
          <w:color w:val="666666"/>
          <w:kern w:val="0"/>
          <w:szCs w:val="21"/>
        </w:rPr>
        <w:t>Mac</w:t>
      </w:r>
      <w:r w:rsidRPr="00CC7F75">
        <w:rPr>
          <w:rFonts w:ascii="Helvetica" w:eastAsia="宋体" w:hAnsi="Helvetica" w:cs="Helvetica"/>
          <w:color w:val="666666"/>
          <w:kern w:val="0"/>
          <w:szCs w:val="21"/>
        </w:rPr>
        <w:t>和</w:t>
      </w:r>
      <w:r w:rsidRPr="00CC7F75">
        <w:rPr>
          <w:rFonts w:ascii="Helvetica" w:eastAsia="宋体" w:hAnsi="Helvetica" w:cs="Helvetica"/>
          <w:color w:val="666666"/>
          <w:kern w:val="0"/>
          <w:szCs w:val="21"/>
        </w:rPr>
        <w:t>Linux</w:t>
      </w:r>
      <w:r w:rsidRPr="00CC7F75">
        <w:rPr>
          <w:rFonts w:ascii="Helvetica" w:eastAsia="宋体" w:hAnsi="Helvetica" w:cs="Helvetica"/>
          <w:color w:val="666666"/>
          <w:kern w:val="0"/>
          <w:szCs w:val="21"/>
        </w:rPr>
        <w:t>上是可以的，方法是在</w:t>
      </w:r>
      <w:r w:rsidRPr="00CC7F75">
        <w:rPr>
          <w:rFonts w:ascii="Consolas" w:eastAsia="宋体" w:hAnsi="Consolas" w:cs="宋体"/>
          <w:color w:val="DD0055"/>
          <w:kern w:val="0"/>
          <w:sz w:val="18"/>
          <w:szCs w:val="18"/>
          <w:bdr w:val="single" w:sz="6" w:space="0" w:color="DDDDDD" w:frame="1"/>
          <w:shd w:val="clear" w:color="auto" w:fill="FAFAFA"/>
        </w:rPr>
        <w:t>.py</w:t>
      </w:r>
      <w:r w:rsidRPr="00CC7F75">
        <w:rPr>
          <w:rFonts w:ascii="Helvetica" w:eastAsia="宋体" w:hAnsi="Helvetica" w:cs="Helvetica"/>
          <w:color w:val="666666"/>
          <w:kern w:val="0"/>
          <w:szCs w:val="21"/>
        </w:rPr>
        <w:t>文件的第一行加上一个特殊的注释：</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i/>
          <w:iCs/>
          <w:color w:val="999988"/>
          <w:kern w:val="0"/>
          <w:sz w:val="24"/>
          <w:szCs w:val="24"/>
        </w:rPr>
        <w:t>#!/usr/bin/env python3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'hello, world'</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然后，通过命令给</w:t>
      </w:r>
      <w:r w:rsidRPr="00CC7F75">
        <w:rPr>
          <w:rFonts w:ascii="Consolas" w:eastAsia="宋体" w:hAnsi="Consolas" w:cs="宋体"/>
          <w:color w:val="DD0055"/>
          <w:kern w:val="0"/>
          <w:sz w:val="18"/>
          <w:szCs w:val="18"/>
          <w:bdr w:val="single" w:sz="6" w:space="0" w:color="DDDDDD" w:frame="1"/>
          <w:shd w:val="clear" w:color="auto" w:fill="FAFAFA"/>
        </w:rPr>
        <w:t>hello.py</w:t>
      </w:r>
      <w:r w:rsidRPr="00CC7F75">
        <w:rPr>
          <w:rFonts w:ascii="Helvetica" w:eastAsia="宋体" w:hAnsi="Helvetica" w:cs="Helvetica"/>
          <w:color w:val="666666"/>
          <w:kern w:val="0"/>
          <w:szCs w:val="21"/>
        </w:rPr>
        <w:t>以执行权限：</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080"/>
          <w:kern w:val="0"/>
          <w:sz w:val="24"/>
          <w:szCs w:val="24"/>
        </w:rPr>
        <w:t xml:space="preserve">$ </w:t>
      </w:r>
      <w:r w:rsidRPr="00CC7F75">
        <w:rPr>
          <w:rFonts w:ascii="宋体" w:eastAsia="宋体" w:hAnsi="宋体" w:cs="宋体"/>
          <w:color w:val="444444"/>
          <w:kern w:val="0"/>
          <w:sz w:val="24"/>
          <w:szCs w:val="24"/>
        </w:rPr>
        <w:t>chmod a+x hello.py</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就可以直接运行</w:t>
      </w:r>
      <w:r w:rsidRPr="00CC7F75">
        <w:rPr>
          <w:rFonts w:ascii="Consolas" w:eastAsia="宋体" w:hAnsi="Consolas" w:cs="宋体"/>
          <w:color w:val="DD0055"/>
          <w:kern w:val="0"/>
          <w:sz w:val="18"/>
          <w:szCs w:val="18"/>
          <w:bdr w:val="single" w:sz="6" w:space="0" w:color="DDDDDD" w:frame="1"/>
          <w:shd w:val="clear" w:color="auto" w:fill="FAFAFA"/>
        </w:rPr>
        <w:t>hello.py</w:t>
      </w:r>
      <w:r w:rsidRPr="00CC7F75">
        <w:rPr>
          <w:rFonts w:ascii="Helvetica" w:eastAsia="宋体" w:hAnsi="Helvetica" w:cs="Helvetica"/>
          <w:color w:val="666666"/>
          <w:kern w:val="0"/>
          <w:szCs w:val="21"/>
        </w:rPr>
        <w:t>了，比如在</w:t>
      </w:r>
      <w:r w:rsidRPr="00CC7F75">
        <w:rPr>
          <w:rFonts w:ascii="Helvetica" w:eastAsia="宋体" w:hAnsi="Helvetica" w:cs="Helvetica"/>
          <w:color w:val="666666"/>
          <w:kern w:val="0"/>
          <w:szCs w:val="21"/>
        </w:rPr>
        <w:t>Mac</w:t>
      </w:r>
      <w:r w:rsidRPr="00CC7F75">
        <w:rPr>
          <w:rFonts w:ascii="Helvetica" w:eastAsia="宋体" w:hAnsi="Helvetica" w:cs="Helvetica"/>
          <w:color w:val="666666"/>
          <w:kern w:val="0"/>
          <w:szCs w:val="21"/>
        </w:rPr>
        <w:t>下运行：</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lastRenderedPageBreak/>
        <w:drawing>
          <wp:inline distT="0" distB="0" distL="0" distR="0" wp14:anchorId="1F79941C" wp14:editId="5DEF546F">
            <wp:extent cx="5610225" cy="3505200"/>
            <wp:effectExtent l="0" t="0" r="9525" b="0"/>
            <wp:docPr id="12" name="图片 12" descr="run-python-in-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un-python-in-sh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505200"/>
                    </a:xfrm>
                    <a:prstGeom prst="rect">
                      <a:avLst/>
                    </a:prstGeom>
                    <a:noFill/>
                    <a:ln>
                      <a:noFill/>
                    </a:ln>
                  </pic:spPr>
                </pic:pic>
              </a:graphicData>
            </a:graphic>
          </wp:inline>
        </w:drawing>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小结</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用文本编辑器写</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程序，然后保存为后缀为</w:t>
      </w:r>
      <w:r w:rsidRPr="00CC7F75">
        <w:rPr>
          <w:rFonts w:ascii="Consolas" w:eastAsia="宋体" w:hAnsi="Consolas" w:cs="宋体"/>
          <w:color w:val="DD0055"/>
          <w:kern w:val="0"/>
          <w:sz w:val="18"/>
          <w:szCs w:val="18"/>
          <w:bdr w:val="single" w:sz="6" w:space="0" w:color="DDDDDD" w:frame="1"/>
          <w:shd w:val="clear" w:color="auto" w:fill="FAFAFA"/>
        </w:rPr>
        <w:t>.py</w:t>
      </w:r>
      <w:r w:rsidRPr="00CC7F75">
        <w:rPr>
          <w:rFonts w:ascii="Helvetica" w:eastAsia="宋体" w:hAnsi="Helvetica" w:cs="Helvetica"/>
          <w:color w:val="666666"/>
          <w:kern w:val="0"/>
          <w:szCs w:val="21"/>
        </w:rPr>
        <w:t>的文件，就可以用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直接运行这个程序了。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的交互模式和直接运行</w:t>
      </w:r>
      <w:r w:rsidRPr="00CC7F75">
        <w:rPr>
          <w:rFonts w:ascii="Consolas" w:eastAsia="宋体" w:hAnsi="Consolas" w:cs="宋体"/>
          <w:color w:val="DD0055"/>
          <w:kern w:val="0"/>
          <w:sz w:val="18"/>
          <w:szCs w:val="18"/>
          <w:bdr w:val="single" w:sz="6" w:space="0" w:color="DDDDDD" w:frame="1"/>
          <w:shd w:val="clear" w:color="auto" w:fill="FAFAFA"/>
        </w:rPr>
        <w:t>.py</w:t>
      </w:r>
      <w:r w:rsidRPr="00CC7F75">
        <w:rPr>
          <w:rFonts w:ascii="Helvetica" w:eastAsia="宋体" w:hAnsi="Helvetica" w:cs="Helvetica"/>
          <w:color w:val="666666"/>
          <w:kern w:val="0"/>
          <w:szCs w:val="21"/>
        </w:rPr>
        <w:t>文件有什么区别呢？</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直接输入</w:t>
      </w:r>
      <w:r w:rsidRPr="00CC7F75">
        <w:rPr>
          <w:rFonts w:ascii="Consolas" w:eastAsia="宋体" w:hAnsi="Consolas" w:cs="宋体"/>
          <w:color w:val="DD0055"/>
          <w:kern w:val="0"/>
          <w:sz w:val="18"/>
          <w:szCs w:val="18"/>
          <w:bdr w:val="single" w:sz="6" w:space="0" w:color="DDDDDD" w:frame="1"/>
          <w:shd w:val="clear" w:color="auto" w:fill="FAFAFA"/>
        </w:rPr>
        <w:t>python</w:t>
      </w:r>
      <w:r w:rsidRPr="00CC7F75">
        <w:rPr>
          <w:rFonts w:ascii="Helvetica" w:eastAsia="宋体" w:hAnsi="Helvetica" w:cs="Helvetica"/>
          <w:color w:val="666666"/>
          <w:kern w:val="0"/>
          <w:szCs w:val="21"/>
        </w:rPr>
        <w:t>进入交互模式，相当于启动了</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解释器，但是等待你一行一行地输入源代码，每输入一行就执行一行。</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直接运行</w:t>
      </w:r>
      <w:r w:rsidRPr="00CC7F75">
        <w:rPr>
          <w:rFonts w:ascii="Consolas" w:eastAsia="宋体" w:hAnsi="Consolas" w:cs="宋体"/>
          <w:color w:val="DD0055"/>
          <w:kern w:val="0"/>
          <w:sz w:val="18"/>
          <w:szCs w:val="18"/>
          <w:bdr w:val="single" w:sz="6" w:space="0" w:color="DDDDDD" w:frame="1"/>
          <w:shd w:val="clear" w:color="auto" w:fill="FAFAFA"/>
        </w:rPr>
        <w:t>.py</w:t>
      </w:r>
      <w:r w:rsidRPr="00CC7F75">
        <w:rPr>
          <w:rFonts w:ascii="Helvetica" w:eastAsia="宋体" w:hAnsi="Helvetica" w:cs="Helvetica"/>
          <w:color w:val="666666"/>
          <w:kern w:val="0"/>
          <w:szCs w:val="21"/>
        </w:rPr>
        <w:t>文件相当于启动了</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解释器，然后一次性把</w:t>
      </w:r>
      <w:r w:rsidRPr="00CC7F75">
        <w:rPr>
          <w:rFonts w:ascii="Consolas" w:eastAsia="宋体" w:hAnsi="Consolas" w:cs="宋体"/>
          <w:color w:val="DD0055"/>
          <w:kern w:val="0"/>
          <w:sz w:val="18"/>
          <w:szCs w:val="18"/>
          <w:bdr w:val="single" w:sz="6" w:space="0" w:color="DDDDDD" w:frame="1"/>
          <w:shd w:val="clear" w:color="auto" w:fill="FAFAFA"/>
        </w:rPr>
        <w:t>.py</w:t>
      </w:r>
      <w:r w:rsidRPr="00CC7F75">
        <w:rPr>
          <w:rFonts w:ascii="Helvetica" w:eastAsia="宋体" w:hAnsi="Helvetica" w:cs="Helvetica"/>
          <w:color w:val="666666"/>
          <w:kern w:val="0"/>
          <w:szCs w:val="21"/>
        </w:rPr>
        <w:t>文件的源代码给执行了，你是没有机会以交互的方式输入源代码的。</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开发程序，完全可以一边在文本编辑器里写代码，一边开一个交互式命令窗口，在写代码的过程中，把部分代码粘到命令行去验证，事半功倍！前提是得有个</w:t>
      </w:r>
      <w:r w:rsidRPr="00CC7F75">
        <w:rPr>
          <w:rFonts w:ascii="Helvetica" w:eastAsia="宋体" w:hAnsi="Helvetica" w:cs="Helvetica"/>
          <w:color w:val="666666"/>
          <w:kern w:val="0"/>
          <w:szCs w:val="21"/>
        </w:rPr>
        <w:t>27'</w:t>
      </w:r>
      <w:r w:rsidRPr="00CC7F75">
        <w:rPr>
          <w:rFonts w:ascii="Helvetica" w:eastAsia="宋体" w:hAnsi="Helvetica" w:cs="Helvetica"/>
          <w:color w:val="666666"/>
          <w:kern w:val="0"/>
          <w:szCs w:val="21"/>
        </w:rPr>
        <w:t>的超大显示器！</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Python</w:t>
      </w:r>
      <w:r w:rsidRPr="00CC7F75">
        <w:rPr>
          <w:rFonts w:ascii="Helvetica" w:eastAsia="宋体" w:hAnsi="Helvetica" w:cs="Helvetica"/>
          <w:color w:val="444444"/>
          <w:kern w:val="0"/>
          <w:sz w:val="24"/>
          <w:szCs w:val="24"/>
        </w:rPr>
        <w:t>代码运行助手</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阅读</w:t>
      </w:r>
      <w:r w:rsidRPr="00CC7F75">
        <w:rPr>
          <w:rFonts w:ascii="Helvetica" w:eastAsia="宋体" w:hAnsi="Helvetica" w:cs="Helvetica"/>
          <w:color w:val="666666"/>
          <w:kern w:val="0"/>
          <w:szCs w:val="21"/>
        </w:rPr>
        <w:t>: 477637</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30" style="width:0;height:0" o:hralign="center" o:hrstd="t" o:hrnoshade="t" o:hr="t" fillcolor="#666" stroked="f"/>
        </w:pict>
      </w:r>
    </w:p>
    <w:p w:rsidR="00CC7F75" w:rsidRPr="00CC7F75" w:rsidRDefault="00CC7F75" w:rsidP="00CC7F75">
      <w:pPr>
        <w:widowControl/>
        <w:shd w:val="clear" w:color="auto" w:fill="FFFFFF"/>
        <w:spacing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代码运行助手可以让你在线输入</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代码，然后通过本机运行的一个</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脚本来执行代码。原理如下：</w:t>
      </w:r>
    </w:p>
    <w:p w:rsidR="00CC7F75" w:rsidRPr="00CC7F75" w:rsidRDefault="00CC7F75" w:rsidP="00CC7F75">
      <w:pPr>
        <w:widowControl/>
        <w:numPr>
          <w:ilvl w:val="0"/>
          <w:numId w:val="1"/>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在网页输入代码：</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lastRenderedPageBreak/>
        <w:drawing>
          <wp:inline distT="0" distB="0" distL="0" distR="0" wp14:anchorId="2891FA0C" wp14:editId="7D28976E">
            <wp:extent cx="4762500" cy="2857500"/>
            <wp:effectExtent l="0" t="0" r="0" b="0"/>
            <wp:docPr id="13" name="图片 13" descr="code-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de-inp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CC7F75" w:rsidRPr="00CC7F75" w:rsidRDefault="00CC7F75" w:rsidP="00CC7F75">
      <w:pPr>
        <w:widowControl/>
        <w:numPr>
          <w:ilvl w:val="0"/>
          <w:numId w:val="2"/>
        </w:numPr>
        <w:shd w:val="clear" w:color="auto" w:fill="FFFFFF"/>
        <w:spacing w:after="225"/>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点击</w:t>
      </w:r>
      <w:r w:rsidRPr="00CC7F75">
        <w:rPr>
          <w:rFonts w:ascii="Consolas" w:eastAsia="宋体" w:hAnsi="Consolas" w:cs="宋体"/>
          <w:color w:val="DD0055"/>
          <w:kern w:val="0"/>
          <w:sz w:val="18"/>
          <w:szCs w:val="18"/>
          <w:bdr w:val="single" w:sz="6" w:space="0" w:color="DDDDDD" w:frame="1"/>
          <w:shd w:val="clear" w:color="auto" w:fill="FAFAFA"/>
        </w:rPr>
        <w:t>Run</w:t>
      </w:r>
      <w:r w:rsidRPr="00CC7F75">
        <w:rPr>
          <w:rFonts w:ascii="Helvetica" w:eastAsia="宋体" w:hAnsi="Helvetica" w:cs="Helvetica"/>
          <w:color w:val="666666"/>
          <w:kern w:val="0"/>
          <w:szCs w:val="21"/>
        </w:rPr>
        <w:t>按钮，代码被发送到本机正在运行的</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代码运行助手；</w:t>
      </w:r>
    </w:p>
    <w:p w:rsidR="00CC7F75" w:rsidRPr="00CC7F75" w:rsidRDefault="00CC7F75" w:rsidP="00CC7F75">
      <w:pPr>
        <w:widowControl/>
        <w:numPr>
          <w:ilvl w:val="0"/>
          <w:numId w:val="2"/>
        </w:numPr>
        <w:shd w:val="clear" w:color="auto" w:fill="FFFFFF"/>
        <w:spacing w:after="225"/>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代码运行助手将代码保存为临时文件，然后调用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解释器执行代码；</w:t>
      </w:r>
    </w:p>
    <w:p w:rsidR="00CC7F75" w:rsidRPr="00CC7F75" w:rsidRDefault="00CC7F75" w:rsidP="00CC7F75">
      <w:pPr>
        <w:widowControl/>
        <w:numPr>
          <w:ilvl w:val="0"/>
          <w:numId w:val="2"/>
        </w:numPr>
        <w:shd w:val="clear" w:color="auto" w:fill="FFFFFF"/>
        <w:spacing w:after="225"/>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网页显示代码执行结果：</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033256C9" wp14:editId="760132A7">
            <wp:extent cx="4381500" cy="2028825"/>
            <wp:effectExtent l="0" t="0" r="0" b="9525"/>
            <wp:docPr id="14" name="图片 14" descr="code-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de-resul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0" cy="2028825"/>
                    </a:xfrm>
                    <a:prstGeom prst="rect">
                      <a:avLst/>
                    </a:prstGeom>
                    <a:noFill/>
                    <a:ln>
                      <a:noFill/>
                    </a:ln>
                  </pic:spPr>
                </pic:pic>
              </a:graphicData>
            </a:graphic>
          </wp:inline>
        </w:drawing>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下载</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点击右键，目标另存为：</w:t>
      </w:r>
      <w:hyperlink r:id="rId31" w:tgtFrame="_blank" w:history="1">
        <w:r w:rsidRPr="00CC7F75">
          <w:rPr>
            <w:rFonts w:ascii="Helvetica" w:eastAsia="宋体" w:hAnsi="Helvetica" w:cs="Helvetica"/>
            <w:color w:val="0593D3"/>
            <w:kern w:val="0"/>
            <w:szCs w:val="21"/>
            <w:u w:val="single"/>
          </w:rPr>
          <w:t>learning.py</w:t>
        </w:r>
      </w:hyperlink>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备用下载地址：</w:t>
      </w:r>
      <w:hyperlink r:id="rId32" w:tgtFrame="_blank" w:history="1">
        <w:r w:rsidRPr="00CC7F75">
          <w:rPr>
            <w:rFonts w:ascii="Helvetica" w:eastAsia="宋体" w:hAnsi="Helvetica" w:cs="Helvetica"/>
            <w:color w:val="0593D3"/>
            <w:kern w:val="0"/>
            <w:szCs w:val="21"/>
            <w:u w:val="single"/>
          </w:rPr>
          <w:t>learning.py</w:t>
        </w:r>
      </w:hyperlink>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运行</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在存放</w:t>
      </w:r>
      <w:r w:rsidRPr="00CC7F75">
        <w:rPr>
          <w:rFonts w:ascii="Consolas" w:eastAsia="宋体" w:hAnsi="Consolas" w:cs="宋体"/>
          <w:color w:val="DD0055"/>
          <w:kern w:val="0"/>
          <w:sz w:val="18"/>
          <w:szCs w:val="18"/>
          <w:bdr w:val="single" w:sz="6" w:space="0" w:color="DDDDDD" w:frame="1"/>
          <w:shd w:val="clear" w:color="auto" w:fill="FAFAFA"/>
        </w:rPr>
        <w:t>learning.py</w:t>
      </w:r>
      <w:r w:rsidRPr="00CC7F75">
        <w:rPr>
          <w:rFonts w:ascii="Helvetica" w:eastAsia="宋体" w:hAnsi="Helvetica" w:cs="Helvetica"/>
          <w:color w:val="666666"/>
          <w:kern w:val="0"/>
          <w:szCs w:val="21"/>
        </w:rPr>
        <w:t>的目录下运行命令：</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lastRenderedPageBreak/>
        <w:t>C:\Users\michael\Downloads&gt; python learning.py</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如果看到</w:t>
      </w:r>
      <w:r w:rsidRPr="00CC7F75">
        <w:rPr>
          <w:rFonts w:ascii="Consolas" w:eastAsia="宋体" w:hAnsi="Consolas" w:cs="宋体"/>
          <w:color w:val="DD0055"/>
          <w:kern w:val="0"/>
          <w:sz w:val="18"/>
          <w:szCs w:val="18"/>
          <w:bdr w:val="single" w:sz="6" w:space="0" w:color="DDDDDD" w:frame="1"/>
          <w:shd w:val="clear" w:color="auto" w:fill="FAFAFA"/>
        </w:rPr>
        <w:t>Ready for Python code on port 39093...</w:t>
      </w:r>
      <w:r w:rsidRPr="00CC7F75">
        <w:rPr>
          <w:rFonts w:ascii="Helvetica" w:eastAsia="宋体" w:hAnsi="Helvetica" w:cs="Helvetica"/>
          <w:color w:val="666666"/>
          <w:kern w:val="0"/>
          <w:szCs w:val="21"/>
        </w:rPr>
        <w:t>表示运行成功，不要关闭命令行窗口，最小化放到后台运行即可：</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3D3807E1" wp14:editId="0AF5FAE6">
            <wp:extent cx="5715000" cy="3048000"/>
            <wp:effectExtent l="0" t="0" r="0" b="0"/>
            <wp:docPr id="15" name="图片 15" descr="run-learning.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un-learning.p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试试效果</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需要支持</w:t>
      </w:r>
      <w:r w:rsidRPr="00CC7F75">
        <w:rPr>
          <w:rFonts w:ascii="Helvetica" w:eastAsia="宋体" w:hAnsi="Helvetica" w:cs="Helvetica"/>
          <w:color w:val="666666"/>
          <w:kern w:val="0"/>
          <w:szCs w:val="21"/>
        </w:rPr>
        <w:t>HTML5</w:t>
      </w:r>
      <w:r w:rsidRPr="00CC7F75">
        <w:rPr>
          <w:rFonts w:ascii="Helvetica" w:eastAsia="宋体" w:hAnsi="Helvetica" w:cs="Helvetica"/>
          <w:color w:val="666666"/>
          <w:kern w:val="0"/>
          <w:szCs w:val="21"/>
        </w:rPr>
        <w:t>的浏览器：</w:t>
      </w:r>
    </w:p>
    <w:p w:rsidR="00CC7F75" w:rsidRPr="00CC7F75" w:rsidRDefault="00CC7F75" w:rsidP="00CC7F75">
      <w:pPr>
        <w:widowControl/>
        <w:numPr>
          <w:ilvl w:val="0"/>
          <w:numId w:val="3"/>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IE &gt;= 9</w:t>
      </w:r>
    </w:p>
    <w:p w:rsidR="00CC7F75" w:rsidRPr="00CC7F75" w:rsidRDefault="00CC7F75" w:rsidP="00CC7F75">
      <w:pPr>
        <w:widowControl/>
        <w:numPr>
          <w:ilvl w:val="0"/>
          <w:numId w:val="3"/>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Firefox</w:t>
      </w:r>
    </w:p>
    <w:p w:rsidR="00CC7F75" w:rsidRPr="00CC7F75" w:rsidRDefault="00CC7F75" w:rsidP="00CC7F75">
      <w:pPr>
        <w:widowControl/>
        <w:numPr>
          <w:ilvl w:val="0"/>
          <w:numId w:val="3"/>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Chrome</w:t>
      </w:r>
    </w:p>
    <w:p w:rsidR="00CC7F75" w:rsidRPr="00CC7F75" w:rsidRDefault="00CC7F75" w:rsidP="00CC7F75">
      <w:pPr>
        <w:widowControl/>
        <w:numPr>
          <w:ilvl w:val="0"/>
          <w:numId w:val="3"/>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Sarafi</w:t>
      </w:r>
    </w:p>
    <w:p w:rsidR="00CC7F75" w:rsidRPr="00CC7F75" w:rsidRDefault="00CC7F75" w:rsidP="00CC7F75">
      <w:pPr>
        <w:widowControl/>
        <w:pBdr>
          <w:bottom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窗体顶端</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 xml:space="preserve"># </w:t>
      </w:r>
      <w:r w:rsidRPr="00CC7F75">
        <w:rPr>
          <w:rFonts w:ascii="Consolas" w:eastAsia="宋体" w:hAnsi="Consolas" w:cs="宋体"/>
          <w:color w:val="444444"/>
          <w:kern w:val="0"/>
          <w:szCs w:val="21"/>
        </w:rPr>
        <w:t>测试代码</w:t>
      </w:r>
      <w:r w:rsidRPr="00CC7F75">
        <w:rPr>
          <w:rFonts w:ascii="Consolas" w:eastAsia="宋体" w:hAnsi="Consolas" w:cs="宋体"/>
          <w:color w:val="444444"/>
          <w:kern w:val="0"/>
          <w:szCs w:val="21"/>
        </w:rPr>
        <w:t>:</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82.25pt;height:138.75pt" o:ole="">
            <v:imagedata r:id="rId34" o:title=""/>
          </v:shape>
          <w:control r:id="rId35" w:name="DefaultOcxName" w:shapeid="_x0000_i1101"/>
        </w:object>
      </w:r>
    </w:p>
    <w:p w:rsidR="00CC7F75" w:rsidRPr="00CC7F75" w:rsidRDefault="00CC7F75" w:rsidP="00CC7F75">
      <w:pPr>
        <w:widowControl/>
        <w:pBdr>
          <w:top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lastRenderedPageBreak/>
        <w:t>窗体底端</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感觉本站内容不错，读后有收获？</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输入和输出</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阅读</w:t>
      </w:r>
      <w:r w:rsidRPr="00CC7F75">
        <w:rPr>
          <w:rFonts w:ascii="Helvetica" w:eastAsia="宋体" w:hAnsi="Helvetica" w:cs="Helvetica"/>
          <w:color w:val="666666"/>
          <w:kern w:val="0"/>
          <w:szCs w:val="21"/>
        </w:rPr>
        <w:t>: 402810</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33" style="width:0;height:0" o:hralign="center" o:hrstd="t" o:hrnoshade="t" o:hr="t" fillcolor="#666" stroked="f"/>
        </w:pict>
      </w:r>
    </w:p>
    <w:p w:rsidR="00CC7F75" w:rsidRPr="00CC7F75" w:rsidRDefault="00CC7F75" w:rsidP="00CC7F75">
      <w:pPr>
        <w:widowControl/>
        <w:shd w:val="clear" w:color="auto" w:fill="FFFFFF"/>
        <w:spacing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输出</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用</w:t>
      </w:r>
      <w:r w:rsidRPr="00CC7F75">
        <w:rPr>
          <w:rFonts w:ascii="Consolas" w:eastAsia="宋体" w:hAnsi="Consolas" w:cs="宋体"/>
          <w:color w:val="DD0055"/>
          <w:kern w:val="0"/>
          <w:sz w:val="18"/>
          <w:szCs w:val="18"/>
          <w:bdr w:val="single" w:sz="6" w:space="0" w:color="DDDDDD" w:frame="1"/>
          <w:shd w:val="clear" w:color="auto" w:fill="FAFAFA"/>
        </w:rPr>
        <w:t>print()</w:t>
      </w:r>
      <w:r w:rsidRPr="00CC7F75">
        <w:rPr>
          <w:rFonts w:ascii="Helvetica" w:eastAsia="宋体" w:hAnsi="Helvetica" w:cs="Helvetica"/>
          <w:color w:val="666666"/>
          <w:kern w:val="0"/>
          <w:szCs w:val="21"/>
        </w:rPr>
        <w:t>在括号中加上字符串，就可以向屏幕上输出指定的文字。比如输出</w:t>
      </w:r>
      <w:r w:rsidRPr="00CC7F75">
        <w:rPr>
          <w:rFonts w:ascii="Consolas" w:eastAsia="宋体" w:hAnsi="Consolas" w:cs="宋体"/>
          <w:color w:val="DD0055"/>
          <w:kern w:val="0"/>
          <w:sz w:val="18"/>
          <w:szCs w:val="18"/>
          <w:bdr w:val="single" w:sz="6" w:space="0" w:color="DDDDDD" w:frame="1"/>
          <w:shd w:val="clear" w:color="auto" w:fill="FAFAFA"/>
        </w:rPr>
        <w:t>'hello, world'</w:t>
      </w:r>
      <w:r w:rsidRPr="00CC7F75">
        <w:rPr>
          <w:rFonts w:ascii="Helvetica" w:eastAsia="宋体" w:hAnsi="Helvetica" w:cs="Helvetica"/>
          <w:color w:val="666666"/>
          <w:kern w:val="0"/>
          <w:szCs w:val="21"/>
        </w:rPr>
        <w:t>，用代码实现如下：</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print(</w:t>
      </w:r>
      <w:r w:rsidRPr="00CC7F75">
        <w:rPr>
          <w:rFonts w:ascii="宋体" w:eastAsia="宋体" w:hAnsi="宋体" w:cs="宋体"/>
          <w:color w:val="DD1144"/>
          <w:kern w:val="0"/>
          <w:sz w:val="24"/>
          <w:szCs w:val="24"/>
        </w:rPr>
        <w:t>'hello, world'</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t>print()</w:t>
      </w:r>
      <w:r w:rsidRPr="00CC7F75">
        <w:rPr>
          <w:rFonts w:ascii="Helvetica" w:eastAsia="宋体" w:hAnsi="Helvetica" w:cs="Helvetica"/>
          <w:color w:val="666666"/>
          <w:kern w:val="0"/>
          <w:szCs w:val="21"/>
        </w:rPr>
        <w:t>函数也可以接受多个字符串，用逗号</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隔开，就可以连成一串输出：</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print(</w:t>
      </w:r>
      <w:r w:rsidRPr="00CC7F75">
        <w:rPr>
          <w:rFonts w:ascii="宋体" w:eastAsia="宋体" w:hAnsi="宋体" w:cs="宋体"/>
          <w:color w:val="DD1144"/>
          <w:kern w:val="0"/>
          <w:sz w:val="24"/>
          <w:szCs w:val="24"/>
        </w:rPr>
        <w:t>'The quick brown fox'</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'jumps over'</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'the lazy dog'</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The quick brown fox jumps over the lazy dog</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t>print()</w:t>
      </w:r>
      <w:r w:rsidRPr="00CC7F75">
        <w:rPr>
          <w:rFonts w:ascii="Helvetica" w:eastAsia="宋体" w:hAnsi="Helvetica" w:cs="Helvetica"/>
          <w:color w:val="666666"/>
          <w:kern w:val="0"/>
          <w:szCs w:val="21"/>
        </w:rPr>
        <w:t>会依次打印每个字符串，遇到逗号</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会输出一个空格，因此，输出的字符串是这样拼起来的：</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363CADF7" wp14:editId="56A284DB">
            <wp:extent cx="4819650" cy="819150"/>
            <wp:effectExtent l="0" t="0" r="0" b="0"/>
            <wp:docPr id="16" name="图片 16" descr="print-ex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int-explai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19650" cy="81915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t>print()</w:t>
      </w:r>
      <w:r w:rsidRPr="00CC7F75">
        <w:rPr>
          <w:rFonts w:ascii="Helvetica" w:eastAsia="宋体" w:hAnsi="Helvetica" w:cs="Helvetica"/>
          <w:color w:val="666666"/>
          <w:kern w:val="0"/>
          <w:szCs w:val="21"/>
        </w:rPr>
        <w:t>也可以打印整数，或者计算结果：</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print(</w:t>
      </w:r>
      <w:r w:rsidRPr="00CC7F75">
        <w:rPr>
          <w:rFonts w:ascii="宋体" w:eastAsia="宋体" w:hAnsi="宋体" w:cs="宋体"/>
          <w:color w:val="009999"/>
          <w:kern w:val="0"/>
          <w:sz w:val="24"/>
          <w:szCs w:val="24"/>
        </w:rPr>
        <w:t>300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300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print(</w:t>
      </w:r>
      <w:r w:rsidRPr="00CC7F75">
        <w:rPr>
          <w:rFonts w:ascii="宋体" w:eastAsia="宋体" w:hAnsi="宋体" w:cs="宋体"/>
          <w:color w:val="009999"/>
          <w:kern w:val="0"/>
          <w:sz w:val="24"/>
          <w:szCs w:val="24"/>
        </w:rPr>
        <w:t>100</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200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300</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因此，我们可以把计算</w:t>
      </w:r>
      <w:r w:rsidRPr="00CC7F75">
        <w:rPr>
          <w:rFonts w:ascii="Consolas" w:eastAsia="宋体" w:hAnsi="Consolas" w:cs="宋体"/>
          <w:color w:val="DD0055"/>
          <w:kern w:val="0"/>
          <w:sz w:val="18"/>
          <w:szCs w:val="18"/>
          <w:bdr w:val="single" w:sz="6" w:space="0" w:color="DDDDDD" w:frame="1"/>
          <w:shd w:val="clear" w:color="auto" w:fill="FAFAFA"/>
        </w:rPr>
        <w:t>100 + 200</w:t>
      </w:r>
      <w:r w:rsidRPr="00CC7F75">
        <w:rPr>
          <w:rFonts w:ascii="Helvetica" w:eastAsia="宋体" w:hAnsi="Helvetica" w:cs="Helvetica"/>
          <w:color w:val="666666"/>
          <w:kern w:val="0"/>
          <w:szCs w:val="21"/>
        </w:rPr>
        <w:t>的结果打印得更漂亮一点：</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print(</w:t>
      </w:r>
      <w:r w:rsidRPr="00CC7F75">
        <w:rPr>
          <w:rFonts w:ascii="宋体" w:eastAsia="宋体" w:hAnsi="宋体" w:cs="宋体"/>
          <w:color w:val="DD1144"/>
          <w:kern w:val="0"/>
          <w:sz w:val="24"/>
          <w:szCs w:val="24"/>
        </w:rPr>
        <w:t>'100 + 200 ='</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100</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200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lastRenderedPageBreak/>
        <w:t>100</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200</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300</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注意，对于</w:t>
      </w:r>
      <w:r w:rsidRPr="00CC7F75">
        <w:rPr>
          <w:rFonts w:ascii="Consolas" w:eastAsia="宋体" w:hAnsi="Consolas" w:cs="宋体"/>
          <w:color w:val="DD0055"/>
          <w:kern w:val="0"/>
          <w:sz w:val="18"/>
          <w:szCs w:val="18"/>
          <w:bdr w:val="single" w:sz="6" w:space="0" w:color="DDDDDD" w:frame="1"/>
          <w:shd w:val="clear" w:color="auto" w:fill="FAFAFA"/>
        </w:rPr>
        <w:t>100 + 200</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解释器自动计算出结果</w:t>
      </w:r>
      <w:r w:rsidRPr="00CC7F75">
        <w:rPr>
          <w:rFonts w:ascii="Consolas" w:eastAsia="宋体" w:hAnsi="Consolas" w:cs="宋体"/>
          <w:color w:val="DD0055"/>
          <w:kern w:val="0"/>
          <w:sz w:val="18"/>
          <w:szCs w:val="18"/>
          <w:bdr w:val="single" w:sz="6" w:space="0" w:color="DDDDDD" w:frame="1"/>
          <w:shd w:val="clear" w:color="auto" w:fill="FAFAFA"/>
        </w:rPr>
        <w:t>300</w:t>
      </w:r>
      <w:r w:rsidRPr="00CC7F75">
        <w:rPr>
          <w:rFonts w:ascii="Helvetica" w:eastAsia="宋体" w:hAnsi="Helvetica" w:cs="Helvetica"/>
          <w:color w:val="666666"/>
          <w:kern w:val="0"/>
          <w:szCs w:val="21"/>
        </w:rPr>
        <w:t>，但是，</w:t>
      </w:r>
      <w:r w:rsidRPr="00CC7F75">
        <w:rPr>
          <w:rFonts w:ascii="Consolas" w:eastAsia="宋体" w:hAnsi="Consolas" w:cs="宋体"/>
          <w:color w:val="DD0055"/>
          <w:kern w:val="0"/>
          <w:sz w:val="18"/>
          <w:szCs w:val="18"/>
          <w:bdr w:val="single" w:sz="6" w:space="0" w:color="DDDDDD" w:frame="1"/>
          <w:shd w:val="clear" w:color="auto" w:fill="FAFAFA"/>
        </w:rPr>
        <w:t>'100 + 200 ='</w:t>
      </w:r>
      <w:r w:rsidRPr="00CC7F75">
        <w:rPr>
          <w:rFonts w:ascii="Helvetica" w:eastAsia="宋体" w:hAnsi="Helvetica" w:cs="Helvetica"/>
          <w:color w:val="666666"/>
          <w:kern w:val="0"/>
          <w:szCs w:val="21"/>
        </w:rPr>
        <w:t>是字符串而非数学公式，</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把它视为字符串，请自行解释上述打印结果。</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输入</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现在，你已经可以用</w:t>
      </w:r>
      <w:r w:rsidRPr="00CC7F75">
        <w:rPr>
          <w:rFonts w:ascii="Consolas" w:eastAsia="宋体" w:hAnsi="Consolas" w:cs="宋体"/>
          <w:color w:val="DD0055"/>
          <w:kern w:val="0"/>
          <w:sz w:val="18"/>
          <w:szCs w:val="18"/>
          <w:bdr w:val="single" w:sz="6" w:space="0" w:color="DDDDDD" w:frame="1"/>
          <w:shd w:val="clear" w:color="auto" w:fill="FAFAFA"/>
        </w:rPr>
        <w:t>print()</w:t>
      </w:r>
      <w:r w:rsidRPr="00CC7F75">
        <w:rPr>
          <w:rFonts w:ascii="Helvetica" w:eastAsia="宋体" w:hAnsi="Helvetica" w:cs="Helvetica"/>
          <w:color w:val="666666"/>
          <w:kern w:val="0"/>
          <w:szCs w:val="21"/>
        </w:rPr>
        <w:t>输出你想要的结果了。但是，如果要让用户从电脑输入一些字符怎么办？</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提供了一个</w:t>
      </w:r>
      <w:r w:rsidRPr="00CC7F75">
        <w:rPr>
          <w:rFonts w:ascii="Consolas" w:eastAsia="宋体" w:hAnsi="Consolas" w:cs="宋体"/>
          <w:color w:val="DD0055"/>
          <w:kern w:val="0"/>
          <w:sz w:val="18"/>
          <w:szCs w:val="18"/>
          <w:bdr w:val="single" w:sz="6" w:space="0" w:color="DDDDDD" w:frame="1"/>
          <w:shd w:val="clear" w:color="auto" w:fill="FAFAFA"/>
        </w:rPr>
        <w:t>input()</w:t>
      </w:r>
      <w:r w:rsidRPr="00CC7F75">
        <w:rPr>
          <w:rFonts w:ascii="Helvetica" w:eastAsia="宋体" w:hAnsi="Helvetica" w:cs="Helvetica"/>
          <w:color w:val="666666"/>
          <w:kern w:val="0"/>
          <w:szCs w:val="21"/>
        </w:rPr>
        <w:t>，可以让用户输入字符串，并存放到一个变量里。比如输入用户的名字：</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name = input()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Michael</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当你输入</w:t>
      </w:r>
      <w:r w:rsidRPr="00CC7F75">
        <w:rPr>
          <w:rFonts w:ascii="Consolas" w:eastAsia="宋体" w:hAnsi="Consolas" w:cs="宋体"/>
          <w:color w:val="DD0055"/>
          <w:kern w:val="0"/>
          <w:sz w:val="18"/>
          <w:szCs w:val="18"/>
          <w:bdr w:val="single" w:sz="6" w:space="0" w:color="DDDDDD" w:frame="1"/>
          <w:shd w:val="clear" w:color="auto" w:fill="FAFAFA"/>
        </w:rPr>
        <w:t>name = input()</w:t>
      </w:r>
      <w:r w:rsidRPr="00CC7F75">
        <w:rPr>
          <w:rFonts w:ascii="Helvetica" w:eastAsia="宋体" w:hAnsi="Helvetica" w:cs="Helvetica"/>
          <w:color w:val="666666"/>
          <w:kern w:val="0"/>
          <w:szCs w:val="21"/>
        </w:rPr>
        <w:t>并按下回车后，</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交互式命令行就在等待你的输入了。这时，你可以输入任意字符，然后按回车后完成输入。</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输入完成后，不会有任何提示，</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交互式命令行又回到</w:t>
      </w:r>
      <w:r w:rsidRPr="00CC7F75">
        <w:rPr>
          <w:rFonts w:ascii="Consolas" w:eastAsia="宋体" w:hAnsi="Consolas" w:cs="宋体"/>
          <w:color w:val="DD0055"/>
          <w:kern w:val="0"/>
          <w:sz w:val="18"/>
          <w:szCs w:val="18"/>
          <w:bdr w:val="single" w:sz="6" w:space="0" w:color="DDDDDD" w:frame="1"/>
          <w:shd w:val="clear" w:color="auto" w:fill="FAFAFA"/>
        </w:rPr>
        <w:t>&gt;&gt;&gt;</w:t>
      </w:r>
      <w:r w:rsidRPr="00CC7F75">
        <w:rPr>
          <w:rFonts w:ascii="Helvetica" w:eastAsia="宋体" w:hAnsi="Helvetica" w:cs="Helvetica"/>
          <w:color w:val="666666"/>
          <w:kern w:val="0"/>
          <w:szCs w:val="21"/>
        </w:rPr>
        <w:t>状态了。那我们刚才输入的内容到哪去了？答案是存放到</w:t>
      </w:r>
      <w:r w:rsidRPr="00CC7F75">
        <w:rPr>
          <w:rFonts w:ascii="Consolas" w:eastAsia="宋体" w:hAnsi="Consolas" w:cs="宋体"/>
          <w:color w:val="DD0055"/>
          <w:kern w:val="0"/>
          <w:sz w:val="18"/>
          <w:szCs w:val="18"/>
          <w:bdr w:val="single" w:sz="6" w:space="0" w:color="DDDDDD" w:frame="1"/>
          <w:shd w:val="clear" w:color="auto" w:fill="FAFAFA"/>
        </w:rPr>
        <w:t>name</w:t>
      </w:r>
      <w:r w:rsidRPr="00CC7F75">
        <w:rPr>
          <w:rFonts w:ascii="Helvetica" w:eastAsia="宋体" w:hAnsi="Helvetica" w:cs="Helvetica"/>
          <w:color w:val="666666"/>
          <w:kern w:val="0"/>
          <w:szCs w:val="21"/>
        </w:rPr>
        <w:t>变量里了。可以直接输入</w:t>
      </w:r>
      <w:r w:rsidRPr="00CC7F75">
        <w:rPr>
          <w:rFonts w:ascii="Consolas" w:eastAsia="宋体" w:hAnsi="Consolas" w:cs="宋体"/>
          <w:color w:val="DD0055"/>
          <w:kern w:val="0"/>
          <w:sz w:val="18"/>
          <w:szCs w:val="18"/>
          <w:bdr w:val="single" w:sz="6" w:space="0" w:color="DDDDDD" w:frame="1"/>
          <w:shd w:val="clear" w:color="auto" w:fill="FAFAFA"/>
        </w:rPr>
        <w:t>name</w:t>
      </w:r>
      <w:r w:rsidRPr="00CC7F75">
        <w:rPr>
          <w:rFonts w:ascii="Helvetica" w:eastAsia="宋体" w:hAnsi="Helvetica" w:cs="Helvetica"/>
          <w:color w:val="666666"/>
          <w:kern w:val="0"/>
          <w:szCs w:val="21"/>
        </w:rPr>
        <w:t>查看变量内容：</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name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'Michael'</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b/>
          <w:bCs/>
          <w:color w:val="666666"/>
          <w:kern w:val="0"/>
          <w:szCs w:val="21"/>
        </w:rPr>
        <w:t>什么是变量？</w:t>
      </w:r>
      <w:r w:rsidRPr="00CC7F75">
        <w:rPr>
          <w:rFonts w:ascii="Helvetica" w:eastAsia="宋体" w:hAnsi="Helvetica" w:cs="Helvetica"/>
          <w:color w:val="666666"/>
          <w:kern w:val="0"/>
          <w:szCs w:val="21"/>
        </w:rPr>
        <w:t>请回忆初中数学所学的代数基础知识：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设正方形的边长为</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，则正方形的面积为</w:t>
      </w:r>
      <w:r w:rsidRPr="00CC7F75">
        <w:rPr>
          <w:rFonts w:ascii="Consolas" w:eastAsia="宋体" w:hAnsi="Consolas" w:cs="宋体"/>
          <w:color w:val="DD0055"/>
          <w:kern w:val="0"/>
          <w:sz w:val="18"/>
          <w:szCs w:val="18"/>
          <w:bdr w:val="single" w:sz="6" w:space="0" w:color="DDDDDD" w:frame="1"/>
          <w:shd w:val="clear" w:color="auto" w:fill="FAFAFA"/>
        </w:rPr>
        <w:t>a x a</w:t>
      </w:r>
      <w:r w:rsidRPr="00CC7F75">
        <w:rPr>
          <w:rFonts w:ascii="Helvetica" w:eastAsia="宋体" w:hAnsi="Helvetica" w:cs="Helvetica"/>
          <w:color w:val="666666"/>
          <w:kern w:val="0"/>
          <w:szCs w:val="21"/>
        </w:rPr>
        <w:t>。把边长</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看做一个变量，我们就可以根据</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的值计算正方形的面积，比如：</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若</w:t>
      </w:r>
      <w:r w:rsidRPr="00CC7F75">
        <w:rPr>
          <w:rFonts w:ascii="Helvetica" w:eastAsia="宋体" w:hAnsi="Helvetica" w:cs="Helvetica"/>
          <w:color w:val="666666"/>
          <w:kern w:val="0"/>
          <w:szCs w:val="21"/>
        </w:rPr>
        <w:t>a=2</w:t>
      </w:r>
      <w:r w:rsidRPr="00CC7F75">
        <w:rPr>
          <w:rFonts w:ascii="Helvetica" w:eastAsia="宋体" w:hAnsi="Helvetica" w:cs="Helvetica"/>
          <w:color w:val="666666"/>
          <w:kern w:val="0"/>
          <w:szCs w:val="21"/>
        </w:rPr>
        <w:t>，则面积为</w:t>
      </w:r>
      <w:r w:rsidRPr="00CC7F75">
        <w:rPr>
          <w:rFonts w:ascii="Helvetica" w:eastAsia="宋体" w:hAnsi="Helvetica" w:cs="Helvetica"/>
          <w:color w:val="666666"/>
          <w:kern w:val="0"/>
          <w:szCs w:val="21"/>
        </w:rPr>
        <w:t>a x a = 2 x 2 = 4</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若</w:t>
      </w:r>
      <w:r w:rsidRPr="00CC7F75">
        <w:rPr>
          <w:rFonts w:ascii="Helvetica" w:eastAsia="宋体" w:hAnsi="Helvetica" w:cs="Helvetica"/>
          <w:color w:val="666666"/>
          <w:kern w:val="0"/>
          <w:szCs w:val="21"/>
        </w:rPr>
        <w:t>a=3.5</w:t>
      </w:r>
      <w:r w:rsidRPr="00CC7F75">
        <w:rPr>
          <w:rFonts w:ascii="Helvetica" w:eastAsia="宋体" w:hAnsi="Helvetica" w:cs="Helvetica"/>
          <w:color w:val="666666"/>
          <w:kern w:val="0"/>
          <w:szCs w:val="21"/>
        </w:rPr>
        <w:t>，则面积为</w:t>
      </w:r>
      <w:r w:rsidRPr="00CC7F75">
        <w:rPr>
          <w:rFonts w:ascii="Helvetica" w:eastAsia="宋体" w:hAnsi="Helvetica" w:cs="Helvetica"/>
          <w:color w:val="666666"/>
          <w:kern w:val="0"/>
          <w:szCs w:val="21"/>
        </w:rPr>
        <w:t>a x a = 3.5 x 3.5 = 12.25</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在计算机程序中，变量不仅可以为整数或浮点数，还可以是字符串，因此，</w:t>
      </w:r>
      <w:r w:rsidRPr="00CC7F75">
        <w:rPr>
          <w:rFonts w:ascii="Consolas" w:eastAsia="宋体" w:hAnsi="Consolas" w:cs="宋体"/>
          <w:color w:val="DD0055"/>
          <w:kern w:val="0"/>
          <w:sz w:val="18"/>
          <w:szCs w:val="18"/>
          <w:bdr w:val="single" w:sz="6" w:space="0" w:color="DDDDDD" w:frame="1"/>
          <w:shd w:val="clear" w:color="auto" w:fill="FAFAFA"/>
        </w:rPr>
        <w:t>name</w:t>
      </w:r>
      <w:r w:rsidRPr="00CC7F75">
        <w:rPr>
          <w:rFonts w:ascii="Helvetica" w:eastAsia="宋体" w:hAnsi="Helvetica" w:cs="Helvetica"/>
          <w:color w:val="666666"/>
          <w:kern w:val="0"/>
          <w:szCs w:val="21"/>
        </w:rPr>
        <w:t>作为一个变量就是一个字符串。</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要打印出</w:t>
      </w:r>
      <w:r w:rsidRPr="00CC7F75">
        <w:rPr>
          <w:rFonts w:ascii="Consolas" w:eastAsia="宋体" w:hAnsi="Consolas" w:cs="宋体"/>
          <w:color w:val="DD0055"/>
          <w:kern w:val="0"/>
          <w:sz w:val="18"/>
          <w:szCs w:val="18"/>
          <w:bdr w:val="single" w:sz="6" w:space="0" w:color="DDDDDD" w:frame="1"/>
          <w:shd w:val="clear" w:color="auto" w:fill="FAFAFA"/>
        </w:rPr>
        <w:t>name</w:t>
      </w:r>
      <w:r w:rsidRPr="00CC7F75">
        <w:rPr>
          <w:rFonts w:ascii="Helvetica" w:eastAsia="宋体" w:hAnsi="Helvetica" w:cs="Helvetica"/>
          <w:color w:val="666666"/>
          <w:kern w:val="0"/>
          <w:szCs w:val="21"/>
        </w:rPr>
        <w:t>变量的内容，除了直接写</w:t>
      </w:r>
      <w:r w:rsidRPr="00CC7F75">
        <w:rPr>
          <w:rFonts w:ascii="Consolas" w:eastAsia="宋体" w:hAnsi="Consolas" w:cs="宋体"/>
          <w:color w:val="DD0055"/>
          <w:kern w:val="0"/>
          <w:sz w:val="18"/>
          <w:szCs w:val="18"/>
          <w:bdr w:val="single" w:sz="6" w:space="0" w:color="DDDDDD" w:frame="1"/>
          <w:shd w:val="clear" w:color="auto" w:fill="FAFAFA"/>
        </w:rPr>
        <w:t>name</w:t>
      </w:r>
      <w:r w:rsidRPr="00CC7F75">
        <w:rPr>
          <w:rFonts w:ascii="Helvetica" w:eastAsia="宋体" w:hAnsi="Helvetica" w:cs="Helvetica"/>
          <w:color w:val="666666"/>
          <w:kern w:val="0"/>
          <w:szCs w:val="21"/>
        </w:rPr>
        <w:t>然后按回车外，还可以用</w:t>
      </w:r>
      <w:r w:rsidRPr="00CC7F75">
        <w:rPr>
          <w:rFonts w:ascii="Consolas" w:eastAsia="宋体" w:hAnsi="Consolas" w:cs="宋体"/>
          <w:color w:val="DD0055"/>
          <w:kern w:val="0"/>
          <w:sz w:val="18"/>
          <w:szCs w:val="18"/>
          <w:bdr w:val="single" w:sz="6" w:space="0" w:color="DDDDDD" w:frame="1"/>
          <w:shd w:val="clear" w:color="auto" w:fill="FAFAFA"/>
        </w:rPr>
        <w:t>print()</w:t>
      </w:r>
      <w:r w:rsidRPr="00CC7F75">
        <w:rPr>
          <w:rFonts w:ascii="Helvetica" w:eastAsia="宋体" w:hAnsi="Helvetica" w:cs="Helvetica"/>
          <w:color w:val="666666"/>
          <w:kern w:val="0"/>
          <w:szCs w:val="21"/>
        </w:rPr>
        <w:t>函数：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print(name)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Michael</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有了输入和输出，我们就可以把上次打印</w:t>
      </w:r>
      <w:r w:rsidRPr="00CC7F75">
        <w:rPr>
          <w:rFonts w:ascii="Consolas" w:eastAsia="宋体" w:hAnsi="Consolas" w:cs="宋体"/>
          <w:color w:val="DD0055"/>
          <w:kern w:val="0"/>
          <w:sz w:val="18"/>
          <w:szCs w:val="18"/>
          <w:bdr w:val="single" w:sz="6" w:space="0" w:color="DDDDDD" w:frame="1"/>
          <w:shd w:val="clear" w:color="auto" w:fill="FAFAFA"/>
        </w:rPr>
        <w:t>'hello, world'</w:t>
      </w:r>
      <w:r w:rsidRPr="00CC7F75">
        <w:rPr>
          <w:rFonts w:ascii="Helvetica" w:eastAsia="宋体" w:hAnsi="Helvetica" w:cs="Helvetica"/>
          <w:color w:val="666666"/>
          <w:kern w:val="0"/>
          <w:szCs w:val="21"/>
        </w:rPr>
        <w:t>的程序改成有点意义的程序了：</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name = input()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'hello,'</w:t>
      </w:r>
      <w:r w:rsidRPr="00CC7F75">
        <w:rPr>
          <w:rFonts w:ascii="宋体" w:eastAsia="宋体" w:hAnsi="宋体" w:cs="宋体"/>
          <w:color w:val="444444"/>
          <w:kern w:val="0"/>
          <w:sz w:val="24"/>
          <w:szCs w:val="24"/>
        </w:rPr>
        <w:t>, name)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运行上面的程序，第一行代码会让用户输入任意字符作为自己的名字，然后存入</w:t>
      </w:r>
      <w:r w:rsidRPr="00CC7F75">
        <w:rPr>
          <w:rFonts w:ascii="Consolas" w:eastAsia="宋体" w:hAnsi="Consolas" w:cs="宋体"/>
          <w:color w:val="DD0055"/>
          <w:kern w:val="0"/>
          <w:sz w:val="18"/>
          <w:szCs w:val="18"/>
          <w:bdr w:val="single" w:sz="6" w:space="0" w:color="DDDDDD" w:frame="1"/>
          <w:shd w:val="clear" w:color="auto" w:fill="FAFAFA"/>
        </w:rPr>
        <w:t>name</w:t>
      </w:r>
      <w:r w:rsidRPr="00CC7F75">
        <w:rPr>
          <w:rFonts w:ascii="Helvetica" w:eastAsia="宋体" w:hAnsi="Helvetica" w:cs="Helvetica"/>
          <w:color w:val="666666"/>
          <w:kern w:val="0"/>
          <w:szCs w:val="21"/>
        </w:rPr>
        <w:t>变量中；第二行代码会根据用户的名字向用户说</w:t>
      </w:r>
      <w:r w:rsidRPr="00CC7F75">
        <w:rPr>
          <w:rFonts w:ascii="Consolas" w:eastAsia="宋体" w:hAnsi="Consolas" w:cs="宋体"/>
          <w:color w:val="DD0055"/>
          <w:kern w:val="0"/>
          <w:sz w:val="18"/>
          <w:szCs w:val="18"/>
          <w:bdr w:val="single" w:sz="6" w:space="0" w:color="DDDDDD" w:frame="1"/>
          <w:shd w:val="clear" w:color="auto" w:fill="FAFAFA"/>
        </w:rPr>
        <w:t>hello</w:t>
      </w:r>
      <w:r w:rsidRPr="00CC7F75">
        <w:rPr>
          <w:rFonts w:ascii="Helvetica" w:eastAsia="宋体" w:hAnsi="Helvetica" w:cs="Helvetica"/>
          <w:color w:val="666666"/>
          <w:kern w:val="0"/>
          <w:szCs w:val="21"/>
        </w:rPr>
        <w:t>，比如输入</w:t>
      </w:r>
      <w:r w:rsidRPr="00CC7F75">
        <w:rPr>
          <w:rFonts w:ascii="Consolas" w:eastAsia="宋体" w:hAnsi="Consolas" w:cs="宋体"/>
          <w:color w:val="DD0055"/>
          <w:kern w:val="0"/>
          <w:sz w:val="18"/>
          <w:szCs w:val="18"/>
          <w:bdr w:val="single" w:sz="6" w:space="0" w:color="DDDDDD" w:frame="1"/>
          <w:shd w:val="clear" w:color="auto" w:fill="FAFAFA"/>
        </w:rPr>
        <w:t>Michael</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C:\Workspace&gt; python hello.py</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Michael</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hello, Michael</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但是程序运行的时候，没有任何提示信息告诉用户：</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嘿，赶紧输入你的名字</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，这样显得很不友好。幸好，</w:t>
      </w:r>
      <w:r w:rsidRPr="00CC7F75">
        <w:rPr>
          <w:rFonts w:ascii="Consolas" w:eastAsia="宋体" w:hAnsi="Consolas" w:cs="宋体"/>
          <w:color w:val="DD0055"/>
          <w:kern w:val="0"/>
          <w:sz w:val="18"/>
          <w:szCs w:val="18"/>
          <w:bdr w:val="single" w:sz="6" w:space="0" w:color="DDDDDD" w:frame="1"/>
          <w:shd w:val="clear" w:color="auto" w:fill="FAFAFA"/>
        </w:rPr>
        <w:t>input()</w:t>
      </w:r>
      <w:r w:rsidRPr="00CC7F75">
        <w:rPr>
          <w:rFonts w:ascii="Helvetica" w:eastAsia="宋体" w:hAnsi="Helvetica" w:cs="Helvetica"/>
          <w:color w:val="666666"/>
          <w:kern w:val="0"/>
          <w:szCs w:val="21"/>
        </w:rPr>
        <w:t>可以让你显示一个字符串来提示用户，于是我们把代码改成：</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name = input(</w:t>
      </w:r>
      <w:r w:rsidRPr="00CC7F75">
        <w:rPr>
          <w:rFonts w:ascii="宋体" w:eastAsia="宋体" w:hAnsi="宋体" w:cs="宋体"/>
          <w:color w:val="DD1144"/>
          <w:kern w:val="0"/>
          <w:sz w:val="24"/>
          <w:szCs w:val="24"/>
        </w:rPr>
        <w:t>'please enter your name: '</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'hello,'</w:t>
      </w:r>
      <w:r w:rsidRPr="00CC7F75">
        <w:rPr>
          <w:rFonts w:ascii="宋体" w:eastAsia="宋体" w:hAnsi="宋体" w:cs="宋体"/>
          <w:color w:val="444444"/>
          <w:kern w:val="0"/>
          <w:sz w:val="24"/>
          <w:szCs w:val="24"/>
        </w:rPr>
        <w:t>, name)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再次运行这个程序，你会发现，程序一运行，会首先打印出</w:t>
      </w:r>
      <w:r w:rsidRPr="00CC7F75">
        <w:rPr>
          <w:rFonts w:ascii="Consolas" w:eastAsia="宋体" w:hAnsi="Consolas" w:cs="宋体"/>
          <w:color w:val="DD0055"/>
          <w:kern w:val="0"/>
          <w:sz w:val="18"/>
          <w:szCs w:val="18"/>
          <w:bdr w:val="single" w:sz="6" w:space="0" w:color="DDDDDD" w:frame="1"/>
          <w:shd w:val="clear" w:color="auto" w:fill="FAFAFA"/>
        </w:rPr>
        <w:t>please enter your name:</w:t>
      </w:r>
      <w:r w:rsidRPr="00CC7F75">
        <w:rPr>
          <w:rFonts w:ascii="Helvetica" w:eastAsia="宋体" w:hAnsi="Helvetica" w:cs="Helvetica"/>
          <w:color w:val="666666"/>
          <w:kern w:val="0"/>
          <w:szCs w:val="21"/>
        </w:rPr>
        <w:t>，这样，用户就可以根据提示，输入名字后，得到</w:t>
      </w:r>
      <w:r w:rsidRPr="00CC7F75">
        <w:rPr>
          <w:rFonts w:ascii="Consolas" w:eastAsia="宋体" w:hAnsi="Consolas" w:cs="宋体"/>
          <w:color w:val="DD0055"/>
          <w:kern w:val="0"/>
          <w:sz w:val="18"/>
          <w:szCs w:val="18"/>
          <w:bdr w:val="single" w:sz="6" w:space="0" w:color="DDDDDD" w:frame="1"/>
          <w:shd w:val="clear" w:color="auto" w:fill="FAFAFA"/>
        </w:rPr>
        <w:t>hello, xxx</w:t>
      </w:r>
      <w:r w:rsidRPr="00CC7F75">
        <w:rPr>
          <w:rFonts w:ascii="Helvetica" w:eastAsia="宋体" w:hAnsi="Helvetica" w:cs="Helvetica"/>
          <w:color w:val="666666"/>
          <w:kern w:val="0"/>
          <w:szCs w:val="21"/>
        </w:rPr>
        <w:t>的输出：</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C:\Workspace&gt; python hello.py</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please enter your name: Michael</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hello, Michael</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每次运行该程序，根据用户输入的不同，输出结果也会不同。</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在命令行下，输入和输出就是这么简单。</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小结</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任何计算机程序都是为了执行一个特定的任务，有了输入，用户才能告诉计算机程序所需的信息，有了输出，程序运行后才能告诉用户任务的结果。</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输入是</w:t>
      </w:r>
      <w:r w:rsidRPr="00CC7F75">
        <w:rPr>
          <w:rFonts w:ascii="Helvetica" w:eastAsia="宋体" w:hAnsi="Helvetica" w:cs="Helvetica"/>
          <w:color w:val="666666"/>
          <w:kern w:val="0"/>
          <w:szCs w:val="21"/>
        </w:rPr>
        <w:t>Input</w:t>
      </w:r>
      <w:r w:rsidRPr="00CC7F75">
        <w:rPr>
          <w:rFonts w:ascii="Helvetica" w:eastAsia="宋体" w:hAnsi="Helvetica" w:cs="Helvetica"/>
          <w:color w:val="666666"/>
          <w:kern w:val="0"/>
          <w:szCs w:val="21"/>
        </w:rPr>
        <w:t>，输出是</w:t>
      </w:r>
      <w:r w:rsidRPr="00CC7F75">
        <w:rPr>
          <w:rFonts w:ascii="Helvetica" w:eastAsia="宋体" w:hAnsi="Helvetica" w:cs="Helvetica"/>
          <w:color w:val="666666"/>
          <w:kern w:val="0"/>
          <w:szCs w:val="21"/>
        </w:rPr>
        <w:t>Output</w:t>
      </w:r>
      <w:r w:rsidRPr="00CC7F75">
        <w:rPr>
          <w:rFonts w:ascii="Helvetica" w:eastAsia="宋体" w:hAnsi="Helvetica" w:cs="Helvetica"/>
          <w:color w:val="666666"/>
          <w:kern w:val="0"/>
          <w:szCs w:val="21"/>
        </w:rPr>
        <w:t>，因此，我们把输入输出统称为</w:t>
      </w:r>
      <w:r w:rsidRPr="00CC7F75">
        <w:rPr>
          <w:rFonts w:ascii="Helvetica" w:eastAsia="宋体" w:hAnsi="Helvetica" w:cs="Helvetica"/>
          <w:color w:val="666666"/>
          <w:kern w:val="0"/>
          <w:szCs w:val="21"/>
        </w:rPr>
        <w:t>Input/Output</w:t>
      </w:r>
      <w:r w:rsidRPr="00CC7F75">
        <w:rPr>
          <w:rFonts w:ascii="Helvetica" w:eastAsia="宋体" w:hAnsi="Helvetica" w:cs="Helvetica"/>
          <w:color w:val="666666"/>
          <w:kern w:val="0"/>
          <w:szCs w:val="21"/>
        </w:rPr>
        <w:t>，或者简写为</w:t>
      </w:r>
      <w:r w:rsidRPr="00CC7F75">
        <w:rPr>
          <w:rFonts w:ascii="Helvetica" w:eastAsia="宋体" w:hAnsi="Helvetica" w:cs="Helvetica"/>
          <w:color w:val="666666"/>
          <w:kern w:val="0"/>
          <w:szCs w:val="21"/>
        </w:rPr>
        <w:t>IO</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lastRenderedPageBreak/>
        <w:t>input()</w:t>
      </w:r>
      <w:r w:rsidRPr="00CC7F75">
        <w:rPr>
          <w:rFonts w:ascii="Helvetica" w:eastAsia="宋体" w:hAnsi="Helvetica" w:cs="Helvetica"/>
          <w:color w:val="666666"/>
          <w:kern w:val="0"/>
          <w:szCs w:val="21"/>
        </w:rPr>
        <w:t>和</w:t>
      </w:r>
      <w:r w:rsidRPr="00CC7F75">
        <w:rPr>
          <w:rFonts w:ascii="Consolas" w:eastAsia="宋体" w:hAnsi="Consolas" w:cs="宋体"/>
          <w:color w:val="DD0055"/>
          <w:kern w:val="0"/>
          <w:sz w:val="18"/>
          <w:szCs w:val="18"/>
          <w:bdr w:val="single" w:sz="6" w:space="0" w:color="DDDDDD" w:frame="1"/>
          <w:shd w:val="clear" w:color="auto" w:fill="FAFAFA"/>
        </w:rPr>
        <w:t>print()</w:t>
      </w:r>
      <w:r w:rsidRPr="00CC7F75">
        <w:rPr>
          <w:rFonts w:ascii="Helvetica" w:eastAsia="宋体" w:hAnsi="Helvetica" w:cs="Helvetica"/>
          <w:color w:val="666666"/>
          <w:kern w:val="0"/>
          <w:szCs w:val="21"/>
        </w:rPr>
        <w:t>是在命令行下面最基本的输入和输出，但是，用户也可以通过其他更高级的图形界面完成输入和输出，比如，在网页上的一个文本框输入自己的名字，点击</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确定</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后在网页上看到输出信息。</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练习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请利用</w:t>
      </w:r>
      <w:r w:rsidRPr="00CC7F75">
        <w:rPr>
          <w:rFonts w:ascii="Consolas" w:eastAsia="宋体" w:hAnsi="Consolas" w:cs="宋体"/>
          <w:color w:val="DD0055"/>
          <w:kern w:val="0"/>
          <w:sz w:val="18"/>
          <w:szCs w:val="18"/>
          <w:bdr w:val="single" w:sz="6" w:space="0" w:color="DDDDDD" w:frame="1"/>
          <w:shd w:val="clear" w:color="auto" w:fill="FAFAFA"/>
        </w:rPr>
        <w:t>print()</w:t>
      </w:r>
      <w:r w:rsidRPr="00CC7F75">
        <w:rPr>
          <w:rFonts w:ascii="Helvetica" w:eastAsia="宋体" w:hAnsi="Helvetica" w:cs="Helvetica"/>
          <w:color w:val="666666"/>
          <w:kern w:val="0"/>
          <w:szCs w:val="21"/>
        </w:rPr>
        <w:t>输出</w:t>
      </w:r>
      <w:r w:rsidRPr="00CC7F75">
        <w:rPr>
          <w:rFonts w:ascii="Consolas" w:eastAsia="宋体" w:hAnsi="Consolas" w:cs="宋体"/>
          <w:color w:val="DD0055"/>
          <w:kern w:val="0"/>
          <w:sz w:val="18"/>
          <w:szCs w:val="18"/>
          <w:bdr w:val="single" w:sz="6" w:space="0" w:color="DDDDDD" w:frame="1"/>
          <w:shd w:val="clear" w:color="auto" w:fill="FAFAFA"/>
        </w:rPr>
        <w:t>1024 * 768 = xxx</w:t>
      </w:r>
      <w:r w:rsidRPr="00CC7F75">
        <w:rPr>
          <w:rFonts w:ascii="Helvetica" w:eastAsia="宋体" w:hAnsi="Helvetica" w:cs="Helvetica"/>
          <w:color w:val="666666"/>
          <w:kern w:val="0"/>
          <w:szCs w:val="21"/>
        </w:rPr>
        <w:t>：</w:t>
      </w:r>
    </w:p>
    <w:p w:rsidR="00CC7F75" w:rsidRPr="00CC7F75" w:rsidRDefault="00CC7F75" w:rsidP="00CC7F75">
      <w:pPr>
        <w:widowControl/>
        <w:pBdr>
          <w:bottom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窗体顶端</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 -*- coding: utf-8 -*-</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object w:dxaOrig="4320" w:dyaOrig="4320">
          <v:shape id="_x0000_i1105" type="#_x0000_t75" style="width:182.25pt;height:138.75pt" o:ole="">
            <v:imagedata r:id="rId34" o:title=""/>
          </v:shape>
          <w:control r:id="rId37" w:name="DefaultOcxName1" w:shapeid="_x0000_i1105"/>
        </w:object>
      </w:r>
    </w:p>
    <w:p w:rsidR="00CC7F75" w:rsidRPr="00CC7F75" w:rsidRDefault="00CC7F75" w:rsidP="00CC7F75">
      <w:pPr>
        <w:widowControl/>
        <w:pBdr>
          <w:top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窗体底端</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参考源码</w:t>
      </w:r>
    </w:p>
    <w:p w:rsidR="00CC7F75" w:rsidRPr="00CC7F75" w:rsidRDefault="00B34CFD" w:rsidP="00CC7F75">
      <w:pPr>
        <w:widowControl/>
        <w:shd w:val="clear" w:color="auto" w:fill="FFFFFF"/>
        <w:spacing w:before="225" w:after="225"/>
        <w:jc w:val="left"/>
        <w:rPr>
          <w:rFonts w:ascii="Helvetica" w:eastAsia="宋体" w:hAnsi="Helvetica" w:cs="Helvetica"/>
          <w:color w:val="666666"/>
          <w:kern w:val="0"/>
          <w:szCs w:val="21"/>
        </w:rPr>
      </w:pPr>
      <w:hyperlink r:id="rId38" w:tgtFrame="_blank" w:history="1">
        <w:r w:rsidR="00CC7F75" w:rsidRPr="00CC7F75">
          <w:rPr>
            <w:rFonts w:ascii="Helvetica" w:eastAsia="宋体" w:hAnsi="Helvetica" w:cs="Helvetica"/>
            <w:color w:val="0593D3"/>
            <w:kern w:val="0"/>
            <w:szCs w:val="21"/>
            <w:u w:val="single"/>
          </w:rPr>
          <w:t>do_input.py</w:t>
        </w:r>
      </w:hyperlink>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感觉本站内容不错，读后有收获？</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Python</w:t>
      </w:r>
      <w:r w:rsidRPr="00CC7F75">
        <w:rPr>
          <w:rFonts w:ascii="Helvetica" w:eastAsia="宋体" w:hAnsi="Helvetica" w:cs="Helvetica"/>
          <w:color w:val="444444"/>
          <w:kern w:val="0"/>
          <w:sz w:val="24"/>
          <w:szCs w:val="24"/>
        </w:rPr>
        <w:t>基础</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阅读</w:t>
      </w:r>
      <w:r w:rsidRPr="00CC7F75">
        <w:rPr>
          <w:rFonts w:ascii="Helvetica" w:eastAsia="宋体" w:hAnsi="Helvetica" w:cs="Helvetica"/>
          <w:color w:val="666666"/>
          <w:kern w:val="0"/>
          <w:szCs w:val="21"/>
        </w:rPr>
        <w:t>: 276234</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36" style="width:0;height:0" o:hralign="center" o:hrstd="t" o:hrnoshade="t" o:hr="t" fillcolor="#666" stroked="f"/>
        </w:pict>
      </w:r>
    </w:p>
    <w:p w:rsidR="00CC7F75" w:rsidRPr="00CC7F75" w:rsidRDefault="00CC7F75" w:rsidP="00CC7F75">
      <w:pPr>
        <w:widowControl/>
        <w:shd w:val="clear" w:color="auto" w:fill="FFFFFF"/>
        <w:spacing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是一种计算机编程语言。计算机编程语言和我们日常使用的自然语言有所不同，最大的区别就是，自然语言在不同的语境下有不同的理解，而计算机要根据编程语言执行任务，就必须保证编程语言写出的程序决不能有歧义，所以，任何一种编程语言都有自己的一套语法，编译器或者解释器就是负责把符合语法的程序代码转换成</w:t>
      </w:r>
      <w:r w:rsidRPr="00CC7F75">
        <w:rPr>
          <w:rFonts w:ascii="Helvetica" w:eastAsia="宋体" w:hAnsi="Helvetica" w:cs="Helvetica"/>
          <w:color w:val="666666"/>
          <w:kern w:val="0"/>
          <w:szCs w:val="21"/>
        </w:rPr>
        <w:t>CPU</w:t>
      </w:r>
      <w:r w:rsidRPr="00CC7F75">
        <w:rPr>
          <w:rFonts w:ascii="Helvetica" w:eastAsia="宋体" w:hAnsi="Helvetica" w:cs="Helvetica"/>
          <w:color w:val="666666"/>
          <w:kern w:val="0"/>
          <w:szCs w:val="21"/>
        </w:rPr>
        <w:t>能够执行的机器码，然后执行。</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也不例外。</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的语法比较简单，采用缩进方式，写出来的代码就像下面的样子：</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i/>
          <w:iCs/>
          <w:color w:val="999988"/>
          <w:kern w:val="0"/>
          <w:sz w:val="24"/>
          <w:szCs w:val="24"/>
        </w:rPr>
        <w:t># print absolute value of an integer:</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 = </w:t>
      </w:r>
      <w:r w:rsidRPr="00CC7F75">
        <w:rPr>
          <w:rFonts w:ascii="宋体" w:eastAsia="宋体" w:hAnsi="宋体" w:cs="宋体"/>
          <w:color w:val="009999"/>
          <w:kern w:val="0"/>
          <w:sz w:val="24"/>
          <w:szCs w:val="24"/>
        </w:rPr>
        <w:t>100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lastRenderedPageBreak/>
        <w:t>if</w:t>
      </w:r>
      <w:r w:rsidRPr="00CC7F75">
        <w:rPr>
          <w:rFonts w:ascii="宋体" w:eastAsia="宋体" w:hAnsi="宋体" w:cs="宋体"/>
          <w:color w:val="444444"/>
          <w:kern w:val="0"/>
          <w:sz w:val="24"/>
          <w:szCs w:val="24"/>
        </w:rPr>
        <w:t xml:space="preserve"> a &gt;= </w:t>
      </w:r>
      <w:r w:rsidRPr="00CC7F75">
        <w:rPr>
          <w:rFonts w:ascii="宋体" w:eastAsia="宋体" w:hAnsi="宋体" w:cs="宋体"/>
          <w:color w:val="009999"/>
          <w:kern w:val="0"/>
          <w:sz w:val="24"/>
          <w:szCs w:val="24"/>
        </w:rPr>
        <w:t>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(a)</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else</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(-a)</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以</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开头的语句是注释，注释是给人看的，可以是任意内容，解释器会忽略掉注释。其他每一行都是一个语句，当语句以冒号</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结尾时，缩进的语句视为代码块。</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缩进有利有弊。好处是强迫你写出格式化的代码，但没有规定缩进是几个空格还是</w:t>
      </w:r>
      <w:r w:rsidRPr="00CC7F75">
        <w:rPr>
          <w:rFonts w:ascii="Helvetica" w:eastAsia="宋体" w:hAnsi="Helvetica" w:cs="Helvetica"/>
          <w:color w:val="666666"/>
          <w:kern w:val="0"/>
          <w:szCs w:val="21"/>
        </w:rPr>
        <w:t>Tab</w:t>
      </w:r>
      <w:r w:rsidRPr="00CC7F75">
        <w:rPr>
          <w:rFonts w:ascii="Helvetica" w:eastAsia="宋体" w:hAnsi="Helvetica" w:cs="Helvetica"/>
          <w:color w:val="666666"/>
          <w:kern w:val="0"/>
          <w:szCs w:val="21"/>
        </w:rPr>
        <w:t>。按照约定俗成的管理，应该始终坚持使用</w:t>
      </w:r>
      <w:r w:rsidRPr="00CC7F75">
        <w:rPr>
          <w:rFonts w:ascii="Helvetica" w:eastAsia="宋体" w:hAnsi="Helvetica" w:cs="Helvetica"/>
          <w:color w:val="FF0000"/>
          <w:kern w:val="0"/>
          <w:szCs w:val="21"/>
        </w:rPr>
        <w:t>4</w:t>
      </w:r>
      <w:r w:rsidRPr="00CC7F75">
        <w:rPr>
          <w:rFonts w:ascii="Helvetica" w:eastAsia="宋体" w:hAnsi="Helvetica" w:cs="Helvetica"/>
          <w:color w:val="FF0000"/>
          <w:kern w:val="0"/>
          <w:szCs w:val="21"/>
        </w:rPr>
        <w:t>个空格</w:t>
      </w:r>
      <w:r w:rsidRPr="00CC7F75">
        <w:rPr>
          <w:rFonts w:ascii="Helvetica" w:eastAsia="宋体" w:hAnsi="Helvetica" w:cs="Helvetica"/>
          <w:color w:val="666666"/>
          <w:kern w:val="0"/>
          <w:szCs w:val="21"/>
        </w:rPr>
        <w:t>的缩进。</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缩进的另一个好处是强迫你写出缩进较少的代码，你会倾向于把一段很长的代码拆分成若干函数，从而得到缩进较少的代码。</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缩进的坏处就是</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复制－粘贴</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功能失效了，这是最坑爹的地方。当你重构代码时，粘贴过去的代码必须重新检查缩进是否正确。此外，</w:t>
      </w:r>
      <w:r w:rsidRPr="00CC7F75">
        <w:rPr>
          <w:rFonts w:ascii="Helvetica" w:eastAsia="宋体" w:hAnsi="Helvetica" w:cs="Helvetica"/>
          <w:color w:val="666666"/>
          <w:kern w:val="0"/>
          <w:szCs w:val="21"/>
        </w:rPr>
        <w:t>IDE</w:t>
      </w:r>
      <w:r w:rsidRPr="00CC7F75">
        <w:rPr>
          <w:rFonts w:ascii="Helvetica" w:eastAsia="宋体" w:hAnsi="Helvetica" w:cs="Helvetica"/>
          <w:color w:val="666666"/>
          <w:kern w:val="0"/>
          <w:szCs w:val="21"/>
        </w:rPr>
        <w:t>很难像格式化</w:t>
      </w:r>
      <w:r w:rsidRPr="00CC7F75">
        <w:rPr>
          <w:rFonts w:ascii="Helvetica" w:eastAsia="宋体" w:hAnsi="Helvetica" w:cs="Helvetica"/>
          <w:color w:val="666666"/>
          <w:kern w:val="0"/>
          <w:szCs w:val="21"/>
        </w:rPr>
        <w:t>Java</w:t>
      </w:r>
      <w:r w:rsidRPr="00CC7F75">
        <w:rPr>
          <w:rFonts w:ascii="Helvetica" w:eastAsia="宋体" w:hAnsi="Helvetica" w:cs="Helvetica"/>
          <w:color w:val="666666"/>
          <w:kern w:val="0"/>
          <w:szCs w:val="21"/>
        </w:rPr>
        <w:t>代码那样格式化</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代码。</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最后，请务必注意，</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程序是</w:t>
      </w:r>
      <w:r w:rsidRPr="00CC7F75">
        <w:rPr>
          <w:rFonts w:ascii="Helvetica" w:eastAsia="宋体" w:hAnsi="Helvetica" w:cs="Helvetica"/>
          <w:color w:val="FF0000"/>
          <w:kern w:val="0"/>
          <w:szCs w:val="21"/>
        </w:rPr>
        <w:t>大小写敏感</w:t>
      </w:r>
      <w:r w:rsidRPr="00CC7F75">
        <w:rPr>
          <w:rFonts w:ascii="Helvetica" w:eastAsia="宋体" w:hAnsi="Helvetica" w:cs="Helvetica"/>
          <w:color w:val="666666"/>
          <w:kern w:val="0"/>
          <w:szCs w:val="21"/>
        </w:rPr>
        <w:t>的，如果写错了大小写，程序会报错。</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小结</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使用缩进来组织代码块，请务必遵守约定俗成的习惯，坚持使用</w:t>
      </w:r>
      <w:r w:rsidRPr="00CC7F75">
        <w:rPr>
          <w:rFonts w:ascii="Helvetica" w:eastAsia="宋体" w:hAnsi="Helvetica" w:cs="Helvetica"/>
          <w:color w:val="666666"/>
          <w:kern w:val="0"/>
          <w:szCs w:val="21"/>
        </w:rPr>
        <w:t>4</w:t>
      </w:r>
      <w:r w:rsidRPr="00CC7F75">
        <w:rPr>
          <w:rFonts w:ascii="Helvetica" w:eastAsia="宋体" w:hAnsi="Helvetica" w:cs="Helvetica"/>
          <w:color w:val="666666"/>
          <w:kern w:val="0"/>
          <w:szCs w:val="21"/>
        </w:rPr>
        <w:t>个空格的缩进。</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在文本编辑器中，需要设置把</w:t>
      </w:r>
      <w:r w:rsidRPr="00CC7F75">
        <w:rPr>
          <w:rFonts w:ascii="Helvetica" w:eastAsia="宋体" w:hAnsi="Helvetica" w:cs="Helvetica"/>
          <w:color w:val="666666"/>
          <w:kern w:val="0"/>
          <w:szCs w:val="21"/>
        </w:rPr>
        <w:t>Tab</w:t>
      </w:r>
      <w:r w:rsidRPr="00CC7F75">
        <w:rPr>
          <w:rFonts w:ascii="Helvetica" w:eastAsia="宋体" w:hAnsi="Helvetica" w:cs="Helvetica"/>
          <w:color w:val="666666"/>
          <w:kern w:val="0"/>
          <w:szCs w:val="21"/>
        </w:rPr>
        <w:t>自动转换为</w:t>
      </w:r>
      <w:r w:rsidRPr="00CC7F75">
        <w:rPr>
          <w:rFonts w:ascii="Helvetica" w:eastAsia="宋体" w:hAnsi="Helvetica" w:cs="Helvetica"/>
          <w:color w:val="666666"/>
          <w:kern w:val="0"/>
          <w:szCs w:val="21"/>
        </w:rPr>
        <w:t>4</w:t>
      </w:r>
      <w:r w:rsidRPr="00CC7F75">
        <w:rPr>
          <w:rFonts w:ascii="Helvetica" w:eastAsia="宋体" w:hAnsi="Helvetica" w:cs="Helvetica"/>
          <w:color w:val="666666"/>
          <w:kern w:val="0"/>
          <w:szCs w:val="21"/>
        </w:rPr>
        <w:t>个空格，确保不混用</w:t>
      </w:r>
      <w:r w:rsidRPr="00CC7F75">
        <w:rPr>
          <w:rFonts w:ascii="Helvetica" w:eastAsia="宋体" w:hAnsi="Helvetica" w:cs="Helvetica"/>
          <w:color w:val="666666"/>
          <w:kern w:val="0"/>
          <w:szCs w:val="21"/>
        </w:rPr>
        <w:t>Tab</w:t>
      </w:r>
      <w:r w:rsidRPr="00CC7F75">
        <w:rPr>
          <w:rFonts w:ascii="Helvetica" w:eastAsia="宋体" w:hAnsi="Helvetica" w:cs="Helvetica"/>
          <w:color w:val="666666"/>
          <w:kern w:val="0"/>
          <w:szCs w:val="21"/>
        </w:rPr>
        <w:t>和空格。</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数据类型和变量</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阅读</w:t>
      </w:r>
      <w:r w:rsidRPr="00CC7F75">
        <w:rPr>
          <w:rFonts w:ascii="Helvetica" w:eastAsia="宋体" w:hAnsi="Helvetica" w:cs="Helvetica"/>
          <w:color w:val="666666"/>
          <w:kern w:val="0"/>
          <w:szCs w:val="21"/>
        </w:rPr>
        <w:t>: 442231</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37" style="width:0;height:0" o:hralign="center" o:hrstd="t" o:hrnoshade="t" o:hr="t" fillcolor="#666" stroked="f"/>
        </w:pict>
      </w:r>
    </w:p>
    <w:p w:rsidR="00CC7F75" w:rsidRPr="00CC7F75" w:rsidRDefault="00CC7F75" w:rsidP="00CC7F75">
      <w:pPr>
        <w:widowControl/>
        <w:shd w:val="clear" w:color="auto" w:fill="FFFFFF"/>
        <w:spacing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数据类型</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计算机顾名思义就是可以做数学计算的机器，因此，计算机程序理所当然地可以处理各种数值。但是，计算机能处理的远不止数值，还可以处理文本、图形、音频、视频、网页等各种各样的数据，不同的数据，需要定义不同的数据类型。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中，能够直接处理的数据类型有以下几种：</w:t>
      </w:r>
    </w:p>
    <w:p w:rsidR="00CC7F75" w:rsidRPr="00CC7F75" w:rsidRDefault="00CC7F75" w:rsidP="00CC7F75">
      <w:pPr>
        <w:widowControl/>
        <w:shd w:val="clear" w:color="auto" w:fill="FFFFFF"/>
        <w:spacing w:before="375"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整数</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Python</w:t>
      </w:r>
      <w:r w:rsidRPr="00CC7F75">
        <w:rPr>
          <w:rFonts w:ascii="Helvetica" w:eastAsia="宋体" w:hAnsi="Helvetica" w:cs="Helvetica"/>
          <w:color w:val="666666"/>
          <w:kern w:val="0"/>
          <w:szCs w:val="21"/>
        </w:rPr>
        <w:t>可以处理任意大小的整数，当然包括负整数，在程序中的表示方法和数学上的写法一模一样，例如：</w:t>
      </w:r>
      <w:r w:rsidRPr="00CC7F75">
        <w:rPr>
          <w:rFonts w:ascii="Consolas" w:eastAsia="宋体" w:hAnsi="Consolas" w:cs="宋体"/>
          <w:color w:val="DD0055"/>
          <w:kern w:val="0"/>
          <w:sz w:val="18"/>
          <w:szCs w:val="18"/>
          <w:bdr w:val="single" w:sz="6" w:space="0" w:color="DDDDDD" w:frame="1"/>
          <w:shd w:val="clear" w:color="auto" w:fill="FAFAFA"/>
        </w:rPr>
        <w:t>1</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100</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-8080</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0</w:t>
      </w:r>
      <w:r w:rsidRPr="00CC7F75">
        <w:rPr>
          <w:rFonts w:ascii="Helvetica" w:eastAsia="宋体" w:hAnsi="Helvetica" w:cs="Helvetica"/>
          <w:color w:val="666666"/>
          <w:kern w:val="0"/>
          <w:szCs w:val="21"/>
        </w:rPr>
        <w:t>，等等。</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计算机由于使用二进制，所以，有时候用十六进制表示整数比较方便，十六进制用</w:t>
      </w:r>
      <w:r w:rsidRPr="00CC7F75">
        <w:rPr>
          <w:rFonts w:ascii="Consolas" w:eastAsia="宋体" w:hAnsi="Consolas" w:cs="宋体"/>
          <w:color w:val="DD0055"/>
          <w:kern w:val="0"/>
          <w:sz w:val="18"/>
          <w:szCs w:val="18"/>
          <w:bdr w:val="single" w:sz="6" w:space="0" w:color="DDDDDD" w:frame="1"/>
          <w:shd w:val="clear" w:color="auto" w:fill="FAFAFA"/>
        </w:rPr>
        <w:t>0x</w:t>
      </w:r>
      <w:r w:rsidRPr="00CC7F75">
        <w:rPr>
          <w:rFonts w:ascii="Helvetica" w:eastAsia="宋体" w:hAnsi="Helvetica" w:cs="Helvetica"/>
          <w:color w:val="666666"/>
          <w:kern w:val="0"/>
          <w:szCs w:val="21"/>
        </w:rPr>
        <w:t>前缀和</w:t>
      </w:r>
      <w:r w:rsidRPr="00CC7F75">
        <w:rPr>
          <w:rFonts w:ascii="Helvetica" w:eastAsia="宋体" w:hAnsi="Helvetica" w:cs="Helvetica"/>
          <w:color w:val="666666"/>
          <w:kern w:val="0"/>
          <w:szCs w:val="21"/>
        </w:rPr>
        <w:t>0-9</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a-f</w:t>
      </w:r>
      <w:r w:rsidRPr="00CC7F75">
        <w:rPr>
          <w:rFonts w:ascii="Helvetica" w:eastAsia="宋体" w:hAnsi="Helvetica" w:cs="Helvetica"/>
          <w:color w:val="666666"/>
          <w:kern w:val="0"/>
          <w:szCs w:val="21"/>
        </w:rPr>
        <w:t>表示，例如：</w:t>
      </w:r>
      <w:r w:rsidRPr="00CC7F75">
        <w:rPr>
          <w:rFonts w:ascii="Consolas" w:eastAsia="宋体" w:hAnsi="Consolas" w:cs="宋体"/>
          <w:color w:val="DD0055"/>
          <w:kern w:val="0"/>
          <w:sz w:val="18"/>
          <w:szCs w:val="18"/>
          <w:bdr w:val="single" w:sz="6" w:space="0" w:color="DDDDDD" w:frame="1"/>
          <w:shd w:val="clear" w:color="auto" w:fill="FAFAFA"/>
        </w:rPr>
        <w:t>0xff00</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0xa5b4c3d2</w:t>
      </w:r>
      <w:r w:rsidRPr="00CC7F75">
        <w:rPr>
          <w:rFonts w:ascii="Helvetica" w:eastAsia="宋体" w:hAnsi="Helvetica" w:cs="Helvetica"/>
          <w:color w:val="666666"/>
          <w:kern w:val="0"/>
          <w:szCs w:val="21"/>
        </w:rPr>
        <w:t>，等等。</w:t>
      </w:r>
    </w:p>
    <w:p w:rsidR="00CC7F75" w:rsidRPr="00CC7F75" w:rsidRDefault="00CC7F75" w:rsidP="00CC7F75">
      <w:pPr>
        <w:widowControl/>
        <w:shd w:val="clear" w:color="auto" w:fill="FFFFFF"/>
        <w:spacing w:before="375"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浮点数</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浮点数也就是小数，之所以称为浮点数，是因为按照科学记数法表示时，一个浮点数的小数点位置是可变的，比如，</w:t>
      </w:r>
      <w:r w:rsidRPr="00CC7F75">
        <w:rPr>
          <w:rFonts w:ascii="Helvetica" w:eastAsia="宋体" w:hAnsi="Helvetica" w:cs="Helvetica"/>
          <w:color w:val="666666"/>
          <w:kern w:val="0"/>
          <w:szCs w:val="21"/>
        </w:rPr>
        <w:t>1.23x10</w:t>
      </w:r>
      <w:r w:rsidRPr="00CC7F75">
        <w:rPr>
          <w:rFonts w:ascii="Helvetica" w:eastAsia="宋体" w:hAnsi="Helvetica" w:cs="Helvetica"/>
          <w:color w:val="666666"/>
          <w:kern w:val="0"/>
          <w:sz w:val="16"/>
          <w:szCs w:val="16"/>
          <w:vertAlign w:val="superscript"/>
        </w:rPr>
        <w:t>9</w:t>
      </w:r>
      <w:r w:rsidRPr="00CC7F75">
        <w:rPr>
          <w:rFonts w:ascii="Helvetica" w:eastAsia="宋体" w:hAnsi="Helvetica" w:cs="Helvetica"/>
          <w:color w:val="666666"/>
          <w:kern w:val="0"/>
          <w:szCs w:val="21"/>
        </w:rPr>
        <w:t>和</w:t>
      </w:r>
      <w:r w:rsidRPr="00CC7F75">
        <w:rPr>
          <w:rFonts w:ascii="Helvetica" w:eastAsia="宋体" w:hAnsi="Helvetica" w:cs="Helvetica"/>
          <w:color w:val="666666"/>
          <w:kern w:val="0"/>
          <w:szCs w:val="21"/>
        </w:rPr>
        <w:t>12.3x10</w:t>
      </w:r>
      <w:r w:rsidRPr="00CC7F75">
        <w:rPr>
          <w:rFonts w:ascii="Helvetica" w:eastAsia="宋体" w:hAnsi="Helvetica" w:cs="Helvetica"/>
          <w:color w:val="666666"/>
          <w:kern w:val="0"/>
          <w:sz w:val="16"/>
          <w:szCs w:val="16"/>
          <w:vertAlign w:val="superscript"/>
        </w:rPr>
        <w:t>8</w:t>
      </w:r>
      <w:r w:rsidRPr="00CC7F75">
        <w:rPr>
          <w:rFonts w:ascii="Helvetica" w:eastAsia="宋体" w:hAnsi="Helvetica" w:cs="Helvetica"/>
          <w:color w:val="666666"/>
          <w:kern w:val="0"/>
          <w:szCs w:val="21"/>
        </w:rPr>
        <w:t>是完全相等的。浮点数可以用数学写法，如</w:t>
      </w:r>
      <w:r w:rsidRPr="00CC7F75">
        <w:rPr>
          <w:rFonts w:ascii="Consolas" w:eastAsia="宋体" w:hAnsi="Consolas" w:cs="宋体"/>
          <w:color w:val="DD0055"/>
          <w:kern w:val="0"/>
          <w:sz w:val="18"/>
          <w:szCs w:val="18"/>
          <w:bdr w:val="single" w:sz="6" w:space="0" w:color="DDDDDD" w:frame="1"/>
          <w:shd w:val="clear" w:color="auto" w:fill="FAFAFA"/>
        </w:rPr>
        <w:t>1.23</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3.14</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-9.01</w:t>
      </w:r>
      <w:r w:rsidRPr="00CC7F75">
        <w:rPr>
          <w:rFonts w:ascii="Helvetica" w:eastAsia="宋体" w:hAnsi="Helvetica" w:cs="Helvetica"/>
          <w:color w:val="666666"/>
          <w:kern w:val="0"/>
          <w:szCs w:val="21"/>
        </w:rPr>
        <w:t>，等等。但是对于很大或很小的浮点数，就必须用科学计数法表示，把</w:t>
      </w:r>
      <w:r w:rsidRPr="00CC7F75">
        <w:rPr>
          <w:rFonts w:ascii="Helvetica" w:eastAsia="宋体" w:hAnsi="Helvetica" w:cs="Helvetica"/>
          <w:color w:val="666666"/>
          <w:kern w:val="0"/>
          <w:szCs w:val="21"/>
        </w:rPr>
        <w:t>10</w:t>
      </w:r>
      <w:r w:rsidRPr="00CC7F75">
        <w:rPr>
          <w:rFonts w:ascii="Helvetica" w:eastAsia="宋体" w:hAnsi="Helvetica" w:cs="Helvetica"/>
          <w:color w:val="666666"/>
          <w:kern w:val="0"/>
          <w:szCs w:val="21"/>
        </w:rPr>
        <w:t>用</w:t>
      </w:r>
      <w:r w:rsidRPr="00CC7F75">
        <w:rPr>
          <w:rFonts w:ascii="Helvetica" w:eastAsia="宋体" w:hAnsi="Helvetica" w:cs="Helvetica"/>
          <w:color w:val="666666"/>
          <w:kern w:val="0"/>
          <w:szCs w:val="21"/>
        </w:rPr>
        <w:t>e</w:t>
      </w:r>
      <w:r w:rsidRPr="00CC7F75">
        <w:rPr>
          <w:rFonts w:ascii="Helvetica" w:eastAsia="宋体" w:hAnsi="Helvetica" w:cs="Helvetica"/>
          <w:color w:val="666666"/>
          <w:kern w:val="0"/>
          <w:szCs w:val="21"/>
        </w:rPr>
        <w:t>替代，</w:t>
      </w:r>
      <w:r w:rsidRPr="00CC7F75">
        <w:rPr>
          <w:rFonts w:ascii="Helvetica" w:eastAsia="宋体" w:hAnsi="Helvetica" w:cs="Helvetica"/>
          <w:color w:val="666666"/>
          <w:kern w:val="0"/>
          <w:szCs w:val="21"/>
        </w:rPr>
        <w:t>1.23x10</w:t>
      </w:r>
      <w:r w:rsidRPr="00CC7F75">
        <w:rPr>
          <w:rFonts w:ascii="Helvetica" w:eastAsia="宋体" w:hAnsi="Helvetica" w:cs="Helvetica"/>
          <w:color w:val="666666"/>
          <w:kern w:val="0"/>
          <w:sz w:val="16"/>
          <w:szCs w:val="16"/>
          <w:vertAlign w:val="superscript"/>
        </w:rPr>
        <w:t>9</w:t>
      </w:r>
      <w:r w:rsidRPr="00CC7F75">
        <w:rPr>
          <w:rFonts w:ascii="Helvetica" w:eastAsia="宋体" w:hAnsi="Helvetica" w:cs="Helvetica"/>
          <w:color w:val="666666"/>
          <w:kern w:val="0"/>
          <w:szCs w:val="21"/>
        </w:rPr>
        <w:t>就是</w:t>
      </w:r>
      <w:r w:rsidRPr="00CC7F75">
        <w:rPr>
          <w:rFonts w:ascii="Consolas" w:eastAsia="宋体" w:hAnsi="Consolas" w:cs="宋体"/>
          <w:color w:val="DD0055"/>
          <w:kern w:val="0"/>
          <w:sz w:val="18"/>
          <w:szCs w:val="18"/>
          <w:bdr w:val="single" w:sz="6" w:space="0" w:color="DDDDDD" w:frame="1"/>
          <w:shd w:val="clear" w:color="auto" w:fill="FAFAFA"/>
        </w:rPr>
        <w:t>1.23e9</w:t>
      </w:r>
      <w:r w:rsidRPr="00CC7F75">
        <w:rPr>
          <w:rFonts w:ascii="Helvetica" w:eastAsia="宋体" w:hAnsi="Helvetica" w:cs="Helvetica"/>
          <w:color w:val="666666"/>
          <w:kern w:val="0"/>
          <w:szCs w:val="21"/>
        </w:rPr>
        <w:t>，或者</w:t>
      </w:r>
      <w:r w:rsidRPr="00CC7F75">
        <w:rPr>
          <w:rFonts w:ascii="Consolas" w:eastAsia="宋体" w:hAnsi="Consolas" w:cs="宋体"/>
          <w:color w:val="DD0055"/>
          <w:kern w:val="0"/>
          <w:sz w:val="18"/>
          <w:szCs w:val="18"/>
          <w:bdr w:val="single" w:sz="6" w:space="0" w:color="DDDDDD" w:frame="1"/>
          <w:shd w:val="clear" w:color="auto" w:fill="FAFAFA"/>
        </w:rPr>
        <w:t>12.3e8</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0.000012</w:t>
      </w:r>
      <w:r w:rsidRPr="00CC7F75">
        <w:rPr>
          <w:rFonts w:ascii="Helvetica" w:eastAsia="宋体" w:hAnsi="Helvetica" w:cs="Helvetica"/>
          <w:color w:val="666666"/>
          <w:kern w:val="0"/>
          <w:szCs w:val="21"/>
        </w:rPr>
        <w:t>可以写成</w:t>
      </w:r>
      <w:r w:rsidRPr="00CC7F75">
        <w:rPr>
          <w:rFonts w:ascii="Consolas" w:eastAsia="宋体" w:hAnsi="Consolas" w:cs="宋体"/>
          <w:color w:val="DD0055"/>
          <w:kern w:val="0"/>
          <w:sz w:val="18"/>
          <w:szCs w:val="18"/>
          <w:bdr w:val="single" w:sz="6" w:space="0" w:color="DDDDDD" w:frame="1"/>
          <w:shd w:val="clear" w:color="auto" w:fill="FAFAFA"/>
        </w:rPr>
        <w:t>1.2e-5</w:t>
      </w:r>
      <w:r w:rsidRPr="00CC7F75">
        <w:rPr>
          <w:rFonts w:ascii="Helvetica" w:eastAsia="宋体" w:hAnsi="Helvetica" w:cs="Helvetica"/>
          <w:color w:val="666666"/>
          <w:kern w:val="0"/>
          <w:szCs w:val="21"/>
        </w:rPr>
        <w:t>，等等。</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整数和浮点数在计算机内部存储的方式是不同的，整数运算永远是精确的（除法难道也是精确的？是的！），而浮点数运算则可能会有四舍五入的误差。</w:t>
      </w:r>
    </w:p>
    <w:p w:rsidR="00CC7F75" w:rsidRPr="00CC7F75" w:rsidRDefault="00CC7F75" w:rsidP="00CC7F75">
      <w:pPr>
        <w:widowControl/>
        <w:shd w:val="clear" w:color="auto" w:fill="FFFFFF"/>
        <w:spacing w:before="375"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字符串</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字符串是以单引号</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或双引号</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括起来的任意文本，比如</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"xyz"</w:t>
      </w:r>
      <w:r w:rsidRPr="00CC7F75">
        <w:rPr>
          <w:rFonts w:ascii="Helvetica" w:eastAsia="宋体" w:hAnsi="Helvetica" w:cs="Helvetica"/>
          <w:color w:val="666666"/>
          <w:kern w:val="0"/>
          <w:szCs w:val="21"/>
        </w:rPr>
        <w:t>等等。请注意，</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或</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本身只是一种表示方式，不是字符串的一部分，因此，字符串</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只有</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c</w:t>
      </w:r>
      <w:r w:rsidRPr="00CC7F75">
        <w:rPr>
          <w:rFonts w:ascii="Helvetica" w:eastAsia="宋体" w:hAnsi="Helvetica" w:cs="Helvetica"/>
          <w:color w:val="666666"/>
          <w:kern w:val="0"/>
          <w:szCs w:val="21"/>
        </w:rPr>
        <w:t>这</w:t>
      </w:r>
      <w:r w:rsidRPr="00CC7F75">
        <w:rPr>
          <w:rFonts w:ascii="Helvetica" w:eastAsia="宋体" w:hAnsi="Helvetica" w:cs="Helvetica"/>
          <w:color w:val="666666"/>
          <w:kern w:val="0"/>
          <w:szCs w:val="21"/>
        </w:rPr>
        <w:t>3</w:t>
      </w:r>
      <w:r w:rsidRPr="00CC7F75">
        <w:rPr>
          <w:rFonts w:ascii="Helvetica" w:eastAsia="宋体" w:hAnsi="Helvetica" w:cs="Helvetica"/>
          <w:color w:val="666666"/>
          <w:kern w:val="0"/>
          <w:szCs w:val="21"/>
        </w:rPr>
        <w:t>个字符。如果</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本身也是一个字符，那就可以用</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括起来，比如</w:t>
      </w:r>
      <w:r w:rsidRPr="00CC7F75">
        <w:rPr>
          <w:rFonts w:ascii="Consolas" w:eastAsia="宋体" w:hAnsi="Consolas" w:cs="宋体"/>
          <w:color w:val="DD0055"/>
          <w:kern w:val="0"/>
          <w:sz w:val="18"/>
          <w:szCs w:val="18"/>
          <w:bdr w:val="single" w:sz="6" w:space="0" w:color="DDDDDD" w:frame="1"/>
          <w:shd w:val="clear" w:color="auto" w:fill="FAFAFA"/>
        </w:rPr>
        <w:t>"I'm OK"</w:t>
      </w:r>
      <w:r w:rsidRPr="00CC7F75">
        <w:rPr>
          <w:rFonts w:ascii="Helvetica" w:eastAsia="宋体" w:hAnsi="Helvetica" w:cs="Helvetica"/>
          <w:color w:val="666666"/>
          <w:kern w:val="0"/>
          <w:szCs w:val="21"/>
        </w:rPr>
        <w:t>包含的字符是</w:t>
      </w:r>
      <w:r w:rsidRPr="00CC7F75">
        <w:rPr>
          <w:rFonts w:ascii="Consolas" w:eastAsia="宋体" w:hAnsi="Consolas" w:cs="宋体"/>
          <w:color w:val="DD0055"/>
          <w:kern w:val="0"/>
          <w:sz w:val="18"/>
          <w:szCs w:val="18"/>
          <w:bdr w:val="single" w:sz="6" w:space="0" w:color="DDDDDD" w:frame="1"/>
          <w:shd w:val="clear" w:color="auto" w:fill="FAFAFA"/>
        </w:rPr>
        <w:t>I</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m</w:t>
      </w:r>
      <w:r w:rsidRPr="00CC7F75">
        <w:rPr>
          <w:rFonts w:ascii="Helvetica" w:eastAsia="宋体" w:hAnsi="Helvetica" w:cs="Helvetica"/>
          <w:color w:val="666666"/>
          <w:kern w:val="0"/>
          <w:szCs w:val="21"/>
        </w:rPr>
        <w:t>，空格，</w:t>
      </w:r>
      <w:r w:rsidRPr="00CC7F75">
        <w:rPr>
          <w:rFonts w:ascii="Consolas" w:eastAsia="宋体" w:hAnsi="Consolas" w:cs="宋体"/>
          <w:color w:val="DD0055"/>
          <w:kern w:val="0"/>
          <w:sz w:val="18"/>
          <w:szCs w:val="18"/>
          <w:bdr w:val="single" w:sz="6" w:space="0" w:color="DDDDDD" w:frame="1"/>
          <w:shd w:val="clear" w:color="auto" w:fill="FAFAFA"/>
        </w:rPr>
        <w:t>O</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K</w:t>
      </w:r>
      <w:r w:rsidRPr="00CC7F75">
        <w:rPr>
          <w:rFonts w:ascii="Helvetica" w:eastAsia="宋体" w:hAnsi="Helvetica" w:cs="Helvetica"/>
          <w:color w:val="666666"/>
          <w:kern w:val="0"/>
          <w:szCs w:val="21"/>
        </w:rPr>
        <w:t>这</w:t>
      </w:r>
      <w:r w:rsidRPr="00CC7F75">
        <w:rPr>
          <w:rFonts w:ascii="Helvetica" w:eastAsia="宋体" w:hAnsi="Helvetica" w:cs="Helvetica"/>
          <w:color w:val="666666"/>
          <w:kern w:val="0"/>
          <w:szCs w:val="21"/>
        </w:rPr>
        <w:t>6</w:t>
      </w:r>
      <w:r w:rsidRPr="00CC7F75">
        <w:rPr>
          <w:rFonts w:ascii="Helvetica" w:eastAsia="宋体" w:hAnsi="Helvetica" w:cs="Helvetica"/>
          <w:color w:val="666666"/>
          <w:kern w:val="0"/>
          <w:szCs w:val="21"/>
        </w:rPr>
        <w:t>个字符。</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如果字符串内部既包含</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又包含</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怎么办？可以用转义字符</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来标识，比如：</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'I\'m \"OK\"!'</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表示的字符串内容是：</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I'm "OK"!</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转义字符</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可以转义很多字符，比如</w:t>
      </w:r>
      <w:r w:rsidRPr="00CC7F75">
        <w:rPr>
          <w:rFonts w:ascii="Consolas" w:eastAsia="宋体" w:hAnsi="Consolas" w:cs="宋体"/>
          <w:color w:val="DD0055"/>
          <w:kern w:val="0"/>
          <w:sz w:val="18"/>
          <w:szCs w:val="18"/>
          <w:bdr w:val="single" w:sz="6" w:space="0" w:color="DDDDDD" w:frame="1"/>
          <w:shd w:val="clear" w:color="auto" w:fill="FAFAFA"/>
        </w:rPr>
        <w:t>\n</w:t>
      </w:r>
      <w:r w:rsidRPr="00CC7F75">
        <w:rPr>
          <w:rFonts w:ascii="Helvetica" w:eastAsia="宋体" w:hAnsi="Helvetica" w:cs="Helvetica"/>
          <w:color w:val="666666"/>
          <w:kern w:val="0"/>
          <w:szCs w:val="21"/>
        </w:rPr>
        <w:t>表示换行，</w:t>
      </w:r>
      <w:r w:rsidRPr="00CC7F75">
        <w:rPr>
          <w:rFonts w:ascii="Consolas" w:eastAsia="宋体" w:hAnsi="Consolas" w:cs="宋体"/>
          <w:color w:val="DD0055"/>
          <w:kern w:val="0"/>
          <w:sz w:val="18"/>
          <w:szCs w:val="18"/>
          <w:bdr w:val="single" w:sz="6" w:space="0" w:color="DDDDDD" w:frame="1"/>
          <w:shd w:val="clear" w:color="auto" w:fill="FAFAFA"/>
        </w:rPr>
        <w:t>\t</w:t>
      </w:r>
      <w:r w:rsidRPr="00CC7F75">
        <w:rPr>
          <w:rFonts w:ascii="Helvetica" w:eastAsia="宋体" w:hAnsi="Helvetica" w:cs="Helvetica"/>
          <w:color w:val="666666"/>
          <w:kern w:val="0"/>
          <w:szCs w:val="21"/>
        </w:rPr>
        <w:t>表示制表符，字符</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本身也要转义，所以</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表示的字符就是</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，可以在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的交互式命令行用</w:t>
      </w:r>
      <w:r w:rsidRPr="00CC7F75">
        <w:rPr>
          <w:rFonts w:ascii="Consolas" w:eastAsia="宋体" w:hAnsi="Consolas" w:cs="宋体"/>
          <w:color w:val="DD0055"/>
          <w:kern w:val="0"/>
          <w:sz w:val="18"/>
          <w:szCs w:val="18"/>
          <w:bdr w:val="single" w:sz="6" w:space="0" w:color="DDDDDD" w:frame="1"/>
          <w:shd w:val="clear" w:color="auto" w:fill="FAFAFA"/>
        </w:rPr>
        <w:t>print()</w:t>
      </w:r>
      <w:r w:rsidRPr="00CC7F75">
        <w:rPr>
          <w:rFonts w:ascii="Helvetica" w:eastAsia="宋体" w:hAnsi="Helvetica" w:cs="Helvetica"/>
          <w:color w:val="666666"/>
          <w:kern w:val="0"/>
          <w:szCs w:val="21"/>
        </w:rPr>
        <w:t>打印字符串看看：</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&gt;&gt;&gt;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'I\'m ok.'</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DD1144"/>
          <w:kern w:val="0"/>
          <w:sz w:val="24"/>
          <w:szCs w:val="24"/>
        </w:rPr>
      </w:pPr>
      <w:r w:rsidRPr="00CC7F75">
        <w:rPr>
          <w:rFonts w:ascii="宋体" w:eastAsia="宋体" w:hAnsi="宋体" w:cs="宋体"/>
          <w:color w:val="444444"/>
          <w:kern w:val="0"/>
          <w:sz w:val="24"/>
          <w:szCs w:val="24"/>
        </w:rPr>
        <w:t>I</w:t>
      </w:r>
      <w:r w:rsidRPr="00CC7F75">
        <w:rPr>
          <w:rFonts w:ascii="宋体" w:eastAsia="宋体" w:hAnsi="宋体" w:cs="宋体"/>
          <w:color w:val="DD1144"/>
          <w:kern w:val="0"/>
          <w:sz w:val="24"/>
          <w:szCs w:val="24"/>
        </w:rPr>
        <w:t>'m ok.</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&gt;&gt;&gt; print('</w:t>
      </w:r>
      <w:r w:rsidRPr="00CC7F75">
        <w:rPr>
          <w:rFonts w:ascii="宋体" w:eastAsia="宋体" w:hAnsi="宋体" w:cs="宋体"/>
          <w:color w:val="444444"/>
          <w:kern w:val="0"/>
          <w:sz w:val="24"/>
          <w:szCs w:val="24"/>
        </w:rPr>
        <w:t>I\</w:t>
      </w:r>
      <w:r w:rsidRPr="00CC7F75">
        <w:rPr>
          <w:rFonts w:ascii="宋体" w:eastAsia="宋体" w:hAnsi="宋体" w:cs="宋体"/>
          <w:color w:val="DD1144"/>
          <w:kern w:val="0"/>
          <w:sz w:val="24"/>
          <w:szCs w:val="24"/>
        </w:rPr>
        <w:t>'m learning\nPython.'</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DD1144"/>
          <w:kern w:val="0"/>
          <w:sz w:val="24"/>
          <w:szCs w:val="24"/>
        </w:rPr>
      </w:pPr>
      <w:r w:rsidRPr="00CC7F75">
        <w:rPr>
          <w:rFonts w:ascii="宋体" w:eastAsia="宋体" w:hAnsi="宋体" w:cs="宋体"/>
          <w:color w:val="444444"/>
          <w:kern w:val="0"/>
          <w:sz w:val="24"/>
          <w:szCs w:val="24"/>
        </w:rPr>
        <w:t>I</w:t>
      </w:r>
      <w:r w:rsidRPr="00CC7F75">
        <w:rPr>
          <w:rFonts w:ascii="宋体" w:eastAsia="宋体" w:hAnsi="宋体" w:cs="宋体"/>
          <w:color w:val="DD1144"/>
          <w:kern w:val="0"/>
          <w:sz w:val="24"/>
          <w:szCs w:val="24"/>
        </w:rPr>
        <w:t>'m learning</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DD1144"/>
          <w:kern w:val="0"/>
          <w:sz w:val="24"/>
          <w:szCs w:val="24"/>
        </w:rPr>
      </w:pPr>
      <w:r w:rsidRPr="00CC7F75">
        <w:rPr>
          <w:rFonts w:ascii="宋体" w:eastAsia="宋体" w:hAnsi="宋体" w:cs="宋体"/>
          <w:color w:val="DD1144"/>
          <w:kern w:val="0"/>
          <w:sz w:val="24"/>
          <w:szCs w:val="24"/>
        </w:rPr>
        <w:t>Python.</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DD1144"/>
          <w:kern w:val="0"/>
          <w:sz w:val="24"/>
          <w:szCs w:val="24"/>
        </w:rPr>
      </w:pPr>
      <w:r w:rsidRPr="00CC7F75">
        <w:rPr>
          <w:rFonts w:ascii="宋体" w:eastAsia="宋体" w:hAnsi="宋体" w:cs="宋体"/>
          <w:color w:val="DD1144"/>
          <w:kern w:val="0"/>
          <w:sz w:val="24"/>
          <w:szCs w:val="24"/>
        </w:rPr>
        <w:lastRenderedPageBreak/>
        <w:t>&gt;&gt;&gt; print('</w:t>
      </w:r>
      <w:r w:rsidRPr="00CC7F75">
        <w:rPr>
          <w:rFonts w:ascii="宋体" w:eastAsia="宋体" w:hAnsi="宋体" w:cs="宋体"/>
          <w:color w:val="444444"/>
          <w:kern w:val="0"/>
          <w:sz w:val="24"/>
          <w:szCs w:val="24"/>
        </w:rPr>
        <w:t>\\\n\\</w:t>
      </w:r>
      <w:r w:rsidRPr="00CC7F75">
        <w:rPr>
          <w:rFonts w:ascii="宋体" w:eastAsia="宋体" w:hAnsi="宋体" w:cs="宋体"/>
          <w:color w:val="DD11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DD1144"/>
          <w:kern w:val="0"/>
          <w:sz w:val="24"/>
          <w:szCs w:val="24"/>
        </w:rPr>
      </w:pPr>
      <w:r w:rsidRPr="00CC7F75">
        <w:rPr>
          <w:rFonts w:ascii="宋体" w:eastAsia="宋体" w:hAnsi="宋体" w:cs="宋体"/>
          <w:color w:val="DD11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DD1144"/>
          <w:kern w:val="0"/>
          <w:sz w:val="24"/>
          <w:szCs w:val="24"/>
        </w:rPr>
      </w:pPr>
      <w:r w:rsidRPr="00CC7F75">
        <w:rPr>
          <w:rFonts w:ascii="宋体" w:eastAsia="宋体" w:hAnsi="宋体" w:cs="宋体"/>
          <w:color w:val="DD11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如果字符串里面有很多字符都需要转义，就需要加很多</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，为了简化，</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还允许用</w:t>
      </w:r>
      <w:r w:rsidRPr="00CC7F75">
        <w:rPr>
          <w:rFonts w:ascii="Consolas" w:eastAsia="宋体" w:hAnsi="Consolas" w:cs="宋体"/>
          <w:color w:val="DD0055"/>
          <w:kern w:val="0"/>
          <w:sz w:val="18"/>
          <w:szCs w:val="18"/>
          <w:bdr w:val="single" w:sz="6" w:space="0" w:color="DDDDDD" w:frame="1"/>
          <w:shd w:val="clear" w:color="auto" w:fill="FAFAFA"/>
        </w:rPr>
        <w:t>r''</w:t>
      </w:r>
      <w:r w:rsidRPr="00CC7F75">
        <w:rPr>
          <w:rFonts w:ascii="Helvetica" w:eastAsia="宋体" w:hAnsi="Helvetica" w:cs="Helvetica"/>
          <w:color w:val="666666"/>
          <w:kern w:val="0"/>
          <w:szCs w:val="21"/>
        </w:rPr>
        <w:t>表示</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内部的字符串默认不转义，可以自己试试：</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print(</w:t>
      </w:r>
      <w:r w:rsidRPr="00CC7F75">
        <w:rPr>
          <w:rFonts w:ascii="宋体" w:eastAsia="宋体" w:hAnsi="宋体" w:cs="宋体"/>
          <w:color w:val="DD1144"/>
          <w:kern w:val="0"/>
          <w:sz w:val="24"/>
          <w:szCs w:val="24"/>
        </w:rPr>
        <w:t>'\\\t\\'</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print(</w:t>
      </w:r>
      <w:r w:rsidRPr="00CC7F75">
        <w:rPr>
          <w:rFonts w:ascii="宋体" w:eastAsia="宋体" w:hAnsi="宋体" w:cs="宋体"/>
          <w:color w:val="DD1144"/>
          <w:kern w:val="0"/>
          <w:sz w:val="24"/>
          <w:szCs w:val="24"/>
        </w:rPr>
        <w:t>r'\\\t\\'</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如果字符串内部有很多换行，用</w:t>
      </w:r>
      <w:r w:rsidRPr="00CC7F75">
        <w:rPr>
          <w:rFonts w:ascii="Consolas" w:eastAsia="宋体" w:hAnsi="Consolas" w:cs="宋体"/>
          <w:color w:val="DD0055"/>
          <w:kern w:val="0"/>
          <w:sz w:val="18"/>
          <w:szCs w:val="18"/>
          <w:bdr w:val="single" w:sz="6" w:space="0" w:color="DDDDDD" w:frame="1"/>
          <w:shd w:val="clear" w:color="auto" w:fill="FAFAFA"/>
        </w:rPr>
        <w:t>\n</w:t>
      </w:r>
      <w:r w:rsidRPr="00CC7F75">
        <w:rPr>
          <w:rFonts w:ascii="Helvetica" w:eastAsia="宋体" w:hAnsi="Helvetica" w:cs="Helvetica"/>
          <w:color w:val="666666"/>
          <w:kern w:val="0"/>
          <w:szCs w:val="21"/>
        </w:rPr>
        <w:t>写在一行里不好阅读，为了简化，</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允许用</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的格式表示多行内容，可以自己试试：</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DD11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print(</w:t>
      </w:r>
      <w:r w:rsidRPr="00CC7F75">
        <w:rPr>
          <w:rFonts w:ascii="宋体" w:eastAsia="宋体" w:hAnsi="宋体" w:cs="宋体"/>
          <w:color w:val="DD1144"/>
          <w:kern w:val="0"/>
          <w:sz w:val="24"/>
          <w:szCs w:val="24"/>
        </w:rPr>
        <w:t>'''line1</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DD1144"/>
          <w:kern w:val="0"/>
          <w:sz w:val="24"/>
          <w:szCs w:val="24"/>
        </w:rPr>
      </w:pPr>
      <w:r w:rsidRPr="00CC7F75">
        <w:rPr>
          <w:rFonts w:ascii="宋体" w:eastAsia="宋体" w:hAnsi="宋体" w:cs="宋体"/>
          <w:color w:val="990073"/>
          <w:kern w:val="0"/>
          <w:sz w:val="24"/>
          <w:szCs w:val="24"/>
        </w:rPr>
        <w:t xml:space="preserve">... </w:t>
      </w:r>
      <w:r w:rsidRPr="00CC7F75">
        <w:rPr>
          <w:rFonts w:ascii="宋体" w:eastAsia="宋体" w:hAnsi="宋体" w:cs="宋体"/>
          <w:color w:val="DD1144"/>
          <w:kern w:val="0"/>
          <w:sz w:val="24"/>
          <w:szCs w:val="24"/>
        </w:rPr>
        <w:t>line2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 </w:t>
      </w:r>
      <w:r w:rsidRPr="00CC7F75">
        <w:rPr>
          <w:rFonts w:ascii="宋体" w:eastAsia="宋体" w:hAnsi="宋体" w:cs="宋体"/>
          <w:color w:val="DD1144"/>
          <w:kern w:val="0"/>
          <w:sz w:val="24"/>
          <w:szCs w:val="24"/>
        </w:rPr>
        <w:t>line3'''</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line1</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line2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line3</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上面是在交互式命令行内输入，注意在输入多行内容时，提示符由</w:t>
      </w:r>
      <w:r w:rsidRPr="00CC7F75">
        <w:rPr>
          <w:rFonts w:ascii="Consolas" w:eastAsia="宋体" w:hAnsi="Consolas" w:cs="宋体"/>
          <w:color w:val="DD0055"/>
          <w:kern w:val="0"/>
          <w:sz w:val="18"/>
          <w:szCs w:val="18"/>
          <w:bdr w:val="single" w:sz="6" w:space="0" w:color="DDDDDD" w:frame="1"/>
          <w:shd w:val="clear" w:color="auto" w:fill="FAFAFA"/>
        </w:rPr>
        <w:t>&gt;&gt;&gt;</w:t>
      </w:r>
      <w:r w:rsidRPr="00CC7F75">
        <w:rPr>
          <w:rFonts w:ascii="Helvetica" w:eastAsia="宋体" w:hAnsi="Helvetica" w:cs="Helvetica"/>
          <w:color w:val="666666"/>
          <w:kern w:val="0"/>
          <w:szCs w:val="21"/>
        </w:rPr>
        <w:t>变为</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，提示你可以接着上一行输入。如果写成程序，就是：</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DD1144"/>
          <w:kern w:val="0"/>
          <w:sz w:val="24"/>
          <w:szCs w:val="24"/>
        </w:rPr>
      </w:pPr>
      <w:r w:rsidRPr="00CC7F75">
        <w:rPr>
          <w:rFonts w:ascii="宋体" w:eastAsia="宋体" w:hAnsi="宋体" w:cs="宋体"/>
          <w:color w:val="444444"/>
          <w:kern w:val="0"/>
          <w:sz w:val="24"/>
          <w:szCs w:val="24"/>
        </w:rPr>
        <w:t>print(</w:t>
      </w:r>
      <w:r w:rsidRPr="00CC7F75">
        <w:rPr>
          <w:rFonts w:ascii="宋体" w:eastAsia="宋体" w:hAnsi="宋体" w:cs="宋体"/>
          <w:color w:val="DD1144"/>
          <w:kern w:val="0"/>
          <w:sz w:val="24"/>
          <w:szCs w:val="24"/>
        </w:rPr>
        <w:t>'''line1</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DD1144"/>
          <w:kern w:val="0"/>
          <w:sz w:val="24"/>
          <w:szCs w:val="24"/>
        </w:rPr>
      </w:pPr>
      <w:r w:rsidRPr="00CC7F75">
        <w:rPr>
          <w:rFonts w:ascii="宋体" w:eastAsia="宋体" w:hAnsi="宋体" w:cs="宋体"/>
          <w:color w:val="DD1144"/>
          <w:kern w:val="0"/>
          <w:sz w:val="24"/>
          <w:szCs w:val="24"/>
        </w:rPr>
        <w:t>line2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line3'''</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多行字符串</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还可以在前面加上</w:t>
      </w:r>
      <w:r w:rsidRPr="00CC7F75">
        <w:rPr>
          <w:rFonts w:ascii="Consolas" w:eastAsia="宋体" w:hAnsi="Consolas" w:cs="宋体"/>
          <w:color w:val="DD0055"/>
          <w:kern w:val="0"/>
          <w:sz w:val="18"/>
          <w:szCs w:val="18"/>
          <w:bdr w:val="single" w:sz="6" w:space="0" w:color="DDDDDD" w:frame="1"/>
          <w:shd w:val="clear" w:color="auto" w:fill="FAFAFA"/>
        </w:rPr>
        <w:t>r</w:t>
      </w:r>
      <w:r w:rsidRPr="00CC7F75">
        <w:rPr>
          <w:rFonts w:ascii="Helvetica" w:eastAsia="宋体" w:hAnsi="Helvetica" w:cs="Helvetica"/>
          <w:color w:val="666666"/>
          <w:kern w:val="0"/>
          <w:szCs w:val="21"/>
        </w:rPr>
        <w:t>使用，请自行测试。</w:t>
      </w:r>
    </w:p>
    <w:p w:rsidR="00CC7F75" w:rsidRPr="00CC7F75" w:rsidRDefault="00CC7F75" w:rsidP="00CC7F75">
      <w:pPr>
        <w:widowControl/>
        <w:shd w:val="clear" w:color="auto" w:fill="FFFFFF"/>
        <w:spacing w:before="375"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布尔值</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布尔值和布尔代数的表示完全一致，一个布尔值只有</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False</w:t>
      </w:r>
      <w:r w:rsidRPr="00CC7F75">
        <w:rPr>
          <w:rFonts w:ascii="Helvetica" w:eastAsia="宋体" w:hAnsi="Helvetica" w:cs="Helvetica"/>
          <w:color w:val="666666"/>
          <w:kern w:val="0"/>
          <w:szCs w:val="21"/>
        </w:rPr>
        <w:t>两种值，要么是</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，要么是</w:t>
      </w:r>
      <w:r w:rsidRPr="00CC7F75">
        <w:rPr>
          <w:rFonts w:ascii="Consolas" w:eastAsia="宋体" w:hAnsi="Consolas" w:cs="宋体"/>
          <w:color w:val="DD0055"/>
          <w:kern w:val="0"/>
          <w:sz w:val="18"/>
          <w:szCs w:val="18"/>
          <w:bdr w:val="single" w:sz="6" w:space="0" w:color="DDDDDD" w:frame="1"/>
          <w:shd w:val="clear" w:color="auto" w:fill="FAFAFA"/>
        </w:rPr>
        <w:t>False</w:t>
      </w:r>
      <w:r w:rsidRPr="00CC7F75">
        <w:rPr>
          <w:rFonts w:ascii="Helvetica" w:eastAsia="宋体" w:hAnsi="Helvetica" w:cs="Helvetica"/>
          <w:color w:val="666666"/>
          <w:kern w:val="0"/>
          <w:szCs w:val="21"/>
        </w:rPr>
        <w:t>，在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中，可以直接用</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False</w:t>
      </w:r>
      <w:r w:rsidRPr="00CC7F75">
        <w:rPr>
          <w:rFonts w:ascii="Helvetica" w:eastAsia="宋体" w:hAnsi="Helvetica" w:cs="Helvetica"/>
          <w:color w:val="666666"/>
          <w:kern w:val="0"/>
          <w:szCs w:val="21"/>
        </w:rPr>
        <w:t>表示布尔值（请注意大小写），也可以通过布尔运算计算出来：</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86B3"/>
          <w:kern w:val="0"/>
          <w:sz w:val="24"/>
          <w:szCs w:val="24"/>
        </w:rPr>
        <w:t>True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True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86B3"/>
          <w:kern w:val="0"/>
          <w:sz w:val="24"/>
          <w:szCs w:val="24"/>
        </w:rPr>
        <w:t>False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False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&gt; </w:t>
      </w:r>
      <w:r w:rsidRPr="00CC7F75">
        <w:rPr>
          <w:rFonts w:ascii="宋体" w:eastAsia="宋体" w:hAnsi="宋体" w:cs="宋体"/>
          <w:color w:val="009999"/>
          <w:kern w:val="0"/>
          <w:sz w:val="24"/>
          <w:szCs w:val="24"/>
        </w:rPr>
        <w:t>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True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&gt; </w:t>
      </w:r>
      <w:r w:rsidRPr="00CC7F75">
        <w:rPr>
          <w:rFonts w:ascii="宋体" w:eastAsia="宋体" w:hAnsi="宋体" w:cs="宋体"/>
          <w:color w:val="009999"/>
          <w:kern w:val="0"/>
          <w:sz w:val="24"/>
          <w:szCs w:val="24"/>
        </w:rPr>
        <w:t>5</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False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布尔值可以用</w:t>
      </w:r>
      <w:r w:rsidRPr="00CC7F75">
        <w:rPr>
          <w:rFonts w:ascii="Consolas" w:eastAsia="宋体" w:hAnsi="Consolas" w:cs="宋体"/>
          <w:color w:val="DD0055"/>
          <w:kern w:val="0"/>
          <w:sz w:val="18"/>
          <w:szCs w:val="18"/>
          <w:bdr w:val="single" w:sz="6" w:space="0" w:color="DDDDDD" w:frame="1"/>
          <w:shd w:val="clear" w:color="auto" w:fill="FAFAFA"/>
        </w:rPr>
        <w:t>and</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or</w:t>
      </w:r>
      <w:r w:rsidRPr="00CC7F75">
        <w:rPr>
          <w:rFonts w:ascii="Helvetica" w:eastAsia="宋体" w:hAnsi="Helvetica" w:cs="Helvetica"/>
          <w:color w:val="666666"/>
          <w:kern w:val="0"/>
          <w:szCs w:val="21"/>
        </w:rPr>
        <w:t>和</w:t>
      </w:r>
      <w:r w:rsidRPr="00CC7F75">
        <w:rPr>
          <w:rFonts w:ascii="Consolas" w:eastAsia="宋体" w:hAnsi="Consolas" w:cs="宋体"/>
          <w:color w:val="DD0055"/>
          <w:kern w:val="0"/>
          <w:sz w:val="18"/>
          <w:szCs w:val="18"/>
          <w:bdr w:val="single" w:sz="6" w:space="0" w:color="DDDDDD" w:frame="1"/>
          <w:shd w:val="clear" w:color="auto" w:fill="FAFAFA"/>
        </w:rPr>
        <w:t>not</w:t>
      </w:r>
      <w:r w:rsidRPr="00CC7F75">
        <w:rPr>
          <w:rFonts w:ascii="Helvetica" w:eastAsia="宋体" w:hAnsi="Helvetica" w:cs="Helvetica"/>
          <w:color w:val="666666"/>
          <w:kern w:val="0"/>
          <w:szCs w:val="21"/>
        </w:rPr>
        <w:t>运算。</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t>and</w:t>
      </w:r>
      <w:r w:rsidRPr="00CC7F75">
        <w:rPr>
          <w:rFonts w:ascii="Helvetica" w:eastAsia="宋体" w:hAnsi="Helvetica" w:cs="Helvetica"/>
          <w:color w:val="666666"/>
          <w:kern w:val="0"/>
          <w:szCs w:val="21"/>
        </w:rPr>
        <w:t>运算是与运算，只有所有都为</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and</w:t>
      </w:r>
      <w:r w:rsidRPr="00CC7F75">
        <w:rPr>
          <w:rFonts w:ascii="Helvetica" w:eastAsia="宋体" w:hAnsi="Helvetica" w:cs="Helvetica"/>
          <w:color w:val="666666"/>
          <w:kern w:val="0"/>
          <w:szCs w:val="21"/>
        </w:rPr>
        <w:t>运算结果才是</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86B3"/>
          <w:kern w:val="0"/>
          <w:sz w:val="24"/>
          <w:szCs w:val="24"/>
        </w:rPr>
        <w:t>True</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and</w:t>
      </w:r>
      <w:r w:rsidRPr="00CC7F75">
        <w:rPr>
          <w:rFonts w:ascii="宋体" w:eastAsia="宋体" w:hAnsi="宋体" w:cs="宋体"/>
          <w:color w:val="444444"/>
          <w:kern w:val="0"/>
          <w:sz w:val="24"/>
          <w:szCs w:val="24"/>
        </w:rPr>
        <w:t xml:space="preserve"> </w:t>
      </w:r>
      <w:r w:rsidRPr="00CC7F75">
        <w:rPr>
          <w:rFonts w:ascii="宋体" w:eastAsia="宋体" w:hAnsi="宋体" w:cs="宋体"/>
          <w:color w:val="0086B3"/>
          <w:kern w:val="0"/>
          <w:sz w:val="24"/>
          <w:szCs w:val="24"/>
        </w:rPr>
        <w:t>True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True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86B3"/>
          <w:kern w:val="0"/>
          <w:sz w:val="24"/>
          <w:szCs w:val="24"/>
        </w:rPr>
        <w:t>True</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and</w:t>
      </w:r>
      <w:r w:rsidRPr="00CC7F75">
        <w:rPr>
          <w:rFonts w:ascii="宋体" w:eastAsia="宋体" w:hAnsi="宋体" w:cs="宋体"/>
          <w:color w:val="444444"/>
          <w:kern w:val="0"/>
          <w:sz w:val="24"/>
          <w:szCs w:val="24"/>
        </w:rPr>
        <w:t xml:space="preserve"> </w:t>
      </w:r>
      <w:r w:rsidRPr="00CC7F75">
        <w:rPr>
          <w:rFonts w:ascii="宋体" w:eastAsia="宋体" w:hAnsi="宋体" w:cs="宋体"/>
          <w:color w:val="0086B3"/>
          <w:kern w:val="0"/>
          <w:sz w:val="24"/>
          <w:szCs w:val="24"/>
        </w:rPr>
        <w:t>False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False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86B3"/>
          <w:kern w:val="0"/>
          <w:sz w:val="24"/>
          <w:szCs w:val="24"/>
        </w:rPr>
        <w:t>False</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and</w:t>
      </w:r>
      <w:r w:rsidRPr="00CC7F75">
        <w:rPr>
          <w:rFonts w:ascii="宋体" w:eastAsia="宋体" w:hAnsi="宋体" w:cs="宋体"/>
          <w:color w:val="444444"/>
          <w:kern w:val="0"/>
          <w:sz w:val="24"/>
          <w:szCs w:val="24"/>
        </w:rPr>
        <w:t xml:space="preserve"> </w:t>
      </w:r>
      <w:r w:rsidRPr="00CC7F75">
        <w:rPr>
          <w:rFonts w:ascii="宋体" w:eastAsia="宋体" w:hAnsi="宋体" w:cs="宋体"/>
          <w:color w:val="0086B3"/>
          <w:kern w:val="0"/>
          <w:sz w:val="24"/>
          <w:szCs w:val="24"/>
        </w:rPr>
        <w:t>False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False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9999"/>
          <w:kern w:val="0"/>
          <w:sz w:val="24"/>
          <w:szCs w:val="24"/>
        </w:rPr>
        <w:t>5</w:t>
      </w:r>
      <w:r w:rsidRPr="00CC7F75">
        <w:rPr>
          <w:rFonts w:ascii="宋体" w:eastAsia="宋体" w:hAnsi="宋体" w:cs="宋体"/>
          <w:color w:val="444444"/>
          <w:kern w:val="0"/>
          <w:sz w:val="24"/>
          <w:szCs w:val="24"/>
        </w:rPr>
        <w:t xml:space="preserve"> &gt;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and</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&gt; </w:t>
      </w:r>
      <w:r w:rsidRPr="00CC7F75">
        <w:rPr>
          <w:rFonts w:ascii="宋体" w:eastAsia="宋体" w:hAnsi="宋体" w:cs="宋体"/>
          <w:color w:val="009999"/>
          <w:kern w:val="0"/>
          <w:sz w:val="24"/>
          <w:szCs w:val="24"/>
        </w:rPr>
        <w:t>1</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True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t>or</w:t>
      </w:r>
      <w:r w:rsidRPr="00CC7F75">
        <w:rPr>
          <w:rFonts w:ascii="Helvetica" w:eastAsia="宋体" w:hAnsi="Helvetica" w:cs="Helvetica"/>
          <w:color w:val="666666"/>
          <w:kern w:val="0"/>
          <w:szCs w:val="21"/>
        </w:rPr>
        <w:t>运算是或运算，只要其中有一个为</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or</w:t>
      </w:r>
      <w:r w:rsidRPr="00CC7F75">
        <w:rPr>
          <w:rFonts w:ascii="Helvetica" w:eastAsia="宋体" w:hAnsi="Helvetica" w:cs="Helvetica"/>
          <w:color w:val="666666"/>
          <w:kern w:val="0"/>
          <w:szCs w:val="21"/>
        </w:rPr>
        <w:t>运算结果就是</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86B3"/>
          <w:kern w:val="0"/>
          <w:sz w:val="24"/>
          <w:szCs w:val="24"/>
        </w:rPr>
        <w:t>True</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or</w:t>
      </w:r>
      <w:r w:rsidRPr="00CC7F75">
        <w:rPr>
          <w:rFonts w:ascii="宋体" w:eastAsia="宋体" w:hAnsi="宋体" w:cs="宋体"/>
          <w:color w:val="444444"/>
          <w:kern w:val="0"/>
          <w:sz w:val="24"/>
          <w:szCs w:val="24"/>
        </w:rPr>
        <w:t xml:space="preserve"> </w:t>
      </w:r>
      <w:r w:rsidRPr="00CC7F75">
        <w:rPr>
          <w:rFonts w:ascii="宋体" w:eastAsia="宋体" w:hAnsi="宋体" w:cs="宋体"/>
          <w:color w:val="0086B3"/>
          <w:kern w:val="0"/>
          <w:sz w:val="24"/>
          <w:szCs w:val="24"/>
        </w:rPr>
        <w:t>True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True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86B3"/>
          <w:kern w:val="0"/>
          <w:sz w:val="24"/>
          <w:szCs w:val="24"/>
        </w:rPr>
        <w:t>True</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or</w:t>
      </w:r>
      <w:r w:rsidRPr="00CC7F75">
        <w:rPr>
          <w:rFonts w:ascii="宋体" w:eastAsia="宋体" w:hAnsi="宋体" w:cs="宋体"/>
          <w:color w:val="444444"/>
          <w:kern w:val="0"/>
          <w:sz w:val="24"/>
          <w:szCs w:val="24"/>
        </w:rPr>
        <w:t xml:space="preserve"> </w:t>
      </w:r>
      <w:r w:rsidRPr="00CC7F75">
        <w:rPr>
          <w:rFonts w:ascii="宋体" w:eastAsia="宋体" w:hAnsi="宋体" w:cs="宋体"/>
          <w:color w:val="0086B3"/>
          <w:kern w:val="0"/>
          <w:sz w:val="24"/>
          <w:szCs w:val="24"/>
        </w:rPr>
        <w:t>False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lastRenderedPageBreak/>
        <w:t>True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86B3"/>
          <w:kern w:val="0"/>
          <w:sz w:val="24"/>
          <w:szCs w:val="24"/>
        </w:rPr>
        <w:t>False</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or</w:t>
      </w:r>
      <w:r w:rsidRPr="00CC7F75">
        <w:rPr>
          <w:rFonts w:ascii="宋体" w:eastAsia="宋体" w:hAnsi="宋体" w:cs="宋体"/>
          <w:color w:val="444444"/>
          <w:kern w:val="0"/>
          <w:sz w:val="24"/>
          <w:szCs w:val="24"/>
        </w:rPr>
        <w:t xml:space="preserve"> </w:t>
      </w:r>
      <w:r w:rsidRPr="00CC7F75">
        <w:rPr>
          <w:rFonts w:ascii="宋体" w:eastAsia="宋体" w:hAnsi="宋体" w:cs="宋体"/>
          <w:color w:val="0086B3"/>
          <w:kern w:val="0"/>
          <w:sz w:val="24"/>
          <w:szCs w:val="24"/>
        </w:rPr>
        <w:t>False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False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9999"/>
          <w:kern w:val="0"/>
          <w:sz w:val="24"/>
          <w:szCs w:val="24"/>
        </w:rPr>
        <w:t>5</w:t>
      </w:r>
      <w:r w:rsidRPr="00CC7F75">
        <w:rPr>
          <w:rFonts w:ascii="宋体" w:eastAsia="宋体" w:hAnsi="宋体" w:cs="宋体"/>
          <w:color w:val="444444"/>
          <w:kern w:val="0"/>
          <w:sz w:val="24"/>
          <w:szCs w:val="24"/>
        </w:rPr>
        <w:t xml:space="preserve"> &gt;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or</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&gt; </w:t>
      </w:r>
      <w:r w:rsidRPr="00CC7F75">
        <w:rPr>
          <w:rFonts w:ascii="宋体" w:eastAsia="宋体" w:hAnsi="宋体" w:cs="宋体"/>
          <w:color w:val="009999"/>
          <w:kern w:val="0"/>
          <w:sz w:val="24"/>
          <w:szCs w:val="24"/>
        </w:rPr>
        <w:t>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True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t>not</w:t>
      </w:r>
      <w:r w:rsidRPr="00CC7F75">
        <w:rPr>
          <w:rFonts w:ascii="Helvetica" w:eastAsia="宋体" w:hAnsi="Helvetica" w:cs="Helvetica"/>
          <w:color w:val="666666"/>
          <w:kern w:val="0"/>
          <w:szCs w:val="21"/>
        </w:rPr>
        <w:t>运算是非运算，它是一个单目运算符，把</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变成</w:t>
      </w:r>
      <w:r w:rsidRPr="00CC7F75">
        <w:rPr>
          <w:rFonts w:ascii="Consolas" w:eastAsia="宋体" w:hAnsi="Consolas" w:cs="宋体"/>
          <w:color w:val="DD0055"/>
          <w:kern w:val="0"/>
          <w:sz w:val="18"/>
          <w:szCs w:val="18"/>
          <w:bdr w:val="single" w:sz="6" w:space="0" w:color="DDDDDD" w:frame="1"/>
          <w:shd w:val="clear" w:color="auto" w:fill="FAFAFA"/>
        </w:rPr>
        <w:t>False</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False</w:t>
      </w:r>
      <w:r w:rsidRPr="00CC7F75">
        <w:rPr>
          <w:rFonts w:ascii="Helvetica" w:eastAsia="宋体" w:hAnsi="Helvetica" w:cs="Helvetica"/>
          <w:color w:val="666666"/>
          <w:kern w:val="0"/>
          <w:szCs w:val="21"/>
        </w:rPr>
        <w:t>变成</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b/>
          <w:bCs/>
          <w:color w:val="333333"/>
          <w:kern w:val="0"/>
          <w:sz w:val="24"/>
          <w:szCs w:val="24"/>
        </w:rPr>
        <w:t>not</w:t>
      </w:r>
      <w:r w:rsidRPr="00CC7F75">
        <w:rPr>
          <w:rFonts w:ascii="宋体" w:eastAsia="宋体" w:hAnsi="宋体" w:cs="宋体"/>
          <w:color w:val="444444"/>
          <w:kern w:val="0"/>
          <w:sz w:val="24"/>
          <w:szCs w:val="24"/>
        </w:rPr>
        <w:t xml:space="preserve"> </w:t>
      </w:r>
      <w:r w:rsidRPr="00CC7F75">
        <w:rPr>
          <w:rFonts w:ascii="宋体" w:eastAsia="宋体" w:hAnsi="宋体" w:cs="宋体"/>
          <w:color w:val="0086B3"/>
          <w:kern w:val="0"/>
          <w:sz w:val="24"/>
          <w:szCs w:val="24"/>
        </w:rPr>
        <w:t>True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False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b/>
          <w:bCs/>
          <w:color w:val="333333"/>
          <w:kern w:val="0"/>
          <w:sz w:val="24"/>
          <w:szCs w:val="24"/>
        </w:rPr>
        <w:t>not</w:t>
      </w:r>
      <w:r w:rsidRPr="00CC7F75">
        <w:rPr>
          <w:rFonts w:ascii="宋体" w:eastAsia="宋体" w:hAnsi="宋体" w:cs="宋体"/>
          <w:color w:val="444444"/>
          <w:kern w:val="0"/>
          <w:sz w:val="24"/>
          <w:szCs w:val="24"/>
        </w:rPr>
        <w:t xml:space="preserve"> </w:t>
      </w:r>
      <w:r w:rsidRPr="00CC7F75">
        <w:rPr>
          <w:rFonts w:ascii="宋体" w:eastAsia="宋体" w:hAnsi="宋体" w:cs="宋体"/>
          <w:color w:val="0086B3"/>
          <w:kern w:val="0"/>
          <w:sz w:val="24"/>
          <w:szCs w:val="24"/>
        </w:rPr>
        <w:t>False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True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b/>
          <w:bCs/>
          <w:color w:val="333333"/>
          <w:kern w:val="0"/>
          <w:sz w:val="24"/>
          <w:szCs w:val="24"/>
        </w:rPr>
        <w:t>not</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&gt; </w:t>
      </w:r>
      <w:r w:rsidRPr="00CC7F75">
        <w:rPr>
          <w:rFonts w:ascii="宋体" w:eastAsia="宋体" w:hAnsi="宋体" w:cs="宋体"/>
          <w:color w:val="009999"/>
          <w:kern w:val="0"/>
          <w:sz w:val="24"/>
          <w:szCs w:val="24"/>
        </w:rPr>
        <w:t>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True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布尔值经常用在条件判断中，比如：</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if</w:t>
      </w:r>
      <w:r w:rsidRPr="00CC7F75">
        <w:rPr>
          <w:rFonts w:ascii="宋体" w:eastAsia="宋体" w:hAnsi="宋体" w:cs="宋体"/>
          <w:color w:val="444444"/>
          <w:kern w:val="0"/>
          <w:sz w:val="24"/>
          <w:szCs w:val="24"/>
        </w:rPr>
        <w:t xml:space="preserve"> age &gt;= </w:t>
      </w:r>
      <w:r w:rsidRPr="00CC7F75">
        <w:rPr>
          <w:rFonts w:ascii="宋体" w:eastAsia="宋体" w:hAnsi="宋体" w:cs="宋体"/>
          <w:color w:val="009999"/>
          <w:kern w:val="0"/>
          <w:sz w:val="24"/>
          <w:szCs w:val="24"/>
        </w:rPr>
        <w:t>18</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'adult'</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else</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'teenager'</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375"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空值</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空值是</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里一个特殊的值，用</w:t>
      </w:r>
      <w:r w:rsidRPr="00CC7F75">
        <w:rPr>
          <w:rFonts w:ascii="Consolas" w:eastAsia="宋体" w:hAnsi="Consolas" w:cs="宋体"/>
          <w:color w:val="DD0055"/>
          <w:kern w:val="0"/>
          <w:sz w:val="18"/>
          <w:szCs w:val="18"/>
          <w:bdr w:val="single" w:sz="6" w:space="0" w:color="DDDDDD" w:frame="1"/>
          <w:shd w:val="clear" w:color="auto" w:fill="FAFAFA"/>
        </w:rPr>
        <w:t>None</w:t>
      </w:r>
      <w:r w:rsidRPr="00CC7F75">
        <w:rPr>
          <w:rFonts w:ascii="Helvetica" w:eastAsia="宋体" w:hAnsi="Helvetica" w:cs="Helvetica"/>
          <w:color w:val="666666"/>
          <w:kern w:val="0"/>
          <w:szCs w:val="21"/>
        </w:rPr>
        <w:t>表示。</w:t>
      </w:r>
      <w:r w:rsidRPr="00CC7F75">
        <w:rPr>
          <w:rFonts w:ascii="Consolas" w:eastAsia="宋体" w:hAnsi="Consolas" w:cs="宋体"/>
          <w:color w:val="DD0055"/>
          <w:kern w:val="0"/>
          <w:sz w:val="18"/>
          <w:szCs w:val="18"/>
          <w:bdr w:val="single" w:sz="6" w:space="0" w:color="DDDDDD" w:frame="1"/>
          <w:shd w:val="clear" w:color="auto" w:fill="FAFAFA"/>
        </w:rPr>
        <w:t>None</w:t>
      </w:r>
      <w:r w:rsidRPr="00CC7F75">
        <w:rPr>
          <w:rFonts w:ascii="Helvetica" w:eastAsia="宋体" w:hAnsi="Helvetica" w:cs="Helvetica"/>
          <w:color w:val="666666"/>
          <w:kern w:val="0"/>
          <w:szCs w:val="21"/>
        </w:rPr>
        <w:t>不能理解为</w:t>
      </w:r>
      <w:r w:rsidRPr="00CC7F75">
        <w:rPr>
          <w:rFonts w:ascii="Consolas" w:eastAsia="宋体" w:hAnsi="Consolas" w:cs="宋体"/>
          <w:color w:val="DD0055"/>
          <w:kern w:val="0"/>
          <w:sz w:val="18"/>
          <w:szCs w:val="18"/>
          <w:bdr w:val="single" w:sz="6" w:space="0" w:color="DDDDDD" w:frame="1"/>
          <w:shd w:val="clear" w:color="auto" w:fill="FAFAFA"/>
        </w:rPr>
        <w:t>0</w:t>
      </w:r>
      <w:r w:rsidRPr="00CC7F75">
        <w:rPr>
          <w:rFonts w:ascii="Helvetica" w:eastAsia="宋体" w:hAnsi="Helvetica" w:cs="Helvetica"/>
          <w:color w:val="666666"/>
          <w:kern w:val="0"/>
          <w:szCs w:val="21"/>
        </w:rPr>
        <w:t>，因为</w:t>
      </w:r>
      <w:r w:rsidRPr="00CC7F75">
        <w:rPr>
          <w:rFonts w:ascii="Consolas" w:eastAsia="宋体" w:hAnsi="Consolas" w:cs="宋体"/>
          <w:color w:val="DD0055"/>
          <w:kern w:val="0"/>
          <w:sz w:val="18"/>
          <w:szCs w:val="18"/>
          <w:bdr w:val="single" w:sz="6" w:space="0" w:color="DDDDDD" w:frame="1"/>
          <w:shd w:val="clear" w:color="auto" w:fill="FAFAFA"/>
        </w:rPr>
        <w:t>0</w:t>
      </w:r>
      <w:r w:rsidRPr="00CC7F75">
        <w:rPr>
          <w:rFonts w:ascii="Helvetica" w:eastAsia="宋体" w:hAnsi="Helvetica" w:cs="Helvetica"/>
          <w:color w:val="666666"/>
          <w:kern w:val="0"/>
          <w:szCs w:val="21"/>
        </w:rPr>
        <w:t>是有意义的，而</w:t>
      </w:r>
      <w:r w:rsidRPr="00CC7F75">
        <w:rPr>
          <w:rFonts w:ascii="Consolas" w:eastAsia="宋体" w:hAnsi="Consolas" w:cs="宋体"/>
          <w:color w:val="DD0055"/>
          <w:kern w:val="0"/>
          <w:sz w:val="18"/>
          <w:szCs w:val="18"/>
          <w:bdr w:val="single" w:sz="6" w:space="0" w:color="DDDDDD" w:frame="1"/>
          <w:shd w:val="clear" w:color="auto" w:fill="FAFAFA"/>
        </w:rPr>
        <w:t>None</w:t>
      </w:r>
      <w:r w:rsidRPr="00CC7F75">
        <w:rPr>
          <w:rFonts w:ascii="Helvetica" w:eastAsia="宋体" w:hAnsi="Helvetica" w:cs="Helvetica"/>
          <w:color w:val="666666"/>
          <w:kern w:val="0"/>
          <w:szCs w:val="21"/>
        </w:rPr>
        <w:t>是一个特殊的空值。</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此外，</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还提供了列表、字典等多种数据类型，还允许创建自定义数据类型，我们后面会继续讲到。</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变量</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变量的概念基本上和初中代数的方程变量是一致的，只是在计算机程序中，变量不仅可以是数字，还可以是任意数据类型。</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变量在程序中就是用一个变量名表示了，变量名必须是大小写英文、数字和</w:t>
      </w:r>
      <w:r w:rsidRPr="00CC7F75">
        <w:rPr>
          <w:rFonts w:ascii="Consolas" w:eastAsia="宋体" w:hAnsi="Consolas" w:cs="宋体"/>
          <w:color w:val="DD0055"/>
          <w:kern w:val="0"/>
          <w:sz w:val="18"/>
          <w:szCs w:val="18"/>
          <w:bdr w:val="single" w:sz="6" w:space="0" w:color="DDDDDD" w:frame="1"/>
          <w:shd w:val="clear" w:color="auto" w:fill="FAFAFA"/>
        </w:rPr>
        <w:t>_</w:t>
      </w:r>
      <w:r w:rsidRPr="00CC7F75">
        <w:rPr>
          <w:rFonts w:ascii="Helvetica" w:eastAsia="宋体" w:hAnsi="Helvetica" w:cs="Helvetica"/>
          <w:color w:val="666666"/>
          <w:kern w:val="0"/>
          <w:szCs w:val="21"/>
        </w:rPr>
        <w:t>的组合，且不能用数字开头，比如：</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 = </w:t>
      </w:r>
      <w:r w:rsidRPr="00CC7F75">
        <w:rPr>
          <w:rFonts w:ascii="宋体" w:eastAsia="宋体" w:hAnsi="宋体" w:cs="宋体"/>
          <w:color w:val="009999"/>
          <w:kern w:val="0"/>
          <w:sz w:val="24"/>
          <w:szCs w:val="24"/>
        </w:rPr>
        <w:t>1</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变量</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是一个整数。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t_007 = 'T007'</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变量</w:t>
      </w:r>
      <w:r w:rsidRPr="00CC7F75">
        <w:rPr>
          <w:rFonts w:ascii="Consolas" w:eastAsia="宋体" w:hAnsi="Consolas" w:cs="宋体"/>
          <w:color w:val="DD0055"/>
          <w:kern w:val="0"/>
          <w:sz w:val="18"/>
          <w:szCs w:val="18"/>
          <w:bdr w:val="single" w:sz="6" w:space="0" w:color="DDDDDD" w:frame="1"/>
          <w:shd w:val="clear" w:color="auto" w:fill="FAFAFA"/>
        </w:rPr>
        <w:t>t_007</w:t>
      </w:r>
      <w:r w:rsidRPr="00CC7F75">
        <w:rPr>
          <w:rFonts w:ascii="Helvetica" w:eastAsia="宋体" w:hAnsi="Helvetica" w:cs="Helvetica"/>
          <w:color w:val="666666"/>
          <w:kern w:val="0"/>
          <w:szCs w:val="21"/>
        </w:rPr>
        <w:t>是一个字符串。</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Answer = </w:t>
      </w:r>
      <w:r w:rsidRPr="00CC7F75">
        <w:rPr>
          <w:rFonts w:ascii="宋体" w:eastAsia="宋体" w:hAnsi="宋体" w:cs="宋体"/>
          <w:b/>
          <w:bCs/>
          <w:color w:val="333333"/>
          <w:kern w:val="0"/>
          <w:sz w:val="24"/>
          <w:szCs w:val="24"/>
        </w:rPr>
        <w:t>True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变量</w:t>
      </w:r>
      <w:r w:rsidRPr="00CC7F75">
        <w:rPr>
          <w:rFonts w:ascii="Consolas" w:eastAsia="宋体" w:hAnsi="Consolas" w:cs="宋体"/>
          <w:color w:val="DD0055"/>
          <w:kern w:val="0"/>
          <w:sz w:val="18"/>
          <w:szCs w:val="18"/>
          <w:bdr w:val="single" w:sz="6" w:space="0" w:color="DDDDDD" w:frame="1"/>
          <w:shd w:val="clear" w:color="auto" w:fill="FAFAFA"/>
        </w:rPr>
        <w:t>Answer</w:t>
      </w:r>
      <w:r w:rsidRPr="00CC7F75">
        <w:rPr>
          <w:rFonts w:ascii="Helvetica" w:eastAsia="宋体" w:hAnsi="Helvetica" w:cs="Helvetica"/>
          <w:color w:val="666666"/>
          <w:kern w:val="0"/>
          <w:szCs w:val="21"/>
        </w:rPr>
        <w:t>是一个布尔值</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中，等号</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是赋值语句，可以把任意数据类型赋值给变量，同一个变量可以反复赋值，而且可以是不同类型的变量，例如：</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 = </w:t>
      </w:r>
      <w:r w:rsidRPr="00CC7F75">
        <w:rPr>
          <w:rFonts w:ascii="宋体" w:eastAsia="宋体" w:hAnsi="宋体" w:cs="宋体"/>
          <w:color w:val="009999"/>
          <w:kern w:val="0"/>
          <w:sz w:val="24"/>
          <w:szCs w:val="24"/>
        </w:rPr>
        <w:t>123</w:t>
      </w:r>
      <w:r w:rsidRPr="00CC7F75">
        <w:rPr>
          <w:rFonts w:ascii="宋体" w:eastAsia="宋体" w:hAnsi="宋体" w:cs="宋体"/>
          <w:color w:val="444444"/>
          <w:kern w:val="0"/>
          <w:sz w:val="24"/>
          <w:szCs w:val="24"/>
        </w:rPr>
        <w:t xml:space="preserve"> </w:t>
      </w:r>
      <w:r w:rsidRPr="00CC7F75">
        <w:rPr>
          <w:rFonts w:ascii="宋体" w:eastAsia="宋体" w:hAnsi="宋体" w:cs="宋体"/>
          <w:i/>
          <w:iCs/>
          <w:color w:val="999988"/>
          <w:kern w:val="0"/>
          <w:sz w:val="24"/>
          <w:szCs w:val="24"/>
        </w:rPr>
        <w:t># a是整数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(a)</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 = </w:t>
      </w:r>
      <w:r w:rsidRPr="00CC7F75">
        <w:rPr>
          <w:rFonts w:ascii="宋体" w:eastAsia="宋体" w:hAnsi="宋体" w:cs="宋体"/>
          <w:color w:val="DD1144"/>
          <w:kern w:val="0"/>
          <w:sz w:val="24"/>
          <w:szCs w:val="24"/>
        </w:rPr>
        <w:t>'ABC'</w:t>
      </w:r>
      <w:r w:rsidRPr="00CC7F75">
        <w:rPr>
          <w:rFonts w:ascii="宋体" w:eastAsia="宋体" w:hAnsi="宋体" w:cs="宋体"/>
          <w:color w:val="444444"/>
          <w:kern w:val="0"/>
          <w:sz w:val="24"/>
          <w:szCs w:val="24"/>
        </w:rPr>
        <w:t xml:space="preserve"> </w:t>
      </w:r>
      <w:r w:rsidRPr="00CC7F75">
        <w:rPr>
          <w:rFonts w:ascii="宋体" w:eastAsia="宋体" w:hAnsi="宋体" w:cs="宋体"/>
          <w:i/>
          <w:iCs/>
          <w:color w:val="999988"/>
          <w:kern w:val="0"/>
          <w:sz w:val="24"/>
          <w:szCs w:val="24"/>
        </w:rPr>
        <w:t># a变为字符串</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(a)</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这种变量本身类型不固定的语言称之为动态语言，与之对应的是静态语言。静态语言在定义变量时必须指定变量类型，如果赋值的时候类型不匹配，就会报错。例如</w:t>
      </w:r>
      <w:r w:rsidRPr="00CC7F75">
        <w:rPr>
          <w:rFonts w:ascii="Helvetica" w:eastAsia="宋体" w:hAnsi="Helvetica" w:cs="Helvetica"/>
          <w:color w:val="666666"/>
          <w:kern w:val="0"/>
          <w:szCs w:val="21"/>
        </w:rPr>
        <w:t>Java</w:t>
      </w:r>
      <w:r w:rsidRPr="00CC7F75">
        <w:rPr>
          <w:rFonts w:ascii="Helvetica" w:eastAsia="宋体" w:hAnsi="Helvetica" w:cs="Helvetica"/>
          <w:color w:val="666666"/>
          <w:kern w:val="0"/>
          <w:szCs w:val="21"/>
        </w:rPr>
        <w:t>是静态语言，赋值语句如下（</w:t>
      </w:r>
      <w:r w:rsidRPr="00CC7F75">
        <w:rPr>
          <w:rFonts w:ascii="Helvetica" w:eastAsia="宋体" w:hAnsi="Helvetica" w:cs="Helvetica"/>
          <w:color w:val="666666"/>
          <w:kern w:val="0"/>
          <w:szCs w:val="21"/>
        </w:rPr>
        <w:t xml:space="preserve">// </w:t>
      </w:r>
      <w:r w:rsidRPr="00CC7F75">
        <w:rPr>
          <w:rFonts w:ascii="Helvetica" w:eastAsia="宋体" w:hAnsi="Helvetica" w:cs="Helvetica"/>
          <w:color w:val="666666"/>
          <w:kern w:val="0"/>
          <w:szCs w:val="21"/>
        </w:rPr>
        <w:t>表示注释）：</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int</w:t>
      </w:r>
      <w:r w:rsidRPr="00CC7F75">
        <w:rPr>
          <w:rFonts w:ascii="宋体" w:eastAsia="宋体" w:hAnsi="宋体" w:cs="宋体"/>
          <w:color w:val="444444"/>
          <w:kern w:val="0"/>
          <w:sz w:val="24"/>
          <w:szCs w:val="24"/>
        </w:rPr>
        <w:t xml:space="preserve"> a = </w:t>
      </w:r>
      <w:r w:rsidRPr="00CC7F75">
        <w:rPr>
          <w:rFonts w:ascii="宋体" w:eastAsia="宋体" w:hAnsi="宋体" w:cs="宋体"/>
          <w:color w:val="009999"/>
          <w:kern w:val="0"/>
          <w:sz w:val="24"/>
          <w:szCs w:val="24"/>
        </w:rPr>
        <w:t>123</w:t>
      </w:r>
      <w:r w:rsidRPr="00CC7F75">
        <w:rPr>
          <w:rFonts w:ascii="宋体" w:eastAsia="宋体" w:hAnsi="宋体" w:cs="宋体"/>
          <w:color w:val="444444"/>
          <w:kern w:val="0"/>
          <w:sz w:val="24"/>
          <w:szCs w:val="24"/>
        </w:rPr>
        <w:t xml:space="preserve">; </w:t>
      </w:r>
      <w:r w:rsidRPr="00CC7F75">
        <w:rPr>
          <w:rFonts w:ascii="宋体" w:eastAsia="宋体" w:hAnsi="宋体" w:cs="宋体"/>
          <w:i/>
          <w:iCs/>
          <w:color w:val="999988"/>
          <w:kern w:val="0"/>
          <w:sz w:val="24"/>
          <w:szCs w:val="24"/>
        </w:rPr>
        <w:t>// a是整数类型变量</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 = </w:t>
      </w:r>
      <w:r w:rsidRPr="00CC7F75">
        <w:rPr>
          <w:rFonts w:ascii="宋体" w:eastAsia="宋体" w:hAnsi="宋体" w:cs="宋体"/>
          <w:color w:val="DD1144"/>
          <w:kern w:val="0"/>
          <w:sz w:val="24"/>
          <w:szCs w:val="24"/>
        </w:rPr>
        <w:t>"ABC"</w:t>
      </w:r>
      <w:r w:rsidRPr="00CC7F75">
        <w:rPr>
          <w:rFonts w:ascii="宋体" w:eastAsia="宋体" w:hAnsi="宋体" w:cs="宋体"/>
          <w:color w:val="444444"/>
          <w:kern w:val="0"/>
          <w:sz w:val="24"/>
          <w:szCs w:val="24"/>
        </w:rPr>
        <w:t xml:space="preserve">; </w:t>
      </w:r>
      <w:r w:rsidRPr="00CC7F75">
        <w:rPr>
          <w:rFonts w:ascii="宋体" w:eastAsia="宋体" w:hAnsi="宋体" w:cs="宋体"/>
          <w:i/>
          <w:iCs/>
          <w:color w:val="999988"/>
          <w:kern w:val="0"/>
          <w:sz w:val="24"/>
          <w:szCs w:val="24"/>
        </w:rPr>
        <w:t>// 错误：不能把字符串赋给整型变量</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和静态语言相比，动态语言更灵活，就是这个原因。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请不要把赋值语句的等号等同于数学的等号。比如下面的代码：</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x = </w:t>
      </w:r>
      <w:r w:rsidRPr="00CC7F75">
        <w:rPr>
          <w:rFonts w:ascii="宋体" w:eastAsia="宋体" w:hAnsi="宋体" w:cs="宋体"/>
          <w:color w:val="009999"/>
          <w:kern w:val="0"/>
          <w:sz w:val="24"/>
          <w:szCs w:val="24"/>
        </w:rPr>
        <w:t>10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lastRenderedPageBreak/>
        <w:t xml:space="preserve">x = x + </w:t>
      </w:r>
      <w:r w:rsidRPr="00CC7F75">
        <w:rPr>
          <w:rFonts w:ascii="宋体" w:eastAsia="宋体" w:hAnsi="宋体" w:cs="宋体"/>
          <w:color w:val="009999"/>
          <w:kern w:val="0"/>
          <w:sz w:val="24"/>
          <w:szCs w:val="24"/>
        </w:rPr>
        <w:t>2</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如果从数学上理解</w:t>
      </w:r>
      <w:r w:rsidRPr="00CC7F75">
        <w:rPr>
          <w:rFonts w:ascii="Consolas" w:eastAsia="宋体" w:hAnsi="Consolas" w:cs="宋体"/>
          <w:color w:val="DD0055"/>
          <w:kern w:val="0"/>
          <w:sz w:val="18"/>
          <w:szCs w:val="18"/>
          <w:bdr w:val="single" w:sz="6" w:space="0" w:color="DDDDDD" w:frame="1"/>
          <w:shd w:val="clear" w:color="auto" w:fill="FAFAFA"/>
        </w:rPr>
        <w:t>x = x + 2</w:t>
      </w:r>
      <w:r w:rsidRPr="00CC7F75">
        <w:rPr>
          <w:rFonts w:ascii="Helvetica" w:eastAsia="宋体" w:hAnsi="Helvetica" w:cs="Helvetica"/>
          <w:color w:val="666666"/>
          <w:kern w:val="0"/>
          <w:szCs w:val="21"/>
        </w:rPr>
        <w:t>那无论如何是不成立的，在程序中，赋值语句先计算右侧的表达式</w:t>
      </w:r>
      <w:r w:rsidRPr="00CC7F75">
        <w:rPr>
          <w:rFonts w:ascii="Consolas" w:eastAsia="宋体" w:hAnsi="Consolas" w:cs="宋体"/>
          <w:color w:val="DD0055"/>
          <w:kern w:val="0"/>
          <w:sz w:val="18"/>
          <w:szCs w:val="18"/>
          <w:bdr w:val="single" w:sz="6" w:space="0" w:color="DDDDDD" w:frame="1"/>
          <w:shd w:val="clear" w:color="auto" w:fill="FAFAFA"/>
        </w:rPr>
        <w:t>x + 2</w:t>
      </w:r>
      <w:r w:rsidRPr="00CC7F75">
        <w:rPr>
          <w:rFonts w:ascii="Helvetica" w:eastAsia="宋体" w:hAnsi="Helvetica" w:cs="Helvetica"/>
          <w:color w:val="666666"/>
          <w:kern w:val="0"/>
          <w:szCs w:val="21"/>
        </w:rPr>
        <w:t>，得到结果</w:t>
      </w:r>
      <w:r w:rsidRPr="00CC7F75">
        <w:rPr>
          <w:rFonts w:ascii="Consolas" w:eastAsia="宋体" w:hAnsi="Consolas" w:cs="宋体"/>
          <w:color w:val="DD0055"/>
          <w:kern w:val="0"/>
          <w:sz w:val="18"/>
          <w:szCs w:val="18"/>
          <w:bdr w:val="single" w:sz="6" w:space="0" w:color="DDDDDD" w:frame="1"/>
          <w:shd w:val="clear" w:color="auto" w:fill="FAFAFA"/>
        </w:rPr>
        <w:t>12</w:t>
      </w:r>
      <w:r w:rsidRPr="00CC7F75">
        <w:rPr>
          <w:rFonts w:ascii="Helvetica" w:eastAsia="宋体" w:hAnsi="Helvetica" w:cs="Helvetica"/>
          <w:color w:val="666666"/>
          <w:kern w:val="0"/>
          <w:szCs w:val="21"/>
        </w:rPr>
        <w:t>，再赋给变量</w:t>
      </w:r>
      <w:r w:rsidRPr="00CC7F75">
        <w:rPr>
          <w:rFonts w:ascii="Consolas" w:eastAsia="宋体" w:hAnsi="Consolas" w:cs="宋体"/>
          <w:color w:val="DD0055"/>
          <w:kern w:val="0"/>
          <w:sz w:val="18"/>
          <w:szCs w:val="18"/>
          <w:bdr w:val="single" w:sz="6" w:space="0" w:color="DDDDDD" w:frame="1"/>
          <w:shd w:val="clear" w:color="auto" w:fill="FAFAFA"/>
        </w:rPr>
        <w:t>x</w:t>
      </w:r>
      <w:r w:rsidRPr="00CC7F75">
        <w:rPr>
          <w:rFonts w:ascii="Helvetica" w:eastAsia="宋体" w:hAnsi="Helvetica" w:cs="Helvetica"/>
          <w:color w:val="666666"/>
          <w:kern w:val="0"/>
          <w:szCs w:val="21"/>
        </w:rPr>
        <w:t>。由于</w:t>
      </w:r>
      <w:r w:rsidRPr="00CC7F75">
        <w:rPr>
          <w:rFonts w:ascii="Consolas" w:eastAsia="宋体" w:hAnsi="Consolas" w:cs="宋体"/>
          <w:color w:val="DD0055"/>
          <w:kern w:val="0"/>
          <w:sz w:val="18"/>
          <w:szCs w:val="18"/>
          <w:bdr w:val="single" w:sz="6" w:space="0" w:color="DDDDDD" w:frame="1"/>
          <w:shd w:val="clear" w:color="auto" w:fill="FAFAFA"/>
        </w:rPr>
        <w:t>x</w:t>
      </w:r>
      <w:r w:rsidRPr="00CC7F75">
        <w:rPr>
          <w:rFonts w:ascii="Helvetica" w:eastAsia="宋体" w:hAnsi="Helvetica" w:cs="Helvetica"/>
          <w:color w:val="666666"/>
          <w:kern w:val="0"/>
          <w:szCs w:val="21"/>
        </w:rPr>
        <w:t>之前的值是</w:t>
      </w:r>
      <w:r w:rsidRPr="00CC7F75">
        <w:rPr>
          <w:rFonts w:ascii="Consolas" w:eastAsia="宋体" w:hAnsi="Consolas" w:cs="宋体"/>
          <w:color w:val="DD0055"/>
          <w:kern w:val="0"/>
          <w:sz w:val="18"/>
          <w:szCs w:val="18"/>
          <w:bdr w:val="single" w:sz="6" w:space="0" w:color="DDDDDD" w:frame="1"/>
          <w:shd w:val="clear" w:color="auto" w:fill="FAFAFA"/>
        </w:rPr>
        <w:t>10</w:t>
      </w:r>
      <w:r w:rsidRPr="00CC7F75">
        <w:rPr>
          <w:rFonts w:ascii="Helvetica" w:eastAsia="宋体" w:hAnsi="Helvetica" w:cs="Helvetica"/>
          <w:color w:val="666666"/>
          <w:kern w:val="0"/>
          <w:szCs w:val="21"/>
        </w:rPr>
        <w:t>，重新赋值后，</w:t>
      </w:r>
      <w:r w:rsidRPr="00CC7F75">
        <w:rPr>
          <w:rFonts w:ascii="Consolas" w:eastAsia="宋体" w:hAnsi="Consolas" w:cs="宋体"/>
          <w:color w:val="DD0055"/>
          <w:kern w:val="0"/>
          <w:sz w:val="18"/>
          <w:szCs w:val="18"/>
          <w:bdr w:val="single" w:sz="6" w:space="0" w:color="DDDDDD" w:frame="1"/>
          <w:shd w:val="clear" w:color="auto" w:fill="FAFAFA"/>
        </w:rPr>
        <w:t>x</w:t>
      </w:r>
      <w:r w:rsidRPr="00CC7F75">
        <w:rPr>
          <w:rFonts w:ascii="Helvetica" w:eastAsia="宋体" w:hAnsi="Helvetica" w:cs="Helvetica"/>
          <w:color w:val="666666"/>
          <w:kern w:val="0"/>
          <w:szCs w:val="21"/>
        </w:rPr>
        <w:t>的值变成</w:t>
      </w:r>
      <w:r w:rsidRPr="00CC7F75">
        <w:rPr>
          <w:rFonts w:ascii="Consolas" w:eastAsia="宋体" w:hAnsi="Consolas" w:cs="宋体"/>
          <w:color w:val="DD0055"/>
          <w:kern w:val="0"/>
          <w:sz w:val="18"/>
          <w:szCs w:val="18"/>
          <w:bdr w:val="single" w:sz="6" w:space="0" w:color="DDDDDD" w:frame="1"/>
          <w:shd w:val="clear" w:color="auto" w:fill="FAFAFA"/>
        </w:rPr>
        <w:t>12</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最后，理解变量在计算机内存中的表示也非常重要。当我们写：</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a = 'ABC'</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时，</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解释器干了两件事情：</w:t>
      </w:r>
    </w:p>
    <w:p w:rsidR="00CC7F75" w:rsidRPr="00CC7F75" w:rsidRDefault="00CC7F75" w:rsidP="00CC7F75">
      <w:pPr>
        <w:widowControl/>
        <w:numPr>
          <w:ilvl w:val="0"/>
          <w:numId w:val="4"/>
        </w:numPr>
        <w:shd w:val="clear" w:color="auto" w:fill="FFFFFF"/>
        <w:spacing w:after="225"/>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在内存中创建了一个</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的字符串；</w:t>
      </w:r>
    </w:p>
    <w:p w:rsidR="00CC7F75" w:rsidRPr="00CC7F75" w:rsidRDefault="00CC7F75" w:rsidP="00CC7F75">
      <w:pPr>
        <w:widowControl/>
        <w:numPr>
          <w:ilvl w:val="0"/>
          <w:numId w:val="4"/>
        </w:numPr>
        <w:shd w:val="clear" w:color="auto" w:fill="FFFFFF"/>
        <w:spacing w:after="225"/>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在内存中创建了一个名为</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的变量，并把它指向</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也可以把一个变量</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赋值给另一个变量</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，这个操作实际上是把变量</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指向变量</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所指向的数据，例如下面的代码：</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 = </w:t>
      </w:r>
      <w:r w:rsidRPr="00CC7F75">
        <w:rPr>
          <w:rFonts w:ascii="宋体" w:eastAsia="宋体" w:hAnsi="宋体" w:cs="宋体"/>
          <w:color w:val="DD1144"/>
          <w:kern w:val="0"/>
          <w:sz w:val="24"/>
          <w:szCs w:val="24"/>
        </w:rPr>
        <w:t>'ABC'</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b = a</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 = </w:t>
      </w:r>
      <w:r w:rsidRPr="00CC7F75">
        <w:rPr>
          <w:rFonts w:ascii="宋体" w:eastAsia="宋体" w:hAnsi="宋体" w:cs="宋体"/>
          <w:color w:val="DD1144"/>
          <w:kern w:val="0"/>
          <w:sz w:val="24"/>
          <w:szCs w:val="24"/>
        </w:rPr>
        <w:t>'XYZ'</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(b)</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最后一行打印出变量</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的内容到底是</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呢还是</w:t>
      </w:r>
      <w:r w:rsidRPr="00CC7F75">
        <w:rPr>
          <w:rFonts w:ascii="Consolas" w:eastAsia="宋体" w:hAnsi="Consolas" w:cs="宋体"/>
          <w:color w:val="DD0055"/>
          <w:kern w:val="0"/>
          <w:sz w:val="18"/>
          <w:szCs w:val="18"/>
          <w:bdr w:val="single" w:sz="6" w:space="0" w:color="DDDDDD" w:frame="1"/>
          <w:shd w:val="clear" w:color="auto" w:fill="FAFAFA"/>
        </w:rPr>
        <w:t>'XYZ'</w:t>
      </w:r>
      <w:r w:rsidRPr="00CC7F75">
        <w:rPr>
          <w:rFonts w:ascii="Helvetica" w:eastAsia="宋体" w:hAnsi="Helvetica" w:cs="Helvetica"/>
          <w:color w:val="666666"/>
          <w:kern w:val="0"/>
          <w:szCs w:val="21"/>
        </w:rPr>
        <w:t>？如果从数学意义上理解，就会错误地得出</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和</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相同，也应该是</w:t>
      </w:r>
      <w:r w:rsidRPr="00CC7F75">
        <w:rPr>
          <w:rFonts w:ascii="Consolas" w:eastAsia="宋体" w:hAnsi="Consolas" w:cs="宋体"/>
          <w:color w:val="DD0055"/>
          <w:kern w:val="0"/>
          <w:sz w:val="18"/>
          <w:szCs w:val="18"/>
          <w:bdr w:val="single" w:sz="6" w:space="0" w:color="DDDDDD" w:frame="1"/>
          <w:shd w:val="clear" w:color="auto" w:fill="FAFAFA"/>
        </w:rPr>
        <w:t>'XYZ'</w:t>
      </w:r>
      <w:r w:rsidRPr="00CC7F75">
        <w:rPr>
          <w:rFonts w:ascii="Helvetica" w:eastAsia="宋体" w:hAnsi="Helvetica" w:cs="Helvetica"/>
          <w:color w:val="666666"/>
          <w:kern w:val="0"/>
          <w:szCs w:val="21"/>
        </w:rPr>
        <w:t>，但实际上</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的值是</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，让我们一行一行地执行代码，就可以看到到底发生了什么事：</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执行</w:t>
      </w:r>
      <w:r w:rsidRPr="00CC7F75">
        <w:rPr>
          <w:rFonts w:ascii="Consolas" w:eastAsia="宋体" w:hAnsi="Consolas" w:cs="宋体"/>
          <w:color w:val="DD0055"/>
          <w:kern w:val="0"/>
          <w:sz w:val="18"/>
          <w:szCs w:val="18"/>
          <w:bdr w:val="single" w:sz="6" w:space="0" w:color="DDDDDD" w:frame="1"/>
          <w:shd w:val="clear" w:color="auto" w:fill="FAFAFA"/>
        </w:rPr>
        <w:t>a = 'ABC'</w:t>
      </w:r>
      <w:r w:rsidRPr="00CC7F75">
        <w:rPr>
          <w:rFonts w:ascii="Helvetica" w:eastAsia="宋体" w:hAnsi="Helvetica" w:cs="Helvetica"/>
          <w:color w:val="666666"/>
          <w:kern w:val="0"/>
          <w:szCs w:val="21"/>
        </w:rPr>
        <w:t>，解释器创建了字符串</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和变量</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，并把</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指向</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38CA38AF" wp14:editId="640EC4AC">
            <wp:extent cx="2247900" cy="552450"/>
            <wp:effectExtent l="0" t="0" r="0" b="0"/>
            <wp:docPr id="17" name="图片 17" descr="py-va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y-var-code-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7900" cy="55245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执行</w:t>
      </w:r>
      <w:r w:rsidRPr="00CC7F75">
        <w:rPr>
          <w:rFonts w:ascii="Consolas" w:eastAsia="宋体" w:hAnsi="Consolas" w:cs="宋体"/>
          <w:color w:val="DD0055"/>
          <w:kern w:val="0"/>
          <w:sz w:val="18"/>
          <w:szCs w:val="18"/>
          <w:bdr w:val="single" w:sz="6" w:space="0" w:color="DDDDDD" w:frame="1"/>
          <w:shd w:val="clear" w:color="auto" w:fill="FAFAFA"/>
        </w:rPr>
        <w:t>b = a</w:t>
      </w:r>
      <w:r w:rsidRPr="00CC7F75">
        <w:rPr>
          <w:rFonts w:ascii="Helvetica" w:eastAsia="宋体" w:hAnsi="Helvetica" w:cs="Helvetica"/>
          <w:color w:val="666666"/>
          <w:kern w:val="0"/>
          <w:szCs w:val="21"/>
        </w:rPr>
        <w:t>，解释器创建了变量</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，并把</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指向</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指向的字符串</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40ED6C9D" wp14:editId="43E45931">
            <wp:extent cx="2247900" cy="800100"/>
            <wp:effectExtent l="0" t="0" r="0" b="0"/>
            <wp:docPr id="18" name="图片 18" descr="py-var-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y-var-code-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47900" cy="80010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执行</w:t>
      </w:r>
      <w:r w:rsidRPr="00CC7F75">
        <w:rPr>
          <w:rFonts w:ascii="Consolas" w:eastAsia="宋体" w:hAnsi="Consolas" w:cs="宋体"/>
          <w:color w:val="DD0055"/>
          <w:kern w:val="0"/>
          <w:sz w:val="18"/>
          <w:szCs w:val="18"/>
          <w:bdr w:val="single" w:sz="6" w:space="0" w:color="DDDDDD" w:frame="1"/>
          <w:shd w:val="clear" w:color="auto" w:fill="FAFAFA"/>
        </w:rPr>
        <w:t>a = 'XYZ'</w:t>
      </w:r>
      <w:r w:rsidRPr="00CC7F75">
        <w:rPr>
          <w:rFonts w:ascii="Helvetica" w:eastAsia="宋体" w:hAnsi="Helvetica" w:cs="Helvetica"/>
          <w:color w:val="666666"/>
          <w:kern w:val="0"/>
          <w:szCs w:val="21"/>
        </w:rPr>
        <w:t>，解释器创建了字符串</w:t>
      </w:r>
      <w:r w:rsidRPr="00CC7F75">
        <w:rPr>
          <w:rFonts w:ascii="Helvetica" w:eastAsia="宋体" w:hAnsi="Helvetica" w:cs="Helvetica"/>
          <w:color w:val="666666"/>
          <w:kern w:val="0"/>
          <w:szCs w:val="21"/>
        </w:rPr>
        <w:t>'XYZ'</w:t>
      </w:r>
      <w:r w:rsidRPr="00CC7F75">
        <w:rPr>
          <w:rFonts w:ascii="Helvetica" w:eastAsia="宋体" w:hAnsi="Helvetica" w:cs="Helvetica"/>
          <w:color w:val="666666"/>
          <w:kern w:val="0"/>
          <w:szCs w:val="21"/>
        </w:rPr>
        <w:t>，并把</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的指向改为</w:t>
      </w:r>
      <w:r w:rsidRPr="00CC7F75">
        <w:rPr>
          <w:rFonts w:ascii="Consolas" w:eastAsia="宋体" w:hAnsi="Consolas" w:cs="宋体"/>
          <w:color w:val="DD0055"/>
          <w:kern w:val="0"/>
          <w:sz w:val="18"/>
          <w:szCs w:val="18"/>
          <w:bdr w:val="single" w:sz="6" w:space="0" w:color="DDDDDD" w:frame="1"/>
          <w:shd w:val="clear" w:color="auto" w:fill="FAFAFA"/>
        </w:rPr>
        <w:t>'XYZ'</w:t>
      </w:r>
      <w:r w:rsidRPr="00CC7F75">
        <w:rPr>
          <w:rFonts w:ascii="Helvetica" w:eastAsia="宋体" w:hAnsi="Helvetica" w:cs="Helvetica"/>
          <w:color w:val="666666"/>
          <w:kern w:val="0"/>
          <w:szCs w:val="21"/>
        </w:rPr>
        <w:t>，但</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并没有更改：</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6F6C9C92" wp14:editId="7F9AC4E1">
            <wp:extent cx="2247900" cy="857250"/>
            <wp:effectExtent l="0" t="0" r="0" b="0"/>
            <wp:docPr id="19" name="图片 19" descr="py-var-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y-var-code-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47900" cy="85725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所以，最后打印变量</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的结果自然是</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了。</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常量</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所谓常量就是不能变的变量，比如常用的数学常数</w:t>
      </w:r>
      <w:r w:rsidRPr="00CC7F75">
        <w:rPr>
          <w:rFonts w:ascii="Helvetica" w:eastAsia="宋体" w:hAnsi="Helvetica" w:cs="Helvetica"/>
          <w:color w:val="666666"/>
          <w:kern w:val="0"/>
          <w:szCs w:val="21"/>
        </w:rPr>
        <w:t>π</w:t>
      </w:r>
      <w:r w:rsidRPr="00CC7F75">
        <w:rPr>
          <w:rFonts w:ascii="Helvetica" w:eastAsia="宋体" w:hAnsi="Helvetica" w:cs="Helvetica"/>
          <w:color w:val="666666"/>
          <w:kern w:val="0"/>
          <w:szCs w:val="21"/>
        </w:rPr>
        <w:t>就是一个常量。在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中，通常用全部大写的变量名表示常量：</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PI = </w:t>
      </w:r>
      <w:r w:rsidRPr="00CC7F75">
        <w:rPr>
          <w:rFonts w:ascii="宋体" w:eastAsia="宋体" w:hAnsi="宋体" w:cs="宋体"/>
          <w:color w:val="009999"/>
          <w:kern w:val="0"/>
          <w:sz w:val="24"/>
          <w:szCs w:val="24"/>
        </w:rPr>
        <w:t>3.14159265359</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但事实上</w:t>
      </w:r>
      <w:r w:rsidRPr="00CC7F75">
        <w:rPr>
          <w:rFonts w:ascii="Consolas" w:eastAsia="宋体" w:hAnsi="Consolas" w:cs="宋体"/>
          <w:color w:val="DD0055"/>
          <w:kern w:val="0"/>
          <w:sz w:val="18"/>
          <w:szCs w:val="18"/>
          <w:bdr w:val="single" w:sz="6" w:space="0" w:color="DDDDDD" w:frame="1"/>
          <w:shd w:val="clear" w:color="auto" w:fill="FAFAFA"/>
        </w:rPr>
        <w:t>PI</w:t>
      </w:r>
      <w:r w:rsidRPr="00CC7F75">
        <w:rPr>
          <w:rFonts w:ascii="Helvetica" w:eastAsia="宋体" w:hAnsi="Helvetica" w:cs="Helvetica"/>
          <w:color w:val="666666"/>
          <w:kern w:val="0"/>
          <w:szCs w:val="21"/>
        </w:rPr>
        <w:t>仍然是一个变量，</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根本没有任何机制保证</w:t>
      </w:r>
      <w:r w:rsidRPr="00CC7F75">
        <w:rPr>
          <w:rFonts w:ascii="Consolas" w:eastAsia="宋体" w:hAnsi="Consolas" w:cs="宋体"/>
          <w:color w:val="DD0055"/>
          <w:kern w:val="0"/>
          <w:sz w:val="18"/>
          <w:szCs w:val="18"/>
          <w:bdr w:val="single" w:sz="6" w:space="0" w:color="DDDDDD" w:frame="1"/>
          <w:shd w:val="clear" w:color="auto" w:fill="FAFAFA"/>
        </w:rPr>
        <w:t>PI</w:t>
      </w:r>
      <w:r w:rsidRPr="00CC7F75">
        <w:rPr>
          <w:rFonts w:ascii="Helvetica" w:eastAsia="宋体" w:hAnsi="Helvetica" w:cs="Helvetica"/>
          <w:color w:val="666666"/>
          <w:kern w:val="0"/>
          <w:szCs w:val="21"/>
        </w:rPr>
        <w:t>不会被改变，所以，用全部大写的变量名表示常量只是一个习惯上的用法，如果你一定要改变变量</w:t>
      </w:r>
      <w:r w:rsidRPr="00CC7F75">
        <w:rPr>
          <w:rFonts w:ascii="Consolas" w:eastAsia="宋体" w:hAnsi="Consolas" w:cs="宋体"/>
          <w:color w:val="DD0055"/>
          <w:kern w:val="0"/>
          <w:sz w:val="18"/>
          <w:szCs w:val="18"/>
          <w:bdr w:val="single" w:sz="6" w:space="0" w:color="DDDDDD" w:frame="1"/>
          <w:shd w:val="clear" w:color="auto" w:fill="FAFAFA"/>
        </w:rPr>
        <w:t>PI</w:t>
      </w:r>
      <w:r w:rsidRPr="00CC7F75">
        <w:rPr>
          <w:rFonts w:ascii="Helvetica" w:eastAsia="宋体" w:hAnsi="Helvetica" w:cs="Helvetica"/>
          <w:color w:val="666666"/>
          <w:kern w:val="0"/>
          <w:szCs w:val="21"/>
        </w:rPr>
        <w:t>的值，也没人能拦住你。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最后解释一下整数的除法为什么也是精确的。在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中，有两种除法，一种除法是</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9999"/>
          <w:kern w:val="0"/>
          <w:sz w:val="24"/>
          <w:szCs w:val="24"/>
        </w:rPr>
        <w:t>10</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3.3333333333333335</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除法计算结果是浮点数，即使是两个整数恰好整除，结果也是浮点数：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9999"/>
          <w:kern w:val="0"/>
          <w:sz w:val="24"/>
          <w:szCs w:val="24"/>
        </w:rPr>
        <w:t>9</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3.0</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还有一种除法是</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，称为地板除，两个整数的除法仍然是整数：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&gt;&gt;&gt; </w:t>
      </w:r>
      <w:r w:rsidRPr="00CC7F75">
        <w:rPr>
          <w:rFonts w:ascii="宋体" w:eastAsia="宋体" w:hAnsi="宋体" w:cs="宋体"/>
          <w:color w:val="009999"/>
          <w:kern w:val="0"/>
          <w:sz w:val="24"/>
          <w:szCs w:val="24"/>
        </w:rPr>
        <w:t>10</w:t>
      </w:r>
      <w:r w:rsidRPr="00CC7F75">
        <w:rPr>
          <w:rFonts w:ascii="宋体" w:eastAsia="宋体" w:hAnsi="宋体" w:cs="宋体"/>
          <w:color w:val="444444"/>
          <w:kern w:val="0"/>
          <w:sz w:val="24"/>
          <w:szCs w:val="24"/>
        </w:rPr>
        <w:t xml:space="preserve"> </w:t>
      </w:r>
      <w:r w:rsidRPr="00CC7F75">
        <w:rPr>
          <w:rFonts w:ascii="宋体" w:eastAsia="宋体" w:hAnsi="宋体" w:cs="宋体"/>
          <w:i/>
          <w:iCs/>
          <w:color w:val="999988"/>
          <w:kern w:val="0"/>
          <w:sz w:val="24"/>
          <w:szCs w:val="24"/>
        </w:rPr>
        <w:t>// 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3</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你没有看错，整数的地板除</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永远是整数，即使除不尽。要做精确的除法，使用</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就可以。</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因为</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除法只取结果的整数部分，所以</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还提供一个余数运算，可以得到两个整数相除的余数：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9999"/>
          <w:kern w:val="0"/>
          <w:sz w:val="24"/>
          <w:szCs w:val="24"/>
        </w:rPr>
        <w:t>10</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1</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无论整数做</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除法还是取余数，结果永远是整数，所以，整数运算结果永远是精确的。</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练习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请打印出以下变量的值：</w:t>
      </w:r>
    </w:p>
    <w:p w:rsidR="00CC7F75" w:rsidRPr="00CC7F75" w:rsidRDefault="00CC7F75" w:rsidP="00CC7F75">
      <w:pPr>
        <w:widowControl/>
        <w:pBdr>
          <w:bottom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窗体顶端</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n = 123</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f = 456.789</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s1 = 'Hello, world'</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s2 = 'Hello, \'Adam\''</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s3 = r'Hello, "Bart"'</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s4 = r'''Hello,</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Lisa!'''</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object w:dxaOrig="4320" w:dyaOrig="4320">
          <v:shape id="_x0000_i1110" type="#_x0000_t75" style="width:182.25pt;height:138.75pt" o:ole="">
            <v:imagedata r:id="rId34" o:title=""/>
          </v:shape>
          <w:control r:id="rId42" w:name="DefaultOcxName2" w:shapeid="_x0000_i1110"/>
        </w:object>
      </w:r>
    </w:p>
    <w:p w:rsidR="00CC7F75" w:rsidRPr="00CC7F75" w:rsidRDefault="00CC7F75" w:rsidP="00CC7F75">
      <w:pPr>
        <w:widowControl/>
        <w:pBdr>
          <w:top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窗体底端</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小结</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支持多种数据类型，在计算机内部，可以把任何数据都看成一个</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对象</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，而变量就是在程序中用来指向这些数据对象的，对变量赋值就是把数据和变量给关联起来。</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注意：</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的整数没有大小限制，而某些语言的整数根据其存储长度是有大小限制的，例如</w:t>
      </w:r>
      <w:r w:rsidRPr="00CC7F75">
        <w:rPr>
          <w:rFonts w:ascii="Helvetica" w:eastAsia="宋体" w:hAnsi="Helvetica" w:cs="Helvetica"/>
          <w:color w:val="666666"/>
          <w:kern w:val="0"/>
          <w:szCs w:val="21"/>
        </w:rPr>
        <w:t>Java</w:t>
      </w:r>
      <w:r w:rsidRPr="00CC7F75">
        <w:rPr>
          <w:rFonts w:ascii="Helvetica" w:eastAsia="宋体" w:hAnsi="Helvetica" w:cs="Helvetica"/>
          <w:color w:val="666666"/>
          <w:kern w:val="0"/>
          <w:szCs w:val="21"/>
        </w:rPr>
        <w:t>对</w:t>
      </w:r>
      <w:r w:rsidRPr="00CC7F75">
        <w:rPr>
          <w:rFonts w:ascii="Helvetica" w:eastAsia="宋体" w:hAnsi="Helvetica" w:cs="Helvetica"/>
          <w:color w:val="666666"/>
          <w:kern w:val="0"/>
          <w:szCs w:val="21"/>
        </w:rPr>
        <w:t>32</w:t>
      </w:r>
      <w:r w:rsidRPr="00CC7F75">
        <w:rPr>
          <w:rFonts w:ascii="Helvetica" w:eastAsia="宋体" w:hAnsi="Helvetica" w:cs="Helvetica"/>
          <w:color w:val="666666"/>
          <w:kern w:val="0"/>
          <w:szCs w:val="21"/>
        </w:rPr>
        <w:t>位整数的范围限制在</w:t>
      </w:r>
      <w:r w:rsidRPr="00CC7F75">
        <w:rPr>
          <w:rFonts w:ascii="Consolas" w:eastAsia="宋体" w:hAnsi="Consolas" w:cs="宋体"/>
          <w:color w:val="DD0055"/>
          <w:kern w:val="0"/>
          <w:sz w:val="18"/>
          <w:szCs w:val="18"/>
          <w:bdr w:val="single" w:sz="6" w:space="0" w:color="DDDDDD" w:frame="1"/>
          <w:shd w:val="clear" w:color="auto" w:fill="FAFAFA"/>
        </w:rPr>
        <w:t>-2147483648</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2147483647</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的浮点数也没有大小限制，但是超出一定范围就直接表示为</w:t>
      </w:r>
      <w:r w:rsidRPr="00CC7F75">
        <w:rPr>
          <w:rFonts w:ascii="Consolas" w:eastAsia="宋体" w:hAnsi="Consolas" w:cs="宋体"/>
          <w:color w:val="DD0055"/>
          <w:kern w:val="0"/>
          <w:sz w:val="18"/>
          <w:szCs w:val="18"/>
          <w:bdr w:val="single" w:sz="6" w:space="0" w:color="DDDDDD" w:frame="1"/>
          <w:shd w:val="clear" w:color="auto" w:fill="FAFAFA"/>
        </w:rPr>
        <w:t>inf</w:t>
      </w:r>
      <w:r w:rsidRPr="00CC7F75">
        <w:rPr>
          <w:rFonts w:ascii="Helvetica" w:eastAsia="宋体" w:hAnsi="Helvetica" w:cs="Helvetica"/>
          <w:color w:val="666666"/>
          <w:kern w:val="0"/>
          <w:szCs w:val="21"/>
        </w:rPr>
        <w:t>（无限大）。</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感觉本站内容不错，读后有收获？</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lastRenderedPageBreak/>
        <w:t>字符串和编码</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阅读</w:t>
      </w:r>
      <w:r w:rsidRPr="00CC7F75">
        <w:rPr>
          <w:rFonts w:ascii="Helvetica" w:eastAsia="宋体" w:hAnsi="Helvetica" w:cs="Helvetica"/>
          <w:color w:val="666666"/>
          <w:kern w:val="0"/>
          <w:szCs w:val="21"/>
        </w:rPr>
        <w:t>: 381864</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40" style="width:0;height:0" o:hralign="center" o:hrstd="t" o:hrnoshade="t" o:hr="t" fillcolor="#666" stroked="f"/>
        </w:pict>
      </w:r>
    </w:p>
    <w:p w:rsidR="00CC7F75" w:rsidRPr="00CC7F75" w:rsidRDefault="00CC7F75" w:rsidP="00CC7F75">
      <w:pPr>
        <w:widowControl/>
        <w:shd w:val="clear" w:color="auto" w:fill="FFFFFF"/>
        <w:spacing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字符编码</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我们已经讲过了，字符串也是一种数据类型，但是，字符串比较特殊的是还有一个编码问题。</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因为计算机只能处理数字，如果要处理文本，就必须先把文本转换为数字才能处理。最早的计算机在设计时采用</w:t>
      </w:r>
      <w:r w:rsidRPr="00CC7F75">
        <w:rPr>
          <w:rFonts w:ascii="Helvetica" w:eastAsia="宋体" w:hAnsi="Helvetica" w:cs="Helvetica"/>
          <w:color w:val="666666"/>
          <w:kern w:val="0"/>
          <w:szCs w:val="21"/>
        </w:rPr>
        <w:t>8</w:t>
      </w:r>
      <w:r w:rsidRPr="00CC7F75">
        <w:rPr>
          <w:rFonts w:ascii="Helvetica" w:eastAsia="宋体" w:hAnsi="Helvetica" w:cs="Helvetica"/>
          <w:color w:val="666666"/>
          <w:kern w:val="0"/>
          <w:szCs w:val="21"/>
        </w:rPr>
        <w:t>个比特（</w:t>
      </w:r>
      <w:r w:rsidRPr="00CC7F75">
        <w:rPr>
          <w:rFonts w:ascii="Helvetica" w:eastAsia="宋体" w:hAnsi="Helvetica" w:cs="Helvetica"/>
          <w:color w:val="666666"/>
          <w:kern w:val="0"/>
          <w:szCs w:val="21"/>
        </w:rPr>
        <w:t>bit</w:t>
      </w:r>
      <w:r w:rsidRPr="00CC7F75">
        <w:rPr>
          <w:rFonts w:ascii="Helvetica" w:eastAsia="宋体" w:hAnsi="Helvetica" w:cs="Helvetica"/>
          <w:color w:val="666666"/>
          <w:kern w:val="0"/>
          <w:szCs w:val="21"/>
        </w:rPr>
        <w:t>）作为一个字节（</w:t>
      </w:r>
      <w:r w:rsidRPr="00CC7F75">
        <w:rPr>
          <w:rFonts w:ascii="Helvetica" w:eastAsia="宋体" w:hAnsi="Helvetica" w:cs="Helvetica"/>
          <w:color w:val="666666"/>
          <w:kern w:val="0"/>
          <w:szCs w:val="21"/>
        </w:rPr>
        <w:t>byte</w:t>
      </w:r>
      <w:r w:rsidRPr="00CC7F75">
        <w:rPr>
          <w:rFonts w:ascii="Helvetica" w:eastAsia="宋体" w:hAnsi="Helvetica" w:cs="Helvetica"/>
          <w:color w:val="666666"/>
          <w:kern w:val="0"/>
          <w:szCs w:val="21"/>
        </w:rPr>
        <w:t>），所以，一个字节能表示的最大的整数就是</w:t>
      </w:r>
      <w:r w:rsidRPr="00CC7F75">
        <w:rPr>
          <w:rFonts w:ascii="Helvetica" w:eastAsia="宋体" w:hAnsi="Helvetica" w:cs="Helvetica"/>
          <w:color w:val="666666"/>
          <w:kern w:val="0"/>
          <w:szCs w:val="21"/>
        </w:rPr>
        <w:t>255</w:t>
      </w:r>
      <w:r w:rsidRPr="00CC7F75">
        <w:rPr>
          <w:rFonts w:ascii="Helvetica" w:eastAsia="宋体" w:hAnsi="Helvetica" w:cs="Helvetica"/>
          <w:color w:val="666666"/>
          <w:kern w:val="0"/>
          <w:szCs w:val="21"/>
        </w:rPr>
        <w:t>（二进制</w:t>
      </w:r>
      <w:r w:rsidRPr="00CC7F75">
        <w:rPr>
          <w:rFonts w:ascii="Helvetica" w:eastAsia="宋体" w:hAnsi="Helvetica" w:cs="Helvetica"/>
          <w:color w:val="666666"/>
          <w:kern w:val="0"/>
          <w:szCs w:val="21"/>
        </w:rPr>
        <w:t>11111111=</w:t>
      </w:r>
      <w:r w:rsidRPr="00CC7F75">
        <w:rPr>
          <w:rFonts w:ascii="Helvetica" w:eastAsia="宋体" w:hAnsi="Helvetica" w:cs="Helvetica"/>
          <w:color w:val="666666"/>
          <w:kern w:val="0"/>
          <w:szCs w:val="21"/>
        </w:rPr>
        <w:t>十进制</w:t>
      </w:r>
      <w:r w:rsidRPr="00CC7F75">
        <w:rPr>
          <w:rFonts w:ascii="Helvetica" w:eastAsia="宋体" w:hAnsi="Helvetica" w:cs="Helvetica"/>
          <w:color w:val="666666"/>
          <w:kern w:val="0"/>
          <w:szCs w:val="21"/>
        </w:rPr>
        <w:t>255</w:t>
      </w:r>
      <w:r w:rsidRPr="00CC7F75">
        <w:rPr>
          <w:rFonts w:ascii="Helvetica" w:eastAsia="宋体" w:hAnsi="Helvetica" w:cs="Helvetica"/>
          <w:color w:val="666666"/>
          <w:kern w:val="0"/>
          <w:szCs w:val="21"/>
        </w:rPr>
        <w:t>），如果要表示更大的整数，就必须用更多的字节。比如两个字节可以表示的最大整数是</w:t>
      </w:r>
      <w:r w:rsidRPr="00CC7F75">
        <w:rPr>
          <w:rFonts w:ascii="Consolas" w:eastAsia="宋体" w:hAnsi="Consolas" w:cs="宋体"/>
          <w:color w:val="DD0055"/>
          <w:kern w:val="0"/>
          <w:sz w:val="18"/>
          <w:szCs w:val="18"/>
          <w:bdr w:val="single" w:sz="6" w:space="0" w:color="DDDDDD" w:frame="1"/>
          <w:shd w:val="clear" w:color="auto" w:fill="FAFAFA"/>
        </w:rPr>
        <w:t>65535</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4</w:t>
      </w:r>
      <w:r w:rsidRPr="00CC7F75">
        <w:rPr>
          <w:rFonts w:ascii="Helvetica" w:eastAsia="宋体" w:hAnsi="Helvetica" w:cs="Helvetica"/>
          <w:color w:val="666666"/>
          <w:kern w:val="0"/>
          <w:szCs w:val="21"/>
        </w:rPr>
        <w:t>个字节可以表示的最大整数是</w:t>
      </w:r>
      <w:r w:rsidRPr="00CC7F75">
        <w:rPr>
          <w:rFonts w:ascii="Consolas" w:eastAsia="宋体" w:hAnsi="Consolas" w:cs="宋体"/>
          <w:color w:val="DD0055"/>
          <w:kern w:val="0"/>
          <w:sz w:val="18"/>
          <w:szCs w:val="18"/>
          <w:bdr w:val="single" w:sz="6" w:space="0" w:color="DDDDDD" w:frame="1"/>
          <w:shd w:val="clear" w:color="auto" w:fill="FAFAFA"/>
        </w:rPr>
        <w:t>4294967295</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由于计算机是美国人发明的，因此，最早只有</w:t>
      </w:r>
      <w:r w:rsidRPr="00CC7F75">
        <w:rPr>
          <w:rFonts w:ascii="Helvetica" w:eastAsia="宋体" w:hAnsi="Helvetica" w:cs="Helvetica"/>
          <w:color w:val="666666"/>
          <w:kern w:val="0"/>
          <w:szCs w:val="21"/>
        </w:rPr>
        <w:t>127</w:t>
      </w:r>
      <w:r w:rsidRPr="00CC7F75">
        <w:rPr>
          <w:rFonts w:ascii="Helvetica" w:eastAsia="宋体" w:hAnsi="Helvetica" w:cs="Helvetica"/>
          <w:color w:val="666666"/>
          <w:kern w:val="0"/>
          <w:szCs w:val="21"/>
        </w:rPr>
        <w:t>个字母被编码到计算机里，也就是大小写英文字母、数字和一些符号，这个编码表被称为</w:t>
      </w:r>
      <w:r w:rsidRPr="00CC7F75">
        <w:rPr>
          <w:rFonts w:ascii="Consolas" w:eastAsia="宋体" w:hAnsi="Consolas" w:cs="宋体"/>
          <w:color w:val="DD0055"/>
          <w:kern w:val="0"/>
          <w:sz w:val="18"/>
          <w:szCs w:val="18"/>
          <w:bdr w:val="single" w:sz="6" w:space="0" w:color="DDDDDD" w:frame="1"/>
          <w:shd w:val="clear" w:color="auto" w:fill="FAFAFA"/>
        </w:rPr>
        <w:t>ASCII</w:t>
      </w:r>
      <w:r w:rsidRPr="00CC7F75">
        <w:rPr>
          <w:rFonts w:ascii="Helvetica" w:eastAsia="宋体" w:hAnsi="Helvetica" w:cs="Helvetica"/>
          <w:color w:val="666666"/>
          <w:kern w:val="0"/>
          <w:szCs w:val="21"/>
        </w:rPr>
        <w:t>编码，比如大写字母</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的编码是</w:t>
      </w:r>
      <w:r w:rsidRPr="00CC7F75">
        <w:rPr>
          <w:rFonts w:ascii="Consolas" w:eastAsia="宋体" w:hAnsi="Consolas" w:cs="宋体"/>
          <w:color w:val="DD0055"/>
          <w:kern w:val="0"/>
          <w:sz w:val="18"/>
          <w:szCs w:val="18"/>
          <w:bdr w:val="single" w:sz="6" w:space="0" w:color="DDDDDD" w:frame="1"/>
          <w:shd w:val="clear" w:color="auto" w:fill="FAFAFA"/>
        </w:rPr>
        <w:t>65</w:t>
      </w:r>
      <w:r w:rsidRPr="00CC7F75">
        <w:rPr>
          <w:rFonts w:ascii="Helvetica" w:eastAsia="宋体" w:hAnsi="Helvetica" w:cs="Helvetica"/>
          <w:color w:val="666666"/>
          <w:kern w:val="0"/>
          <w:szCs w:val="21"/>
        </w:rPr>
        <w:t>，小写字母</w:t>
      </w:r>
      <w:r w:rsidRPr="00CC7F75">
        <w:rPr>
          <w:rFonts w:ascii="Consolas" w:eastAsia="宋体" w:hAnsi="Consolas" w:cs="宋体"/>
          <w:color w:val="DD0055"/>
          <w:kern w:val="0"/>
          <w:sz w:val="18"/>
          <w:szCs w:val="18"/>
          <w:bdr w:val="single" w:sz="6" w:space="0" w:color="DDDDDD" w:frame="1"/>
          <w:shd w:val="clear" w:color="auto" w:fill="FAFAFA"/>
        </w:rPr>
        <w:t>z</w:t>
      </w:r>
      <w:r w:rsidRPr="00CC7F75">
        <w:rPr>
          <w:rFonts w:ascii="Helvetica" w:eastAsia="宋体" w:hAnsi="Helvetica" w:cs="Helvetica"/>
          <w:color w:val="666666"/>
          <w:kern w:val="0"/>
          <w:szCs w:val="21"/>
        </w:rPr>
        <w:t>的编码是</w:t>
      </w:r>
      <w:r w:rsidRPr="00CC7F75">
        <w:rPr>
          <w:rFonts w:ascii="Consolas" w:eastAsia="宋体" w:hAnsi="Consolas" w:cs="宋体"/>
          <w:color w:val="DD0055"/>
          <w:kern w:val="0"/>
          <w:sz w:val="18"/>
          <w:szCs w:val="18"/>
          <w:bdr w:val="single" w:sz="6" w:space="0" w:color="DDDDDD" w:frame="1"/>
          <w:shd w:val="clear" w:color="auto" w:fill="FAFAFA"/>
        </w:rPr>
        <w:t>122</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但是要处理中文显然一个字节是不够的，至少需要两个字节，而且还不能和</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编码冲突，所以，中国制定了</w:t>
      </w:r>
      <w:r w:rsidRPr="00CC7F75">
        <w:rPr>
          <w:rFonts w:ascii="Consolas" w:eastAsia="宋体" w:hAnsi="Consolas" w:cs="宋体"/>
          <w:color w:val="DD0055"/>
          <w:kern w:val="0"/>
          <w:sz w:val="18"/>
          <w:szCs w:val="18"/>
          <w:bdr w:val="single" w:sz="6" w:space="0" w:color="DDDDDD" w:frame="1"/>
          <w:shd w:val="clear" w:color="auto" w:fill="FAFAFA"/>
        </w:rPr>
        <w:t>GB2312</w:t>
      </w:r>
      <w:r w:rsidRPr="00CC7F75">
        <w:rPr>
          <w:rFonts w:ascii="Helvetica" w:eastAsia="宋体" w:hAnsi="Helvetica" w:cs="Helvetica"/>
          <w:color w:val="666666"/>
          <w:kern w:val="0"/>
          <w:szCs w:val="21"/>
        </w:rPr>
        <w:t>编码，用来把中文编进去。</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你可以想得到的是，全世界有上百种语言，日本把日文编到</w:t>
      </w:r>
      <w:r w:rsidRPr="00CC7F75">
        <w:rPr>
          <w:rFonts w:ascii="Consolas" w:eastAsia="宋体" w:hAnsi="Consolas" w:cs="宋体"/>
          <w:color w:val="DD0055"/>
          <w:kern w:val="0"/>
          <w:sz w:val="18"/>
          <w:szCs w:val="18"/>
          <w:bdr w:val="single" w:sz="6" w:space="0" w:color="DDDDDD" w:frame="1"/>
          <w:shd w:val="clear" w:color="auto" w:fill="FAFAFA"/>
        </w:rPr>
        <w:t>Shift_JIS</w:t>
      </w:r>
      <w:r w:rsidRPr="00CC7F75">
        <w:rPr>
          <w:rFonts w:ascii="Helvetica" w:eastAsia="宋体" w:hAnsi="Helvetica" w:cs="Helvetica"/>
          <w:color w:val="666666"/>
          <w:kern w:val="0"/>
          <w:szCs w:val="21"/>
        </w:rPr>
        <w:t>里，韩国把韩文编到</w:t>
      </w:r>
      <w:r w:rsidRPr="00CC7F75">
        <w:rPr>
          <w:rFonts w:ascii="Consolas" w:eastAsia="宋体" w:hAnsi="Consolas" w:cs="宋体"/>
          <w:color w:val="DD0055"/>
          <w:kern w:val="0"/>
          <w:sz w:val="18"/>
          <w:szCs w:val="18"/>
          <w:bdr w:val="single" w:sz="6" w:space="0" w:color="DDDDDD" w:frame="1"/>
          <w:shd w:val="clear" w:color="auto" w:fill="FAFAFA"/>
        </w:rPr>
        <w:t>Euc-kr</w:t>
      </w:r>
      <w:r w:rsidRPr="00CC7F75">
        <w:rPr>
          <w:rFonts w:ascii="Helvetica" w:eastAsia="宋体" w:hAnsi="Helvetica" w:cs="Helvetica"/>
          <w:color w:val="666666"/>
          <w:kern w:val="0"/>
          <w:szCs w:val="21"/>
        </w:rPr>
        <w:t>里，各国有各国的标准，就会不可避免地出现冲突，结果就是，在多语言混合的文本中，显示出来会有乱码。</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5D59E06F" wp14:editId="53D732D4">
            <wp:extent cx="5638800" cy="2152650"/>
            <wp:effectExtent l="0" t="0" r="0" b="0"/>
            <wp:docPr id="20" name="图片 20" descr="char-encoding-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ar-encoding-proble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38800" cy="215265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因此，</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应运而生。</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把所有语言都统一到一套编码里，这样就不会再有乱码问题了。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标准也在不断发展，但最常用的是用两个字节表示一个字符（如果要用到非常偏僻的字符，就需要</w:t>
      </w:r>
      <w:r w:rsidRPr="00CC7F75">
        <w:rPr>
          <w:rFonts w:ascii="Helvetica" w:eastAsia="宋体" w:hAnsi="Helvetica" w:cs="Helvetica"/>
          <w:color w:val="666666"/>
          <w:kern w:val="0"/>
          <w:szCs w:val="21"/>
        </w:rPr>
        <w:t>4</w:t>
      </w:r>
      <w:r w:rsidRPr="00CC7F75">
        <w:rPr>
          <w:rFonts w:ascii="Helvetica" w:eastAsia="宋体" w:hAnsi="Helvetica" w:cs="Helvetica"/>
          <w:color w:val="666666"/>
          <w:kern w:val="0"/>
          <w:szCs w:val="21"/>
        </w:rPr>
        <w:t>个字节）。现代操作系统和大多数编程语言都直接支持</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现在，捋一捋</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编码和</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编码的区别：</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编码是</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个字节，而</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编码通常是</w:t>
      </w:r>
      <w:r w:rsidRPr="00CC7F75">
        <w:rPr>
          <w:rFonts w:ascii="Helvetica" w:eastAsia="宋体" w:hAnsi="Helvetica" w:cs="Helvetica"/>
          <w:color w:val="666666"/>
          <w:kern w:val="0"/>
          <w:szCs w:val="21"/>
        </w:rPr>
        <w:t>2</w:t>
      </w:r>
      <w:r w:rsidRPr="00CC7F75">
        <w:rPr>
          <w:rFonts w:ascii="Helvetica" w:eastAsia="宋体" w:hAnsi="Helvetica" w:cs="Helvetica"/>
          <w:color w:val="666666"/>
          <w:kern w:val="0"/>
          <w:szCs w:val="21"/>
        </w:rPr>
        <w:t>个字节。</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字母</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用</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编码是十进制的</w:t>
      </w:r>
      <w:r w:rsidRPr="00CC7F75">
        <w:rPr>
          <w:rFonts w:ascii="Consolas" w:eastAsia="宋体" w:hAnsi="Consolas" w:cs="宋体"/>
          <w:color w:val="DD0055"/>
          <w:kern w:val="0"/>
          <w:sz w:val="18"/>
          <w:szCs w:val="18"/>
          <w:bdr w:val="single" w:sz="6" w:space="0" w:color="DDDDDD" w:frame="1"/>
          <w:shd w:val="clear" w:color="auto" w:fill="FAFAFA"/>
        </w:rPr>
        <w:t>65</w:t>
      </w:r>
      <w:r w:rsidRPr="00CC7F75">
        <w:rPr>
          <w:rFonts w:ascii="Helvetica" w:eastAsia="宋体" w:hAnsi="Helvetica" w:cs="Helvetica"/>
          <w:color w:val="666666"/>
          <w:kern w:val="0"/>
          <w:szCs w:val="21"/>
        </w:rPr>
        <w:t>，二进制的</w:t>
      </w:r>
      <w:r w:rsidRPr="00CC7F75">
        <w:rPr>
          <w:rFonts w:ascii="Consolas" w:eastAsia="宋体" w:hAnsi="Consolas" w:cs="宋体"/>
          <w:color w:val="DD0055"/>
          <w:kern w:val="0"/>
          <w:sz w:val="18"/>
          <w:szCs w:val="18"/>
          <w:bdr w:val="single" w:sz="6" w:space="0" w:color="DDDDDD" w:frame="1"/>
          <w:shd w:val="clear" w:color="auto" w:fill="FAFAFA"/>
        </w:rPr>
        <w:t>01000001</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字符</w:t>
      </w:r>
      <w:r w:rsidRPr="00CC7F75">
        <w:rPr>
          <w:rFonts w:ascii="Consolas" w:eastAsia="宋体" w:hAnsi="Consolas" w:cs="宋体"/>
          <w:color w:val="DD0055"/>
          <w:kern w:val="0"/>
          <w:sz w:val="18"/>
          <w:szCs w:val="18"/>
          <w:bdr w:val="single" w:sz="6" w:space="0" w:color="DDDDDD" w:frame="1"/>
          <w:shd w:val="clear" w:color="auto" w:fill="FAFAFA"/>
        </w:rPr>
        <w:t>0</w:t>
      </w:r>
      <w:r w:rsidRPr="00CC7F75">
        <w:rPr>
          <w:rFonts w:ascii="Helvetica" w:eastAsia="宋体" w:hAnsi="Helvetica" w:cs="Helvetica"/>
          <w:color w:val="666666"/>
          <w:kern w:val="0"/>
          <w:szCs w:val="21"/>
        </w:rPr>
        <w:t>用</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编码是十进制的</w:t>
      </w:r>
      <w:r w:rsidRPr="00CC7F75">
        <w:rPr>
          <w:rFonts w:ascii="Consolas" w:eastAsia="宋体" w:hAnsi="Consolas" w:cs="宋体"/>
          <w:color w:val="DD0055"/>
          <w:kern w:val="0"/>
          <w:sz w:val="18"/>
          <w:szCs w:val="18"/>
          <w:bdr w:val="single" w:sz="6" w:space="0" w:color="DDDDDD" w:frame="1"/>
          <w:shd w:val="clear" w:color="auto" w:fill="FAFAFA"/>
        </w:rPr>
        <w:t>48</w:t>
      </w:r>
      <w:r w:rsidRPr="00CC7F75">
        <w:rPr>
          <w:rFonts w:ascii="Helvetica" w:eastAsia="宋体" w:hAnsi="Helvetica" w:cs="Helvetica"/>
          <w:color w:val="666666"/>
          <w:kern w:val="0"/>
          <w:szCs w:val="21"/>
        </w:rPr>
        <w:t>，二进制的</w:t>
      </w:r>
      <w:r w:rsidRPr="00CC7F75">
        <w:rPr>
          <w:rFonts w:ascii="Consolas" w:eastAsia="宋体" w:hAnsi="Consolas" w:cs="宋体"/>
          <w:color w:val="DD0055"/>
          <w:kern w:val="0"/>
          <w:sz w:val="18"/>
          <w:szCs w:val="18"/>
          <w:bdr w:val="single" w:sz="6" w:space="0" w:color="DDDDDD" w:frame="1"/>
          <w:shd w:val="clear" w:color="auto" w:fill="FAFAFA"/>
        </w:rPr>
        <w:t>00110000</w:t>
      </w:r>
      <w:r w:rsidRPr="00CC7F75">
        <w:rPr>
          <w:rFonts w:ascii="Helvetica" w:eastAsia="宋体" w:hAnsi="Helvetica" w:cs="Helvetica"/>
          <w:color w:val="666666"/>
          <w:kern w:val="0"/>
          <w:szCs w:val="21"/>
        </w:rPr>
        <w:t>，注意字符</w:t>
      </w:r>
      <w:r w:rsidRPr="00CC7F75">
        <w:rPr>
          <w:rFonts w:ascii="Consolas" w:eastAsia="宋体" w:hAnsi="Consolas" w:cs="宋体"/>
          <w:color w:val="DD0055"/>
          <w:kern w:val="0"/>
          <w:sz w:val="18"/>
          <w:szCs w:val="18"/>
          <w:bdr w:val="single" w:sz="6" w:space="0" w:color="DDDDDD" w:frame="1"/>
          <w:shd w:val="clear" w:color="auto" w:fill="FAFAFA"/>
        </w:rPr>
        <w:t>'0'</w:t>
      </w:r>
      <w:r w:rsidRPr="00CC7F75">
        <w:rPr>
          <w:rFonts w:ascii="Helvetica" w:eastAsia="宋体" w:hAnsi="Helvetica" w:cs="Helvetica"/>
          <w:color w:val="666666"/>
          <w:kern w:val="0"/>
          <w:szCs w:val="21"/>
        </w:rPr>
        <w:t>和整数</w:t>
      </w:r>
      <w:r w:rsidRPr="00CC7F75">
        <w:rPr>
          <w:rFonts w:ascii="Consolas" w:eastAsia="宋体" w:hAnsi="Consolas" w:cs="宋体"/>
          <w:color w:val="DD0055"/>
          <w:kern w:val="0"/>
          <w:sz w:val="18"/>
          <w:szCs w:val="18"/>
          <w:bdr w:val="single" w:sz="6" w:space="0" w:color="DDDDDD" w:frame="1"/>
          <w:shd w:val="clear" w:color="auto" w:fill="FAFAFA"/>
        </w:rPr>
        <w:t>0</w:t>
      </w:r>
      <w:r w:rsidRPr="00CC7F75">
        <w:rPr>
          <w:rFonts w:ascii="Helvetica" w:eastAsia="宋体" w:hAnsi="Helvetica" w:cs="Helvetica"/>
          <w:color w:val="666666"/>
          <w:kern w:val="0"/>
          <w:szCs w:val="21"/>
        </w:rPr>
        <w:t>是不同的；</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汉字</w:t>
      </w:r>
      <w:r w:rsidRPr="00CC7F75">
        <w:rPr>
          <w:rFonts w:ascii="Consolas" w:eastAsia="宋体" w:hAnsi="Consolas" w:cs="宋体"/>
          <w:color w:val="DD0055"/>
          <w:kern w:val="0"/>
          <w:sz w:val="18"/>
          <w:szCs w:val="18"/>
          <w:bdr w:val="single" w:sz="6" w:space="0" w:color="DDDDDD" w:frame="1"/>
          <w:shd w:val="clear" w:color="auto" w:fill="FAFAFA"/>
        </w:rPr>
        <w:t>中</w:t>
      </w:r>
      <w:r w:rsidRPr="00CC7F75">
        <w:rPr>
          <w:rFonts w:ascii="Helvetica" w:eastAsia="宋体" w:hAnsi="Helvetica" w:cs="Helvetica"/>
          <w:color w:val="666666"/>
          <w:kern w:val="0"/>
          <w:szCs w:val="21"/>
        </w:rPr>
        <w:t>已经超出了</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编码的范围，用</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编码是十进制的</w:t>
      </w:r>
      <w:r w:rsidRPr="00CC7F75">
        <w:rPr>
          <w:rFonts w:ascii="Consolas" w:eastAsia="宋体" w:hAnsi="Consolas" w:cs="宋体"/>
          <w:color w:val="DD0055"/>
          <w:kern w:val="0"/>
          <w:sz w:val="18"/>
          <w:szCs w:val="18"/>
          <w:bdr w:val="single" w:sz="6" w:space="0" w:color="DDDDDD" w:frame="1"/>
          <w:shd w:val="clear" w:color="auto" w:fill="FAFAFA"/>
        </w:rPr>
        <w:t>20013</w:t>
      </w:r>
      <w:r w:rsidRPr="00CC7F75">
        <w:rPr>
          <w:rFonts w:ascii="Helvetica" w:eastAsia="宋体" w:hAnsi="Helvetica" w:cs="Helvetica"/>
          <w:color w:val="666666"/>
          <w:kern w:val="0"/>
          <w:szCs w:val="21"/>
        </w:rPr>
        <w:t>，二进制的</w:t>
      </w:r>
      <w:r w:rsidRPr="00CC7F75">
        <w:rPr>
          <w:rFonts w:ascii="Consolas" w:eastAsia="宋体" w:hAnsi="Consolas" w:cs="宋体"/>
          <w:color w:val="DD0055"/>
          <w:kern w:val="0"/>
          <w:sz w:val="18"/>
          <w:szCs w:val="18"/>
          <w:bdr w:val="single" w:sz="6" w:space="0" w:color="DDDDDD" w:frame="1"/>
          <w:shd w:val="clear" w:color="auto" w:fill="FAFAFA"/>
        </w:rPr>
        <w:t>01001110 00101101</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你可以猜测，如果把</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编码的</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用</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编码，只需要在前面补</w:t>
      </w:r>
      <w:r w:rsidRPr="00CC7F75">
        <w:rPr>
          <w:rFonts w:ascii="Helvetica" w:eastAsia="宋体" w:hAnsi="Helvetica" w:cs="Helvetica"/>
          <w:color w:val="666666"/>
          <w:kern w:val="0"/>
          <w:szCs w:val="21"/>
        </w:rPr>
        <w:t>0</w:t>
      </w:r>
      <w:r w:rsidRPr="00CC7F75">
        <w:rPr>
          <w:rFonts w:ascii="Helvetica" w:eastAsia="宋体" w:hAnsi="Helvetica" w:cs="Helvetica"/>
          <w:color w:val="666666"/>
          <w:kern w:val="0"/>
          <w:szCs w:val="21"/>
        </w:rPr>
        <w:t>就可以，因此，</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的</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编码是</w:t>
      </w:r>
      <w:r w:rsidRPr="00CC7F75">
        <w:rPr>
          <w:rFonts w:ascii="Consolas" w:eastAsia="宋体" w:hAnsi="Consolas" w:cs="宋体"/>
          <w:color w:val="DD0055"/>
          <w:kern w:val="0"/>
          <w:sz w:val="18"/>
          <w:szCs w:val="18"/>
          <w:bdr w:val="single" w:sz="6" w:space="0" w:color="DDDDDD" w:frame="1"/>
          <w:shd w:val="clear" w:color="auto" w:fill="FAFAFA"/>
        </w:rPr>
        <w:t>00000000 01000001</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新的问题又出现了：如果统一成</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编码，乱码问题从此消失了。但是，如果你写的文本基本上全部是英文的话，用</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编码比</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编码需要多一倍的存储空间，在存储和传输上就十分不划算。</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所以，本着节约的精神，又出现了把</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编码转化为</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可变长编码</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的</w:t>
      </w:r>
      <w:r w:rsidRPr="00CC7F75">
        <w:rPr>
          <w:rFonts w:ascii="Consolas" w:eastAsia="宋体" w:hAnsi="Consolas" w:cs="宋体"/>
          <w:color w:val="DD0055"/>
          <w:kern w:val="0"/>
          <w:sz w:val="18"/>
          <w:szCs w:val="18"/>
          <w:bdr w:val="single" w:sz="6" w:space="0" w:color="DDDDDD" w:frame="1"/>
          <w:shd w:val="clear" w:color="auto" w:fill="FAFAFA"/>
        </w:rPr>
        <w:t>UTF-8</w:t>
      </w:r>
      <w:r w:rsidRPr="00CC7F75">
        <w:rPr>
          <w:rFonts w:ascii="Helvetica" w:eastAsia="宋体" w:hAnsi="Helvetica" w:cs="Helvetica"/>
          <w:color w:val="666666"/>
          <w:kern w:val="0"/>
          <w:szCs w:val="21"/>
        </w:rPr>
        <w:t>编码。</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编码把一个</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字符根据不同的数字大小编码成</w:t>
      </w:r>
      <w:r w:rsidRPr="00CC7F75">
        <w:rPr>
          <w:rFonts w:ascii="Helvetica" w:eastAsia="宋体" w:hAnsi="Helvetica" w:cs="Helvetica"/>
          <w:color w:val="666666"/>
          <w:kern w:val="0"/>
          <w:szCs w:val="21"/>
        </w:rPr>
        <w:t>1-6</w:t>
      </w:r>
      <w:r w:rsidRPr="00CC7F75">
        <w:rPr>
          <w:rFonts w:ascii="Helvetica" w:eastAsia="宋体" w:hAnsi="Helvetica" w:cs="Helvetica"/>
          <w:color w:val="666666"/>
          <w:kern w:val="0"/>
          <w:szCs w:val="21"/>
        </w:rPr>
        <w:t>个字节，常用的英文字母被编码成</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个字节，汉字通常是</w:t>
      </w:r>
      <w:r w:rsidRPr="00CC7F75">
        <w:rPr>
          <w:rFonts w:ascii="Helvetica" w:eastAsia="宋体" w:hAnsi="Helvetica" w:cs="Helvetica"/>
          <w:color w:val="666666"/>
          <w:kern w:val="0"/>
          <w:szCs w:val="21"/>
        </w:rPr>
        <w:t>3</w:t>
      </w:r>
      <w:r w:rsidRPr="00CC7F75">
        <w:rPr>
          <w:rFonts w:ascii="Helvetica" w:eastAsia="宋体" w:hAnsi="Helvetica" w:cs="Helvetica"/>
          <w:color w:val="666666"/>
          <w:kern w:val="0"/>
          <w:szCs w:val="21"/>
        </w:rPr>
        <w:t>个字节，只有很生僻的字符才会被编码成</w:t>
      </w:r>
      <w:r w:rsidRPr="00CC7F75">
        <w:rPr>
          <w:rFonts w:ascii="Helvetica" w:eastAsia="宋体" w:hAnsi="Helvetica" w:cs="Helvetica"/>
          <w:color w:val="666666"/>
          <w:kern w:val="0"/>
          <w:szCs w:val="21"/>
        </w:rPr>
        <w:t>4-6</w:t>
      </w:r>
      <w:r w:rsidRPr="00CC7F75">
        <w:rPr>
          <w:rFonts w:ascii="Helvetica" w:eastAsia="宋体" w:hAnsi="Helvetica" w:cs="Helvetica"/>
          <w:color w:val="666666"/>
          <w:kern w:val="0"/>
          <w:szCs w:val="21"/>
        </w:rPr>
        <w:t>个字节。如果你要传输的文本包含大量英文字符，用</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编码就能节省空间：</w:t>
      </w:r>
    </w:p>
    <w:tbl>
      <w:tblPr>
        <w:tblW w:w="10476" w:type="dxa"/>
        <w:tblCellMar>
          <w:top w:w="15" w:type="dxa"/>
          <w:left w:w="15" w:type="dxa"/>
          <w:bottom w:w="15" w:type="dxa"/>
          <w:right w:w="15" w:type="dxa"/>
        </w:tblCellMar>
        <w:tblLook w:val="04A0" w:firstRow="1" w:lastRow="0" w:firstColumn="1" w:lastColumn="0" w:noHBand="0" w:noVBand="1"/>
      </w:tblPr>
      <w:tblGrid>
        <w:gridCol w:w="1000"/>
        <w:gridCol w:w="1662"/>
        <w:gridCol w:w="3159"/>
        <w:gridCol w:w="4655"/>
      </w:tblGrid>
      <w:tr w:rsidR="00CC7F75" w:rsidRPr="00CC7F75" w:rsidTr="00CC7F75">
        <w:tc>
          <w:tcPr>
            <w:tcW w:w="0" w:type="auto"/>
            <w:tcBorders>
              <w:bottom w:val="single" w:sz="6" w:space="0" w:color="DDDDDD"/>
            </w:tcBorders>
            <w:tcMar>
              <w:top w:w="120" w:type="dxa"/>
              <w:left w:w="120" w:type="dxa"/>
              <w:bottom w:w="120" w:type="dxa"/>
              <w:right w:w="120" w:type="dxa"/>
            </w:tcMar>
            <w:vAlign w:val="center"/>
            <w:hideMark/>
          </w:tcPr>
          <w:p w:rsidR="00CC7F75" w:rsidRPr="00CC7F75" w:rsidRDefault="00CC7F75" w:rsidP="00CC7F75">
            <w:pPr>
              <w:widowControl/>
              <w:spacing w:before="225" w:after="225"/>
              <w:jc w:val="left"/>
              <w:rPr>
                <w:rFonts w:ascii="宋体" w:eastAsia="宋体" w:hAnsi="宋体" w:cs="宋体"/>
                <w:b/>
                <w:bCs/>
                <w:kern w:val="0"/>
                <w:sz w:val="24"/>
                <w:szCs w:val="24"/>
              </w:rPr>
            </w:pPr>
            <w:r w:rsidRPr="00CC7F75">
              <w:rPr>
                <w:rFonts w:ascii="宋体" w:eastAsia="宋体" w:hAnsi="宋体" w:cs="宋体"/>
                <w:b/>
                <w:bCs/>
                <w:kern w:val="0"/>
                <w:sz w:val="24"/>
                <w:szCs w:val="24"/>
              </w:rPr>
              <w:t>字符</w:t>
            </w:r>
          </w:p>
        </w:tc>
        <w:tc>
          <w:tcPr>
            <w:tcW w:w="0" w:type="auto"/>
            <w:tcBorders>
              <w:bottom w:val="single" w:sz="6" w:space="0" w:color="DDDDDD"/>
            </w:tcBorders>
            <w:tcMar>
              <w:top w:w="120" w:type="dxa"/>
              <w:left w:w="120" w:type="dxa"/>
              <w:bottom w:w="120" w:type="dxa"/>
              <w:right w:w="120" w:type="dxa"/>
            </w:tcMar>
            <w:vAlign w:val="center"/>
            <w:hideMark/>
          </w:tcPr>
          <w:p w:rsidR="00CC7F75" w:rsidRPr="00CC7F75" w:rsidRDefault="00CC7F75" w:rsidP="00CC7F75">
            <w:pPr>
              <w:widowControl/>
              <w:spacing w:before="225" w:after="225"/>
              <w:jc w:val="left"/>
              <w:rPr>
                <w:rFonts w:ascii="宋体" w:eastAsia="宋体" w:hAnsi="宋体" w:cs="宋体"/>
                <w:b/>
                <w:bCs/>
                <w:kern w:val="0"/>
                <w:sz w:val="24"/>
                <w:szCs w:val="24"/>
              </w:rPr>
            </w:pPr>
            <w:r w:rsidRPr="00CC7F75">
              <w:rPr>
                <w:rFonts w:ascii="宋体" w:eastAsia="宋体" w:hAnsi="宋体" w:cs="宋体"/>
                <w:b/>
                <w:bCs/>
                <w:kern w:val="0"/>
                <w:sz w:val="24"/>
                <w:szCs w:val="24"/>
              </w:rPr>
              <w:t>ASCII</w:t>
            </w:r>
          </w:p>
        </w:tc>
        <w:tc>
          <w:tcPr>
            <w:tcW w:w="0" w:type="auto"/>
            <w:tcBorders>
              <w:bottom w:val="single" w:sz="6" w:space="0" w:color="DDDDDD"/>
            </w:tcBorders>
            <w:tcMar>
              <w:top w:w="120" w:type="dxa"/>
              <w:left w:w="120" w:type="dxa"/>
              <w:bottom w:w="120" w:type="dxa"/>
              <w:right w:w="120" w:type="dxa"/>
            </w:tcMar>
            <w:vAlign w:val="center"/>
            <w:hideMark/>
          </w:tcPr>
          <w:p w:rsidR="00CC7F75" w:rsidRPr="00CC7F75" w:rsidRDefault="00CC7F75" w:rsidP="00CC7F75">
            <w:pPr>
              <w:widowControl/>
              <w:spacing w:before="225" w:after="225"/>
              <w:jc w:val="left"/>
              <w:rPr>
                <w:rFonts w:ascii="宋体" w:eastAsia="宋体" w:hAnsi="宋体" w:cs="宋体"/>
                <w:b/>
                <w:bCs/>
                <w:kern w:val="0"/>
                <w:sz w:val="24"/>
                <w:szCs w:val="24"/>
              </w:rPr>
            </w:pPr>
            <w:r w:rsidRPr="00CC7F75">
              <w:rPr>
                <w:rFonts w:ascii="宋体" w:eastAsia="宋体" w:hAnsi="宋体" w:cs="宋体"/>
                <w:b/>
                <w:bCs/>
                <w:kern w:val="0"/>
                <w:sz w:val="24"/>
                <w:szCs w:val="24"/>
              </w:rPr>
              <w:t>Unicode</w:t>
            </w:r>
          </w:p>
        </w:tc>
        <w:tc>
          <w:tcPr>
            <w:tcW w:w="0" w:type="auto"/>
            <w:tcBorders>
              <w:bottom w:val="single" w:sz="6" w:space="0" w:color="DDDDDD"/>
            </w:tcBorders>
            <w:tcMar>
              <w:top w:w="120" w:type="dxa"/>
              <w:left w:w="120" w:type="dxa"/>
              <w:bottom w:w="120" w:type="dxa"/>
              <w:right w:w="120" w:type="dxa"/>
            </w:tcMar>
            <w:vAlign w:val="center"/>
            <w:hideMark/>
          </w:tcPr>
          <w:p w:rsidR="00CC7F75" w:rsidRPr="00CC7F75" w:rsidRDefault="00CC7F75" w:rsidP="00CC7F75">
            <w:pPr>
              <w:widowControl/>
              <w:spacing w:before="225" w:after="225"/>
              <w:jc w:val="left"/>
              <w:rPr>
                <w:rFonts w:ascii="宋体" w:eastAsia="宋体" w:hAnsi="宋体" w:cs="宋体"/>
                <w:b/>
                <w:bCs/>
                <w:kern w:val="0"/>
                <w:sz w:val="24"/>
                <w:szCs w:val="24"/>
              </w:rPr>
            </w:pPr>
            <w:r w:rsidRPr="00CC7F75">
              <w:rPr>
                <w:rFonts w:ascii="宋体" w:eastAsia="宋体" w:hAnsi="宋体" w:cs="宋体"/>
                <w:b/>
                <w:bCs/>
                <w:kern w:val="0"/>
                <w:sz w:val="24"/>
                <w:szCs w:val="24"/>
              </w:rPr>
              <w:t>UTF-8</w:t>
            </w:r>
          </w:p>
        </w:tc>
      </w:tr>
      <w:tr w:rsidR="00CC7F75" w:rsidRPr="00CC7F75" w:rsidTr="00CC7F75">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A</w:t>
            </w:r>
          </w:p>
        </w:tc>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01000001</w:t>
            </w:r>
          </w:p>
        </w:tc>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00000000 01000001</w:t>
            </w:r>
          </w:p>
        </w:tc>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01000001</w:t>
            </w:r>
          </w:p>
        </w:tc>
      </w:tr>
      <w:tr w:rsidR="00CC7F75" w:rsidRPr="00CC7F75" w:rsidTr="00CC7F75">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中</w:t>
            </w:r>
          </w:p>
        </w:tc>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x</w:t>
            </w:r>
          </w:p>
        </w:tc>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01001110 00101101</w:t>
            </w:r>
          </w:p>
        </w:tc>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11100100 10111000 10101101</w:t>
            </w:r>
          </w:p>
        </w:tc>
      </w:tr>
    </w:tbl>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从上面的表格还可以发现，</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编码有一个额外的好处，就是</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编码实际上可以被看成是</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编码的一部分，所以，大量只支持</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编码的历史遗留软件可以在</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编码下继续工作。</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搞清楚了</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和</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的关系，我们就可以总结一下现在计算机系统通用的字符编码工作方式：</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在计算机内存中，统一使用</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编码，当需要保存到硬盘或者需要传输的时候，就转换为</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用记事本编辑的时候，从文件读取的</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字符被转换为</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字符到内存里，编辑完成后，保存的时候再把</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转换为</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保存到文件：</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lastRenderedPageBreak/>
        <w:drawing>
          <wp:inline distT="0" distB="0" distL="0" distR="0" wp14:anchorId="5C03DA5D" wp14:editId="6107AF8A">
            <wp:extent cx="2924175" cy="2647950"/>
            <wp:effectExtent l="0" t="0" r="9525" b="0"/>
            <wp:docPr id="21" name="图片 21" descr="rw-file-ut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w-file-utf-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24175" cy="264795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浏览网页的时候，服务器会把动态生成的</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内容转换为</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再传输到浏览器：</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1ADD0C09" wp14:editId="00C3C45F">
            <wp:extent cx="2876550" cy="2533650"/>
            <wp:effectExtent l="0" t="0" r="0" b="0"/>
            <wp:docPr id="22" name="图片 22" descr="web-ut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eb-utf-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76550" cy="253365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所以你看到很多网页的源码上会有类似</w:t>
      </w:r>
      <w:r w:rsidRPr="00CC7F75">
        <w:rPr>
          <w:rFonts w:ascii="Consolas" w:eastAsia="宋体" w:hAnsi="Consolas" w:cs="宋体"/>
          <w:color w:val="DD0055"/>
          <w:kern w:val="0"/>
          <w:sz w:val="18"/>
          <w:szCs w:val="18"/>
          <w:bdr w:val="single" w:sz="6" w:space="0" w:color="DDDDDD" w:frame="1"/>
          <w:shd w:val="clear" w:color="auto" w:fill="FAFAFA"/>
        </w:rPr>
        <w:t>&lt;meta charset="UTF-8" /&gt;</w:t>
      </w:r>
      <w:r w:rsidRPr="00CC7F75">
        <w:rPr>
          <w:rFonts w:ascii="Helvetica" w:eastAsia="宋体" w:hAnsi="Helvetica" w:cs="Helvetica"/>
          <w:color w:val="666666"/>
          <w:kern w:val="0"/>
          <w:szCs w:val="21"/>
        </w:rPr>
        <w:t>的信息，表示该网页正是用的</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Python</w:t>
      </w:r>
      <w:r w:rsidRPr="00CC7F75">
        <w:rPr>
          <w:rFonts w:ascii="Helvetica" w:eastAsia="宋体" w:hAnsi="Helvetica" w:cs="Helvetica"/>
          <w:color w:val="444444"/>
          <w:kern w:val="0"/>
          <w:sz w:val="27"/>
          <w:szCs w:val="27"/>
        </w:rPr>
        <w:t>的字符串</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搞清楚了令人头疼的字符编码问题后，我们再来研究</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的字符串。</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在最新的</w:t>
      </w:r>
      <w:r w:rsidRPr="00CC7F75">
        <w:rPr>
          <w:rFonts w:ascii="Helvetica" w:eastAsia="宋体" w:hAnsi="Helvetica" w:cs="Helvetica"/>
          <w:color w:val="666666"/>
          <w:kern w:val="0"/>
          <w:szCs w:val="21"/>
        </w:rPr>
        <w:t>Python 3</w:t>
      </w:r>
      <w:r w:rsidRPr="00CC7F75">
        <w:rPr>
          <w:rFonts w:ascii="Helvetica" w:eastAsia="宋体" w:hAnsi="Helvetica" w:cs="Helvetica"/>
          <w:color w:val="666666"/>
          <w:kern w:val="0"/>
          <w:szCs w:val="21"/>
        </w:rPr>
        <w:t>版本中，字符串是以</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编码的，也就是说，</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的字符串支持多语言，例如：</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print(</w:t>
      </w:r>
      <w:r w:rsidRPr="00CC7F75">
        <w:rPr>
          <w:rFonts w:ascii="宋体" w:eastAsia="宋体" w:hAnsi="宋体" w:cs="宋体"/>
          <w:color w:val="DD1144"/>
          <w:kern w:val="0"/>
          <w:sz w:val="24"/>
          <w:szCs w:val="24"/>
        </w:rPr>
        <w:t>'包含中文的str'</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包含中文的str</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对于单个字符的编码，</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提供了</w:t>
      </w:r>
      <w:r w:rsidRPr="00CC7F75">
        <w:rPr>
          <w:rFonts w:ascii="Consolas" w:eastAsia="宋体" w:hAnsi="Consolas" w:cs="宋体"/>
          <w:color w:val="DD0055"/>
          <w:kern w:val="0"/>
          <w:sz w:val="18"/>
          <w:szCs w:val="18"/>
          <w:bdr w:val="single" w:sz="6" w:space="0" w:color="DDDDDD" w:frame="1"/>
          <w:shd w:val="clear" w:color="auto" w:fill="FAFAFA"/>
        </w:rPr>
        <w:t>ord()</w:t>
      </w:r>
      <w:r w:rsidRPr="00CC7F75">
        <w:rPr>
          <w:rFonts w:ascii="Helvetica" w:eastAsia="宋体" w:hAnsi="Helvetica" w:cs="Helvetica"/>
          <w:color w:val="666666"/>
          <w:kern w:val="0"/>
          <w:szCs w:val="21"/>
        </w:rPr>
        <w:t>函数获取字符的整数表示，</w:t>
      </w:r>
      <w:r w:rsidRPr="00CC7F75">
        <w:rPr>
          <w:rFonts w:ascii="Consolas" w:eastAsia="宋体" w:hAnsi="Consolas" w:cs="宋体"/>
          <w:color w:val="DD0055"/>
          <w:kern w:val="0"/>
          <w:sz w:val="18"/>
          <w:szCs w:val="18"/>
          <w:bdr w:val="single" w:sz="6" w:space="0" w:color="DDDDDD" w:frame="1"/>
          <w:shd w:val="clear" w:color="auto" w:fill="FAFAFA"/>
        </w:rPr>
        <w:t>chr()</w:t>
      </w:r>
      <w:r w:rsidRPr="00CC7F75">
        <w:rPr>
          <w:rFonts w:ascii="Helvetica" w:eastAsia="宋体" w:hAnsi="Helvetica" w:cs="Helvetica"/>
          <w:color w:val="666666"/>
          <w:kern w:val="0"/>
          <w:szCs w:val="21"/>
        </w:rPr>
        <w:t>函数把编码转换为对应的字符：</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ord(</w:t>
      </w:r>
      <w:r w:rsidRPr="00CC7F75">
        <w:rPr>
          <w:rFonts w:ascii="宋体" w:eastAsia="宋体" w:hAnsi="宋体" w:cs="宋体"/>
          <w:color w:val="DD1144"/>
          <w:kern w:val="0"/>
          <w:sz w:val="24"/>
          <w:szCs w:val="24"/>
        </w:rPr>
        <w:t>'A'</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65</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ord(</w:t>
      </w:r>
      <w:r w:rsidRPr="00CC7F75">
        <w:rPr>
          <w:rFonts w:ascii="宋体" w:eastAsia="宋体" w:hAnsi="宋体" w:cs="宋体"/>
          <w:color w:val="DD1144"/>
          <w:kern w:val="0"/>
          <w:sz w:val="24"/>
          <w:szCs w:val="24"/>
        </w:rPr>
        <w:t>'中'</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20013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chr(</w:t>
      </w:r>
      <w:r w:rsidRPr="00CC7F75">
        <w:rPr>
          <w:rFonts w:ascii="宋体" w:eastAsia="宋体" w:hAnsi="宋体" w:cs="宋体"/>
          <w:color w:val="009999"/>
          <w:kern w:val="0"/>
          <w:sz w:val="24"/>
          <w:szCs w:val="24"/>
        </w:rPr>
        <w:t>66</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'B'</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chr(</w:t>
      </w:r>
      <w:r w:rsidRPr="00CC7F75">
        <w:rPr>
          <w:rFonts w:ascii="宋体" w:eastAsia="宋体" w:hAnsi="宋体" w:cs="宋体"/>
          <w:color w:val="009999"/>
          <w:kern w:val="0"/>
          <w:sz w:val="24"/>
          <w:szCs w:val="24"/>
        </w:rPr>
        <w:t>25991</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'文'</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如果知道字符的整数编码，还可以用十六进制这么写</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DD1144"/>
          <w:kern w:val="0"/>
          <w:sz w:val="24"/>
          <w:szCs w:val="24"/>
        </w:rPr>
        <w:t>'\u4e2d\u6587'</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'中文'</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两种写法完全是等价的。</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由于</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的字符串类型是</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，在内存中以</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表示，一个字符对应若干个字节。如果要在网络上传输，或者保存到磁盘上，就需要把</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变为以字节为单位的</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对</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类型的数据用带</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前缀的单引号或双引号表示：</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x = b'ABC'</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要注意区分</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和</w:t>
      </w:r>
      <w:r w:rsidRPr="00CC7F75">
        <w:rPr>
          <w:rFonts w:ascii="Consolas" w:eastAsia="宋体" w:hAnsi="Consolas" w:cs="宋体"/>
          <w:color w:val="DD0055"/>
          <w:kern w:val="0"/>
          <w:sz w:val="18"/>
          <w:szCs w:val="18"/>
          <w:bdr w:val="single" w:sz="6" w:space="0" w:color="DDDDDD" w:frame="1"/>
          <w:shd w:val="clear" w:color="auto" w:fill="FAFAFA"/>
        </w:rPr>
        <w:t>b'ABC'</w:t>
      </w:r>
      <w:r w:rsidRPr="00CC7F75">
        <w:rPr>
          <w:rFonts w:ascii="Helvetica" w:eastAsia="宋体" w:hAnsi="Helvetica" w:cs="Helvetica"/>
          <w:color w:val="666666"/>
          <w:kern w:val="0"/>
          <w:szCs w:val="21"/>
        </w:rPr>
        <w:t>，前者是</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，后者虽然内容显示得和前者一样，但</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的每个字符都只占用一个字节。</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以</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表示的</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通过</w:t>
      </w:r>
      <w:r w:rsidRPr="00CC7F75">
        <w:rPr>
          <w:rFonts w:ascii="Consolas" w:eastAsia="宋体" w:hAnsi="Consolas" w:cs="宋体"/>
          <w:color w:val="DD0055"/>
          <w:kern w:val="0"/>
          <w:sz w:val="18"/>
          <w:szCs w:val="18"/>
          <w:bdr w:val="single" w:sz="6" w:space="0" w:color="DDDDDD" w:frame="1"/>
          <w:shd w:val="clear" w:color="auto" w:fill="FAFAFA"/>
        </w:rPr>
        <w:t>encode()</w:t>
      </w:r>
      <w:r w:rsidRPr="00CC7F75">
        <w:rPr>
          <w:rFonts w:ascii="Helvetica" w:eastAsia="宋体" w:hAnsi="Helvetica" w:cs="Helvetica"/>
          <w:color w:val="666666"/>
          <w:kern w:val="0"/>
          <w:szCs w:val="21"/>
        </w:rPr>
        <w:t>方法可以编码为指定的</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，例如：</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'ABC'.encode('ascii')</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b'ABC'</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'中文'.encode('utf-8')</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lastRenderedPageBreak/>
        <w:t>b'\xe4\xb8\xad\xe6\x96\x87'</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'中文'.encode('ascii')</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Traceback (most recent call last):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File "</w:t>
      </w:r>
      <w:r w:rsidRPr="00CC7F75">
        <w:rPr>
          <w:rFonts w:ascii="宋体" w:eastAsia="宋体" w:hAnsi="宋体" w:cs="宋体"/>
          <w:color w:val="000080"/>
          <w:kern w:val="0"/>
          <w:sz w:val="24"/>
          <w:szCs w:val="24"/>
        </w:rPr>
        <w:t>&lt;stdin&gt;</w:t>
      </w:r>
      <w:r w:rsidRPr="00CC7F75">
        <w:rPr>
          <w:rFonts w:ascii="宋体" w:eastAsia="宋体" w:hAnsi="宋体" w:cs="宋体"/>
          <w:color w:val="444444"/>
          <w:kern w:val="0"/>
          <w:sz w:val="24"/>
          <w:szCs w:val="24"/>
        </w:rPr>
        <w:t xml:space="preserve">", line 1, in </w:t>
      </w:r>
      <w:r w:rsidRPr="00CC7F75">
        <w:rPr>
          <w:rFonts w:ascii="宋体" w:eastAsia="宋体" w:hAnsi="宋体" w:cs="宋体"/>
          <w:color w:val="000080"/>
          <w:kern w:val="0"/>
          <w:sz w:val="24"/>
          <w:szCs w:val="24"/>
        </w:rPr>
        <w:t>&lt;module&gt;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UnicodeEncodeError: 'ascii' codec can't encode characters in position 0-1: ordinal not in range(128)</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纯英文的</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可以用</w:t>
      </w:r>
      <w:r w:rsidRPr="00CC7F75">
        <w:rPr>
          <w:rFonts w:ascii="Consolas" w:eastAsia="宋体" w:hAnsi="Consolas" w:cs="宋体"/>
          <w:color w:val="DD0055"/>
          <w:kern w:val="0"/>
          <w:sz w:val="18"/>
          <w:szCs w:val="18"/>
          <w:bdr w:val="single" w:sz="6" w:space="0" w:color="DDDDDD" w:frame="1"/>
          <w:shd w:val="clear" w:color="auto" w:fill="FAFAFA"/>
        </w:rPr>
        <w:t>ASCII</w:t>
      </w:r>
      <w:r w:rsidRPr="00CC7F75">
        <w:rPr>
          <w:rFonts w:ascii="Helvetica" w:eastAsia="宋体" w:hAnsi="Helvetica" w:cs="Helvetica"/>
          <w:color w:val="666666"/>
          <w:kern w:val="0"/>
          <w:szCs w:val="21"/>
        </w:rPr>
        <w:t>编码为</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，内容是一样的，含有中文的</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可以用</w:t>
      </w:r>
      <w:r w:rsidRPr="00CC7F75">
        <w:rPr>
          <w:rFonts w:ascii="Consolas" w:eastAsia="宋体" w:hAnsi="Consolas" w:cs="宋体"/>
          <w:color w:val="DD0055"/>
          <w:kern w:val="0"/>
          <w:sz w:val="18"/>
          <w:szCs w:val="18"/>
          <w:bdr w:val="single" w:sz="6" w:space="0" w:color="DDDDDD" w:frame="1"/>
          <w:shd w:val="clear" w:color="auto" w:fill="FAFAFA"/>
        </w:rPr>
        <w:t>UTF-8</w:t>
      </w:r>
      <w:r w:rsidRPr="00CC7F75">
        <w:rPr>
          <w:rFonts w:ascii="Helvetica" w:eastAsia="宋体" w:hAnsi="Helvetica" w:cs="Helvetica"/>
          <w:color w:val="666666"/>
          <w:kern w:val="0"/>
          <w:szCs w:val="21"/>
        </w:rPr>
        <w:t>编码为</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。含有中文的</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无法用</w:t>
      </w:r>
      <w:r w:rsidRPr="00CC7F75">
        <w:rPr>
          <w:rFonts w:ascii="Consolas" w:eastAsia="宋体" w:hAnsi="Consolas" w:cs="宋体"/>
          <w:color w:val="DD0055"/>
          <w:kern w:val="0"/>
          <w:sz w:val="18"/>
          <w:szCs w:val="18"/>
          <w:bdr w:val="single" w:sz="6" w:space="0" w:color="DDDDDD" w:frame="1"/>
          <w:shd w:val="clear" w:color="auto" w:fill="FAFAFA"/>
        </w:rPr>
        <w:t>ASCII</w:t>
      </w:r>
      <w:r w:rsidRPr="00CC7F75">
        <w:rPr>
          <w:rFonts w:ascii="Helvetica" w:eastAsia="宋体" w:hAnsi="Helvetica" w:cs="Helvetica"/>
          <w:color w:val="666666"/>
          <w:kern w:val="0"/>
          <w:szCs w:val="21"/>
        </w:rPr>
        <w:t>编码，因为中文编码的范围超过了</w:t>
      </w:r>
      <w:r w:rsidRPr="00CC7F75">
        <w:rPr>
          <w:rFonts w:ascii="Consolas" w:eastAsia="宋体" w:hAnsi="Consolas" w:cs="宋体"/>
          <w:color w:val="DD0055"/>
          <w:kern w:val="0"/>
          <w:sz w:val="18"/>
          <w:szCs w:val="18"/>
          <w:bdr w:val="single" w:sz="6" w:space="0" w:color="DDDDDD" w:frame="1"/>
          <w:shd w:val="clear" w:color="auto" w:fill="FAFAFA"/>
        </w:rPr>
        <w:t>ASCII</w:t>
      </w:r>
      <w:r w:rsidRPr="00CC7F75">
        <w:rPr>
          <w:rFonts w:ascii="Helvetica" w:eastAsia="宋体" w:hAnsi="Helvetica" w:cs="Helvetica"/>
          <w:color w:val="666666"/>
          <w:kern w:val="0"/>
          <w:szCs w:val="21"/>
        </w:rPr>
        <w:t>编码的范围，</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会报错。</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中，无法显示为</w:t>
      </w:r>
      <w:r w:rsidRPr="00CC7F75">
        <w:rPr>
          <w:rFonts w:ascii="Helvetica" w:eastAsia="宋体" w:hAnsi="Helvetica" w:cs="Helvetica"/>
          <w:color w:val="666666"/>
          <w:kern w:val="0"/>
          <w:szCs w:val="21"/>
        </w:rPr>
        <w:t>ASCII</w:t>
      </w:r>
      <w:r w:rsidRPr="00CC7F75">
        <w:rPr>
          <w:rFonts w:ascii="Helvetica" w:eastAsia="宋体" w:hAnsi="Helvetica" w:cs="Helvetica"/>
          <w:color w:val="666666"/>
          <w:kern w:val="0"/>
          <w:szCs w:val="21"/>
        </w:rPr>
        <w:t>字符的字节，用</w:t>
      </w:r>
      <w:r w:rsidRPr="00CC7F75">
        <w:rPr>
          <w:rFonts w:ascii="Consolas" w:eastAsia="宋体" w:hAnsi="Consolas" w:cs="宋体"/>
          <w:color w:val="DD0055"/>
          <w:kern w:val="0"/>
          <w:sz w:val="18"/>
          <w:szCs w:val="18"/>
          <w:bdr w:val="single" w:sz="6" w:space="0" w:color="DDDDDD" w:frame="1"/>
          <w:shd w:val="clear" w:color="auto" w:fill="FAFAFA"/>
        </w:rPr>
        <w:t>\x##</w:t>
      </w:r>
      <w:r w:rsidRPr="00CC7F75">
        <w:rPr>
          <w:rFonts w:ascii="Helvetica" w:eastAsia="宋体" w:hAnsi="Helvetica" w:cs="Helvetica"/>
          <w:color w:val="666666"/>
          <w:kern w:val="0"/>
          <w:szCs w:val="21"/>
        </w:rPr>
        <w:t>显示。</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反过来，如果我们从网络或磁盘上读取了字节流，那么读到的数据就是</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。要把</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变为</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，就需要用</w:t>
      </w:r>
      <w:r w:rsidRPr="00CC7F75">
        <w:rPr>
          <w:rFonts w:ascii="Consolas" w:eastAsia="宋体" w:hAnsi="Consolas" w:cs="宋体"/>
          <w:color w:val="DD0055"/>
          <w:kern w:val="0"/>
          <w:sz w:val="18"/>
          <w:szCs w:val="18"/>
          <w:bdr w:val="single" w:sz="6" w:space="0" w:color="DDDDDD" w:frame="1"/>
          <w:shd w:val="clear" w:color="auto" w:fill="FAFAFA"/>
        </w:rPr>
        <w:t>decode()</w:t>
      </w:r>
      <w:r w:rsidRPr="00CC7F75">
        <w:rPr>
          <w:rFonts w:ascii="Helvetica" w:eastAsia="宋体" w:hAnsi="Helvetica" w:cs="Helvetica"/>
          <w:color w:val="666666"/>
          <w:kern w:val="0"/>
          <w:szCs w:val="21"/>
        </w:rPr>
        <w:t>方法：</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DD1144"/>
          <w:kern w:val="0"/>
          <w:sz w:val="24"/>
          <w:szCs w:val="24"/>
        </w:rPr>
        <w:t>b'ABC'</w:t>
      </w:r>
      <w:r w:rsidRPr="00CC7F75">
        <w:rPr>
          <w:rFonts w:ascii="宋体" w:eastAsia="宋体" w:hAnsi="宋体" w:cs="宋体"/>
          <w:color w:val="444444"/>
          <w:kern w:val="0"/>
          <w:sz w:val="24"/>
          <w:szCs w:val="24"/>
        </w:rPr>
        <w:t>.decode(</w:t>
      </w:r>
      <w:r w:rsidRPr="00CC7F75">
        <w:rPr>
          <w:rFonts w:ascii="宋体" w:eastAsia="宋体" w:hAnsi="宋体" w:cs="宋体"/>
          <w:color w:val="DD1144"/>
          <w:kern w:val="0"/>
          <w:sz w:val="24"/>
          <w:szCs w:val="24"/>
        </w:rPr>
        <w:t>'ascii'</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'ABC'</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DD1144"/>
          <w:kern w:val="0"/>
          <w:sz w:val="24"/>
          <w:szCs w:val="24"/>
        </w:rPr>
        <w:t>b'\xe4\xb8\xad\xe6\x96\x87'</w:t>
      </w:r>
      <w:r w:rsidRPr="00CC7F75">
        <w:rPr>
          <w:rFonts w:ascii="宋体" w:eastAsia="宋体" w:hAnsi="宋体" w:cs="宋体"/>
          <w:color w:val="444444"/>
          <w:kern w:val="0"/>
          <w:sz w:val="24"/>
          <w:szCs w:val="24"/>
        </w:rPr>
        <w:t>.decode(</w:t>
      </w:r>
      <w:r w:rsidRPr="00CC7F75">
        <w:rPr>
          <w:rFonts w:ascii="宋体" w:eastAsia="宋体" w:hAnsi="宋体" w:cs="宋体"/>
          <w:color w:val="DD1144"/>
          <w:kern w:val="0"/>
          <w:sz w:val="24"/>
          <w:szCs w:val="24"/>
        </w:rPr>
        <w:t>'utf-8'</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'中文'</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要计算</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包含多少个字符，可以用</w:t>
      </w:r>
      <w:r w:rsidRPr="00CC7F75">
        <w:rPr>
          <w:rFonts w:ascii="Consolas" w:eastAsia="宋体" w:hAnsi="Consolas" w:cs="宋体"/>
          <w:color w:val="DD0055"/>
          <w:kern w:val="0"/>
          <w:sz w:val="18"/>
          <w:szCs w:val="18"/>
          <w:bdr w:val="single" w:sz="6" w:space="0" w:color="DDDDDD" w:frame="1"/>
          <w:shd w:val="clear" w:color="auto" w:fill="FAFAFA"/>
        </w:rPr>
        <w:t>len()</w:t>
      </w:r>
      <w:r w:rsidRPr="00CC7F75">
        <w:rPr>
          <w:rFonts w:ascii="Helvetica" w:eastAsia="宋体" w:hAnsi="Helvetica" w:cs="Helvetica"/>
          <w:color w:val="666666"/>
          <w:kern w:val="0"/>
          <w:szCs w:val="21"/>
        </w:rPr>
        <w:t>函数：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len(</w:t>
      </w:r>
      <w:r w:rsidRPr="00CC7F75">
        <w:rPr>
          <w:rFonts w:ascii="宋体" w:eastAsia="宋体" w:hAnsi="宋体" w:cs="宋体"/>
          <w:color w:val="DD1144"/>
          <w:kern w:val="0"/>
          <w:sz w:val="24"/>
          <w:szCs w:val="24"/>
        </w:rPr>
        <w:t>'ABC'</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len(</w:t>
      </w:r>
      <w:r w:rsidRPr="00CC7F75">
        <w:rPr>
          <w:rFonts w:ascii="宋体" w:eastAsia="宋体" w:hAnsi="宋体" w:cs="宋体"/>
          <w:color w:val="DD1144"/>
          <w:kern w:val="0"/>
          <w:sz w:val="24"/>
          <w:szCs w:val="24"/>
        </w:rPr>
        <w:t>'中文'</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2</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t>len()</w:t>
      </w:r>
      <w:r w:rsidRPr="00CC7F75">
        <w:rPr>
          <w:rFonts w:ascii="Helvetica" w:eastAsia="宋体" w:hAnsi="Helvetica" w:cs="Helvetica"/>
          <w:color w:val="666666"/>
          <w:kern w:val="0"/>
          <w:szCs w:val="21"/>
        </w:rPr>
        <w:t>函数计算的是</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的字符数，如果换成</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len()</w:t>
      </w:r>
      <w:r w:rsidRPr="00CC7F75">
        <w:rPr>
          <w:rFonts w:ascii="Helvetica" w:eastAsia="宋体" w:hAnsi="Helvetica" w:cs="Helvetica"/>
          <w:color w:val="666666"/>
          <w:kern w:val="0"/>
          <w:szCs w:val="21"/>
        </w:rPr>
        <w:t>函数就计算字节数：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len(</w:t>
      </w:r>
      <w:r w:rsidRPr="00CC7F75">
        <w:rPr>
          <w:rFonts w:ascii="宋体" w:eastAsia="宋体" w:hAnsi="宋体" w:cs="宋体"/>
          <w:color w:val="DD1144"/>
          <w:kern w:val="0"/>
          <w:sz w:val="24"/>
          <w:szCs w:val="24"/>
        </w:rPr>
        <w:t>b'ABC'</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len(</w:t>
      </w:r>
      <w:r w:rsidRPr="00CC7F75">
        <w:rPr>
          <w:rFonts w:ascii="宋体" w:eastAsia="宋体" w:hAnsi="宋体" w:cs="宋体"/>
          <w:color w:val="DD1144"/>
          <w:kern w:val="0"/>
          <w:sz w:val="24"/>
          <w:szCs w:val="24"/>
        </w:rPr>
        <w:t>b'\xe4\xb8\xad\xe6\x96\x87'</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lastRenderedPageBreak/>
        <w:t>6</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len(</w:t>
      </w:r>
      <w:r w:rsidRPr="00CC7F75">
        <w:rPr>
          <w:rFonts w:ascii="宋体" w:eastAsia="宋体" w:hAnsi="宋体" w:cs="宋体"/>
          <w:color w:val="DD1144"/>
          <w:kern w:val="0"/>
          <w:sz w:val="24"/>
          <w:szCs w:val="24"/>
        </w:rPr>
        <w:t>'中文'</w:t>
      </w:r>
      <w:r w:rsidRPr="00CC7F75">
        <w:rPr>
          <w:rFonts w:ascii="宋体" w:eastAsia="宋体" w:hAnsi="宋体" w:cs="宋体"/>
          <w:color w:val="444444"/>
          <w:kern w:val="0"/>
          <w:sz w:val="24"/>
          <w:szCs w:val="24"/>
        </w:rPr>
        <w:t>.encode(</w:t>
      </w:r>
      <w:r w:rsidRPr="00CC7F75">
        <w:rPr>
          <w:rFonts w:ascii="宋体" w:eastAsia="宋体" w:hAnsi="宋体" w:cs="宋体"/>
          <w:color w:val="DD1144"/>
          <w:kern w:val="0"/>
          <w:sz w:val="24"/>
          <w:szCs w:val="24"/>
        </w:rPr>
        <w:t>'utf-8'</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6</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可见，</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个中文字符经过</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编码后通常会占用</w:t>
      </w:r>
      <w:r w:rsidRPr="00CC7F75">
        <w:rPr>
          <w:rFonts w:ascii="Helvetica" w:eastAsia="宋体" w:hAnsi="Helvetica" w:cs="Helvetica"/>
          <w:color w:val="666666"/>
          <w:kern w:val="0"/>
          <w:szCs w:val="21"/>
        </w:rPr>
        <w:t>3</w:t>
      </w:r>
      <w:r w:rsidRPr="00CC7F75">
        <w:rPr>
          <w:rFonts w:ascii="Helvetica" w:eastAsia="宋体" w:hAnsi="Helvetica" w:cs="Helvetica"/>
          <w:color w:val="666666"/>
          <w:kern w:val="0"/>
          <w:szCs w:val="21"/>
        </w:rPr>
        <w:t>个字节，而</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个英文字符只占用</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个字节。</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在操作字符串时，我们经常遇到</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和</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的互相转换。为了避免乱码问题，应当始终坚持使用</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编码对</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和</w:t>
      </w:r>
      <w:r w:rsidRPr="00CC7F75">
        <w:rPr>
          <w:rFonts w:ascii="Consolas" w:eastAsia="宋体" w:hAnsi="Consolas" w:cs="宋体"/>
          <w:color w:val="DD0055"/>
          <w:kern w:val="0"/>
          <w:sz w:val="18"/>
          <w:szCs w:val="18"/>
          <w:bdr w:val="single" w:sz="6" w:space="0" w:color="DDDDDD" w:frame="1"/>
          <w:shd w:val="clear" w:color="auto" w:fill="FAFAFA"/>
        </w:rPr>
        <w:t>bytes</w:t>
      </w:r>
      <w:r w:rsidRPr="00CC7F75">
        <w:rPr>
          <w:rFonts w:ascii="Helvetica" w:eastAsia="宋体" w:hAnsi="Helvetica" w:cs="Helvetica"/>
          <w:color w:val="666666"/>
          <w:kern w:val="0"/>
          <w:szCs w:val="21"/>
        </w:rPr>
        <w:t>进行转换。</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由于</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源代码也是一个文本文件，所以，当你的源代码中包含中文的时候，在保存源代码时，就需要务必指定保存为</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编码。当</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解释器读取源代码时，为了让它按</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编码读取，我们通常在文件开头写上这两行：</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i/>
          <w:iCs/>
          <w:color w:val="999988"/>
          <w:kern w:val="0"/>
          <w:sz w:val="24"/>
          <w:szCs w:val="24"/>
        </w:rPr>
        <w:t>#!/usr/bin/env python3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i/>
          <w:iCs/>
          <w:color w:val="999988"/>
          <w:kern w:val="0"/>
          <w:sz w:val="24"/>
          <w:szCs w:val="24"/>
        </w:rPr>
        <w:t># -*- coding: utf-8 -*-</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第一行注释是为了告诉</w:t>
      </w:r>
      <w:r w:rsidRPr="00CC7F75">
        <w:rPr>
          <w:rFonts w:ascii="Helvetica" w:eastAsia="宋体" w:hAnsi="Helvetica" w:cs="Helvetica"/>
          <w:color w:val="666666"/>
          <w:kern w:val="0"/>
          <w:szCs w:val="21"/>
        </w:rPr>
        <w:t>Linux/OS X</w:t>
      </w:r>
      <w:r w:rsidRPr="00CC7F75">
        <w:rPr>
          <w:rFonts w:ascii="Helvetica" w:eastAsia="宋体" w:hAnsi="Helvetica" w:cs="Helvetica"/>
          <w:color w:val="666666"/>
          <w:kern w:val="0"/>
          <w:szCs w:val="21"/>
        </w:rPr>
        <w:t>系统，这是一个</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可执行程序，</w:t>
      </w:r>
      <w:r w:rsidRPr="00CC7F75">
        <w:rPr>
          <w:rFonts w:ascii="Helvetica" w:eastAsia="宋体" w:hAnsi="Helvetica" w:cs="Helvetica"/>
          <w:color w:val="666666"/>
          <w:kern w:val="0"/>
          <w:szCs w:val="21"/>
        </w:rPr>
        <w:t>Windows</w:t>
      </w:r>
      <w:r w:rsidRPr="00CC7F75">
        <w:rPr>
          <w:rFonts w:ascii="Helvetica" w:eastAsia="宋体" w:hAnsi="Helvetica" w:cs="Helvetica"/>
          <w:color w:val="666666"/>
          <w:kern w:val="0"/>
          <w:szCs w:val="21"/>
        </w:rPr>
        <w:t>系统会忽略这个注释；</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第二行注释是为了告诉</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解释器，按照</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编码读取源代码，否则，你在源代码中写的中文输出可能会有乱码。</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申明了</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编码并不意味着你的</w:t>
      </w:r>
      <w:r w:rsidRPr="00CC7F75">
        <w:rPr>
          <w:rFonts w:ascii="Consolas" w:eastAsia="宋体" w:hAnsi="Consolas" w:cs="宋体"/>
          <w:color w:val="DD0055"/>
          <w:kern w:val="0"/>
          <w:sz w:val="18"/>
          <w:szCs w:val="18"/>
          <w:bdr w:val="single" w:sz="6" w:space="0" w:color="DDDDDD" w:frame="1"/>
          <w:shd w:val="clear" w:color="auto" w:fill="FAFAFA"/>
        </w:rPr>
        <w:t>.py</w:t>
      </w:r>
      <w:r w:rsidRPr="00CC7F75">
        <w:rPr>
          <w:rFonts w:ascii="Helvetica" w:eastAsia="宋体" w:hAnsi="Helvetica" w:cs="Helvetica"/>
          <w:color w:val="666666"/>
          <w:kern w:val="0"/>
          <w:szCs w:val="21"/>
        </w:rPr>
        <w:t>文件就是</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编码的，必须并且要确保文本编辑器正在使用</w:t>
      </w:r>
      <w:r w:rsidRPr="00CC7F75">
        <w:rPr>
          <w:rFonts w:ascii="Helvetica" w:eastAsia="宋体" w:hAnsi="Helvetica" w:cs="Helvetica"/>
          <w:color w:val="666666"/>
          <w:kern w:val="0"/>
          <w:szCs w:val="21"/>
        </w:rPr>
        <w:t>UTF-8 without BOM</w:t>
      </w:r>
      <w:r w:rsidRPr="00CC7F75">
        <w:rPr>
          <w:rFonts w:ascii="Helvetica" w:eastAsia="宋体" w:hAnsi="Helvetica" w:cs="Helvetica"/>
          <w:color w:val="666666"/>
          <w:kern w:val="0"/>
          <w:szCs w:val="21"/>
        </w:rPr>
        <w:t>编码：</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2D237E7A" wp14:editId="4D2EBB96">
            <wp:extent cx="6038850" cy="3076575"/>
            <wp:effectExtent l="0" t="0" r="0" b="9525"/>
            <wp:docPr id="23" name="图片 23" descr="set-encoding-in-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et-encoding-in-notepa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38850" cy="3076575"/>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如果</w:t>
      </w:r>
      <w:r w:rsidRPr="00CC7F75">
        <w:rPr>
          <w:rFonts w:ascii="Consolas" w:eastAsia="宋体" w:hAnsi="Consolas" w:cs="宋体"/>
          <w:color w:val="DD0055"/>
          <w:kern w:val="0"/>
          <w:sz w:val="18"/>
          <w:szCs w:val="18"/>
          <w:bdr w:val="single" w:sz="6" w:space="0" w:color="DDDDDD" w:frame="1"/>
          <w:shd w:val="clear" w:color="auto" w:fill="FAFAFA"/>
        </w:rPr>
        <w:t>.py</w:t>
      </w:r>
      <w:r w:rsidRPr="00CC7F75">
        <w:rPr>
          <w:rFonts w:ascii="Helvetica" w:eastAsia="宋体" w:hAnsi="Helvetica" w:cs="Helvetica"/>
          <w:color w:val="666666"/>
          <w:kern w:val="0"/>
          <w:szCs w:val="21"/>
        </w:rPr>
        <w:t>文件本身使用</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编码，并且也申明了</w:t>
      </w:r>
      <w:r w:rsidRPr="00CC7F75">
        <w:rPr>
          <w:rFonts w:ascii="Consolas" w:eastAsia="宋体" w:hAnsi="Consolas" w:cs="宋体"/>
          <w:color w:val="DD0055"/>
          <w:kern w:val="0"/>
          <w:sz w:val="18"/>
          <w:szCs w:val="18"/>
          <w:bdr w:val="single" w:sz="6" w:space="0" w:color="DDDDDD" w:frame="1"/>
          <w:shd w:val="clear" w:color="auto" w:fill="FAFAFA"/>
        </w:rPr>
        <w:t># -*- coding: utf-8 -*-</w:t>
      </w:r>
      <w:r w:rsidRPr="00CC7F75">
        <w:rPr>
          <w:rFonts w:ascii="Helvetica" w:eastAsia="宋体" w:hAnsi="Helvetica" w:cs="Helvetica"/>
          <w:color w:val="666666"/>
          <w:kern w:val="0"/>
          <w:szCs w:val="21"/>
        </w:rPr>
        <w:t>，打开命令提示符测试就可以正常显示中文：</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45B7D38E" wp14:editId="1B2EAE20">
            <wp:extent cx="3933825" cy="2543175"/>
            <wp:effectExtent l="0" t="0" r="9525" b="9525"/>
            <wp:docPr id="24" name="图片 24" descr="py-chinese-test-in-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y-chinese-test-in-cm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33825" cy="2543175"/>
                    </a:xfrm>
                    <a:prstGeom prst="rect">
                      <a:avLst/>
                    </a:prstGeom>
                    <a:noFill/>
                    <a:ln>
                      <a:noFill/>
                    </a:ln>
                  </pic:spPr>
                </pic:pic>
              </a:graphicData>
            </a:graphic>
          </wp:inline>
        </w:drawing>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格式化</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最后一个常见的问题是如何输出格式化的字符串。我们经常会输出类似</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Consolas" w:eastAsia="宋体" w:hAnsi="Consolas" w:cs="宋体"/>
          <w:color w:val="DD0055"/>
          <w:kern w:val="0"/>
          <w:sz w:val="18"/>
          <w:szCs w:val="18"/>
          <w:bdr w:val="single" w:sz="6" w:space="0" w:color="DDDDDD" w:frame="1"/>
          <w:shd w:val="clear" w:color="auto" w:fill="FAFAFA"/>
        </w:rPr>
        <w:t>亲爱的</w:t>
      </w:r>
      <w:r w:rsidRPr="00CC7F75">
        <w:rPr>
          <w:rFonts w:ascii="Consolas" w:eastAsia="宋体" w:hAnsi="Consolas" w:cs="宋体"/>
          <w:color w:val="DD0055"/>
          <w:kern w:val="0"/>
          <w:sz w:val="18"/>
          <w:szCs w:val="18"/>
          <w:bdr w:val="single" w:sz="6" w:space="0" w:color="DDDDDD" w:frame="1"/>
          <w:shd w:val="clear" w:color="auto" w:fill="FAFAFA"/>
        </w:rPr>
        <w:t>xxx</w:t>
      </w:r>
      <w:r w:rsidRPr="00CC7F75">
        <w:rPr>
          <w:rFonts w:ascii="Consolas" w:eastAsia="宋体" w:hAnsi="Consolas" w:cs="宋体"/>
          <w:color w:val="DD0055"/>
          <w:kern w:val="0"/>
          <w:sz w:val="18"/>
          <w:szCs w:val="18"/>
          <w:bdr w:val="single" w:sz="6" w:space="0" w:color="DDDDDD" w:frame="1"/>
          <w:shd w:val="clear" w:color="auto" w:fill="FAFAFA"/>
        </w:rPr>
        <w:t>你好！你</w:t>
      </w:r>
      <w:r w:rsidRPr="00CC7F75">
        <w:rPr>
          <w:rFonts w:ascii="Consolas" w:eastAsia="宋体" w:hAnsi="Consolas" w:cs="宋体"/>
          <w:color w:val="DD0055"/>
          <w:kern w:val="0"/>
          <w:sz w:val="18"/>
          <w:szCs w:val="18"/>
          <w:bdr w:val="single" w:sz="6" w:space="0" w:color="DDDDDD" w:frame="1"/>
          <w:shd w:val="clear" w:color="auto" w:fill="FAFAFA"/>
        </w:rPr>
        <w:t>xx</w:t>
      </w:r>
      <w:r w:rsidRPr="00CC7F75">
        <w:rPr>
          <w:rFonts w:ascii="Consolas" w:eastAsia="宋体" w:hAnsi="Consolas" w:cs="宋体"/>
          <w:color w:val="DD0055"/>
          <w:kern w:val="0"/>
          <w:sz w:val="18"/>
          <w:szCs w:val="18"/>
          <w:bdr w:val="single" w:sz="6" w:space="0" w:color="DDDDDD" w:frame="1"/>
          <w:shd w:val="clear" w:color="auto" w:fill="FAFAFA"/>
        </w:rPr>
        <w:t>月的话费是</w:t>
      </w:r>
      <w:r w:rsidRPr="00CC7F75">
        <w:rPr>
          <w:rFonts w:ascii="Consolas" w:eastAsia="宋体" w:hAnsi="Consolas" w:cs="宋体"/>
          <w:color w:val="DD0055"/>
          <w:kern w:val="0"/>
          <w:sz w:val="18"/>
          <w:szCs w:val="18"/>
          <w:bdr w:val="single" w:sz="6" w:space="0" w:color="DDDDDD" w:frame="1"/>
          <w:shd w:val="clear" w:color="auto" w:fill="FAFAFA"/>
        </w:rPr>
        <w:t>xx</w:t>
      </w:r>
      <w:r w:rsidRPr="00CC7F75">
        <w:rPr>
          <w:rFonts w:ascii="Consolas" w:eastAsia="宋体" w:hAnsi="Consolas" w:cs="宋体"/>
          <w:color w:val="DD0055"/>
          <w:kern w:val="0"/>
          <w:sz w:val="18"/>
          <w:szCs w:val="18"/>
          <w:bdr w:val="single" w:sz="6" w:space="0" w:color="DDDDDD" w:frame="1"/>
          <w:shd w:val="clear" w:color="auto" w:fill="FAFAFA"/>
        </w:rPr>
        <w:t>，余额是</w:t>
      </w:r>
      <w:r w:rsidRPr="00CC7F75">
        <w:rPr>
          <w:rFonts w:ascii="Consolas" w:eastAsia="宋体" w:hAnsi="Consolas" w:cs="宋体"/>
          <w:color w:val="DD0055"/>
          <w:kern w:val="0"/>
          <w:sz w:val="18"/>
          <w:szCs w:val="18"/>
          <w:bdr w:val="single" w:sz="6" w:space="0" w:color="DDDDDD" w:frame="1"/>
          <w:shd w:val="clear" w:color="auto" w:fill="FAFAFA"/>
        </w:rPr>
        <w:t>xx'</w:t>
      </w:r>
      <w:r w:rsidRPr="00CC7F75">
        <w:rPr>
          <w:rFonts w:ascii="Helvetica" w:eastAsia="宋体" w:hAnsi="Helvetica" w:cs="Helvetica"/>
          <w:color w:val="666666"/>
          <w:kern w:val="0"/>
          <w:szCs w:val="21"/>
        </w:rPr>
        <w:t>之类的字符串，而</w:t>
      </w:r>
      <w:r w:rsidRPr="00CC7F75">
        <w:rPr>
          <w:rFonts w:ascii="Helvetica" w:eastAsia="宋体" w:hAnsi="Helvetica" w:cs="Helvetica"/>
          <w:color w:val="666666"/>
          <w:kern w:val="0"/>
          <w:szCs w:val="21"/>
        </w:rPr>
        <w:t>xxx</w:t>
      </w:r>
      <w:r w:rsidRPr="00CC7F75">
        <w:rPr>
          <w:rFonts w:ascii="Helvetica" w:eastAsia="宋体" w:hAnsi="Helvetica" w:cs="Helvetica"/>
          <w:color w:val="666666"/>
          <w:kern w:val="0"/>
          <w:szCs w:val="21"/>
        </w:rPr>
        <w:t>的内容都是根据变量变化的，所以，需要一种简便的格式化字符串的方式。</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383BC222" wp14:editId="77F348C4">
            <wp:extent cx="4133850" cy="2200275"/>
            <wp:effectExtent l="0" t="0" r="0" b="9525"/>
            <wp:docPr id="25" name="图片 25" descr="py-str-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y-str-form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3850" cy="2200275"/>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中，采用的格式化方式和</w:t>
      </w:r>
      <w:r w:rsidRPr="00CC7F75">
        <w:rPr>
          <w:rFonts w:ascii="Helvetica" w:eastAsia="宋体" w:hAnsi="Helvetica" w:cs="Helvetica"/>
          <w:color w:val="666666"/>
          <w:kern w:val="0"/>
          <w:szCs w:val="21"/>
        </w:rPr>
        <w:t>C</w:t>
      </w:r>
      <w:r w:rsidRPr="00CC7F75">
        <w:rPr>
          <w:rFonts w:ascii="Helvetica" w:eastAsia="宋体" w:hAnsi="Helvetica" w:cs="Helvetica"/>
          <w:color w:val="666666"/>
          <w:kern w:val="0"/>
          <w:szCs w:val="21"/>
        </w:rPr>
        <w:t>语言是一致的，用</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实现，举例如下：</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DD1144"/>
          <w:kern w:val="0"/>
          <w:sz w:val="24"/>
          <w:szCs w:val="24"/>
        </w:rPr>
        <w:t>'Hello, %s'</w:t>
      </w:r>
      <w:r w:rsidRPr="00CC7F75">
        <w:rPr>
          <w:rFonts w:ascii="宋体" w:eastAsia="宋体" w:hAnsi="宋体" w:cs="宋体"/>
          <w:color w:val="444444"/>
          <w:kern w:val="0"/>
          <w:sz w:val="24"/>
          <w:szCs w:val="24"/>
        </w:rPr>
        <w:t xml:space="preserve"> % </w:t>
      </w:r>
      <w:r w:rsidRPr="00CC7F75">
        <w:rPr>
          <w:rFonts w:ascii="宋体" w:eastAsia="宋体" w:hAnsi="宋体" w:cs="宋体"/>
          <w:color w:val="DD1144"/>
          <w:kern w:val="0"/>
          <w:sz w:val="24"/>
          <w:szCs w:val="24"/>
        </w:rPr>
        <w:t>'world'</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'Hello, world'</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DD1144"/>
          <w:kern w:val="0"/>
          <w:sz w:val="24"/>
          <w:szCs w:val="24"/>
        </w:rPr>
        <w:t>'Hi, %s, you have $%d.'</w:t>
      </w:r>
      <w:r w:rsidRPr="00CC7F75">
        <w:rPr>
          <w:rFonts w:ascii="宋体" w:eastAsia="宋体" w:hAnsi="宋体" w:cs="宋体"/>
          <w:color w:val="444444"/>
          <w:kern w:val="0"/>
          <w:sz w:val="24"/>
          <w:szCs w:val="24"/>
        </w:rPr>
        <w:t xml:space="preserve"> % (</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1000000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lastRenderedPageBreak/>
        <w:t>'Hi, Michael, you have $1000000.'</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你可能猜到了，</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运算符就是用来格式化字符串的。在字符串内部，</w:t>
      </w:r>
      <w:r w:rsidRPr="00CC7F75">
        <w:rPr>
          <w:rFonts w:ascii="Consolas" w:eastAsia="宋体" w:hAnsi="Consolas" w:cs="宋体"/>
          <w:color w:val="DD0055"/>
          <w:kern w:val="0"/>
          <w:sz w:val="18"/>
          <w:szCs w:val="18"/>
          <w:bdr w:val="single" w:sz="6" w:space="0" w:color="DDDDDD" w:frame="1"/>
          <w:shd w:val="clear" w:color="auto" w:fill="FAFAFA"/>
        </w:rPr>
        <w:t>%s</w:t>
      </w:r>
      <w:r w:rsidRPr="00CC7F75">
        <w:rPr>
          <w:rFonts w:ascii="Helvetica" w:eastAsia="宋体" w:hAnsi="Helvetica" w:cs="Helvetica"/>
          <w:color w:val="666666"/>
          <w:kern w:val="0"/>
          <w:szCs w:val="21"/>
        </w:rPr>
        <w:t>表示用字符串替换，</w:t>
      </w:r>
      <w:r w:rsidRPr="00CC7F75">
        <w:rPr>
          <w:rFonts w:ascii="Consolas" w:eastAsia="宋体" w:hAnsi="Consolas" w:cs="宋体"/>
          <w:color w:val="DD0055"/>
          <w:kern w:val="0"/>
          <w:sz w:val="18"/>
          <w:szCs w:val="18"/>
          <w:bdr w:val="single" w:sz="6" w:space="0" w:color="DDDDDD" w:frame="1"/>
          <w:shd w:val="clear" w:color="auto" w:fill="FAFAFA"/>
        </w:rPr>
        <w:t>%d</w:t>
      </w:r>
      <w:r w:rsidRPr="00CC7F75">
        <w:rPr>
          <w:rFonts w:ascii="Helvetica" w:eastAsia="宋体" w:hAnsi="Helvetica" w:cs="Helvetica"/>
          <w:color w:val="666666"/>
          <w:kern w:val="0"/>
          <w:szCs w:val="21"/>
        </w:rPr>
        <w:t>表示用整数替换，有几个</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占位符，后面就跟几个变量或者值，顺序要对应好。如果只有一个</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，括号可以省略。</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常见的占位符有：</w:t>
      </w:r>
    </w:p>
    <w:tbl>
      <w:tblPr>
        <w:tblW w:w="10476" w:type="dxa"/>
        <w:tblCellMar>
          <w:top w:w="15" w:type="dxa"/>
          <w:left w:w="15" w:type="dxa"/>
          <w:bottom w:w="15" w:type="dxa"/>
          <w:right w:w="15" w:type="dxa"/>
        </w:tblCellMar>
        <w:tblLook w:val="04A0" w:firstRow="1" w:lastRow="0" w:firstColumn="1" w:lastColumn="0" w:noHBand="0" w:noVBand="1"/>
      </w:tblPr>
      <w:tblGrid>
        <w:gridCol w:w="2328"/>
        <w:gridCol w:w="8148"/>
      </w:tblGrid>
      <w:tr w:rsidR="00CC7F75" w:rsidRPr="00CC7F75" w:rsidTr="00CC7F75">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%d</w:t>
            </w:r>
          </w:p>
        </w:tc>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整数</w:t>
            </w:r>
          </w:p>
        </w:tc>
      </w:tr>
      <w:tr w:rsidR="00CC7F75" w:rsidRPr="00CC7F75" w:rsidTr="00CC7F75">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%f</w:t>
            </w:r>
          </w:p>
        </w:tc>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浮点数</w:t>
            </w:r>
          </w:p>
        </w:tc>
      </w:tr>
      <w:tr w:rsidR="00CC7F75" w:rsidRPr="00CC7F75" w:rsidTr="00CC7F75">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%s</w:t>
            </w:r>
          </w:p>
        </w:tc>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字符串</w:t>
            </w:r>
          </w:p>
        </w:tc>
      </w:tr>
      <w:tr w:rsidR="00CC7F75" w:rsidRPr="00CC7F75" w:rsidTr="00CC7F75">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%x</w:t>
            </w:r>
          </w:p>
        </w:tc>
        <w:tc>
          <w:tcPr>
            <w:tcW w:w="0" w:type="auto"/>
            <w:tcBorders>
              <w:bottom w:val="single" w:sz="6" w:space="0" w:color="DDDDDD"/>
            </w:tcBorders>
            <w:tcMar>
              <w:top w:w="120" w:type="dxa"/>
              <w:left w:w="120" w:type="dxa"/>
              <w:bottom w:w="120" w:type="dxa"/>
              <w:right w:w="120" w:type="dxa"/>
            </w:tcMar>
            <w:hideMark/>
          </w:tcPr>
          <w:p w:rsidR="00CC7F75" w:rsidRPr="00CC7F75" w:rsidRDefault="00CC7F75" w:rsidP="00CC7F75">
            <w:pPr>
              <w:widowControl/>
              <w:spacing w:before="225" w:after="225"/>
              <w:jc w:val="left"/>
              <w:rPr>
                <w:rFonts w:ascii="宋体" w:eastAsia="宋体" w:hAnsi="宋体" w:cs="宋体"/>
                <w:kern w:val="0"/>
                <w:sz w:val="24"/>
                <w:szCs w:val="24"/>
              </w:rPr>
            </w:pPr>
            <w:r w:rsidRPr="00CC7F75">
              <w:rPr>
                <w:rFonts w:ascii="宋体" w:eastAsia="宋体" w:hAnsi="宋体" w:cs="宋体"/>
                <w:kern w:val="0"/>
                <w:sz w:val="24"/>
                <w:szCs w:val="24"/>
              </w:rPr>
              <w:t>十六进制整数</w:t>
            </w:r>
          </w:p>
        </w:tc>
      </w:tr>
    </w:tbl>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其中，格式化整数和浮点数还可以指定是否补</w:t>
      </w:r>
      <w:r w:rsidRPr="00CC7F75">
        <w:rPr>
          <w:rFonts w:ascii="Helvetica" w:eastAsia="宋体" w:hAnsi="Helvetica" w:cs="Helvetica"/>
          <w:color w:val="666666"/>
          <w:kern w:val="0"/>
          <w:szCs w:val="21"/>
        </w:rPr>
        <w:t>0</w:t>
      </w:r>
      <w:r w:rsidRPr="00CC7F75">
        <w:rPr>
          <w:rFonts w:ascii="Helvetica" w:eastAsia="宋体" w:hAnsi="Helvetica" w:cs="Helvetica"/>
          <w:color w:val="666666"/>
          <w:kern w:val="0"/>
          <w:szCs w:val="21"/>
        </w:rPr>
        <w:t>和整数与小数的位数：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DD1144"/>
          <w:kern w:val="0"/>
          <w:sz w:val="24"/>
          <w:szCs w:val="24"/>
        </w:rPr>
        <w:t>'%2d-%02d'</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 3-01'</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DD1144"/>
          <w:kern w:val="0"/>
          <w:sz w:val="24"/>
          <w:szCs w:val="24"/>
        </w:rPr>
        <w:t>'%.2f'</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3.1415926</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'3.14'</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如果你不太确定应该用什么，</w:t>
      </w:r>
      <w:r w:rsidRPr="00CC7F75">
        <w:rPr>
          <w:rFonts w:ascii="Consolas" w:eastAsia="宋体" w:hAnsi="Consolas" w:cs="宋体"/>
          <w:color w:val="DD0055"/>
          <w:kern w:val="0"/>
          <w:sz w:val="18"/>
          <w:szCs w:val="18"/>
          <w:bdr w:val="single" w:sz="6" w:space="0" w:color="DDDDDD" w:frame="1"/>
          <w:shd w:val="clear" w:color="auto" w:fill="FAFAFA"/>
        </w:rPr>
        <w:t>%s</w:t>
      </w:r>
      <w:r w:rsidRPr="00CC7F75">
        <w:rPr>
          <w:rFonts w:ascii="Helvetica" w:eastAsia="宋体" w:hAnsi="Helvetica" w:cs="Helvetica"/>
          <w:color w:val="666666"/>
          <w:kern w:val="0"/>
          <w:szCs w:val="21"/>
        </w:rPr>
        <w:t>永远起作用，它会把任何数据类型转换为字符串：</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DD1144"/>
          <w:kern w:val="0"/>
          <w:sz w:val="24"/>
          <w:szCs w:val="24"/>
        </w:rPr>
        <w:t>'Age: %s. Gender: %s'</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25</w:t>
      </w:r>
      <w:r w:rsidRPr="00CC7F75">
        <w:rPr>
          <w:rFonts w:ascii="宋体" w:eastAsia="宋体" w:hAnsi="宋体" w:cs="宋体"/>
          <w:color w:val="444444"/>
          <w:kern w:val="0"/>
          <w:sz w:val="24"/>
          <w:szCs w:val="24"/>
        </w:rPr>
        <w:t xml:space="preserve">, </w:t>
      </w:r>
      <w:r w:rsidRPr="00CC7F75">
        <w:rPr>
          <w:rFonts w:ascii="宋体" w:eastAsia="宋体" w:hAnsi="宋体" w:cs="宋体"/>
          <w:color w:val="0086B3"/>
          <w:kern w:val="0"/>
          <w:sz w:val="24"/>
          <w:szCs w:val="24"/>
        </w:rPr>
        <w:t>True</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'Age: 25. Gender: True'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有些时候，字符串里面的</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是一个普通字符怎么办？这个时候就需要转义，用</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来表示一个</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DD1144"/>
          <w:kern w:val="0"/>
          <w:sz w:val="24"/>
          <w:szCs w:val="24"/>
        </w:rPr>
        <w:t>'growth rate: %d %%'</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7</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'growth rate: 7 %'</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lastRenderedPageBreak/>
        <w:t>练习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小明的成绩从去年的</w:t>
      </w:r>
      <w:r w:rsidRPr="00CC7F75">
        <w:rPr>
          <w:rFonts w:ascii="Helvetica" w:eastAsia="宋体" w:hAnsi="Helvetica" w:cs="Helvetica"/>
          <w:color w:val="666666"/>
          <w:kern w:val="0"/>
          <w:szCs w:val="21"/>
        </w:rPr>
        <w:t>72</w:t>
      </w:r>
      <w:r w:rsidRPr="00CC7F75">
        <w:rPr>
          <w:rFonts w:ascii="Helvetica" w:eastAsia="宋体" w:hAnsi="Helvetica" w:cs="Helvetica"/>
          <w:color w:val="666666"/>
          <w:kern w:val="0"/>
          <w:szCs w:val="21"/>
        </w:rPr>
        <w:t>分提升到了今年的</w:t>
      </w:r>
      <w:r w:rsidRPr="00CC7F75">
        <w:rPr>
          <w:rFonts w:ascii="Helvetica" w:eastAsia="宋体" w:hAnsi="Helvetica" w:cs="Helvetica"/>
          <w:color w:val="666666"/>
          <w:kern w:val="0"/>
          <w:szCs w:val="21"/>
        </w:rPr>
        <w:t>85</w:t>
      </w:r>
      <w:r w:rsidRPr="00CC7F75">
        <w:rPr>
          <w:rFonts w:ascii="Helvetica" w:eastAsia="宋体" w:hAnsi="Helvetica" w:cs="Helvetica"/>
          <w:color w:val="666666"/>
          <w:kern w:val="0"/>
          <w:szCs w:val="21"/>
        </w:rPr>
        <w:t>分，请计算小明成绩提升的百分点，并用字符串格式化显示出</w:t>
      </w:r>
      <w:r w:rsidRPr="00CC7F75">
        <w:rPr>
          <w:rFonts w:ascii="Consolas" w:eastAsia="宋体" w:hAnsi="Consolas" w:cs="宋体"/>
          <w:color w:val="DD0055"/>
          <w:kern w:val="0"/>
          <w:sz w:val="18"/>
          <w:szCs w:val="18"/>
          <w:bdr w:val="single" w:sz="6" w:space="0" w:color="DDDDDD" w:frame="1"/>
          <w:shd w:val="clear" w:color="auto" w:fill="FAFAFA"/>
        </w:rPr>
        <w:t>'xx.x%'</w:t>
      </w:r>
      <w:r w:rsidRPr="00CC7F75">
        <w:rPr>
          <w:rFonts w:ascii="Helvetica" w:eastAsia="宋体" w:hAnsi="Helvetica" w:cs="Helvetica"/>
          <w:color w:val="666666"/>
          <w:kern w:val="0"/>
          <w:szCs w:val="21"/>
        </w:rPr>
        <w:t>，只保留小数点后</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位：</w:t>
      </w:r>
    </w:p>
    <w:p w:rsidR="00CC7F75" w:rsidRPr="00CC7F75" w:rsidRDefault="00CC7F75" w:rsidP="00CC7F75">
      <w:pPr>
        <w:widowControl/>
        <w:pBdr>
          <w:bottom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窗体顶端</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 -*- coding: utf-8 -*-</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s1 = 72</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s2 = 85</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object w:dxaOrig="4320" w:dyaOrig="4320">
          <v:shape id="_x0000_i1114" type="#_x0000_t75" style="width:182.25pt;height:138.75pt" o:ole="">
            <v:imagedata r:id="rId34" o:title=""/>
          </v:shape>
          <w:control r:id="rId49" w:name="DefaultOcxName3" w:shapeid="_x0000_i1114"/>
        </w:object>
      </w:r>
    </w:p>
    <w:p w:rsidR="00CC7F75" w:rsidRPr="00CC7F75" w:rsidRDefault="00CC7F75" w:rsidP="00CC7F75">
      <w:pPr>
        <w:widowControl/>
        <w:pBdr>
          <w:top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窗体底端</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小结</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 3</w:t>
      </w:r>
      <w:r w:rsidRPr="00CC7F75">
        <w:rPr>
          <w:rFonts w:ascii="Helvetica" w:eastAsia="宋体" w:hAnsi="Helvetica" w:cs="Helvetica"/>
          <w:color w:val="666666"/>
          <w:kern w:val="0"/>
          <w:szCs w:val="21"/>
        </w:rPr>
        <w:t>的字符串使用</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，直接支持多语言。</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str</w:t>
      </w:r>
      <w:r w:rsidRPr="00CC7F75">
        <w:rPr>
          <w:rFonts w:ascii="Helvetica" w:eastAsia="宋体" w:hAnsi="Helvetica" w:cs="Helvetica"/>
          <w:color w:val="666666"/>
          <w:kern w:val="0"/>
          <w:szCs w:val="21"/>
        </w:rPr>
        <w:t>和</w:t>
      </w:r>
      <w:r w:rsidRPr="00CC7F75">
        <w:rPr>
          <w:rFonts w:ascii="Helvetica" w:eastAsia="宋体" w:hAnsi="Helvetica" w:cs="Helvetica"/>
          <w:color w:val="666666"/>
          <w:kern w:val="0"/>
          <w:szCs w:val="21"/>
        </w:rPr>
        <w:t>bytes</w:t>
      </w:r>
      <w:r w:rsidRPr="00CC7F75">
        <w:rPr>
          <w:rFonts w:ascii="Helvetica" w:eastAsia="宋体" w:hAnsi="Helvetica" w:cs="Helvetica"/>
          <w:color w:val="666666"/>
          <w:kern w:val="0"/>
          <w:szCs w:val="21"/>
        </w:rPr>
        <w:t>互相转换时，需要指定编码。最常用的编码是</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当然也支持其他编码方式，比如把</w:t>
      </w:r>
      <w:r w:rsidRPr="00CC7F75">
        <w:rPr>
          <w:rFonts w:ascii="Helvetica" w:eastAsia="宋体" w:hAnsi="Helvetica" w:cs="Helvetica"/>
          <w:color w:val="666666"/>
          <w:kern w:val="0"/>
          <w:szCs w:val="21"/>
        </w:rPr>
        <w:t>Unicode</w:t>
      </w:r>
      <w:r w:rsidRPr="00CC7F75">
        <w:rPr>
          <w:rFonts w:ascii="Helvetica" w:eastAsia="宋体" w:hAnsi="Helvetica" w:cs="Helvetica"/>
          <w:color w:val="666666"/>
          <w:kern w:val="0"/>
          <w:szCs w:val="21"/>
        </w:rPr>
        <w:t>编码成</w:t>
      </w:r>
      <w:r w:rsidRPr="00CC7F75">
        <w:rPr>
          <w:rFonts w:ascii="Helvetica" w:eastAsia="宋体" w:hAnsi="Helvetica" w:cs="Helvetica"/>
          <w:color w:val="666666"/>
          <w:kern w:val="0"/>
          <w:szCs w:val="21"/>
        </w:rPr>
        <w:t>GB2312</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DD1144"/>
          <w:kern w:val="0"/>
          <w:sz w:val="24"/>
          <w:szCs w:val="24"/>
        </w:rPr>
        <w:t>'中文'</w:t>
      </w:r>
      <w:r w:rsidRPr="00CC7F75">
        <w:rPr>
          <w:rFonts w:ascii="宋体" w:eastAsia="宋体" w:hAnsi="宋体" w:cs="宋体"/>
          <w:color w:val="444444"/>
          <w:kern w:val="0"/>
          <w:sz w:val="24"/>
          <w:szCs w:val="24"/>
        </w:rPr>
        <w:t>.encode(</w:t>
      </w:r>
      <w:r w:rsidRPr="00CC7F75">
        <w:rPr>
          <w:rFonts w:ascii="宋体" w:eastAsia="宋体" w:hAnsi="宋体" w:cs="宋体"/>
          <w:color w:val="DD1144"/>
          <w:kern w:val="0"/>
          <w:sz w:val="24"/>
          <w:szCs w:val="24"/>
        </w:rPr>
        <w:t>'gb2312'</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b'\xd6\xd0\xce\xc4'</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但这种方式纯属自找麻烦，如果没有特殊业务要求，请牢记仅使用</w:t>
      </w:r>
      <w:r w:rsidRPr="00CC7F75">
        <w:rPr>
          <w:rFonts w:ascii="Helvetica" w:eastAsia="宋体" w:hAnsi="Helvetica" w:cs="Helvetica"/>
          <w:color w:val="666666"/>
          <w:kern w:val="0"/>
          <w:szCs w:val="21"/>
        </w:rPr>
        <w:t>UTF-8</w:t>
      </w:r>
      <w:r w:rsidRPr="00CC7F75">
        <w:rPr>
          <w:rFonts w:ascii="Helvetica" w:eastAsia="宋体" w:hAnsi="Helvetica" w:cs="Helvetica"/>
          <w:color w:val="666666"/>
          <w:kern w:val="0"/>
          <w:szCs w:val="21"/>
        </w:rPr>
        <w:t>编码。</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格式化字符串的时候，可以用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的交互式命令行测试，方便快捷。</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使用</w:t>
      </w:r>
      <w:r w:rsidRPr="00CC7F75">
        <w:rPr>
          <w:rFonts w:ascii="Helvetica" w:eastAsia="宋体" w:hAnsi="Helvetica" w:cs="Helvetica"/>
          <w:color w:val="444444"/>
          <w:kern w:val="0"/>
          <w:sz w:val="24"/>
          <w:szCs w:val="24"/>
        </w:rPr>
        <w:t>list</w:t>
      </w:r>
      <w:r w:rsidRPr="00CC7F75">
        <w:rPr>
          <w:rFonts w:ascii="Helvetica" w:eastAsia="宋体" w:hAnsi="Helvetica" w:cs="Helvetica"/>
          <w:color w:val="444444"/>
          <w:kern w:val="0"/>
          <w:sz w:val="24"/>
          <w:szCs w:val="24"/>
        </w:rPr>
        <w:t>和</w:t>
      </w:r>
      <w:r w:rsidRPr="00CC7F75">
        <w:rPr>
          <w:rFonts w:ascii="Helvetica" w:eastAsia="宋体" w:hAnsi="Helvetica" w:cs="Helvetica"/>
          <w:color w:val="444444"/>
          <w:kern w:val="0"/>
          <w:sz w:val="24"/>
          <w:szCs w:val="24"/>
        </w:rPr>
        <w:t>tuple</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阅读</w:t>
      </w:r>
      <w:r w:rsidRPr="00CC7F75">
        <w:rPr>
          <w:rFonts w:ascii="Helvetica" w:eastAsia="宋体" w:hAnsi="Helvetica" w:cs="Helvetica"/>
          <w:color w:val="666666"/>
          <w:kern w:val="0"/>
          <w:szCs w:val="21"/>
        </w:rPr>
        <w:t>: 378730</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43" style="width:0;height:0" o:hralign="center" o:hrstd="t" o:hrnoshade="t" o:hr="t" fillcolor="#666" stroked="f"/>
        </w:pict>
      </w:r>
    </w:p>
    <w:p w:rsidR="00CC7F75" w:rsidRPr="00CC7F75" w:rsidRDefault="00CC7F75" w:rsidP="00CC7F75">
      <w:pPr>
        <w:widowControl/>
        <w:shd w:val="clear" w:color="auto" w:fill="FFFFFF"/>
        <w:spacing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list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内置的一种数据类型是列表：</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是一种有序的集合，可以随时添加和删除其中的元素。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比如，列出班里所有同学的名字，就可以用一个</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表示：</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 = [</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'Bob'</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'Tracy'</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'Bob'</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'Tracy'</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变量</w:t>
      </w:r>
      <w:r w:rsidRPr="00CC7F75">
        <w:rPr>
          <w:rFonts w:ascii="Consolas" w:eastAsia="宋体" w:hAnsi="Consolas" w:cs="宋体"/>
          <w:color w:val="DD0055"/>
          <w:kern w:val="0"/>
          <w:sz w:val="18"/>
          <w:szCs w:val="18"/>
          <w:bdr w:val="single" w:sz="6" w:space="0" w:color="DDDDDD" w:frame="1"/>
          <w:shd w:val="clear" w:color="auto" w:fill="FAFAFA"/>
        </w:rPr>
        <w:t>classmates</w:t>
      </w:r>
      <w:r w:rsidRPr="00CC7F75">
        <w:rPr>
          <w:rFonts w:ascii="Helvetica" w:eastAsia="宋体" w:hAnsi="Helvetica" w:cs="Helvetica"/>
          <w:color w:val="666666"/>
          <w:kern w:val="0"/>
          <w:szCs w:val="21"/>
        </w:rPr>
        <w:t>就是一个</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。用</w:t>
      </w:r>
      <w:r w:rsidRPr="00CC7F75">
        <w:rPr>
          <w:rFonts w:ascii="Consolas" w:eastAsia="宋体" w:hAnsi="Consolas" w:cs="宋体"/>
          <w:color w:val="DD0055"/>
          <w:kern w:val="0"/>
          <w:sz w:val="18"/>
          <w:szCs w:val="18"/>
          <w:bdr w:val="single" w:sz="6" w:space="0" w:color="DDDDDD" w:frame="1"/>
          <w:shd w:val="clear" w:color="auto" w:fill="FAFAFA"/>
        </w:rPr>
        <w:t>len()</w:t>
      </w:r>
      <w:r w:rsidRPr="00CC7F75">
        <w:rPr>
          <w:rFonts w:ascii="Helvetica" w:eastAsia="宋体" w:hAnsi="Helvetica" w:cs="Helvetica"/>
          <w:color w:val="666666"/>
          <w:kern w:val="0"/>
          <w:szCs w:val="21"/>
        </w:rPr>
        <w:t>函数可以获得</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元素的个数：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len(classmates)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3</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用索引来访问</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中每一个位置的元素，记得索引是从</w:t>
      </w:r>
      <w:r w:rsidRPr="00CC7F75">
        <w:rPr>
          <w:rFonts w:ascii="Consolas" w:eastAsia="宋体" w:hAnsi="Consolas" w:cs="宋体"/>
          <w:color w:val="DD0055"/>
          <w:kern w:val="0"/>
          <w:sz w:val="18"/>
          <w:szCs w:val="18"/>
          <w:bdr w:val="single" w:sz="6" w:space="0" w:color="DDDDDD" w:frame="1"/>
          <w:shd w:val="clear" w:color="auto" w:fill="FAFAFA"/>
        </w:rPr>
        <w:t>0</w:t>
      </w:r>
      <w:r w:rsidRPr="00CC7F75">
        <w:rPr>
          <w:rFonts w:ascii="Helvetica" w:eastAsia="宋体" w:hAnsi="Helvetica" w:cs="Helvetica"/>
          <w:color w:val="666666"/>
          <w:kern w:val="0"/>
          <w:szCs w:val="21"/>
        </w:rPr>
        <w:t>开始的：</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classmates[0]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'Michael'</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classmates[1]</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'Bob'</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classmates[2]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'Tracy'</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classmates[3]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Traceback (most recent call last):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File "</w:t>
      </w:r>
      <w:r w:rsidRPr="00CC7F75">
        <w:rPr>
          <w:rFonts w:ascii="宋体" w:eastAsia="宋体" w:hAnsi="宋体" w:cs="宋体"/>
          <w:color w:val="000080"/>
          <w:kern w:val="0"/>
          <w:sz w:val="24"/>
          <w:szCs w:val="24"/>
        </w:rPr>
        <w:t>&lt;stdin&gt;</w:t>
      </w:r>
      <w:r w:rsidRPr="00CC7F75">
        <w:rPr>
          <w:rFonts w:ascii="宋体" w:eastAsia="宋体" w:hAnsi="宋体" w:cs="宋体"/>
          <w:color w:val="444444"/>
          <w:kern w:val="0"/>
          <w:sz w:val="24"/>
          <w:szCs w:val="24"/>
        </w:rPr>
        <w:t xml:space="preserve">", line 1, in </w:t>
      </w:r>
      <w:r w:rsidRPr="00CC7F75">
        <w:rPr>
          <w:rFonts w:ascii="宋体" w:eastAsia="宋体" w:hAnsi="宋体" w:cs="宋体"/>
          <w:color w:val="000080"/>
          <w:kern w:val="0"/>
          <w:sz w:val="24"/>
          <w:szCs w:val="24"/>
        </w:rPr>
        <w:t>&lt;module&gt;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IndexError: list index out of range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当索引超出了范围时，</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会报一个</w:t>
      </w:r>
      <w:r w:rsidRPr="00CC7F75">
        <w:rPr>
          <w:rFonts w:ascii="Helvetica" w:eastAsia="宋体" w:hAnsi="Helvetica" w:cs="Helvetica"/>
          <w:color w:val="666666"/>
          <w:kern w:val="0"/>
          <w:szCs w:val="21"/>
        </w:rPr>
        <w:t>IndexError</w:t>
      </w:r>
      <w:r w:rsidRPr="00CC7F75">
        <w:rPr>
          <w:rFonts w:ascii="Helvetica" w:eastAsia="宋体" w:hAnsi="Helvetica" w:cs="Helvetica"/>
          <w:color w:val="666666"/>
          <w:kern w:val="0"/>
          <w:szCs w:val="21"/>
        </w:rPr>
        <w:t>错误，所以，要确保索引不要越界，记得最后一个元素的索引是</w:t>
      </w:r>
      <w:r w:rsidRPr="00CC7F75">
        <w:rPr>
          <w:rFonts w:ascii="Consolas" w:eastAsia="宋体" w:hAnsi="Consolas" w:cs="宋体"/>
          <w:color w:val="DD0055"/>
          <w:kern w:val="0"/>
          <w:sz w:val="18"/>
          <w:szCs w:val="18"/>
          <w:bdr w:val="single" w:sz="6" w:space="0" w:color="DDDDDD" w:frame="1"/>
          <w:shd w:val="clear" w:color="auto" w:fill="FAFAFA"/>
        </w:rPr>
        <w:t>len(classmates) - 1</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如果要取最后一个元素，除了计算索引位置外，还可以用</w:t>
      </w:r>
      <w:r w:rsidRPr="00CC7F75">
        <w:rPr>
          <w:rFonts w:ascii="Consolas" w:eastAsia="宋体" w:hAnsi="Consolas" w:cs="宋体"/>
          <w:color w:val="DD0055"/>
          <w:kern w:val="0"/>
          <w:sz w:val="18"/>
          <w:szCs w:val="18"/>
          <w:bdr w:val="single" w:sz="6" w:space="0" w:color="DDDDDD" w:frame="1"/>
          <w:shd w:val="clear" w:color="auto" w:fill="FAFAFA"/>
        </w:rPr>
        <w:t>-1</w:t>
      </w:r>
      <w:r w:rsidRPr="00CC7F75">
        <w:rPr>
          <w:rFonts w:ascii="Helvetica" w:eastAsia="宋体" w:hAnsi="Helvetica" w:cs="Helvetica"/>
          <w:color w:val="666666"/>
          <w:kern w:val="0"/>
          <w:szCs w:val="21"/>
        </w:rPr>
        <w:t>做索引，直接获取最后一个元素：</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'Tracy'</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以此类推，可以获取倒数第</w:t>
      </w:r>
      <w:r w:rsidRPr="00CC7F75">
        <w:rPr>
          <w:rFonts w:ascii="Helvetica" w:eastAsia="宋体" w:hAnsi="Helvetica" w:cs="Helvetica"/>
          <w:color w:val="666666"/>
          <w:kern w:val="0"/>
          <w:szCs w:val="21"/>
        </w:rPr>
        <w:t>2</w:t>
      </w:r>
      <w:r w:rsidRPr="00CC7F75">
        <w:rPr>
          <w:rFonts w:ascii="Helvetica" w:eastAsia="宋体" w:hAnsi="Helvetica" w:cs="Helvetica"/>
          <w:color w:val="666666"/>
          <w:kern w:val="0"/>
          <w:szCs w:val="21"/>
        </w:rPr>
        <w:t>个、倒数第</w:t>
      </w:r>
      <w:r w:rsidRPr="00CC7F75">
        <w:rPr>
          <w:rFonts w:ascii="Helvetica" w:eastAsia="宋体" w:hAnsi="Helvetica" w:cs="Helvetica"/>
          <w:color w:val="666666"/>
          <w:kern w:val="0"/>
          <w:szCs w:val="21"/>
        </w:rPr>
        <w:t>3</w:t>
      </w:r>
      <w:r w:rsidRPr="00CC7F75">
        <w:rPr>
          <w:rFonts w:ascii="Helvetica" w:eastAsia="宋体" w:hAnsi="Helvetica" w:cs="Helvetica"/>
          <w:color w:val="666666"/>
          <w:kern w:val="0"/>
          <w:szCs w:val="21"/>
        </w:rPr>
        <w:t>个：</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classmates[-2]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'Bob'</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classmates[-3]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'Michael'</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classmates[-4]</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Traceback (most recent call last):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File "</w:t>
      </w:r>
      <w:r w:rsidRPr="00CC7F75">
        <w:rPr>
          <w:rFonts w:ascii="宋体" w:eastAsia="宋体" w:hAnsi="宋体" w:cs="宋体"/>
          <w:color w:val="000080"/>
          <w:kern w:val="0"/>
          <w:sz w:val="24"/>
          <w:szCs w:val="24"/>
        </w:rPr>
        <w:t>&lt;stdin&gt;</w:t>
      </w:r>
      <w:r w:rsidRPr="00CC7F75">
        <w:rPr>
          <w:rFonts w:ascii="宋体" w:eastAsia="宋体" w:hAnsi="宋体" w:cs="宋体"/>
          <w:color w:val="444444"/>
          <w:kern w:val="0"/>
          <w:sz w:val="24"/>
          <w:szCs w:val="24"/>
        </w:rPr>
        <w:t xml:space="preserve">", line 1, in </w:t>
      </w:r>
      <w:r w:rsidRPr="00CC7F75">
        <w:rPr>
          <w:rFonts w:ascii="宋体" w:eastAsia="宋体" w:hAnsi="宋体" w:cs="宋体"/>
          <w:color w:val="000080"/>
          <w:kern w:val="0"/>
          <w:sz w:val="24"/>
          <w:szCs w:val="24"/>
        </w:rPr>
        <w:t>&lt;module&gt;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IndexError: list index out of range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当然，倒数第</w:t>
      </w:r>
      <w:r w:rsidRPr="00CC7F75">
        <w:rPr>
          <w:rFonts w:ascii="Helvetica" w:eastAsia="宋体" w:hAnsi="Helvetica" w:cs="Helvetica"/>
          <w:color w:val="666666"/>
          <w:kern w:val="0"/>
          <w:szCs w:val="21"/>
        </w:rPr>
        <w:t>4</w:t>
      </w:r>
      <w:r w:rsidRPr="00CC7F75">
        <w:rPr>
          <w:rFonts w:ascii="Helvetica" w:eastAsia="宋体" w:hAnsi="Helvetica" w:cs="Helvetica"/>
          <w:color w:val="666666"/>
          <w:kern w:val="0"/>
          <w:szCs w:val="21"/>
        </w:rPr>
        <w:t>个就越界了。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是一个可变的有序表，所以，可以往</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中追加元素到末尾：</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classmates.append(</w:t>
      </w:r>
      <w:r w:rsidRPr="00CC7F75">
        <w:rPr>
          <w:rFonts w:ascii="宋体" w:eastAsia="宋体" w:hAnsi="宋体" w:cs="宋体"/>
          <w:color w:val="DD1144"/>
          <w:kern w:val="0"/>
          <w:sz w:val="24"/>
          <w:szCs w:val="24"/>
        </w:rPr>
        <w:t>'Adam'</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'Bob'</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'Tracy'</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'Adam'</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也可以把元素插入到指定的位置，比如索引号为</w:t>
      </w:r>
      <w:r w:rsidRPr="00CC7F75">
        <w:rPr>
          <w:rFonts w:ascii="Consolas" w:eastAsia="宋体" w:hAnsi="Consolas" w:cs="宋体"/>
          <w:color w:val="DD0055"/>
          <w:kern w:val="0"/>
          <w:sz w:val="18"/>
          <w:szCs w:val="18"/>
          <w:bdr w:val="single" w:sz="6" w:space="0" w:color="DDDDDD" w:frame="1"/>
          <w:shd w:val="clear" w:color="auto" w:fill="FAFAFA"/>
        </w:rPr>
        <w:t>1</w:t>
      </w:r>
      <w:r w:rsidRPr="00CC7F75">
        <w:rPr>
          <w:rFonts w:ascii="Helvetica" w:eastAsia="宋体" w:hAnsi="Helvetica" w:cs="Helvetica"/>
          <w:color w:val="666666"/>
          <w:kern w:val="0"/>
          <w:szCs w:val="21"/>
        </w:rPr>
        <w:t>的位置：</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classmates.insert(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'Jack'</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'Jack'</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'Bob'</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'Tracy'</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'Adam'</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要删除</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末尾的元素，用</w:t>
      </w:r>
      <w:r w:rsidRPr="00CC7F75">
        <w:rPr>
          <w:rFonts w:ascii="Consolas" w:eastAsia="宋体" w:hAnsi="Consolas" w:cs="宋体"/>
          <w:color w:val="DD0055"/>
          <w:kern w:val="0"/>
          <w:sz w:val="18"/>
          <w:szCs w:val="18"/>
          <w:bdr w:val="single" w:sz="6" w:space="0" w:color="DDDDDD" w:frame="1"/>
          <w:shd w:val="clear" w:color="auto" w:fill="FAFAFA"/>
        </w:rPr>
        <w:t>pop()</w:t>
      </w:r>
      <w:r w:rsidRPr="00CC7F75">
        <w:rPr>
          <w:rFonts w:ascii="Helvetica" w:eastAsia="宋体" w:hAnsi="Helvetica" w:cs="Helvetica"/>
          <w:color w:val="666666"/>
          <w:kern w:val="0"/>
          <w:szCs w:val="21"/>
        </w:rPr>
        <w:t>方法：</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classmates.pop()</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'Adam'</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'Jack'</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'Bob'</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'Tracy'</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要删除指定位置的元素，用</w:t>
      </w:r>
      <w:r w:rsidRPr="00CC7F75">
        <w:rPr>
          <w:rFonts w:ascii="Consolas" w:eastAsia="宋体" w:hAnsi="Consolas" w:cs="宋体"/>
          <w:color w:val="DD0055"/>
          <w:kern w:val="0"/>
          <w:sz w:val="18"/>
          <w:szCs w:val="18"/>
          <w:bdr w:val="single" w:sz="6" w:space="0" w:color="DDDDDD" w:frame="1"/>
          <w:shd w:val="clear" w:color="auto" w:fill="FAFAFA"/>
        </w:rPr>
        <w:t>pop(i)</w:t>
      </w:r>
      <w:r w:rsidRPr="00CC7F75">
        <w:rPr>
          <w:rFonts w:ascii="Helvetica" w:eastAsia="宋体" w:hAnsi="Helvetica" w:cs="Helvetica"/>
          <w:color w:val="666666"/>
          <w:kern w:val="0"/>
          <w:szCs w:val="21"/>
        </w:rPr>
        <w:t>方法，其中</w:t>
      </w:r>
      <w:r w:rsidRPr="00CC7F75">
        <w:rPr>
          <w:rFonts w:ascii="Consolas" w:eastAsia="宋体" w:hAnsi="Consolas" w:cs="宋体"/>
          <w:color w:val="DD0055"/>
          <w:kern w:val="0"/>
          <w:sz w:val="18"/>
          <w:szCs w:val="18"/>
          <w:bdr w:val="single" w:sz="6" w:space="0" w:color="DDDDDD" w:frame="1"/>
          <w:shd w:val="clear" w:color="auto" w:fill="FAFAFA"/>
        </w:rPr>
        <w:t>i</w:t>
      </w:r>
      <w:r w:rsidRPr="00CC7F75">
        <w:rPr>
          <w:rFonts w:ascii="Helvetica" w:eastAsia="宋体" w:hAnsi="Helvetica" w:cs="Helvetica"/>
          <w:color w:val="666666"/>
          <w:kern w:val="0"/>
          <w:szCs w:val="21"/>
        </w:rPr>
        <w:t>是索引位置：</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classmates.pop(</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'Jack'</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'Bob'</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'Tracy'</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要把某个元素替换成别的元素，可以直接赋值给对应的索引位置：</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 </w:t>
      </w:r>
      <w:r w:rsidRPr="00CC7F75">
        <w:rPr>
          <w:rFonts w:ascii="宋体" w:eastAsia="宋体" w:hAnsi="宋体" w:cs="宋体"/>
          <w:color w:val="DD1144"/>
          <w:kern w:val="0"/>
          <w:sz w:val="24"/>
          <w:szCs w:val="24"/>
        </w:rPr>
        <w:t>'Sarah'</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'Sarah'</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'Tracy'</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里面的元素的数据类型也可以不同，比如：</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L = [</w:t>
      </w:r>
      <w:r w:rsidRPr="00CC7F75">
        <w:rPr>
          <w:rFonts w:ascii="宋体" w:eastAsia="宋体" w:hAnsi="宋体" w:cs="宋体"/>
          <w:color w:val="DD1144"/>
          <w:kern w:val="0"/>
          <w:sz w:val="24"/>
          <w:szCs w:val="24"/>
        </w:rPr>
        <w:t>'Apple'</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123</w:t>
      </w:r>
      <w:r w:rsidRPr="00CC7F75">
        <w:rPr>
          <w:rFonts w:ascii="宋体" w:eastAsia="宋体" w:hAnsi="宋体" w:cs="宋体"/>
          <w:color w:val="444444"/>
          <w:kern w:val="0"/>
          <w:sz w:val="24"/>
          <w:szCs w:val="24"/>
        </w:rPr>
        <w:t xml:space="preserve">, </w:t>
      </w:r>
      <w:r w:rsidRPr="00CC7F75">
        <w:rPr>
          <w:rFonts w:ascii="宋体" w:eastAsia="宋体" w:hAnsi="宋体" w:cs="宋体"/>
          <w:color w:val="0086B3"/>
          <w:kern w:val="0"/>
          <w:sz w:val="24"/>
          <w:szCs w:val="24"/>
        </w:rPr>
        <w:t>True</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元素也可以是另一个</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，比如：</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 = [</w:t>
      </w:r>
      <w:r w:rsidRPr="00CC7F75">
        <w:rPr>
          <w:rFonts w:ascii="宋体" w:eastAsia="宋体" w:hAnsi="宋体" w:cs="宋体"/>
          <w:color w:val="DD1144"/>
          <w:kern w:val="0"/>
          <w:sz w:val="24"/>
          <w:szCs w:val="24"/>
        </w:rPr>
        <w:t>'python'</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'java'</w:t>
      </w:r>
      <w:r w:rsidRPr="00CC7F75">
        <w:rPr>
          <w:rFonts w:ascii="宋体" w:eastAsia="宋体" w:hAnsi="宋体" w:cs="宋体"/>
          <w:color w:val="444444"/>
          <w:kern w:val="0"/>
          <w:sz w:val="24"/>
          <w:szCs w:val="24"/>
        </w:rPr>
        <w:t>, [</w:t>
      </w:r>
      <w:r w:rsidRPr="00CC7F75">
        <w:rPr>
          <w:rFonts w:ascii="宋体" w:eastAsia="宋体" w:hAnsi="宋体" w:cs="宋体"/>
          <w:color w:val="DD1144"/>
          <w:kern w:val="0"/>
          <w:sz w:val="24"/>
          <w:szCs w:val="24"/>
        </w:rPr>
        <w:t>'asp'</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'php'</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'scheme'</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len(s)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4</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要注意</w:t>
      </w:r>
      <w:r w:rsidRPr="00CC7F75">
        <w:rPr>
          <w:rFonts w:ascii="Consolas" w:eastAsia="宋体" w:hAnsi="Consolas" w:cs="宋体"/>
          <w:color w:val="DD0055"/>
          <w:kern w:val="0"/>
          <w:sz w:val="18"/>
          <w:szCs w:val="18"/>
          <w:bdr w:val="single" w:sz="6" w:space="0" w:color="DDDDDD" w:frame="1"/>
          <w:shd w:val="clear" w:color="auto" w:fill="FAFAFA"/>
        </w:rPr>
        <w:t>s</w:t>
      </w:r>
      <w:r w:rsidRPr="00CC7F75">
        <w:rPr>
          <w:rFonts w:ascii="Helvetica" w:eastAsia="宋体" w:hAnsi="Helvetica" w:cs="Helvetica"/>
          <w:color w:val="666666"/>
          <w:kern w:val="0"/>
          <w:szCs w:val="21"/>
        </w:rPr>
        <w:t>只有</w:t>
      </w:r>
      <w:r w:rsidRPr="00CC7F75">
        <w:rPr>
          <w:rFonts w:ascii="Helvetica" w:eastAsia="宋体" w:hAnsi="Helvetica" w:cs="Helvetica"/>
          <w:color w:val="666666"/>
          <w:kern w:val="0"/>
          <w:szCs w:val="21"/>
        </w:rPr>
        <w:t>4</w:t>
      </w:r>
      <w:r w:rsidRPr="00CC7F75">
        <w:rPr>
          <w:rFonts w:ascii="Helvetica" w:eastAsia="宋体" w:hAnsi="Helvetica" w:cs="Helvetica"/>
          <w:color w:val="666666"/>
          <w:kern w:val="0"/>
          <w:szCs w:val="21"/>
        </w:rPr>
        <w:t>个元素，其中</w:t>
      </w:r>
      <w:r w:rsidRPr="00CC7F75">
        <w:rPr>
          <w:rFonts w:ascii="Consolas" w:eastAsia="宋体" w:hAnsi="Consolas" w:cs="宋体"/>
          <w:color w:val="DD0055"/>
          <w:kern w:val="0"/>
          <w:sz w:val="18"/>
          <w:szCs w:val="18"/>
          <w:bdr w:val="single" w:sz="6" w:space="0" w:color="DDDDDD" w:frame="1"/>
          <w:shd w:val="clear" w:color="auto" w:fill="FAFAFA"/>
        </w:rPr>
        <w:t>s[2]</w:t>
      </w:r>
      <w:r w:rsidRPr="00CC7F75">
        <w:rPr>
          <w:rFonts w:ascii="Helvetica" w:eastAsia="宋体" w:hAnsi="Helvetica" w:cs="Helvetica"/>
          <w:color w:val="666666"/>
          <w:kern w:val="0"/>
          <w:szCs w:val="21"/>
        </w:rPr>
        <w:t>又是一个</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，如果拆开写就更容易理解了：</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p = [</w:t>
      </w:r>
      <w:r w:rsidRPr="00CC7F75">
        <w:rPr>
          <w:rFonts w:ascii="宋体" w:eastAsia="宋体" w:hAnsi="宋体" w:cs="宋体"/>
          <w:color w:val="DD1144"/>
          <w:kern w:val="0"/>
          <w:sz w:val="24"/>
          <w:szCs w:val="24"/>
        </w:rPr>
        <w:t>'asp'</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'php'</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 = [</w:t>
      </w:r>
      <w:r w:rsidRPr="00CC7F75">
        <w:rPr>
          <w:rFonts w:ascii="宋体" w:eastAsia="宋体" w:hAnsi="宋体" w:cs="宋体"/>
          <w:color w:val="DD1144"/>
          <w:kern w:val="0"/>
          <w:sz w:val="24"/>
          <w:szCs w:val="24"/>
        </w:rPr>
        <w:t>'python'</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'java'</w:t>
      </w:r>
      <w:r w:rsidRPr="00CC7F75">
        <w:rPr>
          <w:rFonts w:ascii="宋体" w:eastAsia="宋体" w:hAnsi="宋体" w:cs="宋体"/>
          <w:color w:val="444444"/>
          <w:kern w:val="0"/>
          <w:sz w:val="24"/>
          <w:szCs w:val="24"/>
        </w:rPr>
        <w:t xml:space="preserve">, p, </w:t>
      </w:r>
      <w:r w:rsidRPr="00CC7F75">
        <w:rPr>
          <w:rFonts w:ascii="宋体" w:eastAsia="宋体" w:hAnsi="宋体" w:cs="宋体"/>
          <w:color w:val="DD1144"/>
          <w:kern w:val="0"/>
          <w:sz w:val="24"/>
          <w:szCs w:val="24"/>
        </w:rPr>
        <w:t>'scheme'</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要拿到</w:t>
      </w:r>
      <w:r w:rsidRPr="00CC7F75">
        <w:rPr>
          <w:rFonts w:ascii="Consolas" w:eastAsia="宋体" w:hAnsi="Consolas" w:cs="宋体"/>
          <w:color w:val="DD0055"/>
          <w:kern w:val="0"/>
          <w:sz w:val="18"/>
          <w:szCs w:val="18"/>
          <w:bdr w:val="single" w:sz="6" w:space="0" w:color="DDDDDD" w:frame="1"/>
          <w:shd w:val="clear" w:color="auto" w:fill="FAFAFA"/>
        </w:rPr>
        <w:t>'php'</w:t>
      </w:r>
      <w:r w:rsidRPr="00CC7F75">
        <w:rPr>
          <w:rFonts w:ascii="Helvetica" w:eastAsia="宋体" w:hAnsi="Helvetica" w:cs="Helvetica"/>
          <w:color w:val="666666"/>
          <w:kern w:val="0"/>
          <w:szCs w:val="21"/>
        </w:rPr>
        <w:t>可以写</w:t>
      </w:r>
      <w:r w:rsidRPr="00CC7F75">
        <w:rPr>
          <w:rFonts w:ascii="Consolas" w:eastAsia="宋体" w:hAnsi="Consolas" w:cs="宋体"/>
          <w:color w:val="DD0055"/>
          <w:kern w:val="0"/>
          <w:sz w:val="18"/>
          <w:szCs w:val="18"/>
          <w:bdr w:val="single" w:sz="6" w:space="0" w:color="DDDDDD" w:frame="1"/>
          <w:shd w:val="clear" w:color="auto" w:fill="FAFAFA"/>
        </w:rPr>
        <w:t>p[1]</w:t>
      </w:r>
      <w:r w:rsidRPr="00CC7F75">
        <w:rPr>
          <w:rFonts w:ascii="Helvetica" w:eastAsia="宋体" w:hAnsi="Helvetica" w:cs="Helvetica"/>
          <w:color w:val="666666"/>
          <w:kern w:val="0"/>
          <w:szCs w:val="21"/>
        </w:rPr>
        <w:t>或者</w:t>
      </w:r>
      <w:r w:rsidRPr="00CC7F75">
        <w:rPr>
          <w:rFonts w:ascii="Consolas" w:eastAsia="宋体" w:hAnsi="Consolas" w:cs="宋体"/>
          <w:color w:val="DD0055"/>
          <w:kern w:val="0"/>
          <w:sz w:val="18"/>
          <w:szCs w:val="18"/>
          <w:bdr w:val="single" w:sz="6" w:space="0" w:color="DDDDDD" w:frame="1"/>
          <w:shd w:val="clear" w:color="auto" w:fill="FAFAFA"/>
        </w:rPr>
        <w:t>s[2][1]</w:t>
      </w:r>
      <w:r w:rsidRPr="00CC7F75">
        <w:rPr>
          <w:rFonts w:ascii="Helvetica" w:eastAsia="宋体" w:hAnsi="Helvetica" w:cs="Helvetica"/>
          <w:color w:val="666666"/>
          <w:kern w:val="0"/>
          <w:szCs w:val="21"/>
        </w:rPr>
        <w:t>，因此</w:t>
      </w:r>
      <w:r w:rsidRPr="00CC7F75">
        <w:rPr>
          <w:rFonts w:ascii="Consolas" w:eastAsia="宋体" w:hAnsi="Consolas" w:cs="宋体"/>
          <w:color w:val="DD0055"/>
          <w:kern w:val="0"/>
          <w:sz w:val="18"/>
          <w:szCs w:val="18"/>
          <w:bdr w:val="single" w:sz="6" w:space="0" w:color="DDDDDD" w:frame="1"/>
          <w:shd w:val="clear" w:color="auto" w:fill="FAFAFA"/>
        </w:rPr>
        <w:t>s</w:t>
      </w:r>
      <w:r w:rsidRPr="00CC7F75">
        <w:rPr>
          <w:rFonts w:ascii="Helvetica" w:eastAsia="宋体" w:hAnsi="Helvetica" w:cs="Helvetica"/>
          <w:color w:val="666666"/>
          <w:kern w:val="0"/>
          <w:szCs w:val="21"/>
        </w:rPr>
        <w:t>可以看成是一个二维数组，类似的还有三维、四维</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数组，不过很少用到。</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如果一个</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中一个元素也没有，就是一个空的</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，它的长度为</w:t>
      </w:r>
      <w:r w:rsidRPr="00CC7F75">
        <w:rPr>
          <w:rFonts w:ascii="Helvetica" w:eastAsia="宋体" w:hAnsi="Helvetica" w:cs="Helvetica"/>
          <w:color w:val="666666"/>
          <w:kern w:val="0"/>
          <w:szCs w:val="21"/>
        </w:rPr>
        <w:t>0</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L = []</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lastRenderedPageBreak/>
        <w:t xml:space="preserve">&gt;&gt;&gt; </w:t>
      </w:r>
      <w:r w:rsidRPr="00CC7F75">
        <w:rPr>
          <w:rFonts w:ascii="宋体" w:eastAsia="宋体" w:hAnsi="宋体" w:cs="宋体"/>
          <w:color w:val="444444"/>
          <w:kern w:val="0"/>
          <w:sz w:val="24"/>
          <w:szCs w:val="24"/>
        </w:rPr>
        <w:t>len(L)</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0</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tuple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另一种有序列表叫元组：</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和</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非常类似，但是</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一旦初始化就不能修改，比如同样是列出同学的名字：</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classmates = (</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'Bob'</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'Tracy'</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现在，</w:t>
      </w:r>
      <w:r w:rsidRPr="00CC7F75">
        <w:rPr>
          <w:rFonts w:ascii="Helvetica" w:eastAsia="宋体" w:hAnsi="Helvetica" w:cs="Helvetica"/>
          <w:color w:val="666666"/>
          <w:kern w:val="0"/>
          <w:szCs w:val="21"/>
        </w:rPr>
        <w:t>classmates</w:t>
      </w:r>
      <w:r w:rsidRPr="00CC7F75">
        <w:rPr>
          <w:rFonts w:ascii="Helvetica" w:eastAsia="宋体" w:hAnsi="Helvetica" w:cs="Helvetica"/>
          <w:color w:val="666666"/>
          <w:kern w:val="0"/>
          <w:szCs w:val="21"/>
        </w:rPr>
        <w:t>这个</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不能变了，它也没有</w:t>
      </w:r>
      <w:r w:rsidRPr="00CC7F75">
        <w:rPr>
          <w:rFonts w:ascii="Helvetica" w:eastAsia="宋体" w:hAnsi="Helvetica" w:cs="Helvetica"/>
          <w:color w:val="666666"/>
          <w:kern w:val="0"/>
          <w:szCs w:val="21"/>
        </w:rPr>
        <w:t>append()</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insert()</w:t>
      </w:r>
      <w:r w:rsidRPr="00CC7F75">
        <w:rPr>
          <w:rFonts w:ascii="Helvetica" w:eastAsia="宋体" w:hAnsi="Helvetica" w:cs="Helvetica"/>
          <w:color w:val="666666"/>
          <w:kern w:val="0"/>
          <w:szCs w:val="21"/>
        </w:rPr>
        <w:t>这样的方法。其他获取元素的方法和</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是一样的，你可以正常地使用</w:t>
      </w:r>
      <w:r w:rsidRPr="00CC7F75">
        <w:rPr>
          <w:rFonts w:ascii="Consolas" w:eastAsia="宋体" w:hAnsi="Consolas" w:cs="宋体"/>
          <w:color w:val="DD0055"/>
          <w:kern w:val="0"/>
          <w:sz w:val="18"/>
          <w:szCs w:val="18"/>
          <w:bdr w:val="single" w:sz="6" w:space="0" w:color="DDDDDD" w:frame="1"/>
          <w:shd w:val="clear" w:color="auto" w:fill="FAFAFA"/>
        </w:rPr>
        <w:t>classmates[0]</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classmates[-1]</w:t>
      </w:r>
      <w:r w:rsidRPr="00CC7F75">
        <w:rPr>
          <w:rFonts w:ascii="Helvetica" w:eastAsia="宋体" w:hAnsi="Helvetica" w:cs="Helvetica"/>
          <w:color w:val="666666"/>
          <w:kern w:val="0"/>
          <w:szCs w:val="21"/>
        </w:rPr>
        <w:t>，但不能赋值成另外的元素。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不可变的</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有什么意义？因为</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不可变，所以代码更安全。如果可能，能用</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代替</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就尽量用</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的陷阱：当你定义一个</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时，在定义的时候，</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的元素就必须被确定下来，比如：</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 =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如果要定义一个空的</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，可以写成</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 = ()</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但是，要定义一个只有</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个元素的</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，如果你这么定义：</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 =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1</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定义的不是</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，是</w:t>
      </w:r>
      <w:r w:rsidRPr="00CC7F75">
        <w:rPr>
          <w:rFonts w:ascii="Consolas" w:eastAsia="宋体" w:hAnsi="Consolas" w:cs="宋体"/>
          <w:color w:val="DD0055"/>
          <w:kern w:val="0"/>
          <w:sz w:val="18"/>
          <w:szCs w:val="18"/>
          <w:bdr w:val="single" w:sz="6" w:space="0" w:color="DDDDDD" w:frame="1"/>
          <w:shd w:val="clear" w:color="auto" w:fill="FAFAFA"/>
        </w:rPr>
        <w:t>1</w:t>
      </w:r>
      <w:r w:rsidRPr="00CC7F75">
        <w:rPr>
          <w:rFonts w:ascii="Helvetica" w:eastAsia="宋体" w:hAnsi="Helvetica" w:cs="Helvetica"/>
          <w:color w:val="666666"/>
          <w:kern w:val="0"/>
          <w:szCs w:val="21"/>
        </w:rPr>
        <w:t>这个数！这是因为括号</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既可以表示</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，又可以表示数学公式中的小括号，这就产生了歧义，因此，</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规定，这种情况下，按小括号进行计算，计算结果自然是</w:t>
      </w:r>
      <w:r w:rsidRPr="00CC7F75">
        <w:rPr>
          <w:rFonts w:ascii="Consolas" w:eastAsia="宋体" w:hAnsi="Consolas" w:cs="宋体"/>
          <w:color w:val="DD0055"/>
          <w:kern w:val="0"/>
          <w:sz w:val="18"/>
          <w:szCs w:val="18"/>
          <w:bdr w:val="single" w:sz="6" w:space="0" w:color="DDDDDD" w:frame="1"/>
          <w:shd w:val="clear" w:color="auto" w:fill="FAFAFA"/>
        </w:rPr>
        <w:t>1</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所以，只有</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个元素的</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定义时必须加一个逗号</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，来消除歧义：</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 =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在显示只有</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个元素的</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时，也会加一个逗号</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，以免你误解成数学计算意义上的括号。</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最后来看一个</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可变的</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 = (</w:t>
      </w:r>
      <w:r w:rsidRPr="00CC7F75">
        <w:rPr>
          <w:rFonts w:ascii="宋体" w:eastAsia="宋体" w:hAnsi="宋体" w:cs="宋体"/>
          <w:color w:val="DD1144"/>
          <w:kern w:val="0"/>
          <w:sz w:val="24"/>
          <w:szCs w:val="24"/>
        </w:rPr>
        <w:t>'a'</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w:t>
      </w:r>
      <w:r w:rsidRPr="00CC7F75">
        <w:rPr>
          <w:rFonts w:ascii="宋体" w:eastAsia="宋体" w:hAnsi="宋体" w:cs="宋体"/>
          <w:color w:val="444444"/>
          <w:kern w:val="0"/>
          <w:sz w:val="24"/>
          <w:szCs w:val="24"/>
        </w:rPr>
        <w:t>, [</w:t>
      </w:r>
      <w:r w:rsidRPr="00CC7F75">
        <w:rPr>
          <w:rFonts w:ascii="宋体" w:eastAsia="宋体" w:hAnsi="宋体" w:cs="宋体"/>
          <w:color w:val="DD1144"/>
          <w:kern w:val="0"/>
          <w:sz w:val="24"/>
          <w:szCs w:val="24"/>
        </w:rPr>
        <w:t>'A'</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w:t>
      </w:r>
      <w:r w:rsidRPr="00CC7F75">
        <w:rPr>
          <w:rFonts w:ascii="宋体" w:eastAsia="宋体" w:hAnsi="宋体" w:cs="宋体"/>
          <w:color w:val="009999"/>
          <w:kern w:val="0"/>
          <w:sz w:val="24"/>
          <w:szCs w:val="24"/>
        </w:rPr>
        <w:t>0</w:t>
      </w:r>
      <w:r w:rsidRPr="00CC7F75">
        <w:rPr>
          <w:rFonts w:ascii="宋体" w:eastAsia="宋体" w:hAnsi="宋体" w:cs="宋体"/>
          <w:color w:val="444444"/>
          <w:kern w:val="0"/>
          <w:sz w:val="24"/>
          <w:szCs w:val="24"/>
        </w:rPr>
        <w:t xml:space="preserve">] = </w:t>
      </w:r>
      <w:r w:rsidRPr="00CC7F75">
        <w:rPr>
          <w:rFonts w:ascii="宋体" w:eastAsia="宋体" w:hAnsi="宋体" w:cs="宋体"/>
          <w:color w:val="DD1144"/>
          <w:kern w:val="0"/>
          <w:sz w:val="24"/>
          <w:szCs w:val="24"/>
        </w:rPr>
        <w:t>'X'</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 </w:t>
      </w:r>
      <w:r w:rsidRPr="00CC7F75">
        <w:rPr>
          <w:rFonts w:ascii="宋体" w:eastAsia="宋体" w:hAnsi="宋体" w:cs="宋体"/>
          <w:color w:val="DD1144"/>
          <w:kern w:val="0"/>
          <w:sz w:val="24"/>
          <w:szCs w:val="24"/>
        </w:rPr>
        <w:t>'Y'</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'a'</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w:t>
      </w:r>
      <w:r w:rsidRPr="00CC7F75">
        <w:rPr>
          <w:rFonts w:ascii="宋体" w:eastAsia="宋体" w:hAnsi="宋体" w:cs="宋体"/>
          <w:color w:val="444444"/>
          <w:kern w:val="0"/>
          <w:sz w:val="24"/>
          <w:szCs w:val="24"/>
        </w:rPr>
        <w:t>, [</w:t>
      </w:r>
      <w:r w:rsidRPr="00CC7F75">
        <w:rPr>
          <w:rFonts w:ascii="宋体" w:eastAsia="宋体" w:hAnsi="宋体" w:cs="宋体"/>
          <w:color w:val="DD1144"/>
          <w:kern w:val="0"/>
          <w:sz w:val="24"/>
          <w:szCs w:val="24"/>
        </w:rPr>
        <w:t>'X'</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'Y'</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这个</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定义的时候有</w:t>
      </w:r>
      <w:r w:rsidRPr="00CC7F75">
        <w:rPr>
          <w:rFonts w:ascii="Helvetica" w:eastAsia="宋体" w:hAnsi="Helvetica" w:cs="Helvetica"/>
          <w:color w:val="666666"/>
          <w:kern w:val="0"/>
          <w:szCs w:val="21"/>
        </w:rPr>
        <w:t>3</w:t>
      </w:r>
      <w:r w:rsidRPr="00CC7F75">
        <w:rPr>
          <w:rFonts w:ascii="Helvetica" w:eastAsia="宋体" w:hAnsi="Helvetica" w:cs="Helvetica"/>
          <w:color w:val="666666"/>
          <w:kern w:val="0"/>
          <w:szCs w:val="21"/>
        </w:rPr>
        <w:t>个元素，分别是</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和一个</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。不是说</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一旦定义后就不可变了吗？怎么后来又变了？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别急，我们先看看定义的时候</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包含的</w:t>
      </w:r>
      <w:r w:rsidRPr="00CC7F75">
        <w:rPr>
          <w:rFonts w:ascii="Helvetica" w:eastAsia="宋体" w:hAnsi="Helvetica" w:cs="Helvetica"/>
          <w:color w:val="666666"/>
          <w:kern w:val="0"/>
          <w:szCs w:val="21"/>
        </w:rPr>
        <w:t>3</w:t>
      </w:r>
      <w:r w:rsidRPr="00CC7F75">
        <w:rPr>
          <w:rFonts w:ascii="Helvetica" w:eastAsia="宋体" w:hAnsi="Helvetica" w:cs="Helvetica"/>
          <w:color w:val="666666"/>
          <w:kern w:val="0"/>
          <w:szCs w:val="21"/>
        </w:rPr>
        <w:t>个元素：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283986F6" wp14:editId="23B0C8F8">
            <wp:extent cx="3333750" cy="2476500"/>
            <wp:effectExtent l="0" t="0" r="0" b="0"/>
            <wp:docPr id="26" name="图片 26"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uple-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33750" cy="247650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当我们把</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的元素</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和</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修改为</w:t>
      </w:r>
      <w:r w:rsidRPr="00CC7F75">
        <w:rPr>
          <w:rFonts w:ascii="Consolas" w:eastAsia="宋体" w:hAnsi="Consolas" w:cs="宋体"/>
          <w:color w:val="DD0055"/>
          <w:kern w:val="0"/>
          <w:sz w:val="18"/>
          <w:szCs w:val="18"/>
          <w:bdr w:val="single" w:sz="6" w:space="0" w:color="DDDDDD" w:frame="1"/>
          <w:shd w:val="clear" w:color="auto" w:fill="FAFAFA"/>
        </w:rPr>
        <w:t>'X'</w:t>
      </w:r>
      <w:r w:rsidRPr="00CC7F75">
        <w:rPr>
          <w:rFonts w:ascii="Helvetica" w:eastAsia="宋体" w:hAnsi="Helvetica" w:cs="Helvetica"/>
          <w:color w:val="666666"/>
          <w:kern w:val="0"/>
          <w:szCs w:val="21"/>
        </w:rPr>
        <w:t>和</w:t>
      </w:r>
      <w:r w:rsidRPr="00CC7F75">
        <w:rPr>
          <w:rFonts w:ascii="Consolas" w:eastAsia="宋体" w:hAnsi="Consolas" w:cs="宋体"/>
          <w:color w:val="DD0055"/>
          <w:kern w:val="0"/>
          <w:sz w:val="18"/>
          <w:szCs w:val="18"/>
          <w:bdr w:val="single" w:sz="6" w:space="0" w:color="DDDDDD" w:frame="1"/>
          <w:shd w:val="clear" w:color="auto" w:fill="FAFAFA"/>
        </w:rPr>
        <w:t>'Y'</w:t>
      </w:r>
      <w:r w:rsidRPr="00CC7F75">
        <w:rPr>
          <w:rFonts w:ascii="Helvetica" w:eastAsia="宋体" w:hAnsi="Helvetica" w:cs="Helvetica"/>
          <w:color w:val="666666"/>
          <w:kern w:val="0"/>
          <w:szCs w:val="21"/>
        </w:rPr>
        <w:t>后，</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变为：</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41FB46C9" wp14:editId="4EBFAAE3">
            <wp:extent cx="3333750" cy="2476500"/>
            <wp:effectExtent l="0" t="0" r="0" b="0"/>
            <wp:docPr id="27" name="图片 27"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uple-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33750" cy="247650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表面上看，</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的元素确实变了，但其实变的不是</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的元素，而是</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的元素。</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一开始指向的</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并没有改成别的</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，所以，</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所谓的</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不变</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是说，</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的每个元素，指向永远不变。即指向</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，就不能改成指向</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，指向一个</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，就不能改成指向其他对象，但指向的这个</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本身是可变的！</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理解了</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指向不变</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后，要创建一个内容也不变的</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怎么做？那就必须保证</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的每一个元素本身也不能变。</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练习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请用索引取出下面</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的指定元素：</w:t>
      </w:r>
    </w:p>
    <w:p w:rsidR="00CC7F75" w:rsidRPr="00CC7F75" w:rsidRDefault="00CC7F75" w:rsidP="00CC7F75">
      <w:pPr>
        <w:widowControl/>
        <w:pBdr>
          <w:bottom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窗体顶端</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 -*- coding: utf-8 -*-</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L = [</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 xml:space="preserve">    ['Apple', 'Google', 'Microsoft'],</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 xml:space="preserve">    ['Java', 'Python', 'Ruby', 'PHP'],</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 xml:space="preserve">    ['Adam', 'Bart', 'Lisa']</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object w:dxaOrig="4320" w:dyaOrig="4320">
          <v:shape id="_x0000_i1118" type="#_x0000_t75" style="width:182.25pt;height:138.75pt" o:ole="">
            <v:imagedata r:id="rId34" o:title=""/>
          </v:shape>
          <w:control r:id="rId52" w:name="DefaultOcxName4" w:shapeid="_x0000_i1118"/>
        </w:object>
      </w:r>
    </w:p>
    <w:p w:rsidR="00CC7F75" w:rsidRPr="00CC7F75" w:rsidRDefault="00CC7F75" w:rsidP="00CC7F75">
      <w:pPr>
        <w:widowControl/>
        <w:pBdr>
          <w:top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lastRenderedPageBreak/>
        <w:t>窗体底端</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小结</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和</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是</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内置的有序集合，一个可变，一个不可变。根据需要来选择使用它们。</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参考源码</w:t>
      </w:r>
    </w:p>
    <w:p w:rsidR="00CC7F75" w:rsidRPr="00CC7F75" w:rsidRDefault="00B34CFD" w:rsidP="00CC7F75">
      <w:pPr>
        <w:widowControl/>
        <w:shd w:val="clear" w:color="auto" w:fill="FFFFFF"/>
        <w:spacing w:before="225" w:after="225"/>
        <w:jc w:val="left"/>
        <w:rPr>
          <w:rFonts w:ascii="Helvetica" w:eastAsia="宋体" w:hAnsi="Helvetica" w:cs="Helvetica"/>
          <w:color w:val="666666"/>
          <w:kern w:val="0"/>
          <w:szCs w:val="21"/>
        </w:rPr>
      </w:pPr>
      <w:hyperlink r:id="rId53" w:tgtFrame="_blank" w:history="1">
        <w:r w:rsidR="00CC7F75" w:rsidRPr="00CC7F75">
          <w:rPr>
            <w:rFonts w:ascii="Helvetica" w:eastAsia="宋体" w:hAnsi="Helvetica" w:cs="Helvetica"/>
            <w:color w:val="0593D3"/>
            <w:kern w:val="0"/>
            <w:szCs w:val="21"/>
            <w:u w:val="single"/>
          </w:rPr>
          <w:t>the_list.py</w:t>
        </w:r>
      </w:hyperlink>
    </w:p>
    <w:p w:rsidR="00CC7F75" w:rsidRPr="00CC7F75" w:rsidRDefault="00B34CFD" w:rsidP="00CC7F75">
      <w:pPr>
        <w:widowControl/>
        <w:shd w:val="clear" w:color="auto" w:fill="FFFFFF"/>
        <w:spacing w:before="225" w:after="225"/>
        <w:jc w:val="left"/>
        <w:rPr>
          <w:rFonts w:ascii="Helvetica" w:eastAsia="宋体" w:hAnsi="Helvetica" w:cs="Helvetica"/>
          <w:color w:val="666666"/>
          <w:kern w:val="0"/>
          <w:szCs w:val="21"/>
        </w:rPr>
      </w:pPr>
      <w:hyperlink r:id="rId54" w:tgtFrame="_blank" w:history="1">
        <w:r w:rsidR="00CC7F75" w:rsidRPr="00CC7F75">
          <w:rPr>
            <w:rFonts w:ascii="Helvetica" w:eastAsia="宋体" w:hAnsi="Helvetica" w:cs="Helvetica"/>
            <w:color w:val="0593D3"/>
            <w:kern w:val="0"/>
            <w:szCs w:val="21"/>
            <w:u w:val="single"/>
          </w:rPr>
          <w:t>the_tuple.py</w:t>
        </w:r>
      </w:hyperlink>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感觉本站内容不错，读后有收获？</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条件判断</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阅读</w:t>
      </w:r>
      <w:r w:rsidRPr="00CC7F75">
        <w:rPr>
          <w:rFonts w:ascii="Helvetica" w:eastAsia="宋体" w:hAnsi="Helvetica" w:cs="Helvetica"/>
          <w:color w:val="666666"/>
          <w:kern w:val="0"/>
          <w:szCs w:val="21"/>
        </w:rPr>
        <w:t>: 251688</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46" style="width:0;height:0" o:hralign="center" o:hrstd="t" o:hrnoshade="t" o:hr="t" fillcolor="#666" stroked="f"/>
        </w:pict>
      </w:r>
    </w:p>
    <w:p w:rsidR="00CC7F75" w:rsidRPr="00CC7F75" w:rsidRDefault="00CC7F75" w:rsidP="00CC7F75">
      <w:pPr>
        <w:widowControl/>
        <w:shd w:val="clear" w:color="auto" w:fill="FFFFFF"/>
        <w:spacing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条件判断</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计算机之所以能做很多自动化的任务，因为它可以自己做条件判断。</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比如，输入用户年龄，根据年龄打印不同的内容，在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程序中，用</w:t>
      </w:r>
      <w:r w:rsidRPr="00CC7F75">
        <w:rPr>
          <w:rFonts w:ascii="Consolas" w:eastAsia="宋体" w:hAnsi="Consolas" w:cs="宋体"/>
          <w:color w:val="DD0055"/>
          <w:kern w:val="0"/>
          <w:sz w:val="18"/>
          <w:szCs w:val="18"/>
          <w:bdr w:val="single" w:sz="6" w:space="0" w:color="DDDDDD" w:frame="1"/>
          <w:shd w:val="clear" w:color="auto" w:fill="FAFAFA"/>
        </w:rPr>
        <w:t>if</w:t>
      </w:r>
      <w:r w:rsidRPr="00CC7F75">
        <w:rPr>
          <w:rFonts w:ascii="Helvetica" w:eastAsia="宋体" w:hAnsi="Helvetica" w:cs="Helvetica"/>
          <w:color w:val="666666"/>
          <w:kern w:val="0"/>
          <w:szCs w:val="21"/>
        </w:rPr>
        <w:t>语句实现：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age = </w:t>
      </w:r>
      <w:r w:rsidRPr="00CC7F75">
        <w:rPr>
          <w:rFonts w:ascii="宋体" w:eastAsia="宋体" w:hAnsi="宋体" w:cs="宋体"/>
          <w:color w:val="009999"/>
          <w:kern w:val="0"/>
          <w:sz w:val="24"/>
          <w:szCs w:val="24"/>
        </w:rPr>
        <w:t>20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if</w:t>
      </w:r>
      <w:r w:rsidRPr="00CC7F75">
        <w:rPr>
          <w:rFonts w:ascii="宋体" w:eastAsia="宋体" w:hAnsi="宋体" w:cs="宋体"/>
          <w:color w:val="444444"/>
          <w:kern w:val="0"/>
          <w:sz w:val="24"/>
          <w:szCs w:val="24"/>
        </w:rPr>
        <w:t xml:space="preserve"> age &gt;= </w:t>
      </w:r>
      <w:r w:rsidRPr="00CC7F75">
        <w:rPr>
          <w:rFonts w:ascii="宋体" w:eastAsia="宋体" w:hAnsi="宋体" w:cs="宋体"/>
          <w:color w:val="009999"/>
          <w:kern w:val="0"/>
          <w:sz w:val="24"/>
          <w:szCs w:val="24"/>
        </w:rPr>
        <w:t>18</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'your age is'</w:t>
      </w:r>
      <w:r w:rsidRPr="00CC7F75">
        <w:rPr>
          <w:rFonts w:ascii="宋体" w:eastAsia="宋体" w:hAnsi="宋体" w:cs="宋体"/>
          <w:color w:val="444444"/>
          <w:kern w:val="0"/>
          <w:sz w:val="24"/>
          <w:szCs w:val="24"/>
        </w:rPr>
        <w:t>, age)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'adult'</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根据</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的缩进规则，如果</w:t>
      </w:r>
      <w:r w:rsidRPr="00CC7F75">
        <w:rPr>
          <w:rFonts w:ascii="Consolas" w:eastAsia="宋体" w:hAnsi="Consolas" w:cs="宋体"/>
          <w:color w:val="DD0055"/>
          <w:kern w:val="0"/>
          <w:sz w:val="18"/>
          <w:szCs w:val="18"/>
          <w:bdr w:val="single" w:sz="6" w:space="0" w:color="DDDDDD" w:frame="1"/>
          <w:shd w:val="clear" w:color="auto" w:fill="FAFAFA"/>
        </w:rPr>
        <w:t>if</w:t>
      </w:r>
      <w:r w:rsidRPr="00CC7F75">
        <w:rPr>
          <w:rFonts w:ascii="Helvetica" w:eastAsia="宋体" w:hAnsi="Helvetica" w:cs="Helvetica"/>
          <w:color w:val="666666"/>
          <w:kern w:val="0"/>
          <w:szCs w:val="21"/>
        </w:rPr>
        <w:t>语句判断是</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，就把缩进的两行</w:t>
      </w:r>
      <w:r w:rsidRPr="00CC7F75">
        <w:rPr>
          <w:rFonts w:ascii="Helvetica" w:eastAsia="宋体" w:hAnsi="Helvetica" w:cs="Helvetica"/>
          <w:color w:val="666666"/>
          <w:kern w:val="0"/>
          <w:szCs w:val="21"/>
        </w:rPr>
        <w:t>print</w:t>
      </w:r>
      <w:r w:rsidRPr="00CC7F75">
        <w:rPr>
          <w:rFonts w:ascii="Helvetica" w:eastAsia="宋体" w:hAnsi="Helvetica" w:cs="Helvetica"/>
          <w:color w:val="666666"/>
          <w:kern w:val="0"/>
          <w:szCs w:val="21"/>
        </w:rPr>
        <w:t>语句执行了，否则，什么也不做。</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也可以给</w:t>
      </w:r>
      <w:r w:rsidRPr="00CC7F75">
        <w:rPr>
          <w:rFonts w:ascii="Consolas" w:eastAsia="宋体" w:hAnsi="Consolas" w:cs="宋体"/>
          <w:color w:val="DD0055"/>
          <w:kern w:val="0"/>
          <w:sz w:val="18"/>
          <w:szCs w:val="18"/>
          <w:bdr w:val="single" w:sz="6" w:space="0" w:color="DDDDDD" w:frame="1"/>
          <w:shd w:val="clear" w:color="auto" w:fill="FAFAFA"/>
        </w:rPr>
        <w:t>if</w:t>
      </w:r>
      <w:r w:rsidRPr="00CC7F75">
        <w:rPr>
          <w:rFonts w:ascii="Helvetica" w:eastAsia="宋体" w:hAnsi="Helvetica" w:cs="Helvetica"/>
          <w:color w:val="666666"/>
          <w:kern w:val="0"/>
          <w:szCs w:val="21"/>
        </w:rPr>
        <w:t>添加一个</w:t>
      </w:r>
      <w:r w:rsidRPr="00CC7F75">
        <w:rPr>
          <w:rFonts w:ascii="Consolas" w:eastAsia="宋体" w:hAnsi="Consolas" w:cs="宋体"/>
          <w:color w:val="DD0055"/>
          <w:kern w:val="0"/>
          <w:sz w:val="18"/>
          <w:szCs w:val="18"/>
          <w:bdr w:val="single" w:sz="6" w:space="0" w:color="DDDDDD" w:frame="1"/>
          <w:shd w:val="clear" w:color="auto" w:fill="FAFAFA"/>
        </w:rPr>
        <w:t>else</w:t>
      </w:r>
      <w:r w:rsidRPr="00CC7F75">
        <w:rPr>
          <w:rFonts w:ascii="Helvetica" w:eastAsia="宋体" w:hAnsi="Helvetica" w:cs="Helvetica"/>
          <w:color w:val="666666"/>
          <w:kern w:val="0"/>
          <w:szCs w:val="21"/>
        </w:rPr>
        <w:t>语句，意思是，如果</w:t>
      </w:r>
      <w:r w:rsidRPr="00CC7F75">
        <w:rPr>
          <w:rFonts w:ascii="Consolas" w:eastAsia="宋体" w:hAnsi="Consolas" w:cs="宋体"/>
          <w:color w:val="DD0055"/>
          <w:kern w:val="0"/>
          <w:sz w:val="18"/>
          <w:szCs w:val="18"/>
          <w:bdr w:val="single" w:sz="6" w:space="0" w:color="DDDDDD" w:frame="1"/>
          <w:shd w:val="clear" w:color="auto" w:fill="FAFAFA"/>
        </w:rPr>
        <w:t>if</w:t>
      </w:r>
      <w:r w:rsidRPr="00CC7F75">
        <w:rPr>
          <w:rFonts w:ascii="Helvetica" w:eastAsia="宋体" w:hAnsi="Helvetica" w:cs="Helvetica"/>
          <w:color w:val="666666"/>
          <w:kern w:val="0"/>
          <w:szCs w:val="21"/>
        </w:rPr>
        <w:t>判断是</w:t>
      </w:r>
      <w:r w:rsidRPr="00CC7F75">
        <w:rPr>
          <w:rFonts w:ascii="Consolas" w:eastAsia="宋体" w:hAnsi="Consolas" w:cs="宋体"/>
          <w:color w:val="DD0055"/>
          <w:kern w:val="0"/>
          <w:sz w:val="18"/>
          <w:szCs w:val="18"/>
          <w:bdr w:val="single" w:sz="6" w:space="0" w:color="DDDDDD" w:frame="1"/>
          <w:shd w:val="clear" w:color="auto" w:fill="FAFAFA"/>
        </w:rPr>
        <w:t>False</w:t>
      </w:r>
      <w:r w:rsidRPr="00CC7F75">
        <w:rPr>
          <w:rFonts w:ascii="Helvetica" w:eastAsia="宋体" w:hAnsi="Helvetica" w:cs="Helvetica"/>
          <w:color w:val="666666"/>
          <w:kern w:val="0"/>
          <w:szCs w:val="21"/>
        </w:rPr>
        <w:t>，不要执行</w:t>
      </w:r>
      <w:r w:rsidRPr="00CC7F75">
        <w:rPr>
          <w:rFonts w:ascii="Consolas" w:eastAsia="宋体" w:hAnsi="Consolas" w:cs="宋体"/>
          <w:color w:val="DD0055"/>
          <w:kern w:val="0"/>
          <w:sz w:val="18"/>
          <w:szCs w:val="18"/>
          <w:bdr w:val="single" w:sz="6" w:space="0" w:color="DDDDDD" w:frame="1"/>
          <w:shd w:val="clear" w:color="auto" w:fill="FAFAFA"/>
        </w:rPr>
        <w:t>if</w:t>
      </w:r>
      <w:r w:rsidRPr="00CC7F75">
        <w:rPr>
          <w:rFonts w:ascii="Helvetica" w:eastAsia="宋体" w:hAnsi="Helvetica" w:cs="Helvetica"/>
          <w:color w:val="666666"/>
          <w:kern w:val="0"/>
          <w:szCs w:val="21"/>
        </w:rPr>
        <w:t>的内容，去把</w:t>
      </w:r>
      <w:r w:rsidRPr="00CC7F75">
        <w:rPr>
          <w:rFonts w:ascii="Consolas" w:eastAsia="宋体" w:hAnsi="Consolas" w:cs="宋体"/>
          <w:color w:val="DD0055"/>
          <w:kern w:val="0"/>
          <w:sz w:val="18"/>
          <w:szCs w:val="18"/>
          <w:bdr w:val="single" w:sz="6" w:space="0" w:color="DDDDDD" w:frame="1"/>
          <w:shd w:val="clear" w:color="auto" w:fill="FAFAFA"/>
        </w:rPr>
        <w:t>else</w:t>
      </w:r>
      <w:r w:rsidRPr="00CC7F75">
        <w:rPr>
          <w:rFonts w:ascii="Helvetica" w:eastAsia="宋体" w:hAnsi="Helvetica" w:cs="Helvetica"/>
          <w:color w:val="666666"/>
          <w:kern w:val="0"/>
          <w:szCs w:val="21"/>
        </w:rPr>
        <w:t>执行了：</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age = </w:t>
      </w:r>
      <w:r w:rsidRPr="00CC7F75">
        <w:rPr>
          <w:rFonts w:ascii="宋体" w:eastAsia="宋体" w:hAnsi="宋体" w:cs="宋体"/>
          <w:color w:val="009999"/>
          <w:kern w:val="0"/>
          <w:sz w:val="24"/>
          <w:szCs w:val="24"/>
        </w:rPr>
        <w:t>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if</w:t>
      </w:r>
      <w:r w:rsidRPr="00CC7F75">
        <w:rPr>
          <w:rFonts w:ascii="宋体" w:eastAsia="宋体" w:hAnsi="宋体" w:cs="宋体"/>
          <w:color w:val="444444"/>
          <w:kern w:val="0"/>
          <w:sz w:val="24"/>
          <w:szCs w:val="24"/>
        </w:rPr>
        <w:t xml:space="preserve"> age &gt;= </w:t>
      </w:r>
      <w:r w:rsidRPr="00CC7F75">
        <w:rPr>
          <w:rFonts w:ascii="宋体" w:eastAsia="宋体" w:hAnsi="宋体" w:cs="宋体"/>
          <w:color w:val="009999"/>
          <w:kern w:val="0"/>
          <w:sz w:val="24"/>
          <w:szCs w:val="24"/>
        </w:rPr>
        <w:t>18</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lastRenderedPageBreak/>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'your age is'</w:t>
      </w:r>
      <w:r w:rsidRPr="00CC7F75">
        <w:rPr>
          <w:rFonts w:ascii="宋体" w:eastAsia="宋体" w:hAnsi="宋体" w:cs="宋体"/>
          <w:color w:val="444444"/>
          <w:kern w:val="0"/>
          <w:sz w:val="24"/>
          <w:szCs w:val="24"/>
        </w:rPr>
        <w:t>, age)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'adult'</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else</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'your age is'</w:t>
      </w:r>
      <w:r w:rsidRPr="00CC7F75">
        <w:rPr>
          <w:rFonts w:ascii="宋体" w:eastAsia="宋体" w:hAnsi="宋体" w:cs="宋体"/>
          <w:color w:val="444444"/>
          <w:kern w:val="0"/>
          <w:sz w:val="24"/>
          <w:szCs w:val="24"/>
        </w:rPr>
        <w:t>, age)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'teenager'</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注意不要少写了冒号</w:t>
      </w:r>
      <w:r w:rsidRPr="00CC7F75">
        <w:rPr>
          <w:rFonts w:ascii="Consolas" w:eastAsia="宋体" w:hAnsi="Consolas" w:cs="宋体"/>
          <w:color w:val="DD0055"/>
          <w:kern w:val="0"/>
          <w:sz w:val="18"/>
          <w:szCs w:val="18"/>
          <w:bdr w:val="single" w:sz="6" w:space="0" w:color="DDDDDD" w:frame="1"/>
          <w:shd w:val="clear" w:color="auto" w:fill="FAFAFA"/>
        </w:rPr>
        <w:t>:</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当然上面的判断是很粗略的，完全可以用</w:t>
      </w:r>
      <w:r w:rsidRPr="00CC7F75">
        <w:rPr>
          <w:rFonts w:ascii="Consolas" w:eastAsia="宋体" w:hAnsi="Consolas" w:cs="宋体"/>
          <w:color w:val="DD0055"/>
          <w:kern w:val="0"/>
          <w:sz w:val="18"/>
          <w:szCs w:val="18"/>
          <w:bdr w:val="single" w:sz="6" w:space="0" w:color="DDDDDD" w:frame="1"/>
          <w:shd w:val="clear" w:color="auto" w:fill="FAFAFA"/>
        </w:rPr>
        <w:t>elif</w:t>
      </w:r>
      <w:r w:rsidRPr="00CC7F75">
        <w:rPr>
          <w:rFonts w:ascii="Helvetica" w:eastAsia="宋体" w:hAnsi="Helvetica" w:cs="Helvetica"/>
          <w:color w:val="666666"/>
          <w:kern w:val="0"/>
          <w:szCs w:val="21"/>
        </w:rPr>
        <w:t>做更细致的判断：</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age = </w:t>
      </w:r>
      <w:r w:rsidRPr="00CC7F75">
        <w:rPr>
          <w:rFonts w:ascii="宋体" w:eastAsia="宋体" w:hAnsi="宋体" w:cs="宋体"/>
          <w:color w:val="009999"/>
          <w:kern w:val="0"/>
          <w:sz w:val="24"/>
          <w:szCs w:val="24"/>
        </w:rPr>
        <w:t>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if</w:t>
      </w:r>
      <w:r w:rsidRPr="00CC7F75">
        <w:rPr>
          <w:rFonts w:ascii="宋体" w:eastAsia="宋体" w:hAnsi="宋体" w:cs="宋体"/>
          <w:color w:val="444444"/>
          <w:kern w:val="0"/>
          <w:sz w:val="24"/>
          <w:szCs w:val="24"/>
        </w:rPr>
        <w:t xml:space="preserve"> age &gt;= </w:t>
      </w:r>
      <w:r w:rsidRPr="00CC7F75">
        <w:rPr>
          <w:rFonts w:ascii="宋体" w:eastAsia="宋体" w:hAnsi="宋体" w:cs="宋体"/>
          <w:color w:val="009999"/>
          <w:kern w:val="0"/>
          <w:sz w:val="24"/>
          <w:szCs w:val="24"/>
        </w:rPr>
        <w:t>18</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print(</w:t>
      </w:r>
      <w:r w:rsidRPr="00CC7F75">
        <w:rPr>
          <w:rFonts w:ascii="宋体" w:eastAsia="宋体" w:hAnsi="宋体" w:cs="宋体"/>
          <w:color w:val="DD1144"/>
          <w:kern w:val="0"/>
          <w:sz w:val="24"/>
          <w:szCs w:val="24"/>
        </w:rPr>
        <w:t>'adult'</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elif</w:t>
      </w:r>
      <w:r w:rsidRPr="00CC7F75">
        <w:rPr>
          <w:rFonts w:ascii="宋体" w:eastAsia="宋体" w:hAnsi="宋体" w:cs="宋体"/>
          <w:color w:val="444444"/>
          <w:kern w:val="0"/>
          <w:sz w:val="24"/>
          <w:szCs w:val="24"/>
        </w:rPr>
        <w:t xml:space="preserve"> age &gt;= </w:t>
      </w:r>
      <w:r w:rsidRPr="00CC7F75">
        <w:rPr>
          <w:rFonts w:ascii="宋体" w:eastAsia="宋体" w:hAnsi="宋体" w:cs="宋体"/>
          <w:color w:val="009999"/>
          <w:kern w:val="0"/>
          <w:sz w:val="24"/>
          <w:szCs w:val="24"/>
        </w:rPr>
        <w:t>6</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print(</w:t>
      </w:r>
      <w:r w:rsidRPr="00CC7F75">
        <w:rPr>
          <w:rFonts w:ascii="宋体" w:eastAsia="宋体" w:hAnsi="宋体" w:cs="宋体"/>
          <w:color w:val="DD1144"/>
          <w:kern w:val="0"/>
          <w:sz w:val="24"/>
          <w:szCs w:val="24"/>
        </w:rPr>
        <w:t>'teenager'</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else</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print(</w:t>
      </w:r>
      <w:r w:rsidRPr="00CC7F75">
        <w:rPr>
          <w:rFonts w:ascii="宋体" w:eastAsia="宋体" w:hAnsi="宋体" w:cs="宋体"/>
          <w:color w:val="DD1144"/>
          <w:kern w:val="0"/>
          <w:sz w:val="24"/>
          <w:szCs w:val="24"/>
        </w:rPr>
        <w:t>'kid'</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t>elif</w:t>
      </w:r>
      <w:r w:rsidRPr="00CC7F75">
        <w:rPr>
          <w:rFonts w:ascii="Helvetica" w:eastAsia="宋体" w:hAnsi="Helvetica" w:cs="Helvetica"/>
          <w:color w:val="666666"/>
          <w:kern w:val="0"/>
          <w:szCs w:val="21"/>
        </w:rPr>
        <w:t>是</w:t>
      </w:r>
      <w:r w:rsidRPr="00CC7F75">
        <w:rPr>
          <w:rFonts w:ascii="Consolas" w:eastAsia="宋体" w:hAnsi="Consolas" w:cs="宋体"/>
          <w:color w:val="DD0055"/>
          <w:kern w:val="0"/>
          <w:sz w:val="18"/>
          <w:szCs w:val="18"/>
          <w:bdr w:val="single" w:sz="6" w:space="0" w:color="DDDDDD" w:frame="1"/>
          <w:shd w:val="clear" w:color="auto" w:fill="FAFAFA"/>
        </w:rPr>
        <w:t>else if</w:t>
      </w:r>
      <w:r w:rsidRPr="00CC7F75">
        <w:rPr>
          <w:rFonts w:ascii="Helvetica" w:eastAsia="宋体" w:hAnsi="Helvetica" w:cs="Helvetica"/>
          <w:color w:val="666666"/>
          <w:kern w:val="0"/>
          <w:szCs w:val="21"/>
        </w:rPr>
        <w:t>的缩写，完全可以有多个</w:t>
      </w:r>
      <w:r w:rsidRPr="00CC7F75">
        <w:rPr>
          <w:rFonts w:ascii="Consolas" w:eastAsia="宋体" w:hAnsi="Consolas" w:cs="宋体"/>
          <w:color w:val="DD0055"/>
          <w:kern w:val="0"/>
          <w:sz w:val="18"/>
          <w:szCs w:val="18"/>
          <w:bdr w:val="single" w:sz="6" w:space="0" w:color="DDDDDD" w:frame="1"/>
          <w:shd w:val="clear" w:color="auto" w:fill="FAFAFA"/>
        </w:rPr>
        <w:t>elif</w:t>
      </w:r>
      <w:r w:rsidRPr="00CC7F75">
        <w:rPr>
          <w:rFonts w:ascii="Helvetica" w:eastAsia="宋体" w:hAnsi="Helvetica" w:cs="Helvetica"/>
          <w:color w:val="666666"/>
          <w:kern w:val="0"/>
          <w:szCs w:val="21"/>
        </w:rPr>
        <w:t>，所以</w:t>
      </w:r>
      <w:r w:rsidRPr="00CC7F75">
        <w:rPr>
          <w:rFonts w:ascii="Consolas" w:eastAsia="宋体" w:hAnsi="Consolas" w:cs="宋体"/>
          <w:color w:val="DD0055"/>
          <w:kern w:val="0"/>
          <w:sz w:val="18"/>
          <w:szCs w:val="18"/>
          <w:bdr w:val="single" w:sz="6" w:space="0" w:color="DDDDDD" w:frame="1"/>
          <w:shd w:val="clear" w:color="auto" w:fill="FAFAFA"/>
        </w:rPr>
        <w:t>if</w:t>
      </w:r>
      <w:r w:rsidRPr="00CC7F75">
        <w:rPr>
          <w:rFonts w:ascii="Helvetica" w:eastAsia="宋体" w:hAnsi="Helvetica" w:cs="Helvetica"/>
          <w:color w:val="666666"/>
          <w:kern w:val="0"/>
          <w:szCs w:val="21"/>
        </w:rPr>
        <w:t>语句的完整形式就是：</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if </w:t>
      </w:r>
      <w:r w:rsidRPr="00CC7F75">
        <w:rPr>
          <w:rFonts w:ascii="宋体" w:eastAsia="宋体" w:hAnsi="宋体" w:cs="宋体"/>
          <w:color w:val="000080"/>
          <w:kern w:val="0"/>
          <w:sz w:val="24"/>
          <w:szCs w:val="24"/>
        </w:rPr>
        <w:t>&lt;条件判断1&gt;</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color w:val="000080"/>
          <w:kern w:val="0"/>
          <w:sz w:val="24"/>
          <w:szCs w:val="24"/>
        </w:rPr>
        <w:t>&lt;执行1&gt;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elif </w:t>
      </w:r>
      <w:r w:rsidRPr="00CC7F75">
        <w:rPr>
          <w:rFonts w:ascii="宋体" w:eastAsia="宋体" w:hAnsi="宋体" w:cs="宋体"/>
          <w:color w:val="000080"/>
          <w:kern w:val="0"/>
          <w:sz w:val="24"/>
          <w:szCs w:val="24"/>
        </w:rPr>
        <w:t>&lt;条件判断2&gt;</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color w:val="000080"/>
          <w:kern w:val="0"/>
          <w:sz w:val="24"/>
          <w:szCs w:val="24"/>
        </w:rPr>
        <w:t>&lt;执行2&gt;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elif </w:t>
      </w:r>
      <w:r w:rsidRPr="00CC7F75">
        <w:rPr>
          <w:rFonts w:ascii="宋体" w:eastAsia="宋体" w:hAnsi="宋体" w:cs="宋体"/>
          <w:color w:val="000080"/>
          <w:kern w:val="0"/>
          <w:sz w:val="24"/>
          <w:szCs w:val="24"/>
        </w:rPr>
        <w:t>&lt;条件判断3&gt;</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color w:val="000080"/>
          <w:kern w:val="0"/>
          <w:sz w:val="24"/>
          <w:szCs w:val="24"/>
        </w:rPr>
        <w:t>&lt;执行3&gt;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else: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color w:val="000080"/>
          <w:kern w:val="0"/>
          <w:sz w:val="24"/>
          <w:szCs w:val="24"/>
        </w:rPr>
        <w:t>&lt;执行4&gt;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lastRenderedPageBreak/>
        <w:t>if</w:t>
      </w:r>
      <w:r w:rsidRPr="00CC7F75">
        <w:rPr>
          <w:rFonts w:ascii="Helvetica" w:eastAsia="宋体" w:hAnsi="Helvetica" w:cs="Helvetica"/>
          <w:color w:val="666666"/>
          <w:kern w:val="0"/>
          <w:szCs w:val="21"/>
        </w:rPr>
        <w:t>语句执行有个特点，它是从上往下判断，如果在某个判断上是</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，把该判断对应的语句执行后，就忽略掉剩下的</w:t>
      </w:r>
      <w:r w:rsidRPr="00CC7F75">
        <w:rPr>
          <w:rFonts w:ascii="Consolas" w:eastAsia="宋体" w:hAnsi="Consolas" w:cs="宋体"/>
          <w:color w:val="DD0055"/>
          <w:kern w:val="0"/>
          <w:sz w:val="18"/>
          <w:szCs w:val="18"/>
          <w:bdr w:val="single" w:sz="6" w:space="0" w:color="DDDDDD" w:frame="1"/>
          <w:shd w:val="clear" w:color="auto" w:fill="FAFAFA"/>
        </w:rPr>
        <w:t>elif</w:t>
      </w:r>
      <w:r w:rsidRPr="00CC7F75">
        <w:rPr>
          <w:rFonts w:ascii="Helvetica" w:eastAsia="宋体" w:hAnsi="Helvetica" w:cs="Helvetica"/>
          <w:color w:val="666666"/>
          <w:kern w:val="0"/>
          <w:szCs w:val="21"/>
        </w:rPr>
        <w:t>和</w:t>
      </w:r>
      <w:r w:rsidRPr="00CC7F75">
        <w:rPr>
          <w:rFonts w:ascii="Consolas" w:eastAsia="宋体" w:hAnsi="Consolas" w:cs="宋体"/>
          <w:color w:val="DD0055"/>
          <w:kern w:val="0"/>
          <w:sz w:val="18"/>
          <w:szCs w:val="18"/>
          <w:bdr w:val="single" w:sz="6" w:space="0" w:color="DDDDDD" w:frame="1"/>
          <w:shd w:val="clear" w:color="auto" w:fill="FAFAFA"/>
        </w:rPr>
        <w:t>else</w:t>
      </w:r>
      <w:r w:rsidRPr="00CC7F75">
        <w:rPr>
          <w:rFonts w:ascii="Helvetica" w:eastAsia="宋体" w:hAnsi="Helvetica" w:cs="Helvetica"/>
          <w:color w:val="666666"/>
          <w:kern w:val="0"/>
          <w:szCs w:val="21"/>
        </w:rPr>
        <w:t>，所以，请测试并解释为什么下面的程序打印的是</w:t>
      </w:r>
      <w:r w:rsidRPr="00CC7F75">
        <w:rPr>
          <w:rFonts w:ascii="Consolas" w:eastAsia="宋体" w:hAnsi="Consolas" w:cs="宋体"/>
          <w:color w:val="DD0055"/>
          <w:kern w:val="0"/>
          <w:sz w:val="18"/>
          <w:szCs w:val="18"/>
          <w:bdr w:val="single" w:sz="6" w:space="0" w:color="DDDDDD" w:frame="1"/>
          <w:shd w:val="clear" w:color="auto" w:fill="FAFAFA"/>
        </w:rPr>
        <w:t>teenager</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age = </w:t>
      </w:r>
      <w:r w:rsidRPr="00CC7F75">
        <w:rPr>
          <w:rFonts w:ascii="宋体" w:eastAsia="宋体" w:hAnsi="宋体" w:cs="宋体"/>
          <w:color w:val="009999"/>
          <w:kern w:val="0"/>
          <w:sz w:val="24"/>
          <w:szCs w:val="24"/>
        </w:rPr>
        <w:t>20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if</w:t>
      </w:r>
      <w:r w:rsidRPr="00CC7F75">
        <w:rPr>
          <w:rFonts w:ascii="宋体" w:eastAsia="宋体" w:hAnsi="宋体" w:cs="宋体"/>
          <w:color w:val="444444"/>
          <w:kern w:val="0"/>
          <w:sz w:val="24"/>
          <w:szCs w:val="24"/>
        </w:rPr>
        <w:t xml:space="preserve"> age &gt;= </w:t>
      </w:r>
      <w:r w:rsidRPr="00CC7F75">
        <w:rPr>
          <w:rFonts w:ascii="宋体" w:eastAsia="宋体" w:hAnsi="宋体" w:cs="宋体"/>
          <w:color w:val="009999"/>
          <w:kern w:val="0"/>
          <w:sz w:val="24"/>
          <w:szCs w:val="24"/>
        </w:rPr>
        <w:t>6</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print(</w:t>
      </w:r>
      <w:r w:rsidRPr="00CC7F75">
        <w:rPr>
          <w:rFonts w:ascii="宋体" w:eastAsia="宋体" w:hAnsi="宋体" w:cs="宋体"/>
          <w:color w:val="DD1144"/>
          <w:kern w:val="0"/>
          <w:sz w:val="24"/>
          <w:szCs w:val="24"/>
        </w:rPr>
        <w:t>'teenager'</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elif</w:t>
      </w:r>
      <w:r w:rsidRPr="00CC7F75">
        <w:rPr>
          <w:rFonts w:ascii="宋体" w:eastAsia="宋体" w:hAnsi="宋体" w:cs="宋体"/>
          <w:color w:val="444444"/>
          <w:kern w:val="0"/>
          <w:sz w:val="24"/>
          <w:szCs w:val="24"/>
        </w:rPr>
        <w:t xml:space="preserve"> age &gt;= </w:t>
      </w:r>
      <w:r w:rsidRPr="00CC7F75">
        <w:rPr>
          <w:rFonts w:ascii="宋体" w:eastAsia="宋体" w:hAnsi="宋体" w:cs="宋体"/>
          <w:color w:val="009999"/>
          <w:kern w:val="0"/>
          <w:sz w:val="24"/>
          <w:szCs w:val="24"/>
        </w:rPr>
        <w:t>18</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print(</w:t>
      </w:r>
      <w:r w:rsidRPr="00CC7F75">
        <w:rPr>
          <w:rFonts w:ascii="宋体" w:eastAsia="宋体" w:hAnsi="宋体" w:cs="宋体"/>
          <w:color w:val="DD1144"/>
          <w:kern w:val="0"/>
          <w:sz w:val="24"/>
          <w:szCs w:val="24"/>
        </w:rPr>
        <w:t>'adult'</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else</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print(</w:t>
      </w:r>
      <w:r w:rsidRPr="00CC7F75">
        <w:rPr>
          <w:rFonts w:ascii="宋体" w:eastAsia="宋体" w:hAnsi="宋体" w:cs="宋体"/>
          <w:color w:val="DD1144"/>
          <w:kern w:val="0"/>
          <w:sz w:val="24"/>
          <w:szCs w:val="24"/>
        </w:rPr>
        <w:t>'kid'</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t>if</w:t>
      </w:r>
      <w:r w:rsidRPr="00CC7F75">
        <w:rPr>
          <w:rFonts w:ascii="Helvetica" w:eastAsia="宋体" w:hAnsi="Helvetica" w:cs="Helvetica"/>
          <w:color w:val="666666"/>
          <w:kern w:val="0"/>
          <w:szCs w:val="21"/>
        </w:rPr>
        <w:t>判断条件还可以简写，比如写：</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if</w:t>
      </w:r>
      <w:r w:rsidRPr="00CC7F75">
        <w:rPr>
          <w:rFonts w:ascii="宋体" w:eastAsia="宋体" w:hAnsi="宋体" w:cs="宋体"/>
          <w:color w:val="444444"/>
          <w:kern w:val="0"/>
          <w:sz w:val="24"/>
          <w:szCs w:val="24"/>
        </w:rPr>
        <w:t xml:space="preserve"> x:</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'True'</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只要</w:t>
      </w:r>
      <w:r w:rsidRPr="00CC7F75">
        <w:rPr>
          <w:rFonts w:ascii="Consolas" w:eastAsia="宋体" w:hAnsi="Consolas" w:cs="宋体"/>
          <w:color w:val="DD0055"/>
          <w:kern w:val="0"/>
          <w:sz w:val="18"/>
          <w:szCs w:val="18"/>
          <w:bdr w:val="single" w:sz="6" w:space="0" w:color="DDDDDD" w:frame="1"/>
          <w:shd w:val="clear" w:color="auto" w:fill="FAFAFA"/>
        </w:rPr>
        <w:t>x</w:t>
      </w:r>
      <w:r w:rsidRPr="00CC7F75">
        <w:rPr>
          <w:rFonts w:ascii="Helvetica" w:eastAsia="宋体" w:hAnsi="Helvetica" w:cs="Helvetica"/>
          <w:color w:val="666666"/>
          <w:kern w:val="0"/>
          <w:szCs w:val="21"/>
        </w:rPr>
        <w:t>是非零数值、非空字符串、非空</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等，就判断为</w:t>
      </w:r>
      <w:r w:rsidRPr="00CC7F75">
        <w:rPr>
          <w:rFonts w:ascii="Consolas" w:eastAsia="宋体" w:hAnsi="Consolas" w:cs="宋体"/>
          <w:color w:val="DD0055"/>
          <w:kern w:val="0"/>
          <w:sz w:val="18"/>
          <w:szCs w:val="18"/>
          <w:bdr w:val="single" w:sz="6" w:space="0" w:color="DDDDDD" w:frame="1"/>
          <w:shd w:val="clear" w:color="auto" w:fill="FAFAFA"/>
        </w:rPr>
        <w:t>True</w:t>
      </w:r>
      <w:r w:rsidRPr="00CC7F75">
        <w:rPr>
          <w:rFonts w:ascii="Helvetica" w:eastAsia="宋体" w:hAnsi="Helvetica" w:cs="Helvetica"/>
          <w:color w:val="666666"/>
          <w:kern w:val="0"/>
          <w:szCs w:val="21"/>
        </w:rPr>
        <w:t>，否则为</w:t>
      </w:r>
      <w:r w:rsidRPr="00CC7F75">
        <w:rPr>
          <w:rFonts w:ascii="Consolas" w:eastAsia="宋体" w:hAnsi="Consolas" w:cs="宋体"/>
          <w:color w:val="DD0055"/>
          <w:kern w:val="0"/>
          <w:sz w:val="18"/>
          <w:szCs w:val="18"/>
          <w:bdr w:val="single" w:sz="6" w:space="0" w:color="DDDDDD" w:frame="1"/>
          <w:shd w:val="clear" w:color="auto" w:fill="FAFAFA"/>
        </w:rPr>
        <w:t>False</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再议</w:t>
      </w:r>
      <w:r w:rsidRPr="00CC7F75">
        <w:rPr>
          <w:rFonts w:ascii="Helvetica" w:eastAsia="宋体" w:hAnsi="Helvetica" w:cs="Helvetica"/>
          <w:color w:val="444444"/>
          <w:kern w:val="0"/>
          <w:sz w:val="27"/>
          <w:szCs w:val="27"/>
        </w:rPr>
        <w:t xml:space="preserve"> input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最后看一个有问题的条件判断。很多同学会用</w:t>
      </w:r>
      <w:r w:rsidRPr="00CC7F75">
        <w:rPr>
          <w:rFonts w:ascii="Consolas" w:eastAsia="宋体" w:hAnsi="Consolas" w:cs="宋体"/>
          <w:color w:val="DD0055"/>
          <w:kern w:val="0"/>
          <w:sz w:val="18"/>
          <w:szCs w:val="18"/>
          <w:bdr w:val="single" w:sz="6" w:space="0" w:color="DDDDDD" w:frame="1"/>
          <w:shd w:val="clear" w:color="auto" w:fill="FAFAFA"/>
        </w:rPr>
        <w:t>input()</w:t>
      </w:r>
      <w:r w:rsidRPr="00CC7F75">
        <w:rPr>
          <w:rFonts w:ascii="Helvetica" w:eastAsia="宋体" w:hAnsi="Helvetica" w:cs="Helvetica"/>
          <w:color w:val="666666"/>
          <w:kern w:val="0"/>
          <w:szCs w:val="21"/>
        </w:rPr>
        <w:t>读取用户的输入，这样可以自己输入，程序运行得更有意思：</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birth = input(</w:t>
      </w:r>
      <w:r w:rsidRPr="00CC7F75">
        <w:rPr>
          <w:rFonts w:ascii="宋体" w:eastAsia="宋体" w:hAnsi="宋体" w:cs="宋体"/>
          <w:color w:val="DD1144"/>
          <w:kern w:val="0"/>
          <w:sz w:val="24"/>
          <w:szCs w:val="24"/>
        </w:rPr>
        <w:t>'birth: '</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if</w:t>
      </w:r>
      <w:r w:rsidRPr="00CC7F75">
        <w:rPr>
          <w:rFonts w:ascii="宋体" w:eastAsia="宋体" w:hAnsi="宋体" w:cs="宋体"/>
          <w:color w:val="444444"/>
          <w:kern w:val="0"/>
          <w:sz w:val="24"/>
          <w:szCs w:val="24"/>
        </w:rPr>
        <w:t xml:space="preserve"> birth &lt; </w:t>
      </w:r>
      <w:r w:rsidRPr="00CC7F75">
        <w:rPr>
          <w:rFonts w:ascii="宋体" w:eastAsia="宋体" w:hAnsi="宋体" w:cs="宋体"/>
          <w:color w:val="009999"/>
          <w:kern w:val="0"/>
          <w:sz w:val="24"/>
          <w:szCs w:val="24"/>
        </w:rPr>
        <w:t>2000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'00前'</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else</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'00后'</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输入</w:t>
      </w:r>
      <w:r w:rsidRPr="00CC7F75">
        <w:rPr>
          <w:rFonts w:ascii="Consolas" w:eastAsia="宋体" w:hAnsi="Consolas" w:cs="宋体"/>
          <w:color w:val="DD0055"/>
          <w:kern w:val="0"/>
          <w:sz w:val="18"/>
          <w:szCs w:val="18"/>
          <w:bdr w:val="single" w:sz="6" w:space="0" w:color="DDDDDD" w:frame="1"/>
          <w:shd w:val="clear" w:color="auto" w:fill="FAFAFA"/>
        </w:rPr>
        <w:t>1982</w:t>
      </w:r>
      <w:r w:rsidRPr="00CC7F75">
        <w:rPr>
          <w:rFonts w:ascii="Helvetica" w:eastAsia="宋体" w:hAnsi="Helvetica" w:cs="Helvetica"/>
          <w:color w:val="666666"/>
          <w:kern w:val="0"/>
          <w:szCs w:val="21"/>
        </w:rPr>
        <w:t>，结果报错：</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Traceback (most recent call last):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lastRenderedPageBreak/>
        <w:t xml:space="preserve">  File "</w:t>
      </w:r>
      <w:r w:rsidRPr="00CC7F75">
        <w:rPr>
          <w:rFonts w:ascii="宋体" w:eastAsia="宋体" w:hAnsi="宋体" w:cs="宋体"/>
          <w:color w:val="000080"/>
          <w:kern w:val="0"/>
          <w:sz w:val="24"/>
          <w:szCs w:val="24"/>
        </w:rPr>
        <w:t>&lt;stdin&gt;</w:t>
      </w:r>
      <w:r w:rsidRPr="00CC7F75">
        <w:rPr>
          <w:rFonts w:ascii="宋体" w:eastAsia="宋体" w:hAnsi="宋体" w:cs="宋体"/>
          <w:color w:val="444444"/>
          <w:kern w:val="0"/>
          <w:sz w:val="24"/>
          <w:szCs w:val="24"/>
        </w:rPr>
        <w:t xml:space="preserve">", line 1, in </w:t>
      </w:r>
      <w:r w:rsidRPr="00CC7F75">
        <w:rPr>
          <w:rFonts w:ascii="宋体" w:eastAsia="宋体" w:hAnsi="宋体" w:cs="宋体"/>
          <w:color w:val="000080"/>
          <w:kern w:val="0"/>
          <w:sz w:val="24"/>
          <w:szCs w:val="24"/>
        </w:rPr>
        <w:t>&lt;module&gt;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TypeError: unorderable types: str() &gt; int()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这是因为</w:t>
      </w:r>
      <w:r w:rsidRPr="00CC7F75">
        <w:rPr>
          <w:rFonts w:ascii="Consolas" w:eastAsia="宋体" w:hAnsi="Consolas" w:cs="宋体"/>
          <w:color w:val="DD0055"/>
          <w:kern w:val="0"/>
          <w:sz w:val="18"/>
          <w:szCs w:val="18"/>
          <w:bdr w:val="single" w:sz="6" w:space="0" w:color="DDDDDD" w:frame="1"/>
          <w:shd w:val="clear" w:color="auto" w:fill="FAFAFA"/>
        </w:rPr>
        <w:t>input()</w:t>
      </w:r>
      <w:r w:rsidRPr="00CC7F75">
        <w:rPr>
          <w:rFonts w:ascii="Helvetica" w:eastAsia="宋体" w:hAnsi="Helvetica" w:cs="Helvetica"/>
          <w:color w:val="666666"/>
          <w:kern w:val="0"/>
          <w:szCs w:val="21"/>
        </w:rPr>
        <w:t>返回的数据类型是</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不能直接和整数比较，必须先把</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转换成整数。</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提供了</w:t>
      </w:r>
      <w:r w:rsidRPr="00CC7F75">
        <w:rPr>
          <w:rFonts w:ascii="Consolas" w:eastAsia="宋体" w:hAnsi="Consolas" w:cs="宋体"/>
          <w:color w:val="DD0055"/>
          <w:kern w:val="0"/>
          <w:sz w:val="18"/>
          <w:szCs w:val="18"/>
          <w:bdr w:val="single" w:sz="6" w:space="0" w:color="DDDDDD" w:frame="1"/>
          <w:shd w:val="clear" w:color="auto" w:fill="FAFAFA"/>
        </w:rPr>
        <w:t>int()</w:t>
      </w:r>
      <w:r w:rsidRPr="00CC7F75">
        <w:rPr>
          <w:rFonts w:ascii="Helvetica" w:eastAsia="宋体" w:hAnsi="Helvetica" w:cs="Helvetica"/>
          <w:color w:val="666666"/>
          <w:kern w:val="0"/>
          <w:szCs w:val="21"/>
        </w:rPr>
        <w:t>函数来完成这件事情：</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s = input(</w:t>
      </w:r>
      <w:r w:rsidRPr="00CC7F75">
        <w:rPr>
          <w:rFonts w:ascii="宋体" w:eastAsia="宋体" w:hAnsi="宋体" w:cs="宋体"/>
          <w:color w:val="DD1144"/>
          <w:kern w:val="0"/>
          <w:sz w:val="24"/>
          <w:szCs w:val="24"/>
        </w:rPr>
        <w:t>'birth: '</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birth = int(s)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if</w:t>
      </w:r>
      <w:r w:rsidRPr="00CC7F75">
        <w:rPr>
          <w:rFonts w:ascii="宋体" w:eastAsia="宋体" w:hAnsi="宋体" w:cs="宋体"/>
          <w:color w:val="444444"/>
          <w:kern w:val="0"/>
          <w:sz w:val="24"/>
          <w:szCs w:val="24"/>
        </w:rPr>
        <w:t xml:space="preserve"> birth &lt; </w:t>
      </w:r>
      <w:r w:rsidRPr="00CC7F75">
        <w:rPr>
          <w:rFonts w:ascii="宋体" w:eastAsia="宋体" w:hAnsi="宋体" w:cs="宋体"/>
          <w:color w:val="009999"/>
          <w:kern w:val="0"/>
          <w:sz w:val="24"/>
          <w:szCs w:val="24"/>
        </w:rPr>
        <w:t>2000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'00前'</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else</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'00后'</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再次运行，就可以得到正确地结果。但是，如果输入</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呢？又会得到一个错误信息：</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Traceback (most recent </w:t>
      </w:r>
      <w:r w:rsidRPr="00CC7F75">
        <w:rPr>
          <w:rFonts w:ascii="宋体" w:eastAsia="宋体" w:hAnsi="宋体" w:cs="宋体"/>
          <w:b/>
          <w:bCs/>
          <w:color w:val="333333"/>
          <w:kern w:val="0"/>
          <w:sz w:val="24"/>
          <w:szCs w:val="24"/>
        </w:rPr>
        <w:t>call</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last</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File </w:t>
      </w:r>
      <w:r w:rsidRPr="00CC7F75">
        <w:rPr>
          <w:rFonts w:ascii="宋体" w:eastAsia="宋体" w:hAnsi="宋体" w:cs="宋体"/>
          <w:color w:val="DD1144"/>
          <w:kern w:val="0"/>
          <w:sz w:val="24"/>
          <w:szCs w:val="24"/>
        </w:rPr>
        <w:t>"&lt;stdin&gt;"</w:t>
      </w:r>
      <w:r w:rsidRPr="00CC7F75">
        <w:rPr>
          <w:rFonts w:ascii="宋体" w:eastAsia="宋体" w:hAnsi="宋体" w:cs="宋体"/>
          <w:color w:val="444444"/>
          <w:kern w:val="0"/>
          <w:sz w:val="24"/>
          <w:szCs w:val="24"/>
        </w:rPr>
        <w:t xml:space="preserve">, line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in</w:t>
      </w:r>
      <w:r w:rsidRPr="00CC7F75">
        <w:rPr>
          <w:rFonts w:ascii="宋体" w:eastAsia="宋体" w:hAnsi="宋体" w:cs="宋体"/>
          <w:color w:val="444444"/>
          <w:kern w:val="0"/>
          <w:sz w:val="24"/>
          <w:szCs w:val="24"/>
        </w:rPr>
        <w:t xml:space="preserve"> &lt;</w:t>
      </w:r>
      <w:r w:rsidRPr="00CC7F75">
        <w:rPr>
          <w:rFonts w:ascii="宋体" w:eastAsia="宋体" w:hAnsi="宋体" w:cs="宋体"/>
          <w:b/>
          <w:bCs/>
          <w:color w:val="333333"/>
          <w:kern w:val="0"/>
          <w:sz w:val="24"/>
          <w:szCs w:val="24"/>
        </w:rPr>
        <w:t>module</w:t>
      </w:r>
      <w:r w:rsidRPr="00CC7F75">
        <w:rPr>
          <w:rFonts w:ascii="宋体" w:eastAsia="宋体" w:hAnsi="宋体" w:cs="宋体"/>
          <w:color w:val="444444"/>
          <w:kern w:val="0"/>
          <w:sz w:val="24"/>
          <w:szCs w:val="24"/>
        </w:rPr>
        <w:t>&gt;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ValueError: invalid literal </w:t>
      </w:r>
      <w:r w:rsidRPr="00CC7F75">
        <w:rPr>
          <w:rFonts w:ascii="宋体" w:eastAsia="宋体" w:hAnsi="宋体" w:cs="宋体"/>
          <w:b/>
          <w:bCs/>
          <w:color w:val="333333"/>
          <w:kern w:val="0"/>
          <w:sz w:val="24"/>
          <w:szCs w:val="24"/>
        </w:rPr>
        <w:t>for</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int</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with</w:t>
      </w:r>
      <w:r w:rsidRPr="00CC7F75">
        <w:rPr>
          <w:rFonts w:ascii="宋体" w:eastAsia="宋体" w:hAnsi="宋体" w:cs="宋体"/>
          <w:color w:val="444444"/>
          <w:kern w:val="0"/>
          <w:sz w:val="24"/>
          <w:szCs w:val="24"/>
        </w:rPr>
        <w:t xml:space="preserve"> base </w:t>
      </w:r>
      <w:r w:rsidRPr="00CC7F75">
        <w:rPr>
          <w:rFonts w:ascii="宋体" w:eastAsia="宋体" w:hAnsi="宋体" w:cs="宋体"/>
          <w:color w:val="009999"/>
          <w:kern w:val="0"/>
          <w:sz w:val="24"/>
          <w:szCs w:val="24"/>
        </w:rPr>
        <w:t>10</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'abc'</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原来</w:t>
      </w:r>
      <w:r w:rsidRPr="00CC7F75">
        <w:rPr>
          <w:rFonts w:ascii="Consolas" w:eastAsia="宋体" w:hAnsi="Consolas" w:cs="宋体"/>
          <w:color w:val="DD0055"/>
          <w:kern w:val="0"/>
          <w:sz w:val="18"/>
          <w:szCs w:val="18"/>
          <w:bdr w:val="single" w:sz="6" w:space="0" w:color="DDDDDD" w:frame="1"/>
          <w:shd w:val="clear" w:color="auto" w:fill="FAFAFA"/>
        </w:rPr>
        <w:t>int()</w:t>
      </w:r>
      <w:r w:rsidRPr="00CC7F75">
        <w:rPr>
          <w:rFonts w:ascii="Helvetica" w:eastAsia="宋体" w:hAnsi="Helvetica" w:cs="Helvetica"/>
          <w:color w:val="666666"/>
          <w:kern w:val="0"/>
          <w:szCs w:val="21"/>
        </w:rPr>
        <w:t>函数发现一个字符串并不是合法的数字时就会报错，程序就退出了。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如何检查并捕获程序运行期的错误呢？后面的错误和调试会讲到。</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练习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小明身高</w:t>
      </w:r>
      <w:r w:rsidRPr="00CC7F75">
        <w:rPr>
          <w:rFonts w:ascii="Helvetica" w:eastAsia="宋体" w:hAnsi="Helvetica" w:cs="Helvetica"/>
          <w:color w:val="666666"/>
          <w:kern w:val="0"/>
          <w:szCs w:val="21"/>
        </w:rPr>
        <w:t>1.75</w:t>
      </w:r>
      <w:r w:rsidRPr="00CC7F75">
        <w:rPr>
          <w:rFonts w:ascii="Helvetica" w:eastAsia="宋体" w:hAnsi="Helvetica" w:cs="Helvetica"/>
          <w:color w:val="666666"/>
          <w:kern w:val="0"/>
          <w:szCs w:val="21"/>
        </w:rPr>
        <w:t>，体重</w:t>
      </w:r>
      <w:r w:rsidRPr="00CC7F75">
        <w:rPr>
          <w:rFonts w:ascii="Helvetica" w:eastAsia="宋体" w:hAnsi="Helvetica" w:cs="Helvetica"/>
          <w:color w:val="666666"/>
          <w:kern w:val="0"/>
          <w:szCs w:val="21"/>
        </w:rPr>
        <w:t>80.5kg</w:t>
      </w:r>
      <w:r w:rsidRPr="00CC7F75">
        <w:rPr>
          <w:rFonts w:ascii="Helvetica" w:eastAsia="宋体" w:hAnsi="Helvetica" w:cs="Helvetica"/>
          <w:color w:val="666666"/>
          <w:kern w:val="0"/>
          <w:szCs w:val="21"/>
        </w:rPr>
        <w:t>。请根据</w:t>
      </w:r>
      <w:r w:rsidRPr="00CC7F75">
        <w:rPr>
          <w:rFonts w:ascii="Helvetica" w:eastAsia="宋体" w:hAnsi="Helvetica" w:cs="Helvetica"/>
          <w:color w:val="666666"/>
          <w:kern w:val="0"/>
          <w:szCs w:val="21"/>
        </w:rPr>
        <w:t>BMI</w:t>
      </w:r>
      <w:r w:rsidRPr="00CC7F75">
        <w:rPr>
          <w:rFonts w:ascii="Helvetica" w:eastAsia="宋体" w:hAnsi="Helvetica" w:cs="Helvetica"/>
          <w:color w:val="666666"/>
          <w:kern w:val="0"/>
          <w:szCs w:val="21"/>
        </w:rPr>
        <w:t>公式（体重除以身高的平方）帮小明计算他的</w:t>
      </w:r>
      <w:r w:rsidRPr="00CC7F75">
        <w:rPr>
          <w:rFonts w:ascii="Helvetica" w:eastAsia="宋体" w:hAnsi="Helvetica" w:cs="Helvetica"/>
          <w:color w:val="666666"/>
          <w:kern w:val="0"/>
          <w:szCs w:val="21"/>
        </w:rPr>
        <w:t>BMI</w:t>
      </w:r>
      <w:r w:rsidRPr="00CC7F75">
        <w:rPr>
          <w:rFonts w:ascii="Helvetica" w:eastAsia="宋体" w:hAnsi="Helvetica" w:cs="Helvetica"/>
          <w:color w:val="666666"/>
          <w:kern w:val="0"/>
          <w:szCs w:val="21"/>
        </w:rPr>
        <w:t>指数，并根据</w:t>
      </w:r>
      <w:r w:rsidRPr="00CC7F75">
        <w:rPr>
          <w:rFonts w:ascii="Helvetica" w:eastAsia="宋体" w:hAnsi="Helvetica" w:cs="Helvetica"/>
          <w:color w:val="666666"/>
          <w:kern w:val="0"/>
          <w:szCs w:val="21"/>
        </w:rPr>
        <w:t>BMI</w:t>
      </w:r>
      <w:r w:rsidRPr="00CC7F75">
        <w:rPr>
          <w:rFonts w:ascii="Helvetica" w:eastAsia="宋体" w:hAnsi="Helvetica" w:cs="Helvetica"/>
          <w:color w:val="666666"/>
          <w:kern w:val="0"/>
          <w:szCs w:val="21"/>
        </w:rPr>
        <w:t>指数：</w:t>
      </w:r>
    </w:p>
    <w:p w:rsidR="00CC7F75" w:rsidRPr="00CC7F75" w:rsidRDefault="00CC7F75" w:rsidP="00CC7F75">
      <w:pPr>
        <w:widowControl/>
        <w:numPr>
          <w:ilvl w:val="0"/>
          <w:numId w:val="5"/>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低于</w:t>
      </w:r>
      <w:r w:rsidRPr="00CC7F75">
        <w:rPr>
          <w:rFonts w:ascii="Helvetica" w:eastAsia="宋体" w:hAnsi="Helvetica" w:cs="Helvetica"/>
          <w:color w:val="666666"/>
          <w:kern w:val="0"/>
          <w:szCs w:val="21"/>
        </w:rPr>
        <w:t>18.5</w:t>
      </w:r>
      <w:r w:rsidRPr="00CC7F75">
        <w:rPr>
          <w:rFonts w:ascii="Helvetica" w:eastAsia="宋体" w:hAnsi="Helvetica" w:cs="Helvetica"/>
          <w:color w:val="666666"/>
          <w:kern w:val="0"/>
          <w:szCs w:val="21"/>
        </w:rPr>
        <w:t>：过轻</w:t>
      </w:r>
    </w:p>
    <w:p w:rsidR="00CC7F75" w:rsidRPr="00CC7F75" w:rsidRDefault="00CC7F75" w:rsidP="00CC7F75">
      <w:pPr>
        <w:widowControl/>
        <w:numPr>
          <w:ilvl w:val="0"/>
          <w:numId w:val="5"/>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18.5-25</w:t>
      </w:r>
      <w:r w:rsidRPr="00CC7F75">
        <w:rPr>
          <w:rFonts w:ascii="Helvetica" w:eastAsia="宋体" w:hAnsi="Helvetica" w:cs="Helvetica"/>
          <w:color w:val="666666"/>
          <w:kern w:val="0"/>
          <w:szCs w:val="21"/>
        </w:rPr>
        <w:t>：正常</w:t>
      </w:r>
    </w:p>
    <w:p w:rsidR="00CC7F75" w:rsidRPr="00CC7F75" w:rsidRDefault="00CC7F75" w:rsidP="00CC7F75">
      <w:pPr>
        <w:widowControl/>
        <w:numPr>
          <w:ilvl w:val="0"/>
          <w:numId w:val="5"/>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25-28</w:t>
      </w:r>
      <w:r w:rsidRPr="00CC7F75">
        <w:rPr>
          <w:rFonts w:ascii="Helvetica" w:eastAsia="宋体" w:hAnsi="Helvetica" w:cs="Helvetica"/>
          <w:color w:val="666666"/>
          <w:kern w:val="0"/>
          <w:szCs w:val="21"/>
        </w:rPr>
        <w:t>：过重</w:t>
      </w:r>
    </w:p>
    <w:p w:rsidR="00CC7F75" w:rsidRPr="00CC7F75" w:rsidRDefault="00CC7F75" w:rsidP="00CC7F75">
      <w:pPr>
        <w:widowControl/>
        <w:numPr>
          <w:ilvl w:val="0"/>
          <w:numId w:val="5"/>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28-32</w:t>
      </w:r>
      <w:r w:rsidRPr="00CC7F75">
        <w:rPr>
          <w:rFonts w:ascii="Helvetica" w:eastAsia="宋体" w:hAnsi="Helvetica" w:cs="Helvetica"/>
          <w:color w:val="666666"/>
          <w:kern w:val="0"/>
          <w:szCs w:val="21"/>
        </w:rPr>
        <w:t>：肥胖</w:t>
      </w:r>
    </w:p>
    <w:p w:rsidR="00CC7F75" w:rsidRPr="00CC7F75" w:rsidRDefault="00CC7F75" w:rsidP="00CC7F75">
      <w:pPr>
        <w:widowControl/>
        <w:numPr>
          <w:ilvl w:val="0"/>
          <w:numId w:val="5"/>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高于</w:t>
      </w:r>
      <w:r w:rsidRPr="00CC7F75">
        <w:rPr>
          <w:rFonts w:ascii="Helvetica" w:eastAsia="宋体" w:hAnsi="Helvetica" w:cs="Helvetica"/>
          <w:color w:val="666666"/>
          <w:kern w:val="0"/>
          <w:szCs w:val="21"/>
        </w:rPr>
        <w:t>32</w:t>
      </w:r>
      <w:r w:rsidRPr="00CC7F75">
        <w:rPr>
          <w:rFonts w:ascii="Helvetica" w:eastAsia="宋体" w:hAnsi="Helvetica" w:cs="Helvetica"/>
          <w:color w:val="666666"/>
          <w:kern w:val="0"/>
          <w:szCs w:val="21"/>
        </w:rPr>
        <w:t>：严重肥胖</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用</w:t>
      </w:r>
      <w:r w:rsidRPr="00CC7F75">
        <w:rPr>
          <w:rFonts w:ascii="Consolas" w:eastAsia="宋体" w:hAnsi="Consolas" w:cs="宋体"/>
          <w:color w:val="DD0055"/>
          <w:kern w:val="0"/>
          <w:sz w:val="18"/>
          <w:szCs w:val="18"/>
          <w:bdr w:val="single" w:sz="6" w:space="0" w:color="DDDDDD" w:frame="1"/>
          <w:shd w:val="clear" w:color="auto" w:fill="FAFAFA"/>
        </w:rPr>
        <w:t>if-elif</w:t>
      </w:r>
      <w:r w:rsidRPr="00CC7F75">
        <w:rPr>
          <w:rFonts w:ascii="Helvetica" w:eastAsia="宋体" w:hAnsi="Helvetica" w:cs="Helvetica"/>
          <w:color w:val="666666"/>
          <w:kern w:val="0"/>
          <w:szCs w:val="21"/>
        </w:rPr>
        <w:t>判断并打印结果：</w:t>
      </w:r>
    </w:p>
    <w:p w:rsidR="00CC7F75" w:rsidRPr="00CC7F75" w:rsidRDefault="00CC7F75" w:rsidP="00CC7F75">
      <w:pPr>
        <w:widowControl/>
        <w:pBdr>
          <w:bottom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lastRenderedPageBreak/>
        <w:t>窗体顶端</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 -*- coding: utf-8 -*-</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height = 1.75</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weight = 80.5</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object w:dxaOrig="4320" w:dyaOrig="4320">
          <v:shape id="_x0000_i1122" type="#_x0000_t75" style="width:182.25pt;height:138.75pt" o:ole="">
            <v:imagedata r:id="rId34" o:title=""/>
          </v:shape>
          <w:control r:id="rId55" w:name="DefaultOcxName5" w:shapeid="_x0000_i1122"/>
        </w:object>
      </w:r>
    </w:p>
    <w:p w:rsidR="00CC7F75" w:rsidRPr="00CC7F75" w:rsidRDefault="00CC7F75" w:rsidP="00CC7F75">
      <w:pPr>
        <w:widowControl/>
        <w:pBdr>
          <w:top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窗体底端</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小结</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条件判断可以让计算机自己做选择，</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w:t>
      </w:r>
      <w:r w:rsidRPr="00CC7F75">
        <w:rPr>
          <w:rFonts w:ascii="Helvetica" w:eastAsia="宋体" w:hAnsi="Helvetica" w:cs="Helvetica"/>
          <w:color w:val="666666"/>
          <w:kern w:val="0"/>
          <w:szCs w:val="21"/>
        </w:rPr>
        <w:t>if...elif...else</w:t>
      </w:r>
      <w:r w:rsidRPr="00CC7F75">
        <w:rPr>
          <w:rFonts w:ascii="Helvetica" w:eastAsia="宋体" w:hAnsi="Helvetica" w:cs="Helvetica"/>
          <w:color w:val="666666"/>
          <w:kern w:val="0"/>
          <w:szCs w:val="21"/>
        </w:rPr>
        <w:t>很灵活。</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173ED986" wp14:editId="37384CB3">
            <wp:extent cx="1657350" cy="2800350"/>
            <wp:effectExtent l="0" t="0" r="0" b="0"/>
            <wp:docPr id="28" name="图片 28" descr="python-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ython-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57350" cy="2800350"/>
                    </a:xfrm>
                    <a:prstGeom prst="rect">
                      <a:avLst/>
                    </a:prstGeom>
                    <a:noFill/>
                    <a:ln>
                      <a:noFill/>
                    </a:ln>
                  </pic:spPr>
                </pic:pic>
              </a:graphicData>
            </a:graphic>
          </wp:inline>
        </w:drawing>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参考源码</w:t>
      </w:r>
    </w:p>
    <w:p w:rsidR="00CC7F75" w:rsidRPr="00CC7F75" w:rsidRDefault="00B34CFD" w:rsidP="00CC7F75">
      <w:pPr>
        <w:widowControl/>
        <w:shd w:val="clear" w:color="auto" w:fill="FFFFFF"/>
        <w:spacing w:before="225" w:after="225"/>
        <w:jc w:val="left"/>
        <w:rPr>
          <w:rFonts w:ascii="Helvetica" w:eastAsia="宋体" w:hAnsi="Helvetica" w:cs="Helvetica"/>
          <w:color w:val="666666"/>
          <w:kern w:val="0"/>
          <w:szCs w:val="21"/>
        </w:rPr>
      </w:pPr>
      <w:hyperlink r:id="rId57" w:tgtFrame="_blank" w:history="1">
        <w:r w:rsidR="00CC7F75" w:rsidRPr="00CC7F75">
          <w:rPr>
            <w:rFonts w:ascii="Helvetica" w:eastAsia="宋体" w:hAnsi="Helvetica" w:cs="Helvetica"/>
            <w:color w:val="0593D3"/>
            <w:kern w:val="0"/>
            <w:szCs w:val="21"/>
            <w:u w:val="single"/>
          </w:rPr>
          <w:t>do_if.py</w:t>
        </w:r>
      </w:hyperlink>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感觉本站内容不错，读后有收获？</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循环</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阅读</w:t>
      </w:r>
      <w:r w:rsidRPr="00CC7F75">
        <w:rPr>
          <w:rFonts w:ascii="Helvetica" w:eastAsia="宋体" w:hAnsi="Helvetica" w:cs="Helvetica"/>
          <w:color w:val="666666"/>
          <w:kern w:val="0"/>
          <w:szCs w:val="21"/>
        </w:rPr>
        <w:t>: 237295</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49" style="width:0;height:0" o:hralign="center" o:hrstd="t" o:hrnoshade="t" o:hr="t" fillcolor="#666" stroked="f"/>
        </w:pict>
      </w:r>
    </w:p>
    <w:p w:rsidR="00CC7F75" w:rsidRPr="00CC7F75" w:rsidRDefault="00CC7F75" w:rsidP="00CC7F75">
      <w:pPr>
        <w:widowControl/>
        <w:shd w:val="clear" w:color="auto" w:fill="FFFFFF"/>
        <w:spacing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循环</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要计算</w:t>
      </w:r>
      <w:r w:rsidRPr="00CC7F75">
        <w:rPr>
          <w:rFonts w:ascii="Helvetica" w:eastAsia="宋体" w:hAnsi="Helvetica" w:cs="Helvetica"/>
          <w:color w:val="666666"/>
          <w:kern w:val="0"/>
          <w:szCs w:val="21"/>
        </w:rPr>
        <w:t>1+2+3</w:t>
      </w:r>
      <w:r w:rsidRPr="00CC7F75">
        <w:rPr>
          <w:rFonts w:ascii="Helvetica" w:eastAsia="宋体" w:hAnsi="Helvetica" w:cs="Helvetica"/>
          <w:color w:val="666666"/>
          <w:kern w:val="0"/>
          <w:szCs w:val="21"/>
        </w:rPr>
        <w:t>，我们可以直接写表达式：</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6</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要计算</w:t>
      </w:r>
      <w:r w:rsidRPr="00CC7F75">
        <w:rPr>
          <w:rFonts w:ascii="Helvetica" w:eastAsia="宋体" w:hAnsi="Helvetica" w:cs="Helvetica"/>
          <w:color w:val="666666"/>
          <w:kern w:val="0"/>
          <w:szCs w:val="21"/>
        </w:rPr>
        <w:t>1+2+3+...+10</w:t>
      </w:r>
      <w:r w:rsidRPr="00CC7F75">
        <w:rPr>
          <w:rFonts w:ascii="Helvetica" w:eastAsia="宋体" w:hAnsi="Helvetica" w:cs="Helvetica"/>
          <w:color w:val="666666"/>
          <w:kern w:val="0"/>
          <w:szCs w:val="21"/>
        </w:rPr>
        <w:t>，勉强也能写出来。</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但是，要计算</w:t>
      </w:r>
      <w:r w:rsidRPr="00CC7F75">
        <w:rPr>
          <w:rFonts w:ascii="Helvetica" w:eastAsia="宋体" w:hAnsi="Helvetica" w:cs="Helvetica"/>
          <w:color w:val="666666"/>
          <w:kern w:val="0"/>
          <w:szCs w:val="21"/>
        </w:rPr>
        <w:t>1+2+3+...+10000</w:t>
      </w:r>
      <w:r w:rsidRPr="00CC7F75">
        <w:rPr>
          <w:rFonts w:ascii="Helvetica" w:eastAsia="宋体" w:hAnsi="Helvetica" w:cs="Helvetica"/>
          <w:color w:val="666666"/>
          <w:kern w:val="0"/>
          <w:szCs w:val="21"/>
        </w:rPr>
        <w:t>，直接写表达式就不可能了。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为了让计算机能计算成千上万次的重复运算，我们就需要循环语句。</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的循环有两种，一种是</w:t>
      </w:r>
      <w:r w:rsidRPr="00CC7F75">
        <w:rPr>
          <w:rFonts w:ascii="Helvetica" w:eastAsia="宋体" w:hAnsi="Helvetica" w:cs="Helvetica"/>
          <w:color w:val="666666"/>
          <w:kern w:val="0"/>
          <w:szCs w:val="21"/>
        </w:rPr>
        <w:t>for...in</w:t>
      </w:r>
      <w:r w:rsidRPr="00CC7F75">
        <w:rPr>
          <w:rFonts w:ascii="Helvetica" w:eastAsia="宋体" w:hAnsi="Helvetica" w:cs="Helvetica"/>
          <w:color w:val="666666"/>
          <w:kern w:val="0"/>
          <w:szCs w:val="21"/>
        </w:rPr>
        <w:t>循环，依次把</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或</w:t>
      </w: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中的每个元素迭代出来，看例子：</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names = [</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'Bob'</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'Tracy'</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for</w:t>
      </w:r>
      <w:r w:rsidRPr="00CC7F75">
        <w:rPr>
          <w:rFonts w:ascii="宋体" w:eastAsia="宋体" w:hAnsi="宋体" w:cs="宋体"/>
          <w:color w:val="444444"/>
          <w:kern w:val="0"/>
          <w:sz w:val="24"/>
          <w:szCs w:val="24"/>
        </w:rPr>
        <w:t xml:space="preserve"> name </w:t>
      </w:r>
      <w:r w:rsidRPr="00CC7F75">
        <w:rPr>
          <w:rFonts w:ascii="宋体" w:eastAsia="宋体" w:hAnsi="宋体" w:cs="宋体"/>
          <w:b/>
          <w:bCs/>
          <w:color w:val="333333"/>
          <w:kern w:val="0"/>
          <w:sz w:val="24"/>
          <w:szCs w:val="24"/>
        </w:rPr>
        <w:t>in</w:t>
      </w:r>
      <w:r w:rsidRPr="00CC7F75">
        <w:rPr>
          <w:rFonts w:ascii="宋体" w:eastAsia="宋体" w:hAnsi="宋体" w:cs="宋体"/>
          <w:color w:val="444444"/>
          <w:kern w:val="0"/>
          <w:sz w:val="24"/>
          <w:szCs w:val="24"/>
        </w:rPr>
        <w:t xml:space="preserve"> names: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print(name)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执行这段代码，会依次打印</w:t>
      </w:r>
      <w:r w:rsidRPr="00CC7F75">
        <w:rPr>
          <w:rFonts w:ascii="Consolas" w:eastAsia="宋体" w:hAnsi="Consolas" w:cs="宋体"/>
          <w:color w:val="DD0055"/>
          <w:kern w:val="0"/>
          <w:sz w:val="18"/>
          <w:szCs w:val="18"/>
          <w:bdr w:val="single" w:sz="6" w:space="0" w:color="DDDDDD" w:frame="1"/>
          <w:shd w:val="clear" w:color="auto" w:fill="FAFAFA"/>
        </w:rPr>
        <w:t>names</w:t>
      </w:r>
      <w:r w:rsidRPr="00CC7F75">
        <w:rPr>
          <w:rFonts w:ascii="Helvetica" w:eastAsia="宋体" w:hAnsi="Helvetica" w:cs="Helvetica"/>
          <w:color w:val="666666"/>
          <w:kern w:val="0"/>
          <w:szCs w:val="21"/>
        </w:rPr>
        <w:t>的每一个元素：</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Michael</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Bob</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Tracy</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所以</w:t>
      </w:r>
      <w:r w:rsidRPr="00CC7F75">
        <w:rPr>
          <w:rFonts w:ascii="Consolas" w:eastAsia="宋体" w:hAnsi="Consolas" w:cs="宋体"/>
          <w:color w:val="DD0055"/>
          <w:kern w:val="0"/>
          <w:sz w:val="18"/>
          <w:szCs w:val="18"/>
          <w:bdr w:val="single" w:sz="6" w:space="0" w:color="DDDDDD" w:frame="1"/>
          <w:shd w:val="clear" w:color="auto" w:fill="FAFAFA"/>
        </w:rPr>
        <w:t>for x in ...</w:t>
      </w:r>
      <w:r w:rsidRPr="00CC7F75">
        <w:rPr>
          <w:rFonts w:ascii="Helvetica" w:eastAsia="宋体" w:hAnsi="Helvetica" w:cs="Helvetica"/>
          <w:color w:val="666666"/>
          <w:kern w:val="0"/>
          <w:szCs w:val="21"/>
        </w:rPr>
        <w:t>循环就是把每个元素代入变量</w:t>
      </w:r>
      <w:r w:rsidRPr="00CC7F75">
        <w:rPr>
          <w:rFonts w:ascii="Consolas" w:eastAsia="宋体" w:hAnsi="Consolas" w:cs="宋体"/>
          <w:color w:val="DD0055"/>
          <w:kern w:val="0"/>
          <w:sz w:val="18"/>
          <w:szCs w:val="18"/>
          <w:bdr w:val="single" w:sz="6" w:space="0" w:color="DDDDDD" w:frame="1"/>
          <w:shd w:val="clear" w:color="auto" w:fill="FAFAFA"/>
        </w:rPr>
        <w:t>x</w:t>
      </w:r>
      <w:r w:rsidRPr="00CC7F75">
        <w:rPr>
          <w:rFonts w:ascii="Helvetica" w:eastAsia="宋体" w:hAnsi="Helvetica" w:cs="Helvetica"/>
          <w:color w:val="666666"/>
          <w:kern w:val="0"/>
          <w:szCs w:val="21"/>
        </w:rPr>
        <w:t>，然后执行缩进块的语句。</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再比如我们想计算</w:t>
      </w:r>
      <w:r w:rsidRPr="00CC7F75">
        <w:rPr>
          <w:rFonts w:ascii="Helvetica" w:eastAsia="宋体" w:hAnsi="Helvetica" w:cs="Helvetica"/>
          <w:color w:val="666666"/>
          <w:kern w:val="0"/>
          <w:szCs w:val="21"/>
        </w:rPr>
        <w:t>1-10</w:t>
      </w:r>
      <w:r w:rsidRPr="00CC7F75">
        <w:rPr>
          <w:rFonts w:ascii="Helvetica" w:eastAsia="宋体" w:hAnsi="Helvetica" w:cs="Helvetica"/>
          <w:color w:val="666666"/>
          <w:kern w:val="0"/>
          <w:szCs w:val="21"/>
        </w:rPr>
        <w:t>的整数之和，可以用一个</w:t>
      </w:r>
      <w:r w:rsidRPr="00CC7F75">
        <w:rPr>
          <w:rFonts w:ascii="Consolas" w:eastAsia="宋体" w:hAnsi="Consolas" w:cs="宋体"/>
          <w:color w:val="DD0055"/>
          <w:kern w:val="0"/>
          <w:sz w:val="18"/>
          <w:szCs w:val="18"/>
          <w:bdr w:val="single" w:sz="6" w:space="0" w:color="DDDDDD" w:frame="1"/>
          <w:shd w:val="clear" w:color="auto" w:fill="FAFAFA"/>
        </w:rPr>
        <w:t>sum</w:t>
      </w:r>
      <w:r w:rsidRPr="00CC7F75">
        <w:rPr>
          <w:rFonts w:ascii="Helvetica" w:eastAsia="宋体" w:hAnsi="Helvetica" w:cs="Helvetica"/>
          <w:color w:val="666666"/>
          <w:kern w:val="0"/>
          <w:szCs w:val="21"/>
        </w:rPr>
        <w:t>变量做累加：</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sum = </w:t>
      </w:r>
      <w:r w:rsidRPr="00CC7F75">
        <w:rPr>
          <w:rFonts w:ascii="宋体" w:eastAsia="宋体" w:hAnsi="宋体" w:cs="宋体"/>
          <w:color w:val="009999"/>
          <w:kern w:val="0"/>
          <w:sz w:val="24"/>
          <w:szCs w:val="24"/>
        </w:rPr>
        <w:t>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for</w:t>
      </w:r>
      <w:r w:rsidRPr="00CC7F75">
        <w:rPr>
          <w:rFonts w:ascii="宋体" w:eastAsia="宋体" w:hAnsi="宋体" w:cs="宋体"/>
          <w:color w:val="444444"/>
          <w:kern w:val="0"/>
          <w:sz w:val="24"/>
          <w:szCs w:val="24"/>
        </w:rPr>
        <w:t xml:space="preserve"> x </w:t>
      </w:r>
      <w:r w:rsidRPr="00CC7F75">
        <w:rPr>
          <w:rFonts w:ascii="宋体" w:eastAsia="宋体" w:hAnsi="宋体" w:cs="宋体"/>
          <w:b/>
          <w:bCs/>
          <w:color w:val="333333"/>
          <w:kern w:val="0"/>
          <w:sz w:val="24"/>
          <w:szCs w:val="24"/>
        </w:rPr>
        <w:t>in</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4</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5</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6</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7</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8</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9</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10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sum = sum + x</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lastRenderedPageBreak/>
        <w:t>print(sum)</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如果要计算</w:t>
      </w:r>
      <w:r w:rsidRPr="00CC7F75">
        <w:rPr>
          <w:rFonts w:ascii="Helvetica" w:eastAsia="宋体" w:hAnsi="Helvetica" w:cs="Helvetica"/>
          <w:color w:val="666666"/>
          <w:kern w:val="0"/>
          <w:szCs w:val="21"/>
        </w:rPr>
        <w:t>1-100</w:t>
      </w:r>
      <w:r w:rsidRPr="00CC7F75">
        <w:rPr>
          <w:rFonts w:ascii="Helvetica" w:eastAsia="宋体" w:hAnsi="Helvetica" w:cs="Helvetica"/>
          <w:color w:val="666666"/>
          <w:kern w:val="0"/>
          <w:szCs w:val="21"/>
        </w:rPr>
        <w:t>的整数之和，从</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写到</w:t>
      </w:r>
      <w:r w:rsidRPr="00CC7F75">
        <w:rPr>
          <w:rFonts w:ascii="Helvetica" w:eastAsia="宋体" w:hAnsi="Helvetica" w:cs="Helvetica"/>
          <w:color w:val="666666"/>
          <w:kern w:val="0"/>
          <w:szCs w:val="21"/>
        </w:rPr>
        <w:t>100</w:t>
      </w:r>
      <w:r w:rsidRPr="00CC7F75">
        <w:rPr>
          <w:rFonts w:ascii="Helvetica" w:eastAsia="宋体" w:hAnsi="Helvetica" w:cs="Helvetica"/>
          <w:color w:val="666666"/>
          <w:kern w:val="0"/>
          <w:szCs w:val="21"/>
        </w:rPr>
        <w:t>有点困难，幸好</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提供一个</w:t>
      </w:r>
      <w:r w:rsidRPr="00CC7F75">
        <w:rPr>
          <w:rFonts w:ascii="Consolas" w:eastAsia="宋体" w:hAnsi="Consolas" w:cs="宋体"/>
          <w:color w:val="DD0055"/>
          <w:kern w:val="0"/>
          <w:sz w:val="18"/>
          <w:szCs w:val="18"/>
          <w:bdr w:val="single" w:sz="6" w:space="0" w:color="DDDDDD" w:frame="1"/>
          <w:shd w:val="clear" w:color="auto" w:fill="FAFAFA"/>
        </w:rPr>
        <w:t>range()</w:t>
      </w:r>
      <w:r w:rsidRPr="00CC7F75">
        <w:rPr>
          <w:rFonts w:ascii="Helvetica" w:eastAsia="宋体" w:hAnsi="Helvetica" w:cs="Helvetica"/>
          <w:color w:val="666666"/>
          <w:kern w:val="0"/>
          <w:szCs w:val="21"/>
        </w:rPr>
        <w:t>函数，可以生成一个整数序列，再通过</w:t>
      </w:r>
      <w:r w:rsidRPr="00CC7F75">
        <w:rPr>
          <w:rFonts w:ascii="Consolas" w:eastAsia="宋体" w:hAnsi="Consolas" w:cs="宋体"/>
          <w:color w:val="DD0055"/>
          <w:kern w:val="0"/>
          <w:sz w:val="18"/>
          <w:szCs w:val="18"/>
          <w:bdr w:val="single" w:sz="6" w:space="0" w:color="DDDDDD" w:frame="1"/>
          <w:shd w:val="clear" w:color="auto" w:fill="FAFAFA"/>
        </w:rPr>
        <w:t>list()</w:t>
      </w:r>
      <w:r w:rsidRPr="00CC7F75">
        <w:rPr>
          <w:rFonts w:ascii="Helvetica" w:eastAsia="宋体" w:hAnsi="Helvetica" w:cs="Helvetica"/>
          <w:color w:val="666666"/>
          <w:kern w:val="0"/>
          <w:szCs w:val="21"/>
        </w:rPr>
        <w:t>函数可以转换为</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。比如</w:t>
      </w:r>
      <w:r w:rsidRPr="00CC7F75">
        <w:rPr>
          <w:rFonts w:ascii="Consolas" w:eastAsia="宋体" w:hAnsi="Consolas" w:cs="宋体"/>
          <w:color w:val="DD0055"/>
          <w:kern w:val="0"/>
          <w:sz w:val="18"/>
          <w:szCs w:val="18"/>
          <w:bdr w:val="single" w:sz="6" w:space="0" w:color="DDDDDD" w:frame="1"/>
          <w:shd w:val="clear" w:color="auto" w:fill="FAFAFA"/>
        </w:rPr>
        <w:t>range(5)</w:t>
      </w:r>
      <w:r w:rsidRPr="00CC7F75">
        <w:rPr>
          <w:rFonts w:ascii="Helvetica" w:eastAsia="宋体" w:hAnsi="Helvetica" w:cs="Helvetica"/>
          <w:color w:val="666666"/>
          <w:kern w:val="0"/>
          <w:szCs w:val="21"/>
        </w:rPr>
        <w:t>生成的序列是从</w:t>
      </w:r>
      <w:r w:rsidRPr="00CC7F75">
        <w:rPr>
          <w:rFonts w:ascii="Helvetica" w:eastAsia="宋体" w:hAnsi="Helvetica" w:cs="Helvetica"/>
          <w:color w:val="666666"/>
          <w:kern w:val="0"/>
          <w:szCs w:val="21"/>
        </w:rPr>
        <w:t>0</w:t>
      </w:r>
      <w:r w:rsidRPr="00CC7F75">
        <w:rPr>
          <w:rFonts w:ascii="Helvetica" w:eastAsia="宋体" w:hAnsi="Helvetica" w:cs="Helvetica"/>
          <w:color w:val="666666"/>
          <w:kern w:val="0"/>
          <w:szCs w:val="21"/>
        </w:rPr>
        <w:t>开始小于</w:t>
      </w:r>
      <w:r w:rsidRPr="00CC7F75">
        <w:rPr>
          <w:rFonts w:ascii="Helvetica" w:eastAsia="宋体" w:hAnsi="Helvetica" w:cs="Helvetica"/>
          <w:color w:val="666666"/>
          <w:kern w:val="0"/>
          <w:szCs w:val="21"/>
        </w:rPr>
        <w:t>5</w:t>
      </w:r>
      <w:r w:rsidRPr="00CC7F75">
        <w:rPr>
          <w:rFonts w:ascii="Helvetica" w:eastAsia="宋体" w:hAnsi="Helvetica" w:cs="Helvetica"/>
          <w:color w:val="666666"/>
          <w:kern w:val="0"/>
          <w:szCs w:val="21"/>
        </w:rPr>
        <w:t>的整数：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&gt;&gt;&gt; </w:t>
      </w:r>
      <w:r w:rsidRPr="00CC7F75">
        <w:rPr>
          <w:rFonts w:ascii="宋体" w:eastAsia="宋体" w:hAnsi="宋体" w:cs="宋体"/>
          <w:color w:val="000080"/>
          <w:kern w:val="0"/>
          <w:sz w:val="24"/>
          <w:szCs w:val="24"/>
        </w:rPr>
        <w:t>list</w:t>
      </w:r>
      <w:r w:rsidRPr="00CC7F75">
        <w:rPr>
          <w:rFonts w:ascii="宋体" w:eastAsia="宋体" w:hAnsi="宋体" w:cs="宋体"/>
          <w:color w:val="444444"/>
          <w:kern w:val="0"/>
          <w:sz w:val="24"/>
          <w:szCs w:val="24"/>
        </w:rPr>
        <w:t>(</w:t>
      </w:r>
      <w:r w:rsidRPr="00CC7F75">
        <w:rPr>
          <w:rFonts w:ascii="宋体" w:eastAsia="宋体" w:hAnsi="宋体" w:cs="宋体"/>
          <w:color w:val="000080"/>
          <w:kern w:val="0"/>
          <w:sz w:val="24"/>
          <w:szCs w:val="24"/>
        </w:rPr>
        <w:t>range</w:t>
      </w:r>
      <w:r w:rsidRPr="00CC7F75">
        <w:rPr>
          <w:rFonts w:ascii="宋体" w:eastAsia="宋体" w:hAnsi="宋体" w:cs="宋体"/>
          <w:color w:val="444444"/>
          <w:kern w:val="0"/>
          <w:sz w:val="24"/>
          <w:szCs w:val="24"/>
        </w:rPr>
        <w:t>(5))</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[0, 1, 2, 3, 4]</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Consolas" w:eastAsia="宋体" w:hAnsi="Consolas" w:cs="宋体"/>
          <w:color w:val="DD0055"/>
          <w:kern w:val="0"/>
          <w:sz w:val="18"/>
          <w:szCs w:val="18"/>
          <w:bdr w:val="single" w:sz="6" w:space="0" w:color="DDDDDD" w:frame="1"/>
          <w:shd w:val="clear" w:color="auto" w:fill="FAFAFA"/>
        </w:rPr>
        <w:t>range(101)</w:t>
      </w:r>
      <w:r w:rsidRPr="00CC7F75">
        <w:rPr>
          <w:rFonts w:ascii="Helvetica" w:eastAsia="宋体" w:hAnsi="Helvetica" w:cs="Helvetica"/>
          <w:color w:val="666666"/>
          <w:kern w:val="0"/>
          <w:szCs w:val="21"/>
        </w:rPr>
        <w:t>就可以生成</w:t>
      </w:r>
      <w:r w:rsidRPr="00CC7F75">
        <w:rPr>
          <w:rFonts w:ascii="Helvetica" w:eastAsia="宋体" w:hAnsi="Helvetica" w:cs="Helvetica"/>
          <w:color w:val="666666"/>
          <w:kern w:val="0"/>
          <w:szCs w:val="21"/>
        </w:rPr>
        <w:t>0-100</w:t>
      </w:r>
      <w:r w:rsidRPr="00CC7F75">
        <w:rPr>
          <w:rFonts w:ascii="Helvetica" w:eastAsia="宋体" w:hAnsi="Helvetica" w:cs="Helvetica"/>
          <w:color w:val="666666"/>
          <w:kern w:val="0"/>
          <w:szCs w:val="21"/>
        </w:rPr>
        <w:t>的整数序列，计算如下：</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sum = </w:t>
      </w:r>
      <w:r w:rsidRPr="00CC7F75">
        <w:rPr>
          <w:rFonts w:ascii="宋体" w:eastAsia="宋体" w:hAnsi="宋体" w:cs="宋体"/>
          <w:color w:val="009999"/>
          <w:kern w:val="0"/>
          <w:sz w:val="24"/>
          <w:szCs w:val="24"/>
        </w:rPr>
        <w:t>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for</w:t>
      </w:r>
      <w:r w:rsidRPr="00CC7F75">
        <w:rPr>
          <w:rFonts w:ascii="宋体" w:eastAsia="宋体" w:hAnsi="宋体" w:cs="宋体"/>
          <w:color w:val="444444"/>
          <w:kern w:val="0"/>
          <w:sz w:val="24"/>
          <w:szCs w:val="24"/>
        </w:rPr>
        <w:t xml:space="preserve"> x </w:t>
      </w:r>
      <w:r w:rsidRPr="00CC7F75">
        <w:rPr>
          <w:rFonts w:ascii="宋体" w:eastAsia="宋体" w:hAnsi="宋体" w:cs="宋体"/>
          <w:b/>
          <w:bCs/>
          <w:color w:val="333333"/>
          <w:kern w:val="0"/>
          <w:sz w:val="24"/>
          <w:szCs w:val="24"/>
        </w:rPr>
        <w:t>in</w:t>
      </w:r>
      <w:r w:rsidRPr="00CC7F75">
        <w:rPr>
          <w:rFonts w:ascii="宋体" w:eastAsia="宋体" w:hAnsi="宋体" w:cs="宋体"/>
          <w:color w:val="444444"/>
          <w:kern w:val="0"/>
          <w:sz w:val="24"/>
          <w:szCs w:val="24"/>
        </w:rPr>
        <w:t xml:space="preserve"> range(</w:t>
      </w:r>
      <w:r w:rsidRPr="00CC7F75">
        <w:rPr>
          <w:rFonts w:ascii="宋体" w:eastAsia="宋体" w:hAnsi="宋体" w:cs="宋体"/>
          <w:color w:val="009999"/>
          <w:kern w:val="0"/>
          <w:sz w:val="24"/>
          <w:szCs w:val="24"/>
        </w:rPr>
        <w:t>101</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sum = sum + x</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print(sum)</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请自行运行上述代码，看看结果是不是当年高斯同学心算出的</w:t>
      </w:r>
      <w:r w:rsidRPr="00CC7F75">
        <w:rPr>
          <w:rFonts w:ascii="Helvetica" w:eastAsia="宋体" w:hAnsi="Helvetica" w:cs="Helvetica"/>
          <w:color w:val="666666"/>
          <w:kern w:val="0"/>
          <w:szCs w:val="21"/>
        </w:rPr>
        <w:t>5050</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第二种循环是</w:t>
      </w:r>
      <w:r w:rsidRPr="00CC7F75">
        <w:rPr>
          <w:rFonts w:ascii="Helvetica" w:eastAsia="宋体" w:hAnsi="Helvetica" w:cs="Helvetica"/>
          <w:color w:val="666666"/>
          <w:kern w:val="0"/>
          <w:szCs w:val="21"/>
        </w:rPr>
        <w:t>while</w:t>
      </w:r>
      <w:r w:rsidRPr="00CC7F75">
        <w:rPr>
          <w:rFonts w:ascii="Helvetica" w:eastAsia="宋体" w:hAnsi="Helvetica" w:cs="Helvetica"/>
          <w:color w:val="666666"/>
          <w:kern w:val="0"/>
          <w:szCs w:val="21"/>
        </w:rPr>
        <w:t>循环，只要条件满足，就不断循环，条件不满足时退出循环。比如我们要计算</w:t>
      </w:r>
      <w:r w:rsidRPr="00CC7F75">
        <w:rPr>
          <w:rFonts w:ascii="Helvetica" w:eastAsia="宋体" w:hAnsi="Helvetica" w:cs="Helvetica"/>
          <w:color w:val="666666"/>
          <w:kern w:val="0"/>
          <w:szCs w:val="21"/>
        </w:rPr>
        <w:t>100</w:t>
      </w:r>
      <w:r w:rsidRPr="00CC7F75">
        <w:rPr>
          <w:rFonts w:ascii="Helvetica" w:eastAsia="宋体" w:hAnsi="Helvetica" w:cs="Helvetica"/>
          <w:color w:val="666666"/>
          <w:kern w:val="0"/>
          <w:szCs w:val="21"/>
        </w:rPr>
        <w:t>以内所有奇数之和，可以用</w:t>
      </w:r>
      <w:r w:rsidRPr="00CC7F75">
        <w:rPr>
          <w:rFonts w:ascii="Helvetica" w:eastAsia="宋体" w:hAnsi="Helvetica" w:cs="Helvetica"/>
          <w:color w:val="666666"/>
          <w:kern w:val="0"/>
          <w:szCs w:val="21"/>
        </w:rPr>
        <w:t>while</w:t>
      </w:r>
      <w:r w:rsidRPr="00CC7F75">
        <w:rPr>
          <w:rFonts w:ascii="Helvetica" w:eastAsia="宋体" w:hAnsi="Helvetica" w:cs="Helvetica"/>
          <w:color w:val="666666"/>
          <w:kern w:val="0"/>
          <w:szCs w:val="21"/>
        </w:rPr>
        <w:t>循环实现：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sum = </w:t>
      </w:r>
      <w:r w:rsidRPr="00CC7F75">
        <w:rPr>
          <w:rFonts w:ascii="宋体" w:eastAsia="宋体" w:hAnsi="宋体" w:cs="宋体"/>
          <w:color w:val="009999"/>
          <w:kern w:val="0"/>
          <w:sz w:val="24"/>
          <w:szCs w:val="24"/>
        </w:rPr>
        <w:t>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n = </w:t>
      </w:r>
      <w:r w:rsidRPr="00CC7F75">
        <w:rPr>
          <w:rFonts w:ascii="宋体" w:eastAsia="宋体" w:hAnsi="宋体" w:cs="宋体"/>
          <w:color w:val="009999"/>
          <w:kern w:val="0"/>
          <w:sz w:val="24"/>
          <w:szCs w:val="24"/>
        </w:rPr>
        <w:t>99</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while</w:t>
      </w:r>
      <w:r w:rsidRPr="00CC7F75">
        <w:rPr>
          <w:rFonts w:ascii="宋体" w:eastAsia="宋体" w:hAnsi="宋体" w:cs="宋体"/>
          <w:color w:val="444444"/>
          <w:kern w:val="0"/>
          <w:sz w:val="24"/>
          <w:szCs w:val="24"/>
        </w:rPr>
        <w:t xml:space="preserve"> n &gt; </w:t>
      </w:r>
      <w:r w:rsidRPr="00CC7F75">
        <w:rPr>
          <w:rFonts w:ascii="宋体" w:eastAsia="宋体" w:hAnsi="宋体" w:cs="宋体"/>
          <w:color w:val="009999"/>
          <w:kern w:val="0"/>
          <w:sz w:val="24"/>
          <w:szCs w:val="24"/>
        </w:rPr>
        <w:t>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sum = sum + n</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n = n - </w:t>
      </w:r>
      <w:r w:rsidRPr="00CC7F75">
        <w:rPr>
          <w:rFonts w:ascii="宋体" w:eastAsia="宋体" w:hAnsi="宋体" w:cs="宋体"/>
          <w:color w:val="009999"/>
          <w:kern w:val="0"/>
          <w:sz w:val="24"/>
          <w:szCs w:val="24"/>
        </w:rPr>
        <w:t>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b/>
          <w:bCs/>
          <w:color w:val="333333"/>
          <w:kern w:val="0"/>
          <w:sz w:val="24"/>
          <w:szCs w:val="24"/>
        </w:rPr>
        <w:t>print</w:t>
      </w:r>
      <w:r w:rsidRPr="00CC7F75">
        <w:rPr>
          <w:rFonts w:ascii="宋体" w:eastAsia="宋体" w:hAnsi="宋体" w:cs="宋体"/>
          <w:color w:val="444444"/>
          <w:kern w:val="0"/>
          <w:sz w:val="24"/>
          <w:szCs w:val="24"/>
        </w:rPr>
        <w:t>(sum)</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在循环内部变量</w:t>
      </w:r>
      <w:r w:rsidRPr="00CC7F75">
        <w:rPr>
          <w:rFonts w:ascii="Consolas" w:eastAsia="宋体" w:hAnsi="Consolas" w:cs="宋体"/>
          <w:color w:val="DD0055"/>
          <w:kern w:val="0"/>
          <w:sz w:val="18"/>
          <w:szCs w:val="18"/>
          <w:bdr w:val="single" w:sz="6" w:space="0" w:color="DDDDDD" w:frame="1"/>
          <w:shd w:val="clear" w:color="auto" w:fill="FAFAFA"/>
        </w:rPr>
        <w:t>n</w:t>
      </w:r>
      <w:r w:rsidRPr="00CC7F75">
        <w:rPr>
          <w:rFonts w:ascii="Helvetica" w:eastAsia="宋体" w:hAnsi="Helvetica" w:cs="Helvetica"/>
          <w:color w:val="666666"/>
          <w:kern w:val="0"/>
          <w:szCs w:val="21"/>
        </w:rPr>
        <w:t>不断自减，直到变为</w:t>
      </w:r>
      <w:r w:rsidRPr="00CC7F75">
        <w:rPr>
          <w:rFonts w:ascii="Consolas" w:eastAsia="宋体" w:hAnsi="Consolas" w:cs="宋体"/>
          <w:color w:val="DD0055"/>
          <w:kern w:val="0"/>
          <w:sz w:val="18"/>
          <w:szCs w:val="18"/>
          <w:bdr w:val="single" w:sz="6" w:space="0" w:color="DDDDDD" w:frame="1"/>
          <w:shd w:val="clear" w:color="auto" w:fill="FAFAFA"/>
        </w:rPr>
        <w:t>-1</w:t>
      </w:r>
      <w:r w:rsidRPr="00CC7F75">
        <w:rPr>
          <w:rFonts w:ascii="Helvetica" w:eastAsia="宋体" w:hAnsi="Helvetica" w:cs="Helvetica"/>
          <w:color w:val="666666"/>
          <w:kern w:val="0"/>
          <w:szCs w:val="21"/>
        </w:rPr>
        <w:t>时，不再满足</w:t>
      </w:r>
      <w:r w:rsidRPr="00CC7F75">
        <w:rPr>
          <w:rFonts w:ascii="Helvetica" w:eastAsia="宋体" w:hAnsi="Helvetica" w:cs="Helvetica"/>
          <w:color w:val="666666"/>
          <w:kern w:val="0"/>
          <w:szCs w:val="21"/>
        </w:rPr>
        <w:t>while</w:t>
      </w:r>
      <w:r w:rsidRPr="00CC7F75">
        <w:rPr>
          <w:rFonts w:ascii="Helvetica" w:eastAsia="宋体" w:hAnsi="Helvetica" w:cs="Helvetica"/>
          <w:color w:val="666666"/>
          <w:kern w:val="0"/>
          <w:szCs w:val="21"/>
        </w:rPr>
        <w:t>条件，循环退出。</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练习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请利用循环依次对</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中的每个名字打印出</w:t>
      </w:r>
      <w:r w:rsidRPr="00CC7F75">
        <w:rPr>
          <w:rFonts w:ascii="Consolas" w:eastAsia="宋体" w:hAnsi="Consolas" w:cs="宋体"/>
          <w:color w:val="DD0055"/>
          <w:kern w:val="0"/>
          <w:sz w:val="18"/>
          <w:szCs w:val="18"/>
          <w:bdr w:val="single" w:sz="6" w:space="0" w:color="DDDDDD" w:frame="1"/>
          <w:shd w:val="clear" w:color="auto" w:fill="FAFAFA"/>
        </w:rPr>
        <w:t>Hello, xxx!</w:t>
      </w:r>
      <w:r w:rsidRPr="00CC7F75">
        <w:rPr>
          <w:rFonts w:ascii="Helvetica" w:eastAsia="宋体" w:hAnsi="Helvetica" w:cs="Helvetica"/>
          <w:color w:val="666666"/>
          <w:kern w:val="0"/>
          <w:szCs w:val="21"/>
        </w:rPr>
        <w:t>：</w:t>
      </w:r>
    </w:p>
    <w:p w:rsidR="00CC7F75" w:rsidRPr="00CC7F75" w:rsidRDefault="00CC7F75" w:rsidP="00CC7F75">
      <w:pPr>
        <w:widowControl/>
        <w:pBdr>
          <w:bottom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窗体顶端</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 -*- coding: utf-8 -*-</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lastRenderedPageBreak/>
        <w:t>L = ['Bart', 'Lisa', 'Adam']</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object w:dxaOrig="4320" w:dyaOrig="4320">
          <v:shape id="_x0000_i1126" type="#_x0000_t75" style="width:182.25pt;height:138.75pt" o:ole="">
            <v:imagedata r:id="rId34" o:title=""/>
          </v:shape>
          <w:control r:id="rId58" w:name="DefaultOcxName6" w:shapeid="_x0000_i1126"/>
        </w:object>
      </w:r>
    </w:p>
    <w:p w:rsidR="00CC7F75" w:rsidRPr="00CC7F75" w:rsidRDefault="00CC7F75" w:rsidP="00CC7F75">
      <w:pPr>
        <w:widowControl/>
        <w:pBdr>
          <w:top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窗体底端</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小结</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循环是让计算机做重复任务的有效的方法，有些时候，如果代码写得有问题，会让程序陷入</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死循环</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，也就是永远循环下去。这时可以用</w:t>
      </w:r>
      <w:r w:rsidRPr="00CC7F75">
        <w:rPr>
          <w:rFonts w:ascii="Consolas" w:eastAsia="宋体" w:hAnsi="Consolas" w:cs="宋体"/>
          <w:color w:val="DD0055"/>
          <w:kern w:val="0"/>
          <w:sz w:val="18"/>
          <w:szCs w:val="18"/>
          <w:bdr w:val="single" w:sz="6" w:space="0" w:color="DDDDDD" w:frame="1"/>
          <w:shd w:val="clear" w:color="auto" w:fill="FAFAFA"/>
        </w:rPr>
        <w:t>Ctrl+C</w:t>
      </w:r>
      <w:r w:rsidRPr="00CC7F75">
        <w:rPr>
          <w:rFonts w:ascii="Helvetica" w:eastAsia="宋体" w:hAnsi="Helvetica" w:cs="Helvetica"/>
          <w:color w:val="666666"/>
          <w:kern w:val="0"/>
          <w:szCs w:val="21"/>
        </w:rPr>
        <w:t>退出程序，或者强制结束</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进程。</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请试写一个死循环程序。</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参考源码</w:t>
      </w:r>
    </w:p>
    <w:p w:rsidR="00CC7F75" w:rsidRPr="00CC7F75" w:rsidRDefault="00B34CFD" w:rsidP="00CC7F75">
      <w:pPr>
        <w:widowControl/>
        <w:shd w:val="clear" w:color="auto" w:fill="FFFFFF"/>
        <w:spacing w:before="225" w:after="225"/>
        <w:jc w:val="left"/>
        <w:rPr>
          <w:rFonts w:ascii="Helvetica" w:eastAsia="宋体" w:hAnsi="Helvetica" w:cs="Helvetica"/>
          <w:color w:val="666666"/>
          <w:kern w:val="0"/>
          <w:szCs w:val="21"/>
        </w:rPr>
      </w:pPr>
      <w:hyperlink r:id="rId59" w:tgtFrame="_blank" w:history="1">
        <w:r w:rsidR="00CC7F75" w:rsidRPr="00CC7F75">
          <w:rPr>
            <w:rFonts w:ascii="Helvetica" w:eastAsia="宋体" w:hAnsi="Helvetica" w:cs="Helvetica"/>
            <w:color w:val="0593D3"/>
            <w:kern w:val="0"/>
            <w:szCs w:val="21"/>
            <w:u w:val="single"/>
          </w:rPr>
          <w:t>do_for.py</w:t>
        </w:r>
      </w:hyperlink>
    </w:p>
    <w:p w:rsidR="00CC7F75" w:rsidRPr="00CC7F75" w:rsidRDefault="00B34CFD" w:rsidP="00CC7F75">
      <w:pPr>
        <w:widowControl/>
        <w:shd w:val="clear" w:color="auto" w:fill="FFFFFF"/>
        <w:spacing w:before="225" w:after="225"/>
        <w:jc w:val="left"/>
        <w:rPr>
          <w:rFonts w:ascii="Helvetica" w:eastAsia="宋体" w:hAnsi="Helvetica" w:cs="Helvetica"/>
          <w:color w:val="666666"/>
          <w:kern w:val="0"/>
          <w:szCs w:val="21"/>
        </w:rPr>
      </w:pPr>
      <w:hyperlink r:id="rId60" w:tgtFrame="_blank" w:history="1">
        <w:r w:rsidR="00CC7F75" w:rsidRPr="00CC7F75">
          <w:rPr>
            <w:rFonts w:ascii="Helvetica" w:eastAsia="宋体" w:hAnsi="Helvetica" w:cs="Helvetica"/>
            <w:color w:val="0593D3"/>
            <w:kern w:val="0"/>
            <w:szCs w:val="21"/>
            <w:u w:val="single"/>
          </w:rPr>
          <w:t>do_while.py</w:t>
        </w:r>
      </w:hyperlink>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感觉本站内容不错，读后有收获？</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使用</w:t>
      </w:r>
      <w:r w:rsidRPr="00CC7F75">
        <w:rPr>
          <w:rFonts w:ascii="Helvetica" w:eastAsia="宋体" w:hAnsi="Helvetica" w:cs="Helvetica"/>
          <w:color w:val="444444"/>
          <w:kern w:val="0"/>
          <w:sz w:val="24"/>
          <w:szCs w:val="24"/>
        </w:rPr>
        <w:t>dict</w:t>
      </w:r>
      <w:r w:rsidRPr="00CC7F75">
        <w:rPr>
          <w:rFonts w:ascii="Helvetica" w:eastAsia="宋体" w:hAnsi="Helvetica" w:cs="Helvetica"/>
          <w:color w:val="444444"/>
          <w:kern w:val="0"/>
          <w:sz w:val="24"/>
          <w:szCs w:val="24"/>
        </w:rPr>
        <w:t>和</w:t>
      </w:r>
      <w:r w:rsidRPr="00CC7F75">
        <w:rPr>
          <w:rFonts w:ascii="Helvetica" w:eastAsia="宋体" w:hAnsi="Helvetica" w:cs="Helvetica"/>
          <w:color w:val="444444"/>
          <w:kern w:val="0"/>
          <w:sz w:val="24"/>
          <w:szCs w:val="24"/>
        </w:rPr>
        <w:t>set</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阅读</w:t>
      </w:r>
      <w:r w:rsidRPr="00CC7F75">
        <w:rPr>
          <w:rFonts w:ascii="Helvetica" w:eastAsia="宋体" w:hAnsi="Helvetica" w:cs="Helvetica"/>
          <w:color w:val="666666"/>
          <w:kern w:val="0"/>
          <w:szCs w:val="21"/>
        </w:rPr>
        <w:t>: 302044</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52" style="width:0;height:0" o:hralign="center" o:hrstd="t" o:hrnoshade="t" o:hr="t" fillcolor="#666" stroked="f"/>
        </w:pict>
      </w:r>
    </w:p>
    <w:p w:rsidR="00CC7F75" w:rsidRPr="00CC7F75" w:rsidRDefault="00CC7F75" w:rsidP="00CC7F75">
      <w:pPr>
        <w:widowControl/>
        <w:shd w:val="clear" w:color="auto" w:fill="FFFFFF"/>
        <w:spacing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dict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内置了字典：</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的支持，</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全称</w:t>
      </w:r>
      <w:r w:rsidRPr="00CC7F75">
        <w:rPr>
          <w:rFonts w:ascii="Helvetica" w:eastAsia="宋体" w:hAnsi="Helvetica" w:cs="Helvetica"/>
          <w:color w:val="666666"/>
          <w:kern w:val="0"/>
          <w:szCs w:val="21"/>
        </w:rPr>
        <w:t>dictionary</w:t>
      </w:r>
      <w:r w:rsidRPr="00CC7F75">
        <w:rPr>
          <w:rFonts w:ascii="Helvetica" w:eastAsia="宋体" w:hAnsi="Helvetica" w:cs="Helvetica"/>
          <w:color w:val="666666"/>
          <w:kern w:val="0"/>
          <w:szCs w:val="21"/>
        </w:rPr>
        <w:t>，在其他语言中也称为</w:t>
      </w:r>
      <w:r w:rsidRPr="00CC7F75">
        <w:rPr>
          <w:rFonts w:ascii="Helvetica" w:eastAsia="宋体" w:hAnsi="Helvetica" w:cs="Helvetica"/>
          <w:color w:val="666666"/>
          <w:kern w:val="0"/>
          <w:szCs w:val="21"/>
        </w:rPr>
        <w:t>map</w:t>
      </w:r>
      <w:r w:rsidRPr="00CC7F75">
        <w:rPr>
          <w:rFonts w:ascii="Helvetica" w:eastAsia="宋体" w:hAnsi="Helvetica" w:cs="Helvetica"/>
          <w:color w:val="666666"/>
          <w:kern w:val="0"/>
          <w:szCs w:val="21"/>
        </w:rPr>
        <w:t>，使用键</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值（</w:t>
      </w:r>
      <w:r w:rsidRPr="00CC7F75">
        <w:rPr>
          <w:rFonts w:ascii="Helvetica" w:eastAsia="宋体" w:hAnsi="Helvetica" w:cs="Helvetica"/>
          <w:color w:val="666666"/>
          <w:kern w:val="0"/>
          <w:szCs w:val="21"/>
        </w:rPr>
        <w:t>key-value</w:t>
      </w:r>
      <w:r w:rsidRPr="00CC7F75">
        <w:rPr>
          <w:rFonts w:ascii="Helvetica" w:eastAsia="宋体" w:hAnsi="Helvetica" w:cs="Helvetica"/>
          <w:color w:val="666666"/>
          <w:kern w:val="0"/>
          <w:szCs w:val="21"/>
        </w:rPr>
        <w:t>）存储，具有极快的查找速度。</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举个例子，假设要根据同学的名字查找对应的成绩，如果用</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实现，需要两个</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names = ['Michael', 'Bob', 'Tracy']</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lastRenderedPageBreak/>
        <w:t>scores = [</w:t>
      </w:r>
      <w:r w:rsidRPr="00CC7F75">
        <w:rPr>
          <w:rFonts w:ascii="宋体" w:eastAsia="宋体" w:hAnsi="宋体" w:cs="宋体"/>
          <w:color w:val="009999"/>
          <w:kern w:val="0"/>
          <w:sz w:val="24"/>
          <w:szCs w:val="24"/>
        </w:rPr>
        <w:t>95</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75</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85</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给定一个名字，要查找对应的成绩，就先要在</w:t>
      </w:r>
      <w:r w:rsidRPr="00CC7F75">
        <w:rPr>
          <w:rFonts w:ascii="Helvetica" w:eastAsia="宋体" w:hAnsi="Helvetica" w:cs="Helvetica"/>
          <w:color w:val="666666"/>
          <w:kern w:val="0"/>
          <w:szCs w:val="21"/>
        </w:rPr>
        <w:t>names</w:t>
      </w:r>
      <w:r w:rsidRPr="00CC7F75">
        <w:rPr>
          <w:rFonts w:ascii="Helvetica" w:eastAsia="宋体" w:hAnsi="Helvetica" w:cs="Helvetica"/>
          <w:color w:val="666666"/>
          <w:kern w:val="0"/>
          <w:szCs w:val="21"/>
        </w:rPr>
        <w:t>中找到对应的位置，再从</w:t>
      </w:r>
      <w:r w:rsidRPr="00CC7F75">
        <w:rPr>
          <w:rFonts w:ascii="Helvetica" w:eastAsia="宋体" w:hAnsi="Helvetica" w:cs="Helvetica"/>
          <w:color w:val="666666"/>
          <w:kern w:val="0"/>
          <w:szCs w:val="21"/>
        </w:rPr>
        <w:t>scores</w:t>
      </w:r>
      <w:r w:rsidRPr="00CC7F75">
        <w:rPr>
          <w:rFonts w:ascii="Helvetica" w:eastAsia="宋体" w:hAnsi="Helvetica" w:cs="Helvetica"/>
          <w:color w:val="666666"/>
          <w:kern w:val="0"/>
          <w:szCs w:val="21"/>
        </w:rPr>
        <w:t>取出对应的成绩，</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越长，耗时越长。</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如果用</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实现，只需要一个</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名字</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成绩</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的对照表，直接根据名字查找成绩，无论这个表有多大，查找速度都不会变慢。用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写一个</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如下：</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 = {</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95</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'Bob'</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75</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'Tracy'</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85</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95</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为什么</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查找速度这么快？因为</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的实现原理和查字典是一样的。假设字典包含了</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万个汉字，我们要查某一个字，一个办法是把字典从第一页往后翻，直到找到我们想要的字为止，这种方法就是在</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中查找元素的方法，</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越大，查找越慢。</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第二种方法是先在字典的索引表里（比如部首表）查这个字对应的页码，然后直接翻到该页，找到这个字。无论找哪个字，这种查找速度都非常快，不会随着字典大小的增加而变慢。</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就是第二种实现方式，给定一个名字，比如</w:t>
      </w:r>
      <w:r w:rsidRPr="00CC7F75">
        <w:rPr>
          <w:rFonts w:ascii="Consolas" w:eastAsia="宋体" w:hAnsi="Consolas" w:cs="宋体"/>
          <w:color w:val="DD0055"/>
          <w:kern w:val="0"/>
          <w:sz w:val="18"/>
          <w:szCs w:val="18"/>
          <w:bdr w:val="single" w:sz="6" w:space="0" w:color="DDDDDD" w:frame="1"/>
          <w:shd w:val="clear" w:color="auto" w:fill="FAFAFA"/>
        </w:rPr>
        <w:t>'Michael'</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在内部就可以直接计算出</w:t>
      </w:r>
      <w:r w:rsidRPr="00CC7F75">
        <w:rPr>
          <w:rFonts w:ascii="Consolas" w:eastAsia="宋体" w:hAnsi="Consolas" w:cs="宋体"/>
          <w:color w:val="DD0055"/>
          <w:kern w:val="0"/>
          <w:sz w:val="18"/>
          <w:szCs w:val="18"/>
          <w:bdr w:val="single" w:sz="6" w:space="0" w:color="DDDDDD" w:frame="1"/>
          <w:shd w:val="clear" w:color="auto" w:fill="FAFAFA"/>
        </w:rPr>
        <w:t>Michael</w:t>
      </w:r>
      <w:r w:rsidRPr="00CC7F75">
        <w:rPr>
          <w:rFonts w:ascii="Helvetica" w:eastAsia="宋体" w:hAnsi="Helvetica" w:cs="Helvetica"/>
          <w:color w:val="666666"/>
          <w:kern w:val="0"/>
          <w:szCs w:val="21"/>
        </w:rPr>
        <w:t>对应的存放成绩的</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页码</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，也就是</w:t>
      </w:r>
      <w:r w:rsidRPr="00CC7F75">
        <w:rPr>
          <w:rFonts w:ascii="Consolas" w:eastAsia="宋体" w:hAnsi="Consolas" w:cs="宋体"/>
          <w:color w:val="DD0055"/>
          <w:kern w:val="0"/>
          <w:sz w:val="18"/>
          <w:szCs w:val="18"/>
          <w:bdr w:val="single" w:sz="6" w:space="0" w:color="DDDDDD" w:frame="1"/>
          <w:shd w:val="clear" w:color="auto" w:fill="FAFAFA"/>
        </w:rPr>
        <w:t>95</w:t>
      </w:r>
      <w:r w:rsidRPr="00CC7F75">
        <w:rPr>
          <w:rFonts w:ascii="Helvetica" w:eastAsia="宋体" w:hAnsi="Helvetica" w:cs="Helvetica"/>
          <w:color w:val="666666"/>
          <w:kern w:val="0"/>
          <w:szCs w:val="21"/>
        </w:rPr>
        <w:t>这个数字存放的内存地址，直接取出来，所以速度非常快。</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你可以猜到，这种</w:t>
      </w:r>
      <w:r w:rsidRPr="00CC7F75">
        <w:rPr>
          <w:rFonts w:ascii="Helvetica" w:eastAsia="宋体" w:hAnsi="Helvetica" w:cs="Helvetica"/>
          <w:color w:val="666666"/>
          <w:kern w:val="0"/>
          <w:szCs w:val="21"/>
        </w:rPr>
        <w:t>key-value</w:t>
      </w:r>
      <w:r w:rsidRPr="00CC7F75">
        <w:rPr>
          <w:rFonts w:ascii="Helvetica" w:eastAsia="宋体" w:hAnsi="Helvetica" w:cs="Helvetica"/>
          <w:color w:val="666666"/>
          <w:kern w:val="0"/>
          <w:szCs w:val="21"/>
        </w:rPr>
        <w:t>存储方式，在放进去的时候，必须根据</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算出</w:t>
      </w:r>
      <w:r w:rsidRPr="00CC7F75">
        <w:rPr>
          <w:rFonts w:ascii="Helvetica" w:eastAsia="宋体" w:hAnsi="Helvetica" w:cs="Helvetica"/>
          <w:color w:val="666666"/>
          <w:kern w:val="0"/>
          <w:szCs w:val="21"/>
        </w:rPr>
        <w:t>value</w:t>
      </w:r>
      <w:r w:rsidRPr="00CC7F75">
        <w:rPr>
          <w:rFonts w:ascii="Helvetica" w:eastAsia="宋体" w:hAnsi="Helvetica" w:cs="Helvetica"/>
          <w:color w:val="666666"/>
          <w:kern w:val="0"/>
          <w:szCs w:val="21"/>
        </w:rPr>
        <w:t>的存放位置，这样，取的时候才能根据</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直接拿到</w:t>
      </w:r>
      <w:r w:rsidRPr="00CC7F75">
        <w:rPr>
          <w:rFonts w:ascii="Helvetica" w:eastAsia="宋体" w:hAnsi="Helvetica" w:cs="Helvetica"/>
          <w:color w:val="666666"/>
          <w:kern w:val="0"/>
          <w:szCs w:val="21"/>
        </w:rPr>
        <w:t>value</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把数据放入</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的方法，除了初始化时指定外，还可以通过</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放入：</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w:t>
      </w:r>
      <w:r w:rsidRPr="00CC7F75">
        <w:rPr>
          <w:rFonts w:ascii="宋体" w:eastAsia="宋体" w:hAnsi="宋体" w:cs="宋体"/>
          <w:color w:val="DD1144"/>
          <w:kern w:val="0"/>
          <w:sz w:val="24"/>
          <w:szCs w:val="24"/>
        </w:rPr>
        <w:t>'Adam'</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67</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w:t>
      </w:r>
      <w:r w:rsidRPr="00CC7F75">
        <w:rPr>
          <w:rFonts w:ascii="宋体" w:eastAsia="宋体" w:hAnsi="宋体" w:cs="宋体"/>
          <w:color w:val="DD1144"/>
          <w:kern w:val="0"/>
          <w:sz w:val="24"/>
          <w:szCs w:val="24"/>
        </w:rPr>
        <w:t>'Adam'</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67</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由于一个</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只能对应一个</w:t>
      </w:r>
      <w:r w:rsidRPr="00CC7F75">
        <w:rPr>
          <w:rFonts w:ascii="Helvetica" w:eastAsia="宋体" w:hAnsi="Helvetica" w:cs="Helvetica"/>
          <w:color w:val="666666"/>
          <w:kern w:val="0"/>
          <w:szCs w:val="21"/>
        </w:rPr>
        <w:t>value</w:t>
      </w:r>
      <w:r w:rsidRPr="00CC7F75">
        <w:rPr>
          <w:rFonts w:ascii="Helvetica" w:eastAsia="宋体" w:hAnsi="Helvetica" w:cs="Helvetica"/>
          <w:color w:val="666666"/>
          <w:kern w:val="0"/>
          <w:szCs w:val="21"/>
        </w:rPr>
        <w:t>，所以，多次对一个</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放入</w:t>
      </w:r>
      <w:r w:rsidRPr="00CC7F75">
        <w:rPr>
          <w:rFonts w:ascii="Helvetica" w:eastAsia="宋体" w:hAnsi="Helvetica" w:cs="Helvetica"/>
          <w:color w:val="666666"/>
          <w:kern w:val="0"/>
          <w:szCs w:val="21"/>
        </w:rPr>
        <w:t>value</w:t>
      </w:r>
      <w:r w:rsidRPr="00CC7F75">
        <w:rPr>
          <w:rFonts w:ascii="Helvetica" w:eastAsia="宋体" w:hAnsi="Helvetica" w:cs="Helvetica"/>
          <w:color w:val="666666"/>
          <w:kern w:val="0"/>
          <w:szCs w:val="21"/>
        </w:rPr>
        <w:t>，后面的值会把前面的值冲掉：</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w:t>
      </w:r>
      <w:r w:rsidRPr="00CC7F75">
        <w:rPr>
          <w:rFonts w:ascii="宋体" w:eastAsia="宋体" w:hAnsi="宋体" w:cs="宋体"/>
          <w:color w:val="DD1144"/>
          <w:kern w:val="0"/>
          <w:sz w:val="24"/>
          <w:szCs w:val="24"/>
        </w:rPr>
        <w:t>'Jack'</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90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w:t>
      </w:r>
      <w:r w:rsidRPr="00CC7F75">
        <w:rPr>
          <w:rFonts w:ascii="宋体" w:eastAsia="宋体" w:hAnsi="宋体" w:cs="宋体"/>
          <w:color w:val="DD1144"/>
          <w:kern w:val="0"/>
          <w:sz w:val="24"/>
          <w:szCs w:val="24"/>
        </w:rPr>
        <w:t>'Jack'</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lastRenderedPageBreak/>
        <w:t>90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w:t>
      </w:r>
      <w:r w:rsidRPr="00CC7F75">
        <w:rPr>
          <w:rFonts w:ascii="宋体" w:eastAsia="宋体" w:hAnsi="宋体" w:cs="宋体"/>
          <w:color w:val="DD1144"/>
          <w:kern w:val="0"/>
          <w:sz w:val="24"/>
          <w:szCs w:val="24"/>
        </w:rPr>
        <w:t>'Jack'</w:t>
      </w:r>
      <w:r w:rsidRPr="00CC7F75">
        <w:rPr>
          <w:rFonts w:ascii="宋体" w:eastAsia="宋体" w:hAnsi="宋体" w:cs="宋体"/>
          <w:color w:val="444444"/>
          <w:kern w:val="0"/>
          <w:sz w:val="24"/>
          <w:szCs w:val="24"/>
        </w:rPr>
        <w:t xml:space="preserve">] = </w:t>
      </w:r>
      <w:r w:rsidRPr="00CC7F75">
        <w:rPr>
          <w:rFonts w:ascii="宋体" w:eastAsia="宋体" w:hAnsi="宋体" w:cs="宋体"/>
          <w:color w:val="009999"/>
          <w:kern w:val="0"/>
          <w:sz w:val="24"/>
          <w:szCs w:val="24"/>
        </w:rPr>
        <w:t>88</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w:t>
      </w:r>
      <w:r w:rsidRPr="00CC7F75">
        <w:rPr>
          <w:rFonts w:ascii="宋体" w:eastAsia="宋体" w:hAnsi="宋体" w:cs="宋体"/>
          <w:color w:val="DD1144"/>
          <w:kern w:val="0"/>
          <w:sz w:val="24"/>
          <w:szCs w:val="24"/>
        </w:rPr>
        <w:t>'Jack'</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88</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不存在，</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就会报错：</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d['Thomas']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Traceback (most recent call last):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File "</w:t>
      </w:r>
      <w:r w:rsidRPr="00CC7F75">
        <w:rPr>
          <w:rFonts w:ascii="宋体" w:eastAsia="宋体" w:hAnsi="宋体" w:cs="宋体"/>
          <w:color w:val="000080"/>
          <w:kern w:val="0"/>
          <w:sz w:val="24"/>
          <w:szCs w:val="24"/>
        </w:rPr>
        <w:t>&lt;stdin&gt;</w:t>
      </w:r>
      <w:r w:rsidRPr="00CC7F75">
        <w:rPr>
          <w:rFonts w:ascii="宋体" w:eastAsia="宋体" w:hAnsi="宋体" w:cs="宋体"/>
          <w:color w:val="444444"/>
          <w:kern w:val="0"/>
          <w:sz w:val="24"/>
          <w:szCs w:val="24"/>
        </w:rPr>
        <w:t xml:space="preserve">", line 1, in </w:t>
      </w:r>
      <w:r w:rsidRPr="00CC7F75">
        <w:rPr>
          <w:rFonts w:ascii="宋体" w:eastAsia="宋体" w:hAnsi="宋体" w:cs="宋体"/>
          <w:color w:val="000080"/>
          <w:kern w:val="0"/>
          <w:sz w:val="24"/>
          <w:szCs w:val="24"/>
        </w:rPr>
        <w:t>&lt;module&gt;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KeyError: 'Thomas'</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要避免</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不存在的错误，有两种办法，一是通过</w:t>
      </w:r>
      <w:r w:rsidRPr="00CC7F75">
        <w:rPr>
          <w:rFonts w:ascii="Consolas" w:eastAsia="宋体" w:hAnsi="Consolas" w:cs="宋体"/>
          <w:color w:val="DD0055"/>
          <w:kern w:val="0"/>
          <w:sz w:val="18"/>
          <w:szCs w:val="18"/>
          <w:bdr w:val="single" w:sz="6" w:space="0" w:color="DDDDDD" w:frame="1"/>
          <w:shd w:val="clear" w:color="auto" w:fill="FAFAFA"/>
        </w:rPr>
        <w:t>in</w:t>
      </w:r>
      <w:r w:rsidRPr="00CC7F75">
        <w:rPr>
          <w:rFonts w:ascii="Helvetica" w:eastAsia="宋体" w:hAnsi="Helvetica" w:cs="Helvetica"/>
          <w:color w:val="666666"/>
          <w:kern w:val="0"/>
          <w:szCs w:val="21"/>
        </w:rPr>
        <w:t>判断</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是否存在：</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DD1144"/>
          <w:kern w:val="0"/>
          <w:sz w:val="24"/>
          <w:szCs w:val="24"/>
        </w:rPr>
        <w:t>'Thomas'</w:t>
      </w:r>
      <w:r w:rsidRPr="00CC7F75">
        <w:rPr>
          <w:rFonts w:ascii="宋体" w:eastAsia="宋体" w:hAnsi="宋体" w:cs="宋体"/>
          <w:color w:val="444444"/>
          <w:kern w:val="0"/>
          <w:sz w:val="24"/>
          <w:szCs w:val="24"/>
        </w:rPr>
        <w:t xml:space="preserve"> </w:t>
      </w:r>
      <w:r w:rsidRPr="00CC7F75">
        <w:rPr>
          <w:rFonts w:ascii="宋体" w:eastAsia="宋体" w:hAnsi="宋体" w:cs="宋体"/>
          <w:b/>
          <w:bCs/>
          <w:color w:val="333333"/>
          <w:kern w:val="0"/>
          <w:sz w:val="24"/>
          <w:szCs w:val="24"/>
        </w:rPr>
        <w:t>in</w:t>
      </w:r>
      <w:r w:rsidRPr="00CC7F75">
        <w:rPr>
          <w:rFonts w:ascii="宋体" w:eastAsia="宋体" w:hAnsi="宋体" w:cs="宋体"/>
          <w:color w:val="444444"/>
          <w:kern w:val="0"/>
          <w:sz w:val="24"/>
          <w:szCs w:val="24"/>
        </w:rPr>
        <w:t xml:space="preserve"> d</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False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二是通过</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提供的</w:t>
      </w:r>
      <w:r w:rsidRPr="00CC7F75">
        <w:rPr>
          <w:rFonts w:ascii="Helvetica" w:eastAsia="宋体" w:hAnsi="Helvetica" w:cs="Helvetica"/>
          <w:color w:val="666666"/>
          <w:kern w:val="0"/>
          <w:szCs w:val="21"/>
        </w:rPr>
        <w:t>get</w:t>
      </w:r>
      <w:r w:rsidRPr="00CC7F75">
        <w:rPr>
          <w:rFonts w:ascii="Helvetica" w:eastAsia="宋体" w:hAnsi="Helvetica" w:cs="Helvetica"/>
          <w:color w:val="666666"/>
          <w:kern w:val="0"/>
          <w:szCs w:val="21"/>
        </w:rPr>
        <w:t>方法，如果</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不存在，可以返回</w:t>
      </w:r>
      <w:r w:rsidRPr="00CC7F75">
        <w:rPr>
          <w:rFonts w:ascii="Helvetica" w:eastAsia="宋体" w:hAnsi="Helvetica" w:cs="Helvetica"/>
          <w:color w:val="666666"/>
          <w:kern w:val="0"/>
          <w:szCs w:val="21"/>
        </w:rPr>
        <w:t>None</w:t>
      </w:r>
      <w:r w:rsidRPr="00CC7F75">
        <w:rPr>
          <w:rFonts w:ascii="Helvetica" w:eastAsia="宋体" w:hAnsi="Helvetica" w:cs="Helvetica"/>
          <w:color w:val="666666"/>
          <w:kern w:val="0"/>
          <w:szCs w:val="21"/>
        </w:rPr>
        <w:t>，或者自己指定的</w:t>
      </w:r>
      <w:r w:rsidRPr="00CC7F75">
        <w:rPr>
          <w:rFonts w:ascii="Helvetica" w:eastAsia="宋体" w:hAnsi="Helvetica" w:cs="Helvetica"/>
          <w:color w:val="666666"/>
          <w:kern w:val="0"/>
          <w:szCs w:val="21"/>
        </w:rPr>
        <w:t>value</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d.get(</w:t>
      </w:r>
      <w:r w:rsidRPr="00CC7F75">
        <w:rPr>
          <w:rFonts w:ascii="宋体" w:eastAsia="宋体" w:hAnsi="宋体" w:cs="宋体"/>
          <w:color w:val="DD1144"/>
          <w:kern w:val="0"/>
          <w:sz w:val="24"/>
          <w:szCs w:val="24"/>
        </w:rPr>
        <w:t>'Thomas'</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d.get(</w:t>
      </w:r>
      <w:r w:rsidRPr="00CC7F75">
        <w:rPr>
          <w:rFonts w:ascii="宋体" w:eastAsia="宋体" w:hAnsi="宋体" w:cs="宋体"/>
          <w:color w:val="DD1144"/>
          <w:kern w:val="0"/>
          <w:sz w:val="24"/>
          <w:szCs w:val="24"/>
        </w:rPr>
        <w:t>'Thomas'</w:t>
      </w:r>
      <w:r w:rsidRPr="00CC7F75">
        <w:rPr>
          <w:rFonts w:ascii="宋体" w:eastAsia="宋体" w:hAnsi="宋体" w:cs="宋体"/>
          <w:color w:val="444444"/>
          <w:kern w:val="0"/>
          <w:sz w:val="24"/>
          <w:szCs w:val="24"/>
        </w:rPr>
        <w:t>,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009999"/>
          <w:kern w:val="0"/>
          <w:sz w:val="24"/>
          <w:szCs w:val="24"/>
        </w:rPr>
        <w:t>1</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注意：返回</w:t>
      </w:r>
      <w:r w:rsidRPr="00CC7F75">
        <w:rPr>
          <w:rFonts w:ascii="Consolas" w:eastAsia="宋体" w:hAnsi="Consolas" w:cs="宋体"/>
          <w:color w:val="DD0055"/>
          <w:kern w:val="0"/>
          <w:sz w:val="18"/>
          <w:szCs w:val="18"/>
          <w:bdr w:val="single" w:sz="6" w:space="0" w:color="DDDDDD" w:frame="1"/>
          <w:shd w:val="clear" w:color="auto" w:fill="FAFAFA"/>
        </w:rPr>
        <w:t>None</w:t>
      </w:r>
      <w:r w:rsidRPr="00CC7F75">
        <w:rPr>
          <w:rFonts w:ascii="Helvetica" w:eastAsia="宋体" w:hAnsi="Helvetica" w:cs="Helvetica"/>
          <w:color w:val="666666"/>
          <w:kern w:val="0"/>
          <w:szCs w:val="21"/>
        </w:rPr>
        <w:t>的时候</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的交互式命令行不显示结果。</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要删除一个</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，用</w:t>
      </w:r>
      <w:r w:rsidRPr="00CC7F75">
        <w:rPr>
          <w:rFonts w:ascii="Consolas" w:eastAsia="宋体" w:hAnsi="Consolas" w:cs="宋体"/>
          <w:color w:val="DD0055"/>
          <w:kern w:val="0"/>
          <w:sz w:val="18"/>
          <w:szCs w:val="18"/>
          <w:bdr w:val="single" w:sz="6" w:space="0" w:color="DDDDDD" w:frame="1"/>
          <w:shd w:val="clear" w:color="auto" w:fill="FAFAFA"/>
        </w:rPr>
        <w:t>pop(key)</w:t>
      </w:r>
      <w:r w:rsidRPr="00CC7F75">
        <w:rPr>
          <w:rFonts w:ascii="Helvetica" w:eastAsia="宋体" w:hAnsi="Helvetica" w:cs="Helvetica"/>
          <w:color w:val="666666"/>
          <w:kern w:val="0"/>
          <w:szCs w:val="21"/>
        </w:rPr>
        <w:t>方法，对应的</w:t>
      </w:r>
      <w:r w:rsidRPr="00CC7F75">
        <w:rPr>
          <w:rFonts w:ascii="Helvetica" w:eastAsia="宋体" w:hAnsi="Helvetica" w:cs="Helvetica"/>
          <w:color w:val="666666"/>
          <w:kern w:val="0"/>
          <w:szCs w:val="21"/>
        </w:rPr>
        <w:t>value</w:t>
      </w:r>
      <w:r w:rsidRPr="00CC7F75">
        <w:rPr>
          <w:rFonts w:ascii="Helvetica" w:eastAsia="宋体" w:hAnsi="Helvetica" w:cs="Helvetica"/>
          <w:color w:val="666666"/>
          <w:kern w:val="0"/>
          <w:szCs w:val="21"/>
        </w:rPr>
        <w:t>也会从</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中删除：</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d.pop(</w:t>
      </w:r>
      <w:r w:rsidRPr="00CC7F75">
        <w:rPr>
          <w:rFonts w:ascii="宋体" w:eastAsia="宋体" w:hAnsi="宋体" w:cs="宋体"/>
          <w:color w:val="DD1144"/>
          <w:kern w:val="0"/>
          <w:sz w:val="24"/>
          <w:szCs w:val="24"/>
        </w:rPr>
        <w:t>'Bob'</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75</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d</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'Michael'</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95</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'Tracy'</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85</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请务必注意，</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内部存放的顺序和</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放入的顺序是没有关系的。</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和</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比较，</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有以下几个特点：</w:t>
      </w:r>
    </w:p>
    <w:p w:rsidR="00CC7F75" w:rsidRPr="00CC7F75" w:rsidRDefault="00CC7F75" w:rsidP="00CC7F75">
      <w:pPr>
        <w:widowControl/>
        <w:numPr>
          <w:ilvl w:val="0"/>
          <w:numId w:val="6"/>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查找和插入的速度极快，不会随着</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的增加而变慢；</w:t>
      </w:r>
    </w:p>
    <w:p w:rsidR="00CC7F75" w:rsidRPr="00CC7F75" w:rsidRDefault="00CC7F75" w:rsidP="00CC7F75">
      <w:pPr>
        <w:widowControl/>
        <w:numPr>
          <w:ilvl w:val="0"/>
          <w:numId w:val="6"/>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需要占用大量的内存，内存浪费多。</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而</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相反：</w:t>
      </w:r>
    </w:p>
    <w:p w:rsidR="00CC7F75" w:rsidRPr="00CC7F75" w:rsidRDefault="00CC7F75" w:rsidP="00CC7F75">
      <w:pPr>
        <w:widowControl/>
        <w:numPr>
          <w:ilvl w:val="0"/>
          <w:numId w:val="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查找和插入的时间随着元素的增加而增加；</w:t>
      </w:r>
    </w:p>
    <w:p w:rsidR="00CC7F75" w:rsidRPr="00CC7F75" w:rsidRDefault="00CC7F75" w:rsidP="00CC7F75">
      <w:pPr>
        <w:widowControl/>
        <w:numPr>
          <w:ilvl w:val="0"/>
          <w:numId w:val="7"/>
        </w:numPr>
        <w:shd w:val="clear" w:color="auto" w:fill="FFFFFF"/>
        <w:spacing w:before="100" w:beforeAutospacing="1" w:after="100" w:afterAutospacing="1"/>
        <w:ind w:left="0"/>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占用空间小，浪费内存很少。</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所以，</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是用空间来换取时间的一种方法。</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可以用在需要高速查找的很多地方，在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代码中几乎无处不在，正确使用</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非常重要，需要牢记的第一条就是</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的</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必须是</w:t>
      </w:r>
      <w:r w:rsidRPr="00CC7F75">
        <w:rPr>
          <w:rFonts w:ascii="Helvetica" w:eastAsia="宋体" w:hAnsi="Helvetica" w:cs="Helvetica"/>
          <w:b/>
          <w:bCs/>
          <w:color w:val="666666"/>
          <w:kern w:val="0"/>
          <w:szCs w:val="21"/>
        </w:rPr>
        <w:t>不可变对象</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这是因为</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根据</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来计算</w:t>
      </w:r>
      <w:r w:rsidRPr="00CC7F75">
        <w:rPr>
          <w:rFonts w:ascii="Helvetica" w:eastAsia="宋体" w:hAnsi="Helvetica" w:cs="Helvetica"/>
          <w:color w:val="666666"/>
          <w:kern w:val="0"/>
          <w:szCs w:val="21"/>
        </w:rPr>
        <w:t>value</w:t>
      </w:r>
      <w:r w:rsidRPr="00CC7F75">
        <w:rPr>
          <w:rFonts w:ascii="Helvetica" w:eastAsia="宋体" w:hAnsi="Helvetica" w:cs="Helvetica"/>
          <w:color w:val="666666"/>
          <w:kern w:val="0"/>
          <w:szCs w:val="21"/>
        </w:rPr>
        <w:t>的存储位置，如果每次计算相同的</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得出的结果不同，那</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内部就完全混乱了。这个通过</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计算位置的算法称为哈希算法（</w:t>
      </w:r>
      <w:r w:rsidRPr="00CC7F75">
        <w:rPr>
          <w:rFonts w:ascii="Helvetica" w:eastAsia="宋体" w:hAnsi="Helvetica" w:cs="Helvetica"/>
          <w:color w:val="666666"/>
          <w:kern w:val="0"/>
          <w:szCs w:val="21"/>
        </w:rPr>
        <w:t>Hash</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要保证</w:t>
      </w:r>
      <w:r w:rsidRPr="00CC7F75">
        <w:rPr>
          <w:rFonts w:ascii="Helvetica" w:eastAsia="宋体" w:hAnsi="Helvetica" w:cs="Helvetica"/>
          <w:color w:val="666666"/>
          <w:kern w:val="0"/>
          <w:szCs w:val="21"/>
        </w:rPr>
        <w:t>hash</w:t>
      </w:r>
      <w:r w:rsidRPr="00CC7F75">
        <w:rPr>
          <w:rFonts w:ascii="Helvetica" w:eastAsia="宋体" w:hAnsi="Helvetica" w:cs="Helvetica"/>
          <w:color w:val="666666"/>
          <w:kern w:val="0"/>
          <w:szCs w:val="21"/>
        </w:rPr>
        <w:t>的正确性，作为</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的对象就不能变。在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中，字符串、整数等都是不可变的，因此，可以放心地作为</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。而</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是可变的，就不能作为</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key = [1, 2, 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d[key] = 'a list'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Traceback (most recent call last):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File "</w:t>
      </w:r>
      <w:r w:rsidRPr="00CC7F75">
        <w:rPr>
          <w:rFonts w:ascii="宋体" w:eastAsia="宋体" w:hAnsi="宋体" w:cs="宋体"/>
          <w:color w:val="000080"/>
          <w:kern w:val="0"/>
          <w:sz w:val="24"/>
          <w:szCs w:val="24"/>
        </w:rPr>
        <w:t>&lt;stdin&gt;</w:t>
      </w:r>
      <w:r w:rsidRPr="00CC7F75">
        <w:rPr>
          <w:rFonts w:ascii="宋体" w:eastAsia="宋体" w:hAnsi="宋体" w:cs="宋体"/>
          <w:color w:val="444444"/>
          <w:kern w:val="0"/>
          <w:sz w:val="24"/>
          <w:szCs w:val="24"/>
        </w:rPr>
        <w:t xml:space="preserve">", line 1, in </w:t>
      </w:r>
      <w:r w:rsidRPr="00CC7F75">
        <w:rPr>
          <w:rFonts w:ascii="宋体" w:eastAsia="宋体" w:hAnsi="宋体" w:cs="宋体"/>
          <w:color w:val="000080"/>
          <w:kern w:val="0"/>
          <w:sz w:val="24"/>
          <w:szCs w:val="24"/>
        </w:rPr>
        <w:t>&lt;module&gt;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TypeError: unhashable type: 'list'</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set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和</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类似，也是一组</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的集合，但不存储</w:t>
      </w:r>
      <w:r w:rsidRPr="00CC7F75">
        <w:rPr>
          <w:rFonts w:ascii="Helvetica" w:eastAsia="宋体" w:hAnsi="Helvetica" w:cs="Helvetica"/>
          <w:color w:val="666666"/>
          <w:kern w:val="0"/>
          <w:szCs w:val="21"/>
        </w:rPr>
        <w:t>value</w:t>
      </w:r>
      <w:r w:rsidRPr="00CC7F75">
        <w:rPr>
          <w:rFonts w:ascii="Helvetica" w:eastAsia="宋体" w:hAnsi="Helvetica" w:cs="Helvetica"/>
          <w:color w:val="666666"/>
          <w:kern w:val="0"/>
          <w:szCs w:val="21"/>
        </w:rPr>
        <w:t>。由于</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不能重复，所以，在</w:t>
      </w: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中，没有重复的</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要创建一个</w:t>
      </w: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，需要提供一个</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作为输入集合：</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 = set([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注意，传入的参数</w:t>
      </w:r>
      <w:r w:rsidRPr="00CC7F75">
        <w:rPr>
          <w:rFonts w:ascii="Consolas" w:eastAsia="宋体" w:hAnsi="Consolas" w:cs="宋体"/>
          <w:color w:val="DD0055"/>
          <w:kern w:val="0"/>
          <w:sz w:val="18"/>
          <w:szCs w:val="18"/>
          <w:bdr w:val="single" w:sz="6" w:space="0" w:color="DDDDDD" w:frame="1"/>
          <w:shd w:val="clear" w:color="auto" w:fill="FAFAFA"/>
        </w:rPr>
        <w:t>[1, 2, 3]</w:t>
      </w:r>
      <w:r w:rsidRPr="00CC7F75">
        <w:rPr>
          <w:rFonts w:ascii="Helvetica" w:eastAsia="宋体" w:hAnsi="Helvetica" w:cs="Helvetica"/>
          <w:color w:val="666666"/>
          <w:kern w:val="0"/>
          <w:szCs w:val="21"/>
        </w:rPr>
        <w:t>是一个</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，而显示的</w:t>
      </w:r>
      <w:r w:rsidRPr="00CC7F75">
        <w:rPr>
          <w:rFonts w:ascii="Consolas" w:eastAsia="宋体" w:hAnsi="Consolas" w:cs="宋体"/>
          <w:color w:val="DD0055"/>
          <w:kern w:val="0"/>
          <w:sz w:val="18"/>
          <w:szCs w:val="18"/>
          <w:bdr w:val="single" w:sz="6" w:space="0" w:color="DDDDDD" w:frame="1"/>
          <w:shd w:val="clear" w:color="auto" w:fill="FAFAFA"/>
        </w:rPr>
        <w:t>{1, 2, 3}</w:t>
      </w:r>
      <w:r w:rsidRPr="00CC7F75">
        <w:rPr>
          <w:rFonts w:ascii="Helvetica" w:eastAsia="宋体" w:hAnsi="Helvetica" w:cs="Helvetica"/>
          <w:color w:val="666666"/>
          <w:kern w:val="0"/>
          <w:szCs w:val="21"/>
        </w:rPr>
        <w:t>只是告诉你这个</w:t>
      </w: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内部有</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2</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3</w:t>
      </w:r>
      <w:r w:rsidRPr="00CC7F75">
        <w:rPr>
          <w:rFonts w:ascii="Helvetica" w:eastAsia="宋体" w:hAnsi="Helvetica" w:cs="Helvetica"/>
          <w:color w:val="666666"/>
          <w:kern w:val="0"/>
          <w:szCs w:val="21"/>
        </w:rPr>
        <w:t>这</w:t>
      </w:r>
      <w:r w:rsidRPr="00CC7F75">
        <w:rPr>
          <w:rFonts w:ascii="Helvetica" w:eastAsia="宋体" w:hAnsi="Helvetica" w:cs="Helvetica"/>
          <w:color w:val="666666"/>
          <w:kern w:val="0"/>
          <w:szCs w:val="21"/>
        </w:rPr>
        <w:t>3</w:t>
      </w:r>
      <w:r w:rsidRPr="00CC7F75">
        <w:rPr>
          <w:rFonts w:ascii="Helvetica" w:eastAsia="宋体" w:hAnsi="Helvetica" w:cs="Helvetica"/>
          <w:color w:val="666666"/>
          <w:kern w:val="0"/>
          <w:szCs w:val="21"/>
        </w:rPr>
        <w:t>个元素，显示的顺序也不表示</w:t>
      </w: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是有序的。。</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重复元素在</w:t>
      </w: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中自动被过滤：</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 = set([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通过</w:t>
      </w:r>
      <w:r w:rsidRPr="00CC7F75">
        <w:rPr>
          <w:rFonts w:ascii="Consolas" w:eastAsia="宋体" w:hAnsi="Consolas" w:cs="宋体"/>
          <w:color w:val="DD0055"/>
          <w:kern w:val="0"/>
          <w:sz w:val="18"/>
          <w:szCs w:val="18"/>
          <w:bdr w:val="single" w:sz="6" w:space="0" w:color="DDDDDD" w:frame="1"/>
          <w:shd w:val="clear" w:color="auto" w:fill="FAFAFA"/>
        </w:rPr>
        <w:t>add(key)</w:t>
      </w:r>
      <w:r w:rsidRPr="00CC7F75">
        <w:rPr>
          <w:rFonts w:ascii="Helvetica" w:eastAsia="宋体" w:hAnsi="Helvetica" w:cs="Helvetica"/>
          <w:color w:val="666666"/>
          <w:kern w:val="0"/>
          <w:szCs w:val="21"/>
        </w:rPr>
        <w:t>方法可以添加元素到</w:t>
      </w: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中，可以重复添加，但不会有效果：</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s.add(</w:t>
      </w:r>
      <w:r w:rsidRPr="00CC7F75">
        <w:rPr>
          <w:rFonts w:ascii="宋体" w:eastAsia="宋体" w:hAnsi="宋体" w:cs="宋体"/>
          <w:color w:val="009999"/>
          <w:kern w:val="0"/>
          <w:sz w:val="24"/>
          <w:szCs w:val="24"/>
        </w:rPr>
        <w:t>4</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4</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s.add(</w:t>
      </w:r>
      <w:r w:rsidRPr="00CC7F75">
        <w:rPr>
          <w:rFonts w:ascii="宋体" w:eastAsia="宋体" w:hAnsi="宋体" w:cs="宋体"/>
          <w:color w:val="009999"/>
          <w:kern w:val="0"/>
          <w:sz w:val="24"/>
          <w:szCs w:val="24"/>
        </w:rPr>
        <w:t>4</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4</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通过</w:t>
      </w:r>
      <w:r w:rsidRPr="00CC7F75">
        <w:rPr>
          <w:rFonts w:ascii="Consolas" w:eastAsia="宋体" w:hAnsi="Consolas" w:cs="宋体"/>
          <w:color w:val="DD0055"/>
          <w:kern w:val="0"/>
          <w:sz w:val="18"/>
          <w:szCs w:val="18"/>
          <w:bdr w:val="single" w:sz="6" w:space="0" w:color="DDDDDD" w:frame="1"/>
          <w:shd w:val="clear" w:color="auto" w:fill="FAFAFA"/>
        </w:rPr>
        <w:t>remove(key)</w:t>
      </w:r>
      <w:r w:rsidRPr="00CC7F75">
        <w:rPr>
          <w:rFonts w:ascii="Helvetica" w:eastAsia="宋体" w:hAnsi="Helvetica" w:cs="Helvetica"/>
          <w:color w:val="666666"/>
          <w:kern w:val="0"/>
          <w:szCs w:val="21"/>
        </w:rPr>
        <w:t>方法可以删除元素：</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s.remove(</w:t>
      </w:r>
      <w:r w:rsidRPr="00CC7F75">
        <w:rPr>
          <w:rFonts w:ascii="宋体" w:eastAsia="宋体" w:hAnsi="宋体" w:cs="宋体"/>
          <w:color w:val="009999"/>
          <w:kern w:val="0"/>
          <w:sz w:val="24"/>
          <w:szCs w:val="24"/>
        </w:rPr>
        <w:t>4</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可以看成数学意义上的无序和无重复元素的集合，因此，两个</w:t>
      </w: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可以做数学意义上的交集、并集等操作：</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s1 = set([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s2 = set([</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4</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s1 &amp; s2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s1 | s2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lastRenderedPageBreak/>
        <w:t>{</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4</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和</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的唯一区别仅在于没有存储对应的</w:t>
      </w:r>
      <w:r w:rsidRPr="00CC7F75">
        <w:rPr>
          <w:rFonts w:ascii="Helvetica" w:eastAsia="宋体" w:hAnsi="Helvetica" w:cs="Helvetica"/>
          <w:color w:val="666666"/>
          <w:kern w:val="0"/>
          <w:szCs w:val="21"/>
        </w:rPr>
        <w:t>value</w:t>
      </w:r>
      <w:r w:rsidRPr="00CC7F75">
        <w:rPr>
          <w:rFonts w:ascii="Helvetica" w:eastAsia="宋体" w:hAnsi="Helvetica" w:cs="Helvetica"/>
          <w:color w:val="666666"/>
          <w:kern w:val="0"/>
          <w:szCs w:val="21"/>
        </w:rPr>
        <w:t>，但是，</w:t>
      </w: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的原理和</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一样，所以，同样不可以放入可变对象，因为无法判断两个可变对象是否相等，也就无法保证</w:t>
      </w: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内部</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不会有重复元素</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。试试把</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放入</w:t>
      </w: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，看看是否会报错。</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再议不可变对象</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上面我们讲了，</w:t>
      </w:r>
      <w:r w:rsidRPr="00CC7F75">
        <w:rPr>
          <w:rFonts w:ascii="Helvetica" w:eastAsia="宋体" w:hAnsi="Helvetica" w:cs="Helvetica"/>
          <w:color w:val="666666"/>
          <w:kern w:val="0"/>
          <w:szCs w:val="21"/>
        </w:rPr>
        <w:t>str</w:t>
      </w:r>
      <w:r w:rsidRPr="00CC7F75">
        <w:rPr>
          <w:rFonts w:ascii="Helvetica" w:eastAsia="宋体" w:hAnsi="Helvetica" w:cs="Helvetica"/>
          <w:color w:val="666666"/>
          <w:kern w:val="0"/>
          <w:szCs w:val="21"/>
        </w:rPr>
        <w:t>是不变对象，而</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是可变对象。</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对于可变对象，比如</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，对</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进行操作，</w:t>
      </w:r>
      <w:r w:rsidRPr="00CC7F75">
        <w:rPr>
          <w:rFonts w:ascii="Helvetica" w:eastAsia="宋体" w:hAnsi="Helvetica" w:cs="Helvetica"/>
          <w:color w:val="666666"/>
          <w:kern w:val="0"/>
          <w:szCs w:val="21"/>
        </w:rPr>
        <w:t>list</w:t>
      </w:r>
      <w:r w:rsidRPr="00CC7F75">
        <w:rPr>
          <w:rFonts w:ascii="Helvetica" w:eastAsia="宋体" w:hAnsi="Helvetica" w:cs="Helvetica"/>
          <w:color w:val="666666"/>
          <w:kern w:val="0"/>
          <w:szCs w:val="21"/>
        </w:rPr>
        <w:t>内部的内容是会变化的，比如：</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a = [</w:t>
      </w:r>
      <w:r w:rsidRPr="00CC7F75">
        <w:rPr>
          <w:rFonts w:ascii="宋体" w:eastAsia="宋体" w:hAnsi="宋体" w:cs="宋体"/>
          <w:color w:val="DD1144"/>
          <w:kern w:val="0"/>
          <w:sz w:val="24"/>
          <w:szCs w:val="24"/>
        </w:rPr>
        <w:t>'c'</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'a'</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a.sort()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a</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w:t>
      </w:r>
      <w:r w:rsidRPr="00CC7F75">
        <w:rPr>
          <w:rFonts w:ascii="宋体" w:eastAsia="宋体" w:hAnsi="宋体" w:cs="宋体"/>
          <w:color w:val="DD1144"/>
          <w:kern w:val="0"/>
          <w:sz w:val="24"/>
          <w:szCs w:val="24"/>
        </w:rPr>
        <w:t>'a'</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'b'</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'c'</w:t>
      </w:r>
      <w:r w:rsidRPr="00CC7F75">
        <w:rPr>
          <w:rFonts w:ascii="宋体" w:eastAsia="宋体" w:hAnsi="宋体" w:cs="宋体"/>
          <w:color w:val="444444"/>
          <w:kern w:val="0"/>
          <w:sz w:val="24"/>
          <w:szCs w:val="24"/>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而对于不可变对象，比如</w:t>
      </w:r>
      <w:r w:rsidRPr="00CC7F75">
        <w:rPr>
          <w:rFonts w:ascii="Helvetica" w:eastAsia="宋体" w:hAnsi="Helvetica" w:cs="Helvetica"/>
          <w:color w:val="666666"/>
          <w:kern w:val="0"/>
          <w:szCs w:val="21"/>
        </w:rPr>
        <w:t>str</w:t>
      </w:r>
      <w:r w:rsidRPr="00CC7F75">
        <w:rPr>
          <w:rFonts w:ascii="Helvetica" w:eastAsia="宋体" w:hAnsi="Helvetica" w:cs="Helvetica"/>
          <w:color w:val="666666"/>
          <w:kern w:val="0"/>
          <w:szCs w:val="21"/>
        </w:rPr>
        <w:t>，对</w:t>
      </w:r>
      <w:r w:rsidRPr="00CC7F75">
        <w:rPr>
          <w:rFonts w:ascii="Helvetica" w:eastAsia="宋体" w:hAnsi="Helvetica" w:cs="Helvetica"/>
          <w:color w:val="666666"/>
          <w:kern w:val="0"/>
          <w:szCs w:val="21"/>
        </w:rPr>
        <w:t>str</w:t>
      </w:r>
      <w:r w:rsidRPr="00CC7F75">
        <w:rPr>
          <w:rFonts w:ascii="Helvetica" w:eastAsia="宋体" w:hAnsi="Helvetica" w:cs="Helvetica"/>
          <w:color w:val="666666"/>
          <w:kern w:val="0"/>
          <w:szCs w:val="21"/>
        </w:rPr>
        <w:t>进行操作呢：</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 xml:space="preserve">a = </w:t>
      </w:r>
      <w:r w:rsidRPr="00CC7F75">
        <w:rPr>
          <w:rFonts w:ascii="宋体" w:eastAsia="宋体" w:hAnsi="宋体" w:cs="宋体"/>
          <w:color w:val="DD1144"/>
          <w:kern w:val="0"/>
          <w:sz w:val="24"/>
          <w:szCs w:val="24"/>
        </w:rPr>
        <w:t>'abc'</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a.replace(</w:t>
      </w:r>
      <w:r w:rsidRPr="00CC7F75">
        <w:rPr>
          <w:rFonts w:ascii="宋体" w:eastAsia="宋体" w:hAnsi="宋体" w:cs="宋体"/>
          <w:color w:val="DD1144"/>
          <w:kern w:val="0"/>
          <w:sz w:val="24"/>
          <w:szCs w:val="24"/>
        </w:rPr>
        <w:t>'a'</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'A'</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'Abc'</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a</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'abc'</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虽然字符串有个</w:t>
      </w:r>
      <w:r w:rsidRPr="00CC7F75">
        <w:rPr>
          <w:rFonts w:ascii="Consolas" w:eastAsia="宋体" w:hAnsi="Consolas" w:cs="宋体"/>
          <w:color w:val="DD0055"/>
          <w:kern w:val="0"/>
          <w:sz w:val="18"/>
          <w:szCs w:val="18"/>
          <w:bdr w:val="single" w:sz="6" w:space="0" w:color="DDDDDD" w:frame="1"/>
          <w:shd w:val="clear" w:color="auto" w:fill="FAFAFA"/>
        </w:rPr>
        <w:t>replace()</w:t>
      </w:r>
      <w:r w:rsidRPr="00CC7F75">
        <w:rPr>
          <w:rFonts w:ascii="Helvetica" w:eastAsia="宋体" w:hAnsi="Helvetica" w:cs="Helvetica"/>
          <w:color w:val="666666"/>
          <w:kern w:val="0"/>
          <w:szCs w:val="21"/>
        </w:rPr>
        <w:t>方法，也确实变出了</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，但变量</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最后仍是</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，应该怎么理解呢？</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我们先把代码改成下面这样：</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 xml:space="preserve">a = </w:t>
      </w:r>
      <w:r w:rsidRPr="00CC7F75">
        <w:rPr>
          <w:rFonts w:ascii="宋体" w:eastAsia="宋体" w:hAnsi="宋体" w:cs="宋体"/>
          <w:color w:val="DD1144"/>
          <w:kern w:val="0"/>
          <w:sz w:val="24"/>
          <w:szCs w:val="24"/>
        </w:rPr>
        <w:t>'abc'</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b = a.replace(</w:t>
      </w:r>
      <w:r w:rsidRPr="00CC7F75">
        <w:rPr>
          <w:rFonts w:ascii="宋体" w:eastAsia="宋体" w:hAnsi="宋体" w:cs="宋体"/>
          <w:color w:val="DD1144"/>
          <w:kern w:val="0"/>
          <w:sz w:val="24"/>
          <w:szCs w:val="24"/>
        </w:rPr>
        <w:t>'a'</w:t>
      </w:r>
      <w:r w:rsidRPr="00CC7F75">
        <w:rPr>
          <w:rFonts w:ascii="宋体" w:eastAsia="宋体" w:hAnsi="宋体" w:cs="宋体"/>
          <w:color w:val="444444"/>
          <w:kern w:val="0"/>
          <w:sz w:val="24"/>
          <w:szCs w:val="24"/>
        </w:rPr>
        <w:t xml:space="preserve">, </w:t>
      </w:r>
      <w:r w:rsidRPr="00CC7F75">
        <w:rPr>
          <w:rFonts w:ascii="宋体" w:eastAsia="宋体" w:hAnsi="宋体" w:cs="宋体"/>
          <w:color w:val="DD1144"/>
          <w:kern w:val="0"/>
          <w:sz w:val="24"/>
          <w:szCs w:val="24"/>
        </w:rPr>
        <w:t>'A'</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b</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'Abc'</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lastRenderedPageBreak/>
        <w:t xml:space="preserve">&gt;&gt;&gt; </w:t>
      </w:r>
      <w:r w:rsidRPr="00CC7F75">
        <w:rPr>
          <w:rFonts w:ascii="宋体" w:eastAsia="宋体" w:hAnsi="宋体" w:cs="宋体"/>
          <w:color w:val="444444"/>
          <w:kern w:val="0"/>
          <w:sz w:val="24"/>
          <w:szCs w:val="24"/>
        </w:rPr>
        <w:t>a</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'abc'</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要始终牢记的是，</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是变量，而</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才是字符串对象！有些时候，我们经常说，对象</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的内容是</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，但其实是指，</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本身是一个变量，它指向的对象的内容才是</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5DC2229A" wp14:editId="32652DBF">
            <wp:extent cx="2286000" cy="552450"/>
            <wp:effectExtent l="0" t="0" r="0" b="0"/>
            <wp:docPr id="29" name="图片 29" descr="a-to-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to-st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0" cy="55245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当我们调用</w:t>
      </w:r>
      <w:r w:rsidRPr="00CC7F75">
        <w:rPr>
          <w:rFonts w:ascii="Consolas" w:eastAsia="宋体" w:hAnsi="Consolas" w:cs="宋体"/>
          <w:color w:val="DD0055"/>
          <w:kern w:val="0"/>
          <w:sz w:val="18"/>
          <w:szCs w:val="18"/>
          <w:bdr w:val="single" w:sz="6" w:space="0" w:color="DDDDDD" w:frame="1"/>
          <w:shd w:val="clear" w:color="auto" w:fill="FAFAFA"/>
        </w:rPr>
        <w:t>a.replace('a', 'A')</w:t>
      </w:r>
      <w:r w:rsidRPr="00CC7F75">
        <w:rPr>
          <w:rFonts w:ascii="Helvetica" w:eastAsia="宋体" w:hAnsi="Helvetica" w:cs="Helvetica"/>
          <w:color w:val="666666"/>
          <w:kern w:val="0"/>
          <w:szCs w:val="21"/>
        </w:rPr>
        <w:t>时，实际上调用方法</w:t>
      </w:r>
      <w:r w:rsidRPr="00CC7F75">
        <w:rPr>
          <w:rFonts w:ascii="Consolas" w:eastAsia="宋体" w:hAnsi="Consolas" w:cs="宋体"/>
          <w:color w:val="DD0055"/>
          <w:kern w:val="0"/>
          <w:sz w:val="18"/>
          <w:szCs w:val="18"/>
          <w:bdr w:val="single" w:sz="6" w:space="0" w:color="DDDDDD" w:frame="1"/>
          <w:shd w:val="clear" w:color="auto" w:fill="FAFAFA"/>
        </w:rPr>
        <w:t>replace</w:t>
      </w:r>
      <w:r w:rsidRPr="00CC7F75">
        <w:rPr>
          <w:rFonts w:ascii="Helvetica" w:eastAsia="宋体" w:hAnsi="Helvetica" w:cs="Helvetica"/>
          <w:color w:val="666666"/>
          <w:kern w:val="0"/>
          <w:szCs w:val="21"/>
        </w:rPr>
        <w:t>是作用在字符串对象</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上的，而这个方法虽然名字叫</w:t>
      </w:r>
      <w:r w:rsidRPr="00CC7F75">
        <w:rPr>
          <w:rFonts w:ascii="Consolas" w:eastAsia="宋体" w:hAnsi="Consolas" w:cs="宋体"/>
          <w:color w:val="DD0055"/>
          <w:kern w:val="0"/>
          <w:sz w:val="18"/>
          <w:szCs w:val="18"/>
          <w:bdr w:val="single" w:sz="6" w:space="0" w:color="DDDDDD" w:frame="1"/>
          <w:shd w:val="clear" w:color="auto" w:fill="FAFAFA"/>
        </w:rPr>
        <w:t>replace</w:t>
      </w:r>
      <w:r w:rsidRPr="00CC7F75">
        <w:rPr>
          <w:rFonts w:ascii="Helvetica" w:eastAsia="宋体" w:hAnsi="Helvetica" w:cs="Helvetica"/>
          <w:color w:val="666666"/>
          <w:kern w:val="0"/>
          <w:szCs w:val="21"/>
        </w:rPr>
        <w:t>，但却没有改变字符串</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的内容。相反，</w:t>
      </w:r>
      <w:r w:rsidRPr="00CC7F75">
        <w:rPr>
          <w:rFonts w:ascii="Consolas" w:eastAsia="宋体" w:hAnsi="Consolas" w:cs="宋体"/>
          <w:color w:val="DD0055"/>
          <w:kern w:val="0"/>
          <w:sz w:val="18"/>
          <w:szCs w:val="18"/>
          <w:bdr w:val="single" w:sz="6" w:space="0" w:color="DDDDDD" w:frame="1"/>
          <w:shd w:val="clear" w:color="auto" w:fill="FAFAFA"/>
        </w:rPr>
        <w:t>replace</w:t>
      </w:r>
      <w:r w:rsidRPr="00CC7F75">
        <w:rPr>
          <w:rFonts w:ascii="Helvetica" w:eastAsia="宋体" w:hAnsi="Helvetica" w:cs="Helvetica"/>
          <w:color w:val="666666"/>
          <w:kern w:val="0"/>
          <w:szCs w:val="21"/>
        </w:rPr>
        <w:t>方法创建了一个新字符串</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并返回，如果我们用变量</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指向该新字符串，就容易理解了，变量</w:t>
      </w:r>
      <w:r w:rsidRPr="00CC7F75">
        <w:rPr>
          <w:rFonts w:ascii="Consolas" w:eastAsia="宋体" w:hAnsi="Consolas" w:cs="宋体"/>
          <w:color w:val="DD0055"/>
          <w:kern w:val="0"/>
          <w:sz w:val="18"/>
          <w:szCs w:val="18"/>
          <w:bdr w:val="single" w:sz="6" w:space="0" w:color="DDDDDD" w:frame="1"/>
          <w:shd w:val="clear" w:color="auto" w:fill="FAFAFA"/>
        </w:rPr>
        <w:t>a</w:t>
      </w:r>
      <w:r w:rsidRPr="00CC7F75">
        <w:rPr>
          <w:rFonts w:ascii="Helvetica" w:eastAsia="宋体" w:hAnsi="Helvetica" w:cs="Helvetica"/>
          <w:color w:val="666666"/>
          <w:kern w:val="0"/>
          <w:szCs w:val="21"/>
        </w:rPr>
        <w:t>仍指向原有的字符串</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，但变量</w:t>
      </w:r>
      <w:r w:rsidRPr="00CC7F75">
        <w:rPr>
          <w:rFonts w:ascii="Consolas" w:eastAsia="宋体" w:hAnsi="Consolas" w:cs="宋体"/>
          <w:color w:val="DD0055"/>
          <w:kern w:val="0"/>
          <w:sz w:val="18"/>
          <w:szCs w:val="18"/>
          <w:bdr w:val="single" w:sz="6" w:space="0" w:color="DDDDDD" w:frame="1"/>
          <w:shd w:val="clear" w:color="auto" w:fill="FAFAFA"/>
        </w:rPr>
        <w:t>b</w:t>
      </w:r>
      <w:r w:rsidRPr="00CC7F75">
        <w:rPr>
          <w:rFonts w:ascii="Helvetica" w:eastAsia="宋体" w:hAnsi="Helvetica" w:cs="Helvetica"/>
          <w:color w:val="666666"/>
          <w:kern w:val="0"/>
          <w:szCs w:val="21"/>
        </w:rPr>
        <w:t>却指向新字符串</w:t>
      </w:r>
      <w:r w:rsidRPr="00CC7F75">
        <w:rPr>
          <w:rFonts w:ascii="Consolas" w:eastAsia="宋体" w:hAnsi="Consolas" w:cs="宋体"/>
          <w:color w:val="DD0055"/>
          <w:kern w:val="0"/>
          <w:sz w:val="18"/>
          <w:szCs w:val="18"/>
          <w:bdr w:val="single" w:sz="6" w:space="0" w:color="DDDDDD" w:frame="1"/>
          <w:shd w:val="clear" w:color="auto" w:fill="FAFAFA"/>
        </w:rPr>
        <w:t>'Abc'</w:t>
      </w:r>
      <w:r w:rsidRPr="00CC7F75">
        <w:rPr>
          <w:rFonts w:ascii="Helvetica" w:eastAsia="宋体" w:hAnsi="Helvetica" w:cs="Helvetica"/>
          <w:color w:val="666666"/>
          <w:kern w:val="0"/>
          <w:szCs w:val="21"/>
        </w:rPr>
        <w:t>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noProof/>
          <w:color w:val="666666"/>
          <w:kern w:val="0"/>
          <w:szCs w:val="21"/>
        </w:rPr>
        <w:drawing>
          <wp:inline distT="0" distB="0" distL="0" distR="0" wp14:anchorId="7BB651E5" wp14:editId="1242D3D2">
            <wp:extent cx="2286000" cy="876300"/>
            <wp:effectExtent l="0" t="0" r="0" b="0"/>
            <wp:docPr id="30" name="图片 30" descr="a-b-to-2-st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b-to-2-str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0" cy="876300"/>
                    </a:xfrm>
                    <a:prstGeom prst="rect">
                      <a:avLst/>
                    </a:prstGeom>
                    <a:noFill/>
                    <a:ln>
                      <a:noFill/>
                    </a:ln>
                  </pic:spPr>
                </pic:pic>
              </a:graphicData>
            </a:graphic>
          </wp:inline>
        </w:drawing>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所以，对于不变对象来说，调用对象自身的任意方法，也不会改变该对象自身的内容。相反，这些方法会创建新的对象并返回，这样，就保证了不可变对象本身永远是不可变的。</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小结</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使用</w:t>
      </w:r>
      <w:r w:rsidRPr="00CC7F75">
        <w:rPr>
          <w:rFonts w:ascii="Helvetica" w:eastAsia="宋体" w:hAnsi="Helvetica" w:cs="Helvetica"/>
          <w:color w:val="666666"/>
          <w:kern w:val="0"/>
          <w:szCs w:val="21"/>
        </w:rPr>
        <w:t>key-value</w:t>
      </w:r>
      <w:r w:rsidRPr="00CC7F75">
        <w:rPr>
          <w:rFonts w:ascii="Helvetica" w:eastAsia="宋体" w:hAnsi="Helvetica" w:cs="Helvetica"/>
          <w:color w:val="666666"/>
          <w:kern w:val="0"/>
          <w:szCs w:val="21"/>
        </w:rPr>
        <w:t>存储结构的</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中非常有用，选择不可变对象作为</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很重要，最常用的</w:t>
      </w:r>
      <w:r w:rsidRPr="00CC7F75">
        <w:rPr>
          <w:rFonts w:ascii="Helvetica" w:eastAsia="宋体" w:hAnsi="Helvetica" w:cs="Helvetica"/>
          <w:color w:val="666666"/>
          <w:kern w:val="0"/>
          <w:szCs w:val="21"/>
        </w:rPr>
        <w:t>key</w:t>
      </w:r>
      <w:r w:rsidRPr="00CC7F75">
        <w:rPr>
          <w:rFonts w:ascii="Helvetica" w:eastAsia="宋体" w:hAnsi="Helvetica" w:cs="Helvetica"/>
          <w:color w:val="666666"/>
          <w:kern w:val="0"/>
          <w:szCs w:val="21"/>
        </w:rPr>
        <w:t>是字符串。</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tuple</w:t>
      </w:r>
      <w:r w:rsidRPr="00CC7F75">
        <w:rPr>
          <w:rFonts w:ascii="Helvetica" w:eastAsia="宋体" w:hAnsi="Helvetica" w:cs="Helvetica"/>
          <w:color w:val="666666"/>
          <w:kern w:val="0"/>
          <w:szCs w:val="21"/>
        </w:rPr>
        <w:t>虽然是不变对象，但试试把</w:t>
      </w:r>
      <w:r w:rsidRPr="00CC7F75">
        <w:rPr>
          <w:rFonts w:ascii="Consolas" w:eastAsia="宋体" w:hAnsi="Consolas" w:cs="宋体"/>
          <w:color w:val="DD0055"/>
          <w:kern w:val="0"/>
          <w:sz w:val="18"/>
          <w:szCs w:val="18"/>
          <w:bdr w:val="single" w:sz="6" w:space="0" w:color="DDDDDD" w:frame="1"/>
          <w:shd w:val="clear" w:color="auto" w:fill="FAFAFA"/>
        </w:rPr>
        <w:t>(1, 2, 3)</w:t>
      </w:r>
      <w:r w:rsidRPr="00CC7F75">
        <w:rPr>
          <w:rFonts w:ascii="Helvetica" w:eastAsia="宋体" w:hAnsi="Helvetica" w:cs="Helvetica"/>
          <w:color w:val="666666"/>
          <w:kern w:val="0"/>
          <w:szCs w:val="21"/>
        </w:rPr>
        <w:t>和</w:t>
      </w:r>
      <w:r w:rsidRPr="00CC7F75">
        <w:rPr>
          <w:rFonts w:ascii="Consolas" w:eastAsia="宋体" w:hAnsi="Consolas" w:cs="宋体"/>
          <w:color w:val="DD0055"/>
          <w:kern w:val="0"/>
          <w:sz w:val="18"/>
          <w:szCs w:val="18"/>
          <w:bdr w:val="single" w:sz="6" w:space="0" w:color="DDDDDD" w:frame="1"/>
          <w:shd w:val="clear" w:color="auto" w:fill="FAFAFA"/>
        </w:rPr>
        <w:t>(1, [2, 3])</w:t>
      </w:r>
      <w:r w:rsidRPr="00CC7F75">
        <w:rPr>
          <w:rFonts w:ascii="Helvetica" w:eastAsia="宋体" w:hAnsi="Helvetica" w:cs="Helvetica"/>
          <w:color w:val="666666"/>
          <w:kern w:val="0"/>
          <w:szCs w:val="21"/>
        </w:rPr>
        <w:t>放入</w:t>
      </w:r>
      <w:r w:rsidRPr="00CC7F75">
        <w:rPr>
          <w:rFonts w:ascii="Helvetica" w:eastAsia="宋体" w:hAnsi="Helvetica" w:cs="Helvetica"/>
          <w:color w:val="666666"/>
          <w:kern w:val="0"/>
          <w:szCs w:val="21"/>
        </w:rPr>
        <w:t>dict</w:t>
      </w:r>
      <w:r w:rsidRPr="00CC7F75">
        <w:rPr>
          <w:rFonts w:ascii="Helvetica" w:eastAsia="宋体" w:hAnsi="Helvetica" w:cs="Helvetica"/>
          <w:color w:val="666666"/>
          <w:kern w:val="0"/>
          <w:szCs w:val="21"/>
        </w:rPr>
        <w:t>或</w:t>
      </w:r>
      <w:r w:rsidRPr="00CC7F75">
        <w:rPr>
          <w:rFonts w:ascii="Helvetica" w:eastAsia="宋体" w:hAnsi="Helvetica" w:cs="Helvetica"/>
          <w:color w:val="666666"/>
          <w:kern w:val="0"/>
          <w:szCs w:val="21"/>
        </w:rPr>
        <w:t>set</w:t>
      </w:r>
      <w:r w:rsidRPr="00CC7F75">
        <w:rPr>
          <w:rFonts w:ascii="Helvetica" w:eastAsia="宋体" w:hAnsi="Helvetica" w:cs="Helvetica"/>
          <w:color w:val="666666"/>
          <w:kern w:val="0"/>
          <w:szCs w:val="21"/>
        </w:rPr>
        <w:t>中，并解释结果。</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参考源码</w:t>
      </w:r>
    </w:p>
    <w:p w:rsidR="00CC7F75" w:rsidRPr="00CC7F75" w:rsidRDefault="00B34CFD" w:rsidP="00CC7F75">
      <w:pPr>
        <w:widowControl/>
        <w:shd w:val="clear" w:color="auto" w:fill="FFFFFF"/>
        <w:spacing w:before="225" w:after="225"/>
        <w:jc w:val="left"/>
        <w:rPr>
          <w:rFonts w:ascii="Helvetica" w:eastAsia="宋体" w:hAnsi="Helvetica" w:cs="Helvetica"/>
          <w:color w:val="666666"/>
          <w:kern w:val="0"/>
          <w:szCs w:val="21"/>
        </w:rPr>
      </w:pPr>
      <w:hyperlink r:id="rId63" w:tgtFrame="_blank" w:history="1">
        <w:r w:rsidR="00CC7F75" w:rsidRPr="00CC7F75">
          <w:rPr>
            <w:rFonts w:ascii="Helvetica" w:eastAsia="宋体" w:hAnsi="Helvetica" w:cs="Helvetica"/>
            <w:color w:val="0593D3"/>
            <w:kern w:val="0"/>
            <w:szCs w:val="21"/>
            <w:u w:val="single"/>
          </w:rPr>
          <w:t>the_dict.py</w:t>
        </w:r>
      </w:hyperlink>
    </w:p>
    <w:p w:rsidR="00CC7F75" w:rsidRPr="00CC7F75" w:rsidRDefault="00B34CFD" w:rsidP="00CC7F75">
      <w:pPr>
        <w:widowControl/>
        <w:shd w:val="clear" w:color="auto" w:fill="FFFFFF"/>
        <w:spacing w:before="225" w:after="225"/>
        <w:jc w:val="left"/>
        <w:rPr>
          <w:rFonts w:ascii="Helvetica" w:eastAsia="宋体" w:hAnsi="Helvetica" w:cs="Helvetica"/>
          <w:color w:val="666666"/>
          <w:kern w:val="0"/>
          <w:szCs w:val="21"/>
        </w:rPr>
      </w:pPr>
      <w:hyperlink r:id="rId64" w:tgtFrame="_blank" w:history="1">
        <w:r w:rsidR="00CC7F75" w:rsidRPr="00CC7F75">
          <w:rPr>
            <w:rFonts w:ascii="Helvetica" w:eastAsia="宋体" w:hAnsi="Helvetica" w:cs="Helvetica"/>
            <w:color w:val="0593D3"/>
            <w:kern w:val="0"/>
            <w:szCs w:val="21"/>
            <w:u w:val="single"/>
          </w:rPr>
          <w:t>the_set.py</w:t>
        </w:r>
      </w:hyperlink>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感觉本站内容不错，读后有收获？</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函数</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阅读</w:t>
      </w:r>
      <w:r w:rsidRPr="00CC7F75">
        <w:rPr>
          <w:rFonts w:ascii="Helvetica" w:eastAsia="宋体" w:hAnsi="Helvetica" w:cs="Helvetica"/>
          <w:color w:val="666666"/>
          <w:kern w:val="0"/>
          <w:szCs w:val="21"/>
        </w:rPr>
        <w:t>: 146241</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53" style="width:0;height:0" o:hralign="center" o:hrstd="t" o:hrnoshade="t" o:hr="t" fillcolor="#666" stroked="f"/>
        </w:pict>
      </w:r>
    </w:p>
    <w:p w:rsidR="00CC7F75" w:rsidRPr="00CC7F75" w:rsidRDefault="00CC7F75" w:rsidP="00CC7F75">
      <w:pPr>
        <w:widowControl/>
        <w:shd w:val="clear" w:color="auto" w:fill="FFFFFF"/>
        <w:spacing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我们知道圆的面积计算公式为：</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S = πr</w:t>
      </w:r>
      <w:r w:rsidRPr="00CC7F75">
        <w:rPr>
          <w:rFonts w:ascii="Helvetica" w:eastAsia="宋体" w:hAnsi="Helvetica" w:cs="Helvetica"/>
          <w:color w:val="666666"/>
          <w:kern w:val="0"/>
          <w:sz w:val="16"/>
          <w:szCs w:val="16"/>
          <w:vertAlign w:val="superscript"/>
        </w:rPr>
        <w:t>2</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当我们知道半径</w:t>
      </w:r>
      <w:r w:rsidRPr="00CC7F75">
        <w:rPr>
          <w:rFonts w:ascii="Consolas" w:eastAsia="宋体" w:hAnsi="Consolas" w:cs="宋体"/>
          <w:color w:val="DD0055"/>
          <w:kern w:val="0"/>
          <w:sz w:val="18"/>
          <w:szCs w:val="18"/>
          <w:bdr w:val="single" w:sz="6" w:space="0" w:color="DDDDDD" w:frame="1"/>
          <w:shd w:val="clear" w:color="auto" w:fill="FAFAFA"/>
        </w:rPr>
        <w:t>r</w:t>
      </w:r>
      <w:r w:rsidRPr="00CC7F75">
        <w:rPr>
          <w:rFonts w:ascii="Helvetica" w:eastAsia="宋体" w:hAnsi="Helvetica" w:cs="Helvetica"/>
          <w:color w:val="666666"/>
          <w:kern w:val="0"/>
          <w:szCs w:val="21"/>
        </w:rPr>
        <w:t>的值时，就可以根据公式计算出面积。假设我们需要计算</w:t>
      </w:r>
      <w:r w:rsidRPr="00CC7F75">
        <w:rPr>
          <w:rFonts w:ascii="Helvetica" w:eastAsia="宋体" w:hAnsi="Helvetica" w:cs="Helvetica"/>
          <w:color w:val="666666"/>
          <w:kern w:val="0"/>
          <w:szCs w:val="21"/>
        </w:rPr>
        <w:t>3</w:t>
      </w:r>
      <w:r w:rsidRPr="00CC7F75">
        <w:rPr>
          <w:rFonts w:ascii="Helvetica" w:eastAsia="宋体" w:hAnsi="Helvetica" w:cs="Helvetica"/>
          <w:color w:val="666666"/>
          <w:kern w:val="0"/>
          <w:szCs w:val="21"/>
        </w:rPr>
        <w:t>个不同大小的圆的面积：</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r1 = </w:t>
      </w:r>
      <w:r w:rsidRPr="00CC7F75">
        <w:rPr>
          <w:rFonts w:ascii="宋体" w:eastAsia="宋体" w:hAnsi="宋体" w:cs="宋体"/>
          <w:color w:val="009999"/>
          <w:kern w:val="0"/>
          <w:sz w:val="24"/>
          <w:szCs w:val="24"/>
        </w:rPr>
        <w:t>12.34</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r2 = </w:t>
      </w:r>
      <w:r w:rsidRPr="00CC7F75">
        <w:rPr>
          <w:rFonts w:ascii="宋体" w:eastAsia="宋体" w:hAnsi="宋体" w:cs="宋体"/>
          <w:color w:val="009999"/>
          <w:kern w:val="0"/>
          <w:sz w:val="24"/>
          <w:szCs w:val="24"/>
        </w:rPr>
        <w:t>9.08</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r3 = </w:t>
      </w:r>
      <w:r w:rsidRPr="00CC7F75">
        <w:rPr>
          <w:rFonts w:ascii="宋体" w:eastAsia="宋体" w:hAnsi="宋体" w:cs="宋体"/>
          <w:color w:val="009999"/>
          <w:kern w:val="0"/>
          <w:sz w:val="24"/>
          <w:szCs w:val="24"/>
        </w:rPr>
        <w:t>73.1</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s1 = </w:t>
      </w:r>
      <w:r w:rsidRPr="00CC7F75">
        <w:rPr>
          <w:rFonts w:ascii="宋体" w:eastAsia="宋体" w:hAnsi="宋体" w:cs="宋体"/>
          <w:color w:val="009999"/>
          <w:kern w:val="0"/>
          <w:sz w:val="24"/>
          <w:szCs w:val="24"/>
        </w:rPr>
        <w:t>3.14</w:t>
      </w:r>
      <w:r w:rsidRPr="00CC7F75">
        <w:rPr>
          <w:rFonts w:ascii="宋体" w:eastAsia="宋体" w:hAnsi="宋体" w:cs="宋体"/>
          <w:color w:val="444444"/>
          <w:kern w:val="0"/>
          <w:sz w:val="24"/>
          <w:szCs w:val="24"/>
        </w:rPr>
        <w:t xml:space="preserve"> * r1 * r1</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s2 = </w:t>
      </w:r>
      <w:r w:rsidRPr="00CC7F75">
        <w:rPr>
          <w:rFonts w:ascii="宋体" w:eastAsia="宋体" w:hAnsi="宋体" w:cs="宋体"/>
          <w:color w:val="009999"/>
          <w:kern w:val="0"/>
          <w:sz w:val="24"/>
          <w:szCs w:val="24"/>
        </w:rPr>
        <w:t>3.14</w:t>
      </w:r>
      <w:r w:rsidRPr="00CC7F75">
        <w:rPr>
          <w:rFonts w:ascii="宋体" w:eastAsia="宋体" w:hAnsi="宋体" w:cs="宋体"/>
          <w:color w:val="444444"/>
          <w:kern w:val="0"/>
          <w:sz w:val="24"/>
          <w:szCs w:val="24"/>
        </w:rPr>
        <w:t xml:space="preserve"> * r2 * r2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s3 = </w:t>
      </w:r>
      <w:r w:rsidRPr="00CC7F75">
        <w:rPr>
          <w:rFonts w:ascii="宋体" w:eastAsia="宋体" w:hAnsi="宋体" w:cs="宋体"/>
          <w:color w:val="009999"/>
          <w:kern w:val="0"/>
          <w:sz w:val="24"/>
          <w:szCs w:val="24"/>
        </w:rPr>
        <w:t>3.14</w:t>
      </w:r>
      <w:r w:rsidRPr="00CC7F75">
        <w:rPr>
          <w:rFonts w:ascii="宋体" w:eastAsia="宋体" w:hAnsi="宋体" w:cs="宋体"/>
          <w:color w:val="444444"/>
          <w:kern w:val="0"/>
          <w:sz w:val="24"/>
          <w:szCs w:val="24"/>
        </w:rPr>
        <w:t xml:space="preserve"> * r3 * r3</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当代码出现有规律的重复的时候，你就需要当心了，每次写</w:t>
      </w:r>
      <w:r w:rsidRPr="00CC7F75">
        <w:rPr>
          <w:rFonts w:ascii="Consolas" w:eastAsia="宋体" w:hAnsi="Consolas" w:cs="宋体"/>
          <w:color w:val="DD0055"/>
          <w:kern w:val="0"/>
          <w:sz w:val="18"/>
          <w:szCs w:val="18"/>
          <w:bdr w:val="single" w:sz="6" w:space="0" w:color="DDDDDD" w:frame="1"/>
          <w:shd w:val="clear" w:color="auto" w:fill="FAFAFA"/>
        </w:rPr>
        <w:t>3.14 * x * x</w:t>
      </w:r>
      <w:r w:rsidRPr="00CC7F75">
        <w:rPr>
          <w:rFonts w:ascii="Helvetica" w:eastAsia="宋体" w:hAnsi="Helvetica" w:cs="Helvetica"/>
          <w:color w:val="666666"/>
          <w:kern w:val="0"/>
          <w:szCs w:val="21"/>
        </w:rPr>
        <w:t>不仅很麻烦，而且，如果要把</w:t>
      </w:r>
      <w:r w:rsidRPr="00CC7F75">
        <w:rPr>
          <w:rFonts w:ascii="Consolas" w:eastAsia="宋体" w:hAnsi="Consolas" w:cs="宋体"/>
          <w:color w:val="DD0055"/>
          <w:kern w:val="0"/>
          <w:sz w:val="18"/>
          <w:szCs w:val="18"/>
          <w:bdr w:val="single" w:sz="6" w:space="0" w:color="DDDDDD" w:frame="1"/>
          <w:shd w:val="clear" w:color="auto" w:fill="FAFAFA"/>
        </w:rPr>
        <w:t>3.14</w:t>
      </w:r>
      <w:r w:rsidRPr="00CC7F75">
        <w:rPr>
          <w:rFonts w:ascii="Helvetica" w:eastAsia="宋体" w:hAnsi="Helvetica" w:cs="Helvetica"/>
          <w:color w:val="666666"/>
          <w:kern w:val="0"/>
          <w:szCs w:val="21"/>
        </w:rPr>
        <w:t>改成</w:t>
      </w:r>
      <w:r w:rsidRPr="00CC7F75">
        <w:rPr>
          <w:rFonts w:ascii="Consolas" w:eastAsia="宋体" w:hAnsi="Consolas" w:cs="宋体"/>
          <w:color w:val="DD0055"/>
          <w:kern w:val="0"/>
          <w:sz w:val="18"/>
          <w:szCs w:val="18"/>
          <w:bdr w:val="single" w:sz="6" w:space="0" w:color="DDDDDD" w:frame="1"/>
          <w:shd w:val="clear" w:color="auto" w:fill="FAFAFA"/>
        </w:rPr>
        <w:t>3.14159265359</w:t>
      </w:r>
      <w:r w:rsidRPr="00CC7F75">
        <w:rPr>
          <w:rFonts w:ascii="Helvetica" w:eastAsia="宋体" w:hAnsi="Helvetica" w:cs="Helvetica"/>
          <w:color w:val="666666"/>
          <w:kern w:val="0"/>
          <w:szCs w:val="21"/>
        </w:rPr>
        <w:t>的时候，得全部替换。</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有了函数，我们就不再每次写</w:t>
      </w:r>
      <w:r w:rsidRPr="00CC7F75">
        <w:rPr>
          <w:rFonts w:ascii="Consolas" w:eastAsia="宋体" w:hAnsi="Consolas" w:cs="宋体"/>
          <w:color w:val="DD0055"/>
          <w:kern w:val="0"/>
          <w:sz w:val="18"/>
          <w:szCs w:val="18"/>
          <w:bdr w:val="single" w:sz="6" w:space="0" w:color="DDDDDD" w:frame="1"/>
          <w:shd w:val="clear" w:color="auto" w:fill="FAFAFA"/>
        </w:rPr>
        <w:t>s = 3.14 * x * x</w:t>
      </w:r>
      <w:r w:rsidRPr="00CC7F75">
        <w:rPr>
          <w:rFonts w:ascii="Helvetica" w:eastAsia="宋体" w:hAnsi="Helvetica" w:cs="Helvetica"/>
          <w:color w:val="666666"/>
          <w:kern w:val="0"/>
          <w:szCs w:val="21"/>
        </w:rPr>
        <w:t>，而是写成更有意义的函数调用</w:t>
      </w:r>
      <w:r w:rsidRPr="00CC7F75">
        <w:rPr>
          <w:rFonts w:ascii="Consolas" w:eastAsia="宋体" w:hAnsi="Consolas" w:cs="宋体"/>
          <w:color w:val="DD0055"/>
          <w:kern w:val="0"/>
          <w:sz w:val="18"/>
          <w:szCs w:val="18"/>
          <w:bdr w:val="single" w:sz="6" w:space="0" w:color="DDDDDD" w:frame="1"/>
          <w:shd w:val="clear" w:color="auto" w:fill="FAFAFA"/>
        </w:rPr>
        <w:t>s = area_of_circle(x)</w:t>
      </w:r>
      <w:r w:rsidRPr="00CC7F75">
        <w:rPr>
          <w:rFonts w:ascii="Helvetica" w:eastAsia="宋体" w:hAnsi="Helvetica" w:cs="Helvetica"/>
          <w:color w:val="666666"/>
          <w:kern w:val="0"/>
          <w:szCs w:val="21"/>
        </w:rPr>
        <w:t>，而函数</w:t>
      </w:r>
      <w:r w:rsidRPr="00CC7F75">
        <w:rPr>
          <w:rFonts w:ascii="Consolas" w:eastAsia="宋体" w:hAnsi="Consolas" w:cs="宋体"/>
          <w:color w:val="DD0055"/>
          <w:kern w:val="0"/>
          <w:sz w:val="18"/>
          <w:szCs w:val="18"/>
          <w:bdr w:val="single" w:sz="6" w:space="0" w:color="DDDDDD" w:frame="1"/>
          <w:shd w:val="clear" w:color="auto" w:fill="FAFAFA"/>
        </w:rPr>
        <w:t>area_of_circle</w:t>
      </w:r>
      <w:r w:rsidRPr="00CC7F75">
        <w:rPr>
          <w:rFonts w:ascii="Helvetica" w:eastAsia="宋体" w:hAnsi="Helvetica" w:cs="Helvetica"/>
          <w:color w:val="666666"/>
          <w:kern w:val="0"/>
          <w:szCs w:val="21"/>
        </w:rPr>
        <w:t>本身只需要写一次，就可以多次调用。</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基本上所有的高级语言都支持函数，</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也不例外。</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不但能非常灵活地定义函数，而且本身内置了很多有用的函数，可以直接调用。</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抽象</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抽象是数学中非常常见的概念。举个例子：</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计算数列的和，比如：</w:t>
      </w:r>
      <w:r w:rsidRPr="00CC7F75">
        <w:rPr>
          <w:rFonts w:ascii="Consolas" w:eastAsia="宋体" w:hAnsi="Consolas" w:cs="宋体"/>
          <w:color w:val="DD0055"/>
          <w:kern w:val="0"/>
          <w:sz w:val="18"/>
          <w:szCs w:val="18"/>
          <w:bdr w:val="single" w:sz="6" w:space="0" w:color="DDDDDD" w:frame="1"/>
          <w:shd w:val="clear" w:color="auto" w:fill="FAFAFA"/>
        </w:rPr>
        <w:t>1 + 2 + 3 + ... + 100</w:t>
      </w:r>
      <w:r w:rsidRPr="00CC7F75">
        <w:rPr>
          <w:rFonts w:ascii="Helvetica" w:eastAsia="宋体" w:hAnsi="Helvetica" w:cs="Helvetica"/>
          <w:color w:val="666666"/>
          <w:kern w:val="0"/>
          <w:szCs w:val="21"/>
        </w:rPr>
        <w:t>，写起来十分不方便，于是数学家发明了求和符号</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，可以把</w:t>
      </w:r>
      <w:r w:rsidRPr="00CC7F75">
        <w:rPr>
          <w:rFonts w:ascii="Consolas" w:eastAsia="宋体" w:hAnsi="Consolas" w:cs="宋体"/>
          <w:color w:val="DD0055"/>
          <w:kern w:val="0"/>
          <w:sz w:val="18"/>
          <w:szCs w:val="18"/>
          <w:bdr w:val="single" w:sz="6" w:space="0" w:color="DDDDDD" w:frame="1"/>
          <w:shd w:val="clear" w:color="auto" w:fill="FAFAFA"/>
        </w:rPr>
        <w:t>1 + 2 + 3 + ... + 100</w:t>
      </w:r>
      <w:r w:rsidRPr="00CC7F75">
        <w:rPr>
          <w:rFonts w:ascii="Helvetica" w:eastAsia="宋体" w:hAnsi="Helvetica" w:cs="Helvetica"/>
          <w:color w:val="666666"/>
          <w:kern w:val="0"/>
          <w:szCs w:val="21"/>
        </w:rPr>
        <w:t>记作：</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100</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 w:val="63"/>
          <w:szCs w:val="63"/>
        </w:rPr>
        <w:t>∑</w:t>
      </w:r>
      <w:r w:rsidRPr="00CC7F75">
        <w:rPr>
          <w:rFonts w:ascii="Helvetica" w:eastAsia="宋体" w:hAnsi="Helvetica" w:cs="Helvetica"/>
          <w:color w:val="666666"/>
          <w:kern w:val="0"/>
          <w:sz w:val="42"/>
          <w:szCs w:val="42"/>
        </w:rPr>
        <w:t>n</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n=1</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t>这种抽象记法非常强大，因为我们看到</w:t>
      </w:r>
      <w:r w:rsidRPr="00CC7F75">
        <w:rPr>
          <w:rFonts w:ascii="Helvetica" w:eastAsia="宋体" w:hAnsi="Helvetica" w:cs="Helvetica"/>
          <w:color w:val="666666"/>
          <w:kern w:val="0"/>
          <w:szCs w:val="21"/>
        </w:rPr>
        <w:t xml:space="preserve"> ∑ </w:t>
      </w:r>
      <w:r w:rsidRPr="00CC7F75">
        <w:rPr>
          <w:rFonts w:ascii="Helvetica" w:eastAsia="宋体" w:hAnsi="Helvetica" w:cs="Helvetica"/>
          <w:color w:val="666666"/>
          <w:kern w:val="0"/>
          <w:szCs w:val="21"/>
        </w:rPr>
        <w:t>就可以理解成求和，而不是还原成低级的加法运算。</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而且，这种抽象记法是可扩展的，比如：</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100</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 w:val="63"/>
          <w:szCs w:val="63"/>
        </w:rPr>
        <w:t>∑</w:t>
      </w:r>
      <w:r w:rsidRPr="00CC7F75">
        <w:rPr>
          <w:rFonts w:ascii="Helvetica" w:eastAsia="宋体" w:hAnsi="Helvetica" w:cs="Helvetica"/>
          <w:color w:val="666666"/>
          <w:kern w:val="0"/>
          <w:sz w:val="42"/>
          <w:szCs w:val="42"/>
        </w:rPr>
        <w:t>(n</w:t>
      </w:r>
      <w:r w:rsidRPr="00CC7F75">
        <w:rPr>
          <w:rFonts w:ascii="Helvetica" w:eastAsia="宋体" w:hAnsi="Helvetica" w:cs="Helvetica"/>
          <w:color w:val="666666"/>
          <w:kern w:val="0"/>
          <w:sz w:val="32"/>
          <w:szCs w:val="32"/>
          <w:vertAlign w:val="superscript"/>
        </w:rPr>
        <w:t>2</w:t>
      </w:r>
      <w:r w:rsidRPr="00CC7F75">
        <w:rPr>
          <w:rFonts w:ascii="Helvetica" w:eastAsia="宋体" w:hAnsi="Helvetica" w:cs="Helvetica"/>
          <w:color w:val="666666"/>
          <w:kern w:val="0"/>
          <w:sz w:val="42"/>
          <w:szCs w:val="42"/>
        </w:rPr>
        <w:t>+1)</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n=1</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还原成加法运算就变成了：</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(1 x 1 + 1) + (2 x 2 + 1) + (3 x 3 + 1) + ... + (100 x 100 + 1)</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可见，借助抽象，我们才能不关心底层的具体计算过程，而直接在更高的层次上思考问题。</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写计算机程序也是一样，函数就是最基本的一种代码抽象的方式。</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感觉本站内容不错，读后有收获？</w:t>
      </w:r>
    </w:p>
    <w:p w:rsidR="00CC7F75" w:rsidRPr="00CC7F75" w:rsidRDefault="00CC7F75" w:rsidP="00CC7F75">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CC7F75">
        <w:rPr>
          <w:rFonts w:ascii="Helvetica" w:eastAsia="宋体" w:hAnsi="Helvetica" w:cs="Helvetica"/>
          <w:color w:val="444444"/>
          <w:kern w:val="0"/>
          <w:sz w:val="24"/>
          <w:szCs w:val="24"/>
        </w:rPr>
        <w:t>调用函数</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阅读</w:t>
      </w:r>
      <w:r w:rsidRPr="00CC7F75">
        <w:rPr>
          <w:rFonts w:ascii="Helvetica" w:eastAsia="宋体" w:hAnsi="Helvetica" w:cs="Helvetica"/>
          <w:color w:val="666666"/>
          <w:kern w:val="0"/>
          <w:szCs w:val="21"/>
        </w:rPr>
        <w:t>: 230205</w:t>
      </w:r>
    </w:p>
    <w:p w:rsidR="00CC7F75" w:rsidRPr="00CC7F75" w:rsidRDefault="00B34CFD" w:rsidP="00CC7F75">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54" style="width:0;height:0" o:hralign="center" o:hrstd="t" o:hrnoshade="t" o:hr="t" fillcolor="#666" stroked="f"/>
        </w:pict>
      </w:r>
    </w:p>
    <w:p w:rsidR="00CC7F75" w:rsidRPr="00CC7F75" w:rsidRDefault="00CC7F75" w:rsidP="00CC7F75">
      <w:pPr>
        <w:widowControl/>
        <w:shd w:val="clear" w:color="auto" w:fill="FFFFFF"/>
        <w:spacing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内置了很多有用的函数，我们可以直接调用。</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要调用一个函数，需要知道函数的名称和参数，比如求绝对值的函数</w:t>
      </w:r>
      <w:r w:rsidRPr="00CC7F75">
        <w:rPr>
          <w:rFonts w:ascii="Consolas" w:eastAsia="宋体" w:hAnsi="Consolas" w:cs="宋体"/>
          <w:color w:val="DD0055"/>
          <w:kern w:val="0"/>
          <w:sz w:val="18"/>
          <w:szCs w:val="18"/>
          <w:bdr w:val="single" w:sz="6" w:space="0" w:color="DDDDDD" w:frame="1"/>
          <w:shd w:val="clear" w:color="auto" w:fill="FAFAFA"/>
        </w:rPr>
        <w:t>abs</w:t>
      </w:r>
      <w:r w:rsidRPr="00CC7F75">
        <w:rPr>
          <w:rFonts w:ascii="Helvetica" w:eastAsia="宋体" w:hAnsi="Helvetica" w:cs="Helvetica"/>
          <w:color w:val="666666"/>
          <w:kern w:val="0"/>
          <w:szCs w:val="21"/>
        </w:rPr>
        <w:t>，只有一个参数。可以直接从</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的官方网站查看文档：</w:t>
      </w:r>
    </w:p>
    <w:p w:rsidR="00CC7F75" w:rsidRPr="00CC7F75" w:rsidRDefault="00B34CFD" w:rsidP="00CC7F75">
      <w:pPr>
        <w:widowControl/>
        <w:shd w:val="clear" w:color="auto" w:fill="FFFFFF"/>
        <w:spacing w:before="225" w:after="225"/>
        <w:jc w:val="left"/>
        <w:rPr>
          <w:rFonts w:ascii="Helvetica" w:eastAsia="宋体" w:hAnsi="Helvetica" w:cs="Helvetica"/>
          <w:color w:val="666666"/>
          <w:kern w:val="0"/>
          <w:szCs w:val="21"/>
        </w:rPr>
      </w:pPr>
      <w:hyperlink r:id="rId65" w:anchor="abs" w:tgtFrame="_blank" w:history="1">
        <w:r w:rsidR="00CC7F75" w:rsidRPr="00CC7F75">
          <w:rPr>
            <w:rFonts w:ascii="Helvetica" w:eastAsia="宋体" w:hAnsi="Helvetica" w:cs="Helvetica"/>
            <w:color w:val="0593D3"/>
            <w:kern w:val="0"/>
            <w:szCs w:val="21"/>
          </w:rPr>
          <w:t>http://docs.python.org/3/library/functions.html#abs</w:t>
        </w:r>
      </w:hyperlink>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也可以在交互式命令行通过</w:t>
      </w:r>
      <w:r w:rsidRPr="00CC7F75">
        <w:rPr>
          <w:rFonts w:ascii="Consolas" w:eastAsia="宋体" w:hAnsi="Consolas" w:cs="宋体"/>
          <w:color w:val="DD0055"/>
          <w:kern w:val="0"/>
          <w:sz w:val="18"/>
          <w:szCs w:val="18"/>
          <w:bdr w:val="single" w:sz="6" w:space="0" w:color="DDDDDD" w:frame="1"/>
          <w:shd w:val="clear" w:color="auto" w:fill="FAFAFA"/>
        </w:rPr>
        <w:t>help(abs)</w:t>
      </w:r>
      <w:r w:rsidRPr="00CC7F75">
        <w:rPr>
          <w:rFonts w:ascii="Helvetica" w:eastAsia="宋体" w:hAnsi="Helvetica" w:cs="Helvetica"/>
          <w:color w:val="666666"/>
          <w:kern w:val="0"/>
          <w:szCs w:val="21"/>
        </w:rPr>
        <w:t>查看</w:t>
      </w:r>
      <w:r w:rsidRPr="00CC7F75">
        <w:rPr>
          <w:rFonts w:ascii="Consolas" w:eastAsia="宋体" w:hAnsi="Consolas" w:cs="宋体"/>
          <w:color w:val="DD0055"/>
          <w:kern w:val="0"/>
          <w:sz w:val="18"/>
          <w:szCs w:val="18"/>
          <w:bdr w:val="single" w:sz="6" w:space="0" w:color="DDDDDD" w:frame="1"/>
          <w:shd w:val="clear" w:color="auto" w:fill="FAFAFA"/>
        </w:rPr>
        <w:t>abs</w:t>
      </w:r>
      <w:r w:rsidRPr="00CC7F75">
        <w:rPr>
          <w:rFonts w:ascii="Helvetica" w:eastAsia="宋体" w:hAnsi="Helvetica" w:cs="Helvetica"/>
          <w:color w:val="666666"/>
          <w:kern w:val="0"/>
          <w:szCs w:val="21"/>
        </w:rPr>
        <w:t>函数的帮助信息。</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调用</w:t>
      </w:r>
      <w:r w:rsidRPr="00CC7F75">
        <w:rPr>
          <w:rFonts w:ascii="Consolas" w:eastAsia="宋体" w:hAnsi="Consolas" w:cs="宋体"/>
          <w:color w:val="DD0055"/>
          <w:kern w:val="0"/>
          <w:sz w:val="18"/>
          <w:szCs w:val="18"/>
          <w:bdr w:val="single" w:sz="6" w:space="0" w:color="DDDDDD" w:frame="1"/>
          <w:shd w:val="clear" w:color="auto" w:fill="FAFAFA"/>
        </w:rPr>
        <w:t>abs</w:t>
      </w:r>
      <w:r w:rsidRPr="00CC7F75">
        <w:rPr>
          <w:rFonts w:ascii="Helvetica" w:eastAsia="宋体" w:hAnsi="Helvetica" w:cs="Helvetica"/>
          <w:color w:val="666666"/>
          <w:kern w:val="0"/>
          <w:szCs w:val="21"/>
        </w:rPr>
        <w:t>函数：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abs(</w:t>
      </w:r>
      <w:r w:rsidRPr="00CC7F75">
        <w:rPr>
          <w:rFonts w:ascii="宋体" w:eastAsia="宋体" w:hAnsi="宋体" w:cs="宋体"/>
          <w:color w:val="009999"/>
          <w:kern w:val="0"/>
          <w:sz w:val="24"/>
          <w:szCs w:val="24"/>
        </w:rPr>
        <w:t>100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100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abs(-</w:t>
      </w:r>
      <w:r w:rsidRPr="00CC7F75">
        <w:rPr>
          <w:rFonts w:ascii="宋体" w:eastAsia="宋体" w:hAnsi="宋体" w:cs="宋体"/>
          <w:color w:val="009999"/>
          <w:kern w:val="0"/>
          <w:sz w:val="24"/>
          <w:szCs w:val="24"/>
        </w:rPr>
        <w:t>20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lastRenderedPageBreak/>
        <w:t>20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abs(</w:t>
      </w:r>
      <w:r w:rsidRPr="00CC7F75">
        <w:rPr>
          <w:rFonts w:ascii="宋体" w:eastAsia="宋体" w:hAnsi="宋体" w:cs="宋体"/>
          <w:color w:val="009999"/>
          <w:kern w:val="0"/>
          <w:sz w:val="24"/>
          <w:szCs w:val="24"/>
        </w:rPr>
        <w:t>12.34</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12.34</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调用函数的时候，如果传入的参数数量不对，会报</w:t>
      </w:r>
      <w:r w:rsidRPr="00CC7F75">
        <w:rPr>
          <w:rFonts w:ascii="Consolas" w:eastAsia="宋体" w:hAnsi="Consolas" w:cs="宋体"/>
          <w:color w:val="DD0055"/>
          <w:kern w:val="0"/>
          <w:sz w:val="18"/>
          <w:szCs w:val="18"/>
          <w:bdr w:val="single" w:sz="6" w:space="0" w:color="DDDDDD" w:frame="1"/>
          <w:shd w:val="clear" w:color="auto" w:fill="FAFAFA"/>
        </w:rPr>
        <w:t>TypeError</w:t>
      </w:r>
      <w:r w:rsidRPr="00CC7F75">
        <w:rPr>
          <w:rFonts w:ascii="Helvetica" w:eastAsia="宋体" w:hAnsi="Helvetica" w:cs="Helvetica"/>
          <w:color w:val="666666"/>
          <w:kern w:val="0"/>
          <w:szCs w:val="21"/>
        </w:rPr>
        <w:t>的错误，并且</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会明确地告诉你：</w:t>
      </w:r>
      <w:r w:rsidRPr="00CC7F75">
        <w:rPr>
          <w:rFonts w:ascii="Consolas" w:eastAsia="宋体" w:hAnsi="Consolas" w:cs="宋体"/>
          <w:color w:val="DD0055"/>
          <w:kern w:val="0"/>
          <w:sz w:val="18"/>
          <w:szCs w:val="18"/>
          <w:bdr w:val="single" w:sz="6" w:space="0" w:color="DDDDDD" w:frame="1"/>
          <w:shd w:val="clear" w:color="auto" w:fill="FAFAFA"/>
        </w:rPr>
        <w:t>abs()</w:t>
      </w:r>
      <w:r w:rsidRPr="00CC7F75">
        <w:rPr>
          <w:rFonts w:ascii="Helvetica" w:eastAsia="宋体" w:hAnsi="Helvetica" w:cs="Helvetica"/>
          <w:color w:val="666666"/>
          <w:kern w:val="0"/>
          <w:szCs w:val="21"/>
        </w:rPr>
        <w:t>有且仅有</w:t>
      </w:r>
      <w:r w:rsidRPr="00CC7F75">
        <w:rPr>
          <w:rFonts w:ascii="Helvetica" w:eastAsia="宋体" w:hAnsi="Helvetica" w:cs="Helvetica"/>
          <w:color w:val="666666"/>
          <w:kern w:val="0"/>
          <w:szCs w:val="21"/>
        </w:rPr>
        <w:t>1</w:t>
      </w:r>
      <w:r w:rsidRPr="00CC7F75">
        <w:rPr>
          <w:rFonts w:ascii="Helvetica" w:eastAsia="宋体" w:hAnsi="Helvetica" w:cs="Helvetica"/>
          <w:color w:val="666666"/>
          <w:kern w:val="0"/>
          <w:szCs w:val="21"/>
        </w:rPr>
        <w:t>个参数，但给出了两个：</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abs(1, 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Traceback (most recent call last):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File "</w:t>
      </w:r>
      <w:r w:rsidRPr="00CC7F75">
        <w:rPr>
          <w:rFonts w:ascii="宋体" w:eastAsia="宋体" w:hAnsi="宋体" w:cs="宋体"/>
          <w:color w:val="000080"/>
          <w:kern w:val="0"/>
          <w:sz w:val="24"/>
          <w:szCs w:val="24"/>
        </w:rPr>
        <w:t>&lt;stdin&gt;</w:t>
      </w:r>
      <w:r w:rsidRPr="00CC7F75">
        <w:rPr>
          <w:rFonts w:ascii="宋体" w:eastAsia="宋体" w:hAnsi="宋体" w:cs="宋体"/>
          <w:color w:val="444444"/>
          <w:kern w:val="0"/>
          <w:sz w:val="24"/>
          <w:szCs w:val="24"/>
        </w:rPr>
        <w:t xml:space="preserve">", line 1, in </w:t>
      </w:r>
      <w:r w:rsidRPr="00CC7F75">
        <w:rPr>
          <w:rFonts w:ascii="宋体" w:eastAsia="宋体" w:hAnsi="宋体" w:cs="宋体"/>
          <w:color w:val="000080"/>
          <w:kern w:val="0"/>
          <w:sz w:val="24"/>
          <w:szCs w:val="24"/>
        </w:rPr>
        <w:t>&lt;module&gt;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TypeError: abs() takes exactly one argument (2 given)</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如果传入的参数数量是对的，但参数类型不能被函数所接受，也会报</w:t>
      </w:r>
      <w:r w:rsidRPr="00CC7F75">
        <w:rPr>
          <w:rFonts w:ascii="Consolas" w:eastAsia="宋体" w:hAnsi="Consolas" w:cs="宋体"/>
          <w:color w:val="DD0055"/>
          <w:kern w:val="0"/>
          <w:sz w:val="18"/>
          <w:szCs w:val="18"/>
          <w:bdr w:val="single" w:sz="6" w:space="0" w:color="DDDDDD" w:frame="1"/>
          <w:shd w:val="clear" w:color="auto" w:fill="FAFAFA"/>
        </w:rPr>
        <w:t>TypeError</w:t>
      </w:r>
      <w:r w:rsidRPr="00CC7F75">
        <w:rPr>
          <w:rFonts w:ascii="Helvetica" w:eastAsia="宋体" w:hAnsi="Helvetica" w:cs="Helvetica"/>
          <w:color w:val="666666"/>
          <w:kern w:val="0"/>
          <w:szCs w:val="21"/>
        </w:rPr>
        <w:t>的错误，并且给出错误信息：</w:t>
      </w:r>
      <w:r w:rsidRPr="00CC7F75">
        <w:rPr>
          <w:rFonts w:ascii="Consolas" w:eastAsia="宋体" w:hAnsi="Consolas" w:cs="宋体"/>
          <w:color w:val="DD0055"/>
          <w:kern w:val="0"/>
          <w:sz w:val="18"/>
          <w:szCs w:val="18"/>
          <w:bdr w:val="single" w:sz="6" w:space="0" w:color="DDDDDD" w:frame="1"/>
          <w:shd w:val="clear" w:color="auto" w:fill="FAFAFA"/>
        </w:rPr>
        <w:t>str</w:t>
      </w:r>
      <w:r w:rsidRPr="00CC7F75">
        <w:rPr>
          <w:rFonts w:ascii="Helvetica" w:eastAsia="宋体" w:hAnsi="Helvetica" w:cs="Helvetica"/>
          <w:color w:val="666666"/>
          <w:kern w:val="0"/>
          <w:szCs w:val="21"/>
        </w:rPr>
        <w:t>是错误的参数类型：</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&gt;&gt;&gt; abs('a')</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Traceback (most recent call last):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 xml:space="preserve">  File "</w:t>
      </w:r>
      <w:r w:rsidRPr="00CC7F75">
        <w:rPr>
          <w:rFonts w:ascii="宋体" w:eastAsia="宋体" w:hAnsi="宋体" w:cs="宋体"/>
          <w:color w:val="000080"/>
          <w:kern w:val="0"/>
          <w:sz w:val="24"/>
          <w:szCs w:val="24"/>
        </w:rPr>
        <w:t>&lt;stdin&gt;</w:t>
      </w:r>
      <w:r w:rsidRPr="00CC7F75">
        <w:rPr>
          <w:rFonts w:ascii="宋体" w:eastAsia="宋体" w:hAnsi="宋体" w:cs="宋体"/>
          <w:color w:val="444444"/>
          <w:kern w:val="0"/>
          <w:sz w:val="24"/>
          <w:szCs w:val="24"/>
        </w:rPr>
        <w:t xml:space="preserve">", line 1, in </w:t>
      </w:r>
      <w:r w:rsidRPr="00CC7F75">
        <w:rPr>
          <w:rFonts w:ascii="宋体" w:eastAsia="宋体" w:hAnsi="宋体" w:cs="宋体"/>
          <w:color w:val="000080"/>
          <w:kern w:val="0"/>
          <w:sz w:val="24"/>
          <w:szCs w:val="24"/>
        </w:rPr>
        <w:t>&lt;module&gt;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444444"/>
          <w:kern w:val="0"/>
          <w:sz w:val="24"/>
          <w:szCs w:val="24"/>
        </w:rPr>
        <w:t>TypeError: bad operand type for abs(): 'str'</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而</w:t>
      </w:r>
      <w:r w:rsidRPr="00CC7F75">
        <w:rPr>
          <w:rFonts w:ascii="Consolas" w:eastAsia="宋体" w:hAnsi="Consolas" w:cs="宋体"/>
          <w:color w:val="DD0055"/>
          <w:kern w:val="0"/>
          <w:sz w:val="18"/>
          <w:szCs w:val="18"/>
          <w:bdr w:val="single" w:sz="6" w:space="0" w:color="DDDDDD" w:frame="1"/>
          <w:shd w:val="clear" w:color="auto" w:fill="FAFAFA"/>
        </w:rPr>
        <w:t>max</w:t>
      </w:r>
      <w:r w:rsidRPr="00CC7F75">
        <w:rPr>
          <w:rFonts w:ascii="Helvetica" w:eastAsia="宋体" w:hAnsi="Helvetica" w:cs="Helvetica"/>
          <w:color w:val="666666"/>
          <w:kern w:val="0"/>
          <w:szCs w:val="21"/>
        </w:rPr>
        <w:t>函数</w:t>
      </w:r>
      <w:r w:rsidRPr="00CC7F75">
        <w:rPr>
          <w:rFonts w:ascii="Consolas" w:eastAsia="宋体" w:hAnsi="Consolas" w:cs="宋体"/>
          <w:color w:val="DD0055"/>
          <w:kern w:val="0"/>
          <w:sz w:val="18"/>
          <w:szCs w:val="18"/>
          <w:bdr w:val="single" w:sz="6" w:space="0" w:color="DDDDDD" w:frame="1"/>
          <w:shd w:val="clear" w:color="auto" w:fill="FAFAFA"/>
        </w:rPr>
        <w:t>max()</w:t>
      </w:r>
      <w:r w:rsidRPr="00CC7F75">
        <w:rPr>
          <w:rFonts w:ascii="Helvetica" w:eastAsia="宋体" w:hAnsi="Helvetica" w:cs="Helvetica"/>
          <w:color w:val="666666"/>
          <w:kern w:val="0"/>
          <w:szCs w:val="21"/>
        </w:rPr>
        <w:t>可以接收任意多个参数，并返回最大的那个：</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max(</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max(</w:t>
      </w:r>
      <w:r w:rsidRPr="00CC7F75">
        <w:rPr>
          <w:rFonts w:ascii="宋体" w:eastAsia="宋体" w:hAnsi="宋体" w:cs="宋体"/>
          <w:color w:val="009999"/>
          <w:kern w:val="0"/>
          <w:sz w:val="24"/>
          <w:szCs w:val="24"/>
        </w:rPr>
        <w:t>2</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3</w:t>
      </w:r>
      <w:r w:rsidRPr="00CC7F75">
        <w:rPr>
          <w:rFonts w:ascii="宋体" w:eastAsia="宋体" w:hAnsi="宋体" w:cs="宋体"/>
          <w:color w:val="444444"/>
          <w:kern w:val="0"/>
          <w:sz w:val="24"/>
          <w:szCs w:val="24"/>
        </w:rPr>
        <w:t xml:space="preserve">, </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w:t>
      </w:r>
      <w:r w:rsidRPr="00CC7F75">
        <w:rPr>
          <w:rFonts w:ascii="宋体" w:eastAsia="宋体" w:hAnsi="宋体" w:cs="宋体"/>
          <w:color w:val="009999"/>
          <w:kern w:val="0"/>
          <w:sz w:val="24"/>
          <w:szCs w:val="24"/>
        </w:rPr>
        <w:t>5</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3</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数据类型转换</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内置的常用函数还包括数据类型转换函数，比如</w:t>
      </w:r>
      <w:r w:rsidRPr="00CC7F75">
        <w:rPr>
          <w:rFonts w:ascii="Consolas" w:eastAsia="宋体" w:hAnsi="Consolas" w:cs="宋体"/>
          <w:color w:val="DD0055"/>
          <w:kern w:val="0"/>
          <w:sz w:val="18"/>
          <w:szCs w:val="18"/>
          <w:bdr w:val="single" w:sz="6" w:space="0" w:color="DDDDDD" w:frame="1"/>
          <w:shd w:val="clear" w:color="auto" w:fill="FAFAFA"/>
        </w:rPr>
        <w:t>int()</w:t>
      </w:r>
      <w:r w:rsidRPr="00CC7F75">
        <w:rPr>
          <w:rFonts w:ascii="Helvetica" w:eastAsia="宋体" w:hAnsi="Helvetica" w:cs="Helvetica"/>
          <w:color w:val="666666"/>
          <w:kern w:val="0"/>
          <w:szCs w:val="21"/>
        </w:rPr>
        <w:t>函数可以把其他数据类型转换为整数：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lastRenderedPageBreak/>
        <w:t xml:space="preserve">&gt;&gt;&gt; </w:t>
      </w:r>
      <w:r w:rsidRPr="00CC7F75">
        <w:rPr>
          <w:rFonts w:ascii="宋体" w:eastAsia="宋体" w:hAnsi="宋体" w:cs="宋体"/>
          <w:color w:val="444444"/>
          <w:kern w:val="0"/>
          <w:sz w:val="24"/>
          <w:szCs w:val="24"/>
        </w:rPr>
        <w:t>int(</w:t>
      </w:r>
      <w:r w:rsidRPr="00CC7F75">
        <w:rPr>
          <w:rFonts w:ascii="宋体" w:eastAsia="宋体" w:hAnsi="宋体" w:cs="宋体"/>
          <w:color w:val="DD1144"/>
          <w:kern w:val="0"/>
          <w:sz w:val="24"/>
          <w:szCs w:val="24"/>
        </w:rPr>
        <w:t>'123'</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123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int(</w:t>
      </w:r>
      <w:r w:rsidRPr="00CC7F75">
        <w:rPr>
          <w:rFonts w:ascii="宋体" w:eastAsia="宋体" w:hAnsi="宋体" w:cs="宋体"/>
          <w:color w:val="009999"/>
          <w:kern w:val="0"/>
          <w:sz w:val="24"/>
          <w:szCs w:val="24"/>
        </w:rPr>
        <w:t>12.34</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12</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float(</w:t>
      </w:r>
      <w:r w:rsidRPr="00CC7F75">
        <w:rPr>
          <w:rFonts w:ascii="宋体" w:eastAsia="宋体" w:hAnsi="宋体" w:cs="宋体"/>
          <w:color w:val="DD1144"/>
          <w:kern w:val="0"/>
          <w:sz w:val="24"/>
          <w:szCs w:val="24"/>
        </w:rPr>
        <w:t>'12.34'</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12.34</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str(</w:t>
      </w:r>
      <w:r w:rsidRPr="00CC7F75">
        <w:rPr>
          <w:rFonts w:ascii="宋体" w:eastAsia="宋体" w:hAnsi="宋体" w:cs="宋体"/>
          <w:color w:val="009999"/>
          <w:kern w:val="0"/>
          <w:sz w:val="24"/>
          <w:szCs w:val="24"/>
        </w:rPr>
        <w:t>1.23</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'1.23'</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str(</w:t>
      </w:r>
      <w:r w:rsidRPr="00CC7F75">
        <w:rPr>
          <w:rFonts w:ascii="宋体" w:eastAsia="宋体" w:hAnsi="宋体" w:cs="宋体"/>
          <w:color w:val="009999"/>
          <w:kern w:val="0"/>
          <w:sz w:val="24"/>
          <w:szCs w:val="24"/>
        </w:rPr>
        <w:t>100</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DD1144"/>
          <w:kern w:val="0"/>
          <w:sz w:val="24"/>
          <w:szCs w:val="24"/>
        </w:rPr>
        <w:t>'100'</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bool(</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True</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bool(</w:t>
      </w:r>
      <w:r w:rsidRPr="00CC7F75">
        <w:rPr>
          <w:rFonts w:ascii="宋体" w:eastAsia="宋体" w:hAnsi="宋体" w:cs="宋体"/>
          <w:color w:val="DD1144"/>
          <w:kern w:val="0"/>
          <w:sz w:val="24"/>
          <w:szCs w:val="24"/>
        </w:rPr>
        <w:t>''</w:t>
      </w:r>
      <w:r w:rsidRPr="00CC7F75">
        <w:rPr>
          <w:rFonts w:ascii="宋体" w:eastAsia="宋体" w:hAnsi="宋体" w:cs="宋体"/>
          <w:color w:val="444444"/>
          <w:kern w:val="0"/>
          <w:sz w:val="24"/>
          <w:szCs w:val="24"/>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86B3"/>
          <w:kern w:val="0"/>
          <w:sz w:val="24"/>
          <w:szCs w:val="24"/>
        </w:rPr>
        <w:t>False</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函数名其实就是指向一个函数对象的引用，完全可以把函数名赋给一个变量，相当于给这个函数起了一个</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别名</w:t>
      </w:r>
      <w:r w:rsidRPr="00CC7F75">
        <w:rPr>
          <w:rFonts w:ascii="Helvetica" w:eastAsia="宋体" w:hAnsi="Helvetica" w:cs="Helvetica"/>
          <w:color w:val="666666"/>
          <w:kern w:val="0"/>
          <w:szCs w:val="21"/>
        </w:rPr>
        <w:t>”</w:t>
      </w:r>
      <w:r w:rsidRPr="00CC7F75">
        <w:rPr>
          <w:rFonts w:ascii="Helvetica" w:eastAsia="宋体" w:hAnsi="Helvetica" w:cs="Helvetica"/>
          <w:color w:val="666666"/>
          <w:kern w:val="0"/>
          <w:szCs w:val="21"/>
        </w:rPr>
        <w:t>：</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 xml:space="preserve">a = abs </w:t>
      </w:r>
      <w:r w:rsidRPr="00CC7F75">
        <w:rPr>
          <w:rFonts w:ascii="宋体" w:eastAsia="宋体" w:hAnsi="宋体" w:cs="宋体"/>
          <w:i/>
          <w:iCs/>
          <w:color w:val="999988"/>
          <w:kern w:val="0"/>
          <w:sz w:val="24"/>
          <w:szCs w:val="24"/>
        </w:rPr>
        <w:t># 变量a指向abs函数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990073"/>
          <w:kern w:val="0"/>
          <w:sz w:val="24"/>
          <w:szCs w:val="24"/>
        </w:rPr>
        <w:t xml:space="preserve">&gt;&gt;&gt; </w:t>
      </w:r>
      <w:r w:rsidRPr="00CC7F75">
        <w:rPr>
          <w:rFonts w:ascii="宋体" w:eastAsia="宋体" w:hAnsi="宋体" w:cs="宋体"/>
          <w:color w:val="444444"/>
          <w:kern w:val="0"/>
          <w:sz w:val="24"/>
          <w:szCs w:val="24"/>
        </w:rPr>
        <w:t>a(-</w:t>
      </w:r>
      <w:r w:rsidRPr="00CC7F75">
        <w:rPr>
          <w:rFonts w:ascii="宋体" w:eastAsia="宋体" w:hAnsi="宋体" w:cs="宋体"/>
          <w:color w:val="009999"/>
          <w:kern w:val="0"/>
          <w:sz w:val="24"/>
          <w:szCs w:val="24"/>
        </w:rPr>
        <w:t>1</w:t>
      </w:r>
      <w:r w:rsidRPr="00CC7F75">
        <w:rPr>
          <w:rFonts w:ascii="宋体" w:eastAsia="宋体" w:hAnsi="宋体" w:cs="宋体"/>
          <w:color w:val="444444"/>
          <w:kern w:val="0"/>
          <w:sz w:val="24"/>
          <w:szCs w:val="24"/>
        </w:rPr>
        <w:t xml:space="preserve">) </w:t>
      </w:r>
      <w:r w:rsidRPr="00CC7F75">
        <w:rPr>
          <w:rFonts w:ascii="宋体" w:eastAsia="宋体" w:hAnsi="宋体" w:cs="宋体"/>
          <w:i/>
          <w:iCs/>
          <w:color w:val="999988"/>
          <w:kern w:val="0"/>
          <w:sz w:val="24"/>
          <w:szCs w:val="24"/>
        </w:rPr>
        <w:t># 所以也可以通过a调用abs函数</w:t>
      </w:r>
    </w:p>
    <w:p w:rsidR="00CC7F75" w:rsidRPr="00CC7F75" w:rsidRDefault="00CC7F75" w:rsidP="00CC7F75">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CC7F75">
        <w:rPr>
          <w:rFonts w:ascii="宋体" w:eastAsia="宋体" w:hAnsi="宋体" w:cs="宋体"/>
          <w:color w:val="009999"/>
          <w:kern w:val="0"/>
          <w:sz w:val="24"/>
          <w:szCs w:val="24"/>
        </w:rPr>
        <w:t>1</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练习</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请利用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内置的</w:t>
      </w:r>
      <w:r w:rsidRPr="00CC7F75">
        <w:rPr>
          <w:rFonts w:ascii="Consolas" w:eastAsia="宋体" w:hAnsi="Consolas" w:cs="宋体"/>
          <w:color w:val="DD0055"/>
          <w:kern w:val="0"/>
          <w:sz w:val="18"/>
          <w:szCs w:val="18"/>
          <w:bdr w:val="single" w:sz="6" w:space="0" w:color="DDDDDD" w:frame="1"/>
          <w:shd w:val="clear" w:color="auto" w:fill="FAFAFA"/>
        </w:rPr>
        <w:t>hex()</w:t>
      </w:r>
      <w:r w:rsidRPr="00CC7F75">
        <w:rPr>
          <w:rFonts w:ascii="Helvetica" w:eastAsia="宋体" w:hAnsi="Helvetica" w:cs="Helvetica"/>
          <w:color w:val="666666"/>
          <w:kern w:val="0"/>
          <w:szCs w:val="21"/>
        </w:rPr>
        <w:t>函数把一个整数转换成十六进制表示的字符串：</w:t>
      </w:r>
    </w:p>
    <w:p w:rsidR="00CC7F75" w:rsidRPr="00CC7F75" w:rsidRDefault="00CC7F75" w:rsidP="00CC7F75">
      <w:pPr>
        <w:widowControl/>
        <w:pBdr>
          <w:bottom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窗体顶端</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 -*- coding: utf-8 -*-</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n1 = 255</w:t>
      </w:r>
    </w:p>
    <w:p w:rsidR="00CC7F75" w:rsidRPr="00CC7F75" w:rsidRDefault="00CC7F75" w:rsidP="00CC7F75">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CC7F75">
        <w:rPr>
          <w:rFonts w:ascii="Consolas" w:eastAsia="宋体" w:hAnsi="Consolas" w:cs="宋体"/>
          <w:color w:val="444444"/>
          <w:kern w:val="0"/>
          <w:szCs w:val="21"/>
        </w:rPr>
        <w:t>n2 = 1000</w:t>
      </w:r>
    </w:p>
    <w:p w:rsidR="00CC7F75" w:rsidRPr="00CC7F75" w:rsidRDefault="00CC7F75" w:rsidP="00CC7F75">
      <w:pPr>
        <w:widowControl/>
        <w:shd w:val="clear" w:color="auto" w:fill="FFFFFF"/>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lastRenderedPageBreak/>
        <w:object w:dxaOrig="4320" w:dyaOrig="4320">
          <v:shape id="_x0000_i1132" type="#_x0000_t75" style="width:182.25pt;height:138.75pt" o:ole="">
            <v:imagedata r:id="rId34" o:title=""/>
          </v:shape>
          <w:control r:id="rId66" w:name="DefaultOcxName7" w:shapeid="_x0000_i1132"/>
        </w:object>
      </w:r>
    </w:p>
    <w:p w:rsidR="00CC7F75" w:rsidRPr="00CC7F75" w:rsidRDefault="00CC7F75" w:rsidP="00CC7F75">
      <w:pPr>
        <w:widowControl/>
        <w:pBdr>
          <w:top w:val="single" w:sz="6" w:space="1" w:color="auto"/>
        </w:pBdr>
        <w:jc w:val="center"/>
        <w:rPr>
          <w:rFonts w:ascii="Arial" w:eastAsia="宋体" w:hAnsi="Arial" w:cs="Arial"/>
          <w:vanish/>
          <w:kern w:val="0"/>
          <w:sz w:val="16"/>
          <w:szCs w:val="16"/>
        </w:rPr>
      </w:pPr>
      <w:r w:rsidRPr="00CC7F75">
        <w:rPr>
          <w:rFonts w:ascii="Arial" w:eastAsia="宋体" w:hAnsi="Arial" w:cs="Arial" w:hint="eastAsia"/>
          <w:vanish/>
          <w:kern w:val="0"/>
          <w:sz w:val="16"/>
          <w:szCs w:val="16"/>
        </w:rPr>
        <w:t>窗体底端</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小结</w:t>
      </w:r>
    </w:p>
    <w:p w:rsidR="00CC7F75" w:rsidRPr="00CC7F75" w:rsidRDefault="00CC7F75" w:rsidP="00CC7F75">
      <w:pPr>
        <w:widowControl/>
        <w:shd w:val="clear" w:color="auto" w:fill="FFFFFF"/>
        <w:spacing w:before="225" w:after="225"/>
        <w:jc w:val="left"/>
        <w:rPr>
          <w:rFonts w:ascii="Helvetica" w:eastAsia="宋体" w:hAnsi="Helvetica" w:cs="Helvetica"/>
          <w:color w:val="666666"/>
          <w:kern w:val="0"/>
          <w:szCs w:val="21"/>
        </w:rPr>
      </w:pPr>
      <w:r w:rsidRPr="00CC7F75">
        <w:rPr>
          <w:rFonts w:ascii="Helvetica" w:eastAsia="宋体" w:hAnsi="Helvetica" w:cs="Helvetica"/>
          <w:color w:val="666666"/>
          <w:kern w:val="0"/>
          <w:szCs w:val="21"/>
        </w:rPr>
        <w:t>调用</w:t>
      </w:r>
      <w:r w:rsidRPr="00CC7F75">
        <w:rPr>
          <w:rFonts w:ascii="Helvetica" w:eastAsia="宋体" w:hAnsi="Helvetica" w:cs="Helvetica"/>
          <w:color w:val="666666"/>
          <w:kern w:val="0"/>
          <w:szCs w:val="21"/>
        </w:rPr>
        <w:t>Python</w:t>
      </w:r>
      <w:r w:rsidRPr="00CC7F75">
        <w:rPr>
          <w:rFonts w:ascii="Helvetica" w:eastAsia="宋体" w:hAnsi="Helvetica" w:cs="Helvetica"/>
          <w:color w:val="666666"/>
          <w:kern w:val="0"/>
          <w:szCs w:val="21"/>
        </w:rPr>
        <w:t>的函数，需要根据函数定义，传入正确的参数。如果函数调用出错，一定要学会看错误信息，所以英文很重要！</w:t>
      </w:r>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参考源码</w:t>
      </w:r>
    </w:p>
    <w:p w:rsidR="00CC7F75" w:rsidRPr="00CC7F75" w:rsidRDefault="00B34CFD" w:rsidP="00CC7F75">
      <w:pPr>
        <w:widowControl/>
        <w:shd w:val="clear" w:color="auto" w:fill="FFFFFF"/>
        <w:spacing w:before="225" w:after="225"/>
        <w:jc w:val="left"/>
        <w:rPr>
          <w:rFonts w:ascii="Helvetica" w:eastAsia="宋体" w:hAnsi="Helvetica" w:cs="Helvetica"/>
          <w:color w:val="666666"/>
          <w:kern w:val="0"/>
          <w:szCs w:val="21"/>
        </w:rPr>
      </w:pPr>
      <w:hyperlink r:id="rId67" w:tgtFrame="_blank" w:history="1">
        <w:r w:rsidR="00CC7F75" w:rsidRPr="00CC7F75">
          <w:rPr>
            <w:rFonts w:ascii="Helvetica" w:eastAsia="宋体" w:hAnsi="Helvetica" w:cs="Helvetica"/>
            <w:color w:val="0593D3"/>
            <w:kern w:val="0"/>
            <w:szCs w:val="21"/>
          </w:rPr>
          <w:t>call_func.py</w:t>
        </w:r>
      </w:hyperlink>
    </w:p>
    <w:p w:rsidR="00CC7F75" w:rsidRPr="00CC7F75" w:rsidRDefault="00CC7F75" w:rsidP="00CC7F75">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CC7F75">
        <w:rPr>
          <w:rFonts w:ascii="Helvetica" w:eastAsia="宋体" w:hAnsi="Helvetica" w:cs="Helvetica"/>
          <w:color w:val="444444"/>
          <w:kern w:val="0"/>
          <w:sz w:val="27"/>
          <w:szCs w:val="27"/>
        </w:rPr>
        <w:t>感觉本站内容不错，读后有收获？</w:t>
      </w:r>
    </w:p>
    <w:p w:rsidR="006618E3" w:rsidRPr="006618E3" w:rsidRDefault="006618E3" w:rsidP="006618E3">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6618E3">
        <w:rPr>
          <w:rFonts w:ascii="Helvetica" w:eastAsia="宋体" w:hAnsi="Helvetica" w:cs="Helvetica"/>
          <w:color w:val="444444"/>
          <w:kern w:val="0"/>
          <w:sz w:val="24"/>
          <w:szCs w:val="24"/>
        </w:rPr>
        <w:t>定义函数</w:t>
      </w:r>
    </w:p>
    <w:p w:rsidR="006618E3" w:rsidRPr="006618E3" w:rsidRDefault="006618E3" w:rsidP="006618E3">
      <w:pPr>
        <w:widowControl/>
        <w:shd w:val="clear" w:color="auto" w:fill="FFFFFF"/>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阅读</w:t>
      </w:r>
      <w:r w:rsidRPr="006618E3">
        <w:rPr>
          <w:rFonts w:ascii="Helvetica" w:eastAsia="宋体" w:hAnsi="Helvetica" w:cs="Helvetica"/>
          <w:color w:val="666666"/>
          <w:kern w:val="0"/>
          <w:szCs w:val="21"/>
        </w:rPr>
        <w:t>: 243287</w:t>
      </w:r>
    </w:p>
    <w:p w:rsidR="006618E3" w:rsidRPr="006618E3" w:rsidRDefault="00B34CFD" w:rsidP="006618E3">
      <w:pPr>
        <w:widowControl/>
        <w:spacing w:before="225" w:after="225"/>
        <w:jc w:val="left"/>
        <w:rPr>
          <w:rFonts w:ascii="宋体" w:eastAsia="宋体" w:hAnsi="宋体" w:cs="宋体"/>
          <w:kern w:val="0"/>
          <w:sz w:val="24"/>
          <w:szCs w:val="24"/>
        </w:rPr>
      </w:pPr>
      <w:r>
        <w:rPr>
          <w:rFonts w:ascii="宋体" w:eastAsia="宋体" w:hAnsi="宋体" w:cs="宋体"/>
          <w:kern w:val="0"/>
          <w:sz w:val="24"/>
          <w:szCs w:val="24"/>
        </w:rPr>
        <w:pict>
          <v:rect id="_x0000_i1057" style="width:0;height:0" o:hralign="center" o:hrstd="t" o:hrnoshade="t" o:hr="t" fillcolor="#666" stroked="f"/>
        </w:pict>
      </w:r>
    </w:p>
    <w:p w:rsidR="006618E3" w:rsidRPr="006618E3" w:rsidRDefault="006618E3" w:rsidP="006618E3">
      <w:pPr>
        <w:widowControl/>
        <w:shd w:val="clear" w:color="auto" w:fill="FFFFFF"/>
        <w:spacing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在</w:t>
      </w:r>
      <w:r w:rsidRPr="006618E3">
        <w:rPr>
          <w:rFonts w:ascii="Helvetica" w:eastAsia="宋体" w:hAnsi="Helvetica" w:cs="Helvetica"/>
          <w:color w:val="666666"/>
          <w:kern w:val="0"/>
          <w:szCs w:val="21"/>
        </w:rPr>
        <w:t>Python</w:t>
      </w:r>
      <w:r w:rsidRPr="006618E3">
        <w:rPr>
          <w:rFonts w:ascii="Helvetica" w:eastAsia="宋体" w:hAnsi="Helvetica" w:cs="Helvetica"/>
          <w:color w:val="666666"/>
          <w:kern w:val="0"/>
          <w:szCs w:val="21"/>
        </w:rPr>
        <w:t>中，定义一个函数要使用</w:t>
      </w:r>
      <w:r w:rsidRPr="006618E3">
        <w:rPr>
          <w:rFonts w:ascii="Consolas" w:eastAsia="宋体" w:hAnsi="Consolas" w:cs="宋体"/>
          <w:color w:val="DD0055"/>
          <w:kern w:val="0"/>
          <w:sz w:val="18"/>
          <w:szCs w:val="18"/>
          <w:bdr w:val="single" w:sz="6" w:space="0" w:color="DDDDDD" w:frame="1"/>
          <w:shd w:val="clear" w:color="auto" w:fill="FAFAFA"/>
        </w:rPr>
        <w:t>def</w:t>
      </w:r>
      <w:r w:rsidRPr="006618E3">
        <w:rPr>
          <w:rFonts w:ascii="Helvetica" w:eastAsia="宋体" w:hAnsi="Helvetica" w:cs="Helvetica"/>
          <w:color w:val="666666"/>
          <w:kern w:val="0"/>
          <w:szCs w:val="21"/>
        </w:rPr>
        <w:t>语句，依次写出函数名、括号、括号中的参数和冒号</w:t>
      </w:r>
      <w:r w:rsidRPr="006618E3">
        <w:rPr>
          <w:rFonts w:ascii="Consolas" w:eastAsia="宋体" w:hAnsi="Consolas" w:cs="宋体"/>
          <w:color w:val="DD0055"/>
          <w:kern w:val="0"/>
          <w:sz w:val="18"/>
          <w:szCs w:val="18"/>
          <w:bdr w:val="single" w:sz="6" w:space="0" w:color="DDDDDD" w:frame="1"/>
          <w:shd w:val="clear" w:color="auto" w:fill="FAFAFA"/>
        </w:rPr>
        <w:t>:</w:t>
      </w:r>
      <w:r w:rsidRPr="006618E3">
        <w:rPr>
          <w:rFonts w:ascii="Helvetica" w:eastAsia="宋体" w:hAnsi="Helvetica" w:cs="Helvetica"/>
          <w:color w:val="666666"/>
          <w:kern w:val="0"/>
          <w:szCs w:val="21"/>
        </w:rPr>
        <w:t>，然后，在缩进块中编写函数体，函数的返回值用</w:t>
      </w:r>
      <w:r w:rsidRPr="006618E3">
        <w:rPr>
          <w:rFonts w:ascii="Consolas" w:eastAsia="宋体" w:hAnsi="Consolas" w:cs="宋体"/>
          <w:color w:val="DD0055"/>
          <w:kern w:val="0"/>
          <w:sz w:val="18"/>
          <w:szCs w:val="18"/>
          <w:bdr w:val="single" w:sz="6" w:space="0" w:color="DDDDDD" w:frame="1"/>
          <w:shd w:val="clear" w:color="auto" w:fill="FAFAFA"/>
        </w:rPr>
        <w:t>return</w:t>
      </w:r>
      <w:r w:rsidRPr="006618E3">
        <w:rPr>
          <w:rFonts w:ascii="Helvetica" w:eastAsia="宋体" w:hAnsi="Helvetica" w:cs="Helvetica"/>
          <w:color w:val="666666"/>
          <w:kern w:val="0"/>
          <w:szCs w:val="21"/>
        </w:rPr>
        <w:t>语句返回。</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我们以自定义一个求绝对值的</w:t>
      </w:r>
      <w:r w:rsidRPr="006618E3">
        <w:rPr>
          <w:rFonts w:ascii="Consolas" w:eastAsia="宋体" w:hAnsi="Consolas" w:cs="宋体"/>
          <w:color w:val="DD0055"/>
          <w:kern w:val="0"/>
          <w:sz w:val="18"/>
          <w:szCs w:val="18"/>
          <w:bdr w:val="single" w:sz="6" w:space="0" w:color="DDDDDD" w:frame="1"/>
          <w:shd w:val="clear" w:color="auto" w:fill="FAFAFA"/>
        </w:rPr>
        <w:t>my_abs</w:t>
      </w:r>
      <w:r w:rsidRPr="006618E3">
        <w:rPr>
          <w:rFonts w:ascii="Helvetica" w:eastAsia="宋体" w:hAnsi="Helvetica" w:cs="Helvetica"/>
          <w:color w:val="666666"/>
          <w:kern w:val="0"/>
          <w:szCs w:val="21"/>
        </w:rPr>
        <w:t>函数为例：</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b/>
          <w:bCs/>
          <w:color w:val="333333"/>
          <w:kern w:val="0"/>
          <w:sz w:val="24"/>
          <w:szCs w:val="24"/>
        </w:rPr>
        <w:t>def</w:t>
      </w:r>
      <w:r w:rsidRPr="006618E3">
        <w:rPr>
          <w:rFonts w:ascii="宋体" w:eastAsia="宋体" w:hAnsi="宋体" w:cs="宋体"/>
          <w:color w:val="444444"/>
          <w:kern w:val="0"/>
          <w:sz w:val="24"/>
          <w:szCs w:val="24"/>
        </w:rPr>
        <w:t xml:space="preserve"> </w:t>
      </w:r>
      <w:r w:rsidRPr="006618E3">
        <w:rPr>
          <w:rFonts w:ascii="宋体" w:eastAsia="宋体" w:hAnsi="宋体" w:cs="宋体"/>
          <w:b/>
          <w:bCs/>
          <w:color w:val="990000"/>
          <w:kern w:val="0"/>
          <w:sz w:val="24"/>
          <w:szCs w:val="24"/>
        </w:rPr>
        <w:t>my_abs</w:t>
      </w:r>
      <w:r w:rsidRPr="006618E3">
        <w:rPr>
          <w:rFonts w:ascii="宋体" w:eastAsia="宋体" w:hAnsi="宋体" w:cs="宋体"/>
          <w:color w:val="444444"/>
          <w:kern w:val="0"/>
          <w:sz w:val="24"/>
          <w:szCs w:val="24"/>
        </w:rPr>
        <w:t>(x):</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if</w:t>
      </w:r>
      <w:r w:rsidRPr="006618E3">
        <w:rPr>
          <w:rFonts w:ascii="宋体" w:eastAsia="宋体" w:hAnsi="宋体" w:cs="宋体"/>
          <w:color w:val="444444"/>
          <w:kern w:val="0"/>
          <w:sz w:val="24"/>
          <w:szCs w:val="24"/>
        </w:rPr>
        <w:t xml:space="preserve"> x &gt;= </w:t>
      </w:r>
      <w:r w:rsidRPr="006618E3">
        <w:rPr>
          <w:rFonts w:ascii="宋体" w:eastAsia="宋体" w:hAnsi="宋体" w:cs="宋体"/>
          <w:color w:val="009999"/>
          <w:kern w:val="0"/>
          <w:sz w:val="24"/>
          <w:szCs w:val="24"/>
        </w:rPr>
        <w:t>0</w:t>
      </w:r>
      <w:r w:rsidRPr="006618E3">
        <w:rPr>
          <w:rFonts w:ascii="宋体" w:eastAsia="宋体" w:hAnsi="宋体" w:cs="宋体"/>
          <w:color w:val="444444"/>
          <w:kern w:val="0"/>
          <w:sz w:val="24"/>
          <w:szCs w:val="24"/>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return</w:t>
      </w:r>
      <w:r w:rsidRPr="006618E3">
        <w:rPr>
          <w:rFonts w:ascii="宋体" w:eastAsia="宋体" w:hAnsi="宋体" w:cs="宋体"/>
          <w:color w:val="444444"/>
          <w:kern w:val="0"/>
          <w:sz w:val="24"/>
          <w:szCs w:val="24"/>
        </w:rPr>
        <w:t xml:space="preserve"> x</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else</w:t>
      </w:r>
      <w:r w:rsidRPr="006618E3">
        <w:rPr>
          <w:rFonts w:ascii="宋体" w:eastAsia="宋体" w:hAnsi="宋体" w:cs="宋体"/>
          <w:color w:val="444444"/>
          <w:kern w:val="0"/>
          <w:sz w:val="24"/>
          <w:szCs w:val="24"/>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return</w:t>
      </w:r>
      <w:r w:rsidRPr="006618E3">
        <w:rPr>
          <w:rFonts w:ascii="宋体" w:eastAsia="宋体" w:hAnsi="宋体" w:cs="宋体"/>
          <w:color w:val="444444"/>
          <w:kern w:val="0"/>
          <w:sz w:val="24"/>
          <w:szCs w:val="24"/>
        </w:rPr>
        <w:t xml:space="preserve"> -x</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请自行测试并调用</w:t>
      </w:r>
      <w:r w:rsidRPr="006618E3">
        <w:rPr>
          <w:rFonts w:ascii="Consolas" w:eastAsia="宋体" w:hAnsi="Consolas" w:cs="宋体"/>
          <w:color w:val="DD0055"/>
          <w:kern w:val="0"/>
          <w:sz w:val="18"/>
          <w:szCs w:val="18"/>
          <w:bdr w:val="single" w:sz="6" w:space="0" w:color="DDDDDD" w:frame="1"/>
          <w:shd w:val="clear" w:color="auto" w:fill="FAFAFA"/>
        </w:rPr>
        <w:t>my_abs</w:t>
      </w:r>
      <w:r w:rsidRPr="006618E3">
        <w:rPr>
          <w:rFonts w:ascii="Helvetica" w:eastAsia="宋体" w:hAnsi="Helvetica" w:cs="Helvetica"/>
          <w:color w:val="666666"/>
          <w:kern w:val="0"/>
          <w:szCs w:val="21"/>
        </w:rPr>
        <w:t>看看返回结果是否正确。</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lastRenderedPageBreak/>
        <w:t>请注意，函数体内部的语句在执行时，一旦执行到</w:t>
      </w:r>
      <w:r w:rsidRPr="006618E3">
        <w:rPr>
          <w:rFonts w:ascii="Consolas" w:eastAsia="宋体" w:hAnsi="Consolas" w:cs="宋体"/>
          <w:color w:val="DD0055"/>
          <w:kern w:val="0"/>
          <w:sz w:val="18"/>
          <w:szCs w:val="18"/>
          <w:bdr w:val="single" w:sz="6" w:space="0" w:color="DDDDDD" w:frame="1"/>
          <w:shd w:val="clear" w:color="auto" w:fill="FAFAFA"/>
        </w:rPr>
        <w:t>return</w:t>
      </w:r>
      <w:r w:rsidRPr="006618E3">
        <w:rPr>
          <w:rFonts w:ascii="Helvetica" w:eastAsia="宋体" w:hAnsi="Helvetica" w:cs="Helvetica"/>
          <w:color w:val="666666"/>
          <w:kern w:val="0"/>
          <w:szCs w:val="21"/>
        </w:rPr>
        <w:t>时，函数就执行完毕，并将结果返回。因此，函数内部通过条件判断和循环可以实现非常复杂的逻辑。</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如果没有</w:t>
      </w:r>
      <w:r w:rsidRPr="006618E3">
        <w:rPr>
          <w:rFonts w:ascii="Consolas" w:eastAsia="宋体" w:hAnsi="Consolas" w:cs="宋体"/>
          <w:color w:val="DD0055"/>
          <w:kern w:val="0"/>
          <w:sz w:val="18"/>
          <w:szCs w:val="18"/>
          <w:bdr w:val="single" w:sz="6" w:space="0" w:color="DDDDDD" w:frame="1"/>
          <w:shd w:val="clear" w:color="auto" w:fill="FAFAFA"/>
        </w:rPr>
        <w:t>return</w:t>
      </w:r>
      <w:r w:rsidRPr="006618E3">
        <w:rPr>
          <w:rFonts w:ascii="Helvetica" w:eastAsia="宋体" w:hAnsi="Helvetica" w:cs="Helvetica"/>
          <w:color w:val="666666"/>
          <w:kern w:val="0"/>
          <w:szCs w:val="21"/>
        </w:rPr>
        <w:t>语句，函数执行完毕后也会返回结果，只是结果为</w:t>
      </w:r>
      <w:r w:rsidRPr="006618E3">
        <w:rPr>
          <w:rFonts w:ascii="Consolas" w:eastAsia="宋体" w:hAnsi="Consolas" w:cs="宋体"/>
          <w:color w:val="DD0055"/>
          <w:kern w:val="0"/>
          <w:sz w:val="18"/>
          <w:szCs w:val="18"/>
          <w:bdr w:val="single" w:sz="6" w:space="0" w:color="DDDDDD" w:frame="1"/>
          <w:shd w:val="clear" w:color="auto" w:fill="FAFAFA"/>
        </w:rPr>
        <w:t>None</w:t>
      </w:r>
      <w:r w:rsidRPr="006618E3">
        <w:rPr>
          <w:rFonts w:ascii="Helvetica" w:eastAsia="宋体" w:hAnsi="Helvetica" w:cs="Helvetica"/>
          <w:color w:val="666666"/>
          <w:kern w:val="0"/>
          <w:szCs w:val="21"/>
        </w:rPr>
        <w:t>。</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Consolas" w:eastAsia="宋体" w:hAnsi="Consolas" w:cs="宋体"/>
          <w:color w:val="DD0055"/>
          <w:kern w:val="0"/>
          <w:sz w:val="18"/>
          <w:szCs w:val="18"/>
          <w:bdr w:val="single" w:sz="6" w:space="0" w:color="DDDDDD" w:frame="1"/>
          <w:shd w:val="clear" w:color="auto" w:fill="FAFAFA"/>
        </w:rPr>
        <w:t>return None</w:t>
      </w:r>
      <w:r w:rsidRPr="006618E3">
        <w:rPr>
          <w:rFonts w:ascii="Helvetica" w:eastAsia="宋体" w:hAnsi="Helvetica" w:cs="Helvetica"/>
          <w:color w:val="666666"/>
          <w:kern w:val="0"/>
          <w:szCs w:val="21"/>
        </w:rPr>
        <w:t>可以简写为</w:t>
      </w:r>
      <w:r w:rsidRPr="006618E3">
        <w:rPr>
          <w:rFonts w:ascii="Consolas" w:eastAsia="宋体" w:hAnsi="Consolas" w:cs="宋体"/>
          <w:color w:val="DD0055"/>
          <w:kern w:val="0"/>
          <w:sz w:val="18"/>
          <w:szCs w:val="18"/>
          <w:bdr w:val="single" w:sz="6" w:space="0" w:color="DDDDDD" w:frame="1"/>
          <w:shd w:val="clear" w:color="auto" w:fill="FAFAFA"/>
        </w:rPr>
        <w:t>return</w:t>
      </w:r>
      <w:r w:rsidRPr="006618E3">
        <w:rPr>
          <w:rFonts w:ascii="Helvetica" w:eastAsia="宋体" w:hAnsi="Helvetica" w:cs="Helvetica"/>
          <w:color w:val="666666"/>
          <w:kern w:val="0"/>
          <w:szCs w:val="21"/>
        </w:rPr>
        <w:t>。</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在</w:t>
      </w:r>
      <w:r w:rsidRPr="006618E3">
        <w:rPr>
          <w:rFonts w:ascii="Helvetica" w:eastAsia="宋体" w:hAnsi="Helvetica" w:cs="Helvetica"/>
          <w:color w:val="666666"/>
          <w:kern w:val="0"/>
          <w:szCs w:val="21"/>
        </w:rPr>
        <w:t>Python</w:t>
      </w:r>
      <w:r w:rsidRPr="006618E3">
        <w:rPr>
          <w:rFonts w:ascii="Helvetica" w:eastAsia="宋体" w:hAnsi="Helvetica" w:cs="Helvetica"/>
          <w:color w:val="666666"/>
          <w:kern w:val="0"/>
          <w:szCs w:val="21"/>
        </w:rPr>
        <w:t>交互环境中定义函数时，注意</w:t>
      </w:r>
      <w:r w:rsidRPr="006618E3">
        <w:rPr>
          <w:rFonts w:ascii="Helvetica" w:eastAsia="宋体" w:hAnsi="Helvetica" w:cs="Helvetica"/>
          <w:color w:val="666666"/>
          <w:kern w:val="0"/>
          <w:szCs w:val="21"/>
        </w:rPr>
        <w:t>Python</w:t>
      </w:r>
      <w:r w:rsidRPr="006618E3">
        <w:rPr>
          <w:rFonts w:ascii="Helvetica" w:eastAsia="宋体" w:hAnsi="Helvetica" w:cs="Helvetica"/>
          <w:color w:val="666666"/>
          <w:kern w:val="0"/>
          <w:szCs w:val="21"/>
        </w:rPr>
        <w:t>会出现</w:t>
      </w:r>
      <w:r w:rsidRPr="006618E3">
        <w:rPr>
          <w:rFonts w:ascii="Consolas" w:eastAsia="宋体" w:hAnsi="Consolas" w:cs="宋体"/>
          <w:color w:val="DD0055"/>
          <w:kern w:val="0"/>
          <w:sz w:val="18"/>
          <w:szCs w:val="18"/>
          <w:bdr w:val="single" w:sz="6" w:space="0" w:color="DDDDDD" w:frame="1"/>
          <w:shd w:val="clear" w:color="auto" w:fill="FAFAFA"/>
        </w:rPr>
        <w:t>...</w:t>
      </w:r>
      <w:r w:rsidRPr="006618E3">
        <w:rPr>
          <w:rFonts w:ascii="Helvetica" w:eastAsia="宋体" w:hAnsi="Helvetica" w:cs="Helvetica"/>
          <w:color w:val="666666"/>
          <w:kern w:val="0"/>
          <w:szCs w:val="21"/>
        </w:rPr>
        <w:t>的提示。函数定义结束后需要按两次回车重新回到</w:t>
      </w:r>
      <w:r w:rsidRPr="006618E3">
        <w:rPr>
          <w:rFonts w:ascii="Consolas" w:eastAsia="宋体" w:hAnsi="Consolas" w:cs="宋体"/>
          <w:color w:val="DD0055"/>
          <w:kern w:val="0"/>
          <w:sz w:val="18"/>
          <w:szCs w:val="18"/>
          <w:bdr w:val="single" w:sz="6" w:space="0" w:color="DDDDDD" w:frame="1"/>
          <w:shd w:val="clear" w:color="auto" w:fill="FAFAFA"/>
        </w:rPr>
        <w:t>&gt;&gt;&gt;</w:t>
      </w:r>
      <w:r w:rsidRPr="006618E3">
        <w:rPr>
          <w:rFonts w:ascii="Helvetica" w:eastAsia="宋体" w:hAnsi="Helvetica" w:cs="Helvetica"/>
          <w:color w:val="666666"/>
          <w:kern w:val="0"/>
          <w:szCs w:val="21"/>
        </w:rPr>
        <w:t>提示符下：</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如果你已经把</w:t>
      </w:r>
      <w:r w:rsidRPr="006618E3">
        <w:rPr>
          <w:rFonts w:ascii="Consolas" w:eastAsia="宋体" w:hAnsi="Consolas" w:cs="宋体"/>
          <w:color w:val="DD0055"/>
          <w:kern w:val="0"/>
          <w:sz w:val="18"/>
          <w:szCs w:val="18"/>
          <w:bdr w:val="single" w:sz="6" w:space="0" w:color="DDDDDD" w:frame="1"/>
          <w:shd w:val="clear" w:color="auto" w:fill="FAFAFA"/>
        </w:rPr>
        <w:t>my_abs()</w:t>
      </w:r>
      <w:r w:rsidRPr="006618E3">
        <w:rPr>
          <w:rFonts w:ascii="Helvetica" w:eastAsia="宋体" w:hAnsi="Helvetica" w:cs="Helvetica"/>
          <w:color w:val="666666"/>
          <w:kern w:val="0"/>
          <w:szCs w:val="21"/>
        </w:rPr>
        <w:t>的函数定义保存为</w:t>
      </w:r>
      <w:r w:rsidRPr="006618E3">
        <w:rPr>
          <w:rFonts w:ascii="Consolas" w:eastAsia="宋体" w:hAnsi="Consolas" w:cs="宋体"/>
          <w:color w:val="DD0055"/>
          <w:kern w:val="0"/>
          <w:sz w:val="18"/>
          <w:szCs w:val="18"/>
          <w:bdr w:val="single" w:sz="6" w:space="0" w:color="DDDDDD" w:frame="1"/>
          <w:shd w:val="clear" w:color="auto" w:fill="FAFAFA"/>
        </w:rPr>
        <w:t>abstest.py</w:t>
      </w:r>
      <w:r w:rsidRPr="006618E3">
        <w:rPr>
          <w:rFonts w:ascii="Helvetica" w:eastAsia="宋体" w:hAnsi="Helvetica" w:cs="Helvetica"/>
          <w:color w:val="666666"/>
          <w:kern w:val="0"/>
          <w:szCs w:val="21"/>
        </w:rPr>
        <w:t>文件了，那么，可以在该文件的当前目录下启动</w:t>
      </w:r>
      <w:r w:rsidRPr="006618E3">
        <w:rPr>
          <w:rFonts w:ascii="Helvetica" w:eastAsia="宋体" w:hAnsi="Helvetica" w:cs="Helvetica"/>
          <w:color w:val="666666"/>
          <w:kern w:val="0"/>
          <w:szCs w:val="21"/>
        </w:rPr>
        <w:t>Python</w:t>
      </w:r>
      <w:r w:rsidRPr="006618E3">
        <w:rPr>
          <w:rFonts w:ascii="Helvetica" w:eastAsia="宋体" w:hAnsi="Helvetica" w:cs="Helvetica"/>
          <w:color w:val="666666"/>
          <w:kern w:val="0"/>
          <w:szCs w:val="21"/>
        </w:rPr>
        <w:t>解释器，用</w:t>
      </w:r>
      <w:r w:rsidRPr="006618E3">
        <w:rPr>
          <w:rFonts w:ascii="Consolas" w:eastAsia="宋体" w:hAnsi="Consolas" w:cs="宋体"/>
          <w:color w:val="DD0055"/>
          <w:kern w:val="0"/>
          <w:sz w:val="18"/>
          <w:szCs w:val="18"/>
          <w:bdr w:val="single" w:sz="6" w:space="0" w:color="DDDDDD" w:frame="1"/>
          <w:shd w:val="clear" w:color="auto" w:fill="FAFAFA"/>
        </w:rPr>
        <w:t>from abstest import my_abs</w:t>
      </w:r>
      <w:r w:rsidRPr="006618E3">
        <w:rPr>
          <w:rFonts w:ascii="Helvetica" w:eastAsia="宋体" w:hAnsi="Helvetica" w:cs="Helvetica"/>
          <w:color w:val="666666"/>
          <w:kern w:val="0"/>
          <w:szCs w:val="21"/>
        </w:rPr>
        <w:t>来导入</w:t>
      </w:r>
      <w:r w:rsidRPr="006618E3">
        <w:rPr>
          <w:rFonts w:ascii="Consolas" w:eastAsia="宋体" w:hAnsi="Consolas" w:cs="宋体"/>
          <w:color w:val="DD0055"/>
          <w:kern w:val="0"/>
          <w:sz w:val="18"/>
          <w:szCs w:val="18"/>
          <w:bdr w:val="single" w:sz="6" w:space="0" w:color="DDDDDD" w:frame="1"/>
          <w:shd w:val="clear" w:color="auto" w:fill="FAFAFA"/>
        </w:rPr>
        <w:t>my_abs()</w:t>
      </w:r>
      <w:r w:rsidRPr="006618E3">
        <w:rPr>
          <w:rFonts w:ascii="Helvetica" w:eastAsia="宋体" w:hAnsi="Helvetica" w:cs="Helvetica"/>
          <w:color w:val="666666"/>
          <w:kern w:val="0"/>
          <w:szCs w:val="21"/>
        </w:rPr>
        <w:t>函数，注意</w:t>
      </w:r>
      <w:r w:rsidRPr="006618E3">
        <w:rPr>
          <w:rFonts w:ascii="Consolas" w:eastAsia="宋体" w:hAnsi="Consolas" w:cs="宋体"/>
          <w:color w:val="DD0055"/>
          <w:kern w:val="0"/>
          <w:sz w:val="18"/>
          <w:szCs w:val="18"/>
          <w:bdr w:val="single" w:sz="6" w:space="0" w:color="DDDDDD" w:frame="1"/>
          <w:shd w:val="clear" w:color="auto" w:fill="FAFAFA"/>
        </w:rPr>
        <w:t>abstest</w:t>
      </w:r>
      <w:r w:rsidRPr="006618E3">
        <w:rPr>
          <w:rFonts w:ascii="Helvetica" w:eastAsia="宋体" w:hAnsi="Helvetica" w:cs="Helvetica"/>
          <w:color w:val="666666"/>
          <w:kern w:val="0"/>
          <w:szCs w:val="21"/>
        </w:rPr>
        <w:t>是文件名（不含</w:t>
      </w:r>
      <w:r w:rsidRPr="006618E3">
        <w:rPr>
          <w:rFonts w:ascii="Consolas" w:eastAsia="宋体" w:hAnsi="Consolas" w:cs="宋体"/>
          <w:color w:val="DD0055"/>
          <w:kern w:val="0"/>
          <w:sz w:val="18"/>
          <w:szCs w:val="18"/>
          <w:bdr w:val="single" w:sz="6" w:space="0" w:color="DDDDDD" w:frame="1"/>
          <w:shd w:val="clear" w:color="auto" w:fill="FAFAFA"/>
        </w:rPr>
        <w:t>.py</w:t>
      </w:r>
      <w:r w:rsidRPr="006618E3">
        <w:rPr>
          <w:rFonts w:ascii="Helvetica" w:eastAsia="宋体" w:hAnsi="Helvetica" w:cs="Helvetica"/>
          <w:color w:val="666666"/>
          <w:kern w:val="0"/>
          <w:szCs w:val="21"/>
        </w:rPr>
        <w:t>扩展名）：</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Consolas" w:eastAsia="宋体" w:hAnsi="Consolas" w:cs="宋体"/>
          <w:color w:val="DD0055"/>
          <w:kern w:val="0"/>
          <w:sz w:val="18"/>
          <w:szCs w:val="18"/>
          <w:bdr w:val="single" w:sz="6" w:space="0" w:color="DDDDDD" w:frame="1"/>
          <w:shd w:val="clear" w:color="auto" w:fill="FAFAFA"/>
        </w:rPr>
        <w:t>import</w:t>
      </w:r>
      <w:r w:rsidRPr="006618E3">
        <w:rPr>
          <w:rFonts w:ascii="Helvetica" w:eastAsia="宋体" w:hAnsi="Helvetica" w:cs="Helvetica"/>
          <w:color w:val="666666"/>
          <w:kern w:val="0"/>
          <w:szCs w:val="21"/>
        </w:rPr>
        <w:t>的用法在后续</w:t>
      </w:r>
      <w:hyperlink r:id="rId68" w:history="1">
        <w:r w:rsidRPr="006618E3">
          <w:rPr>
            <w:rFonts w:ascii="Helvetica" w:eastAsia="宋体" w:hAnsi="Helvetica" w:cs="Helvetica"/>
            <w:color w:val="0593D3"/>
            <w:kern w:val="0"/>
            <w:szCs w:val="21"/>
          </w:rPr>
          <w:t>模块</w:t>
        </w:r>
      </w:hyperlink>
      <w:r w:rsidRPr="006618E3">
        <w:rPr>
          <w:rFonts w:ascii="Helvetica" w:eastAsia="宋体" w:hAnsi="Helvetica" w:cs="Helvetica"/>
          <w:color w:val="666666"/>
          <w:kern w:val="0"/>
          <w:szCs w:val="21"/>
        </w:rPr>
        <w:t>一节中会详细介绍。</w:t>
      </w:r>
    </w:p>
    <w:p w:rsidR="006618E3" w:rsidRPr="006618E3" w:rsidRDefault="006618E3" w:rsidP="006618E3">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6618E3">
        <w:rPr>
          <w:rFonts w:ascii="Helvetica" w:eastAsia="宋体" w:hAnsi="Helvetica" w:cs="Helvetica"/>
          <w:color w:val="444444"/>
          <w:kern w:val="0"/>
          <w:sz w:val="27"/>
          <w:szCs w:val="27"/>
        </w:rPr>
        <w:t>空函数</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如果想定义一个什么事也不做的空函数，可以用</w:t>
      </w:r>
      <w:r w:rsidRPr="006618E3">
        <w:rPr>
          <w:rFonts w:ascii="Consolas" w:eastAsia="宋体" w:hAnsi="Consolas" w:cs="宋体"/>
          <w:color w:val="DD0055"/>
          <w:kern w:val="0"/>
          <w:sz w:val="18"/>
          <w:szCs w:val="18"/>
          <w:bdr w:val="single" w:sz="6" w:space="0" w:color="DDDDDD" w:frame="1"/>
          <w:shd w:val="clear" w:color="auto" w:fill="FAFAFA"/>
        </w:rPr>
        <w:t>pass</w:t>
      </w:r>
      <w:r w:rsidRPr="006618E3">
        <w:rPr>
          <w:rFonts w:ascii="Helvetica" w:eastAsia="宋体" w:hAnsi="Helvetica" w:cs="Helvetica"/>
          <w:color w:val="666666"/>
          <w:kern w:val="0"/>
          <w:szCs w:val="21"/>
        </w:rPr>
        <w:t>语句：</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b/>
          <w:bCs/>
          <w:color w:val="333333"/>
          <w:kern w:val="0"/>
          <w:sz w:val="24"/>
          <w:szCs w:val="24"/>
        </w:rPr>
        <w:t>def</w:t>
      </w:r>
      <w:r w:rsidRPr="006618E3">
        <w:rPr>
          <w:rFonts w:ascii="宋体" w:eastAsia="宋体" w:hAnsi="宋体" w:cs="宋体"/>
          <w:color w:val="444444"/>
          <w:kern w:val="0"/>
          <w:sz w:val="24"/>
          <w:szCs w:val="24"/>
        </w:rPr>
        <w:t xml:space="preserve"> </w:t>
      </w:r>
      <w:r w:rsidRPr="006618E3">
        <w:rPr>
          <w:rFonts w:ascii="宋体" w:eastAsia="宋体" w:hAnsi="宋体" w:cs="宋体"/>
          <w:b/>
          <w:bCs/>
          <w:color w:val="990000"/>
          <w:kern w:val="0"/>
          <w:sz w:val="24"/>
          <w:szCs w:val="24"/>
        </w:rPr>
        <w:t>nop</w:t>
      </w:r>
      <w:r w:rsidRPr="006618E3">
        <w:rPr>
          <w:rFonts w:ascii="宋体" w:eastAsia="宋体" w:hAnsi="宋体" w:cs="宋体"/>
          <w:color w:val="444444"/>
          <w:kern w:val="0"/>
          <w:sz w:val="24"/>
          <w:szCs w:val="24"/>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pass</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Consolas" w:eastAsia="宋体" w:hAnsi="Consolas" w:cs="宋体"/>
          <w:color w:val="DD0055"/>
          <w:kern w:val="0"/>
          <w:sz w:val="18"/>
          <w:szCs w:val="18"/>
          <w:bdr w:val="single" w:sz="6" w:space="0" w:color="DDDDDD" w:frame="1"/>
          <w:shd w:val="clear" w:color="auto" w:fill="FAFAFA"/>
        </w:rPr>
        <w:t>pass</w:t>
      </w:r>
      <w:r w:rsidRPr="006618E3">
        <w:rPr>
          <w:rFonts w:ascii="Helvetica" w:eastAsia="宋体" w:hAnsi="Helvetica" w:cs="Helvetica"/>
          <w:color w:val="666666"/>
          <w:kern w:val="0"/>
          <w:szCs w:val="21"/>
        </w:rPr>
        <w:t>语句什么都不做，那有什么用？实际上</w:t>
      </w:r>
      <w:r w:rsidRPr="006618E3">
        <w:rPr>
          <w:rFonts w:ascii="Consolas" w:eastAsia="宋体" w:hAnsi="Consolas" w:cs="宋体"/>
          <w:color w:val="DD0055"/>
          <w:kern w:val="0"/>
          <w:sz w:val="18"/>
          <w:szCs w:val="18"/>
          <w:bdr w:val="single" w:sz="6" w:space="0" w:color="DDDDDD" w:frame="1"/>
          <w:shd w:val="clear" w:color="auto" w:fill="FAFAFA"/>
        </w:rPr>
        <w:t>pass</w:t>
      </w:r>
      <w:r w:rsidRPr="006618E3">
        <w:rPr>
          <w:rFonts w:ascii="Helvetica" w:eastAsia="宋体" w:hAnsi="Helvetica" w:cs="Helvetica"/>
          <w:color w:val="666666"/>
          <w:kern w:val="0"/>
          <w:szCs w:val="21"/>
        </w:rPr>
        <w:t>可以用来作为占位符，比如现在还没想好怎么写函数的代码，就可以先放一个</w:t>
      </w:r>
      <w:r w:rsidRPr="006618E3">
        <w:rPr>
          <w:rFonts w:ascii="Consolas" w:eastAsia="宋体" w:hAnsi="Consolas" w:cs="宋体"/>
          <w:color w:val="DD0055"/>
          <w:kern w:val="0"/>
          <w:sz w:val="18"/>
          <w:szCs w:val="18"/>
          <w:bdr w:val="single" w:sz="6" w:space="0" w:color="DDDDDD" w:frame="1"/>
          <w:shd w:val="clear" w:color="auto" w:fill="FAFAFA"/>
        </w:rPr>
        <w:t>pass</w:t>
      </w:r>
      <w:r w:rsidRPr="006618E3">
        <w:rPr>
          <w:rFonts w:ascii="Helvetica" w:eastAsia="宋体" w:hAnsi="Helvetica" w:cs="Helvetica"/>
          <w:color w:val="666666"/>
          <w:kern w:val="0"/>
          <w:szCs w:val="21"/>
        </w:rPr>
        <w:t>，让代码能运行起来。</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Consolas" w:eastAsia="宋体" w:hAnsi="Consolas" w:cs="宋体"/>
          <w:color w:val="DD0055"/>
          <w:kern w:val="0"/>
          <w:sz w:val="18"/>
          <w:szCs w:val="18"/>
          <w:bdr w:val="single" w:sz="6" w:space="0" w:color="DDDDDD" w:frame="1"/>
          <w:shd w:val="clear" w:color="auto" w:fill="FAFAFA"/>
        </w:rPr>
        <w:t>pass</w:t>
      </w:r>
      <w:r w:rsidRPr="006618E3">
        <w:rPr>
          <w:rFonts w:ascii="Helvetica" w:eastAsia="宋体" w:hAnsi="Helvetica" w:cs="Helvetica"/>
          <w:color w:val="666666"/>
          <w:kern w:val="0"/>
          <w:szCs w:val="21"/>
        </w:rPr>
        <w:t>还可以用在其他语句里，比如：</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b/>
          <w:bCs/>
          <w:color w:val="333333"/>
          <w:kern w:val="0"/>
          <w:sz w:val="24"/>
          <w:szCs w:val="24"/>
        </w:rPr>
        <w:t>if</w:t>
      </w:r>
      <w:r w:rsidRPr="006618E3">
        <w:rPr>
          <w:rFonts w:ascii="宋体" w:eastAsia="宋体" w:hAnsi="宋体" w:cs="宋体"/>
          <w:color w:val="444444"/>
          <w:kern w:val="0"/>
          <w:sz w:val="24"/>
          <w:szCs w:val="24"/>
        </w:rPr>
        <w:t xml:space="preserve"> age &gt;= </w:t>
      </w:r>
      <w:r w:rsidRPr="006618E3">
        <w:rPr>
          <w:rFonts w:ascii="宋体" w:eastAsia="宋体" w:hAnsi="宋体" w:cs="宋体"/>
          <w:color w:val="009999"/>
          <w:kern w:val="0"/>
          <w:sz w:val="24"/>
          <w:szCs w:val="24"/>
        </w:rPr>
        <w:t>18</w:t>
      </w:r>
      <w:r w:rsidRPr="006618E3">
        <w:rPr>
          <w:rFonts w:ascii="宋体" w:eastAsia="宋体" w:hAnsi="宋体" w:cs="宋体"/>
          <w:color w:val="444444"/>
          <w:kern w:val="0"/>
          <w:sz w:val="24"/>
          <w:szCs w:val="24"/>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pass</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缺少了</w:t>
      </w:r>
      <w:r w:rsidRPr="006618E3">
        <w:rPr>
          <w:rFonts w:ascii="Consolas" w:eastAsia="宋体" w:hAnsi="Consolas" w:cs="宋体"/>
          <w:color w:val="DD0055"/>
          <w:kern w:val="0"/>
          <w:sz w:val="18"/>
          <w:szCs w:val="18"/>
          <w:bdr w:val="single" w:sz="6" w:space="0" w:color="DDDDDD" w:frame="1"/>
          <w:shd w:val="clear" w:color="auto" w:fill="FAFAFA"/>
        </w:rPr>
        <w:t>pass</w:t>
      </w:r>
      <w:r w:rsidRPr="006618E3">
        <w:rPr>
          <w:rFonts w:ascii="Helvetica" w:eastAsia="宋体" w:hAnsi="Helvetica" w:cs="Helvetica"/>
          <w:color w:val="666666"/>
          <w:kern w:val="0"/>
          <w:szCs w:val="21"/>
        </w:rPr>
        <w:t>，代码运行就会有语法错误。</w:t>
      </w:r>
    </w:p>
    <w:p w:rsidR="006618E3" w:rsidRPr="006618E3" w:rsidRDefault="006618E3" w:rsidP="006618E3">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6618E3">
        <w:rPr>
          <w:rFonts w:ascii="Helvetica" w:eastAsia="宋体" w:hAnsi="Helvetica" w:cs="Helvetica"/>
          <w:color w:val="444444"/>
          <w:kern w:val="0"/>
          <w:sz w:val="27"/>
          <w:szCs w:val="27"/>
        </w:rPr>
        <w:t>参数检查</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调用函数时，如果参数个数不对，</w:t>
      </w:r>
      <w:r w:rsidRPr="006618E3">
        <w:rPr>
          <w:rFonts w:ascii="Helvetica" w:eastAsia="宋体" w:hAnsi="Helvetica" w:cs="Helvetica"/>
          <w:color w:val="666666"/>
          <w:kern w:val="0"/>
          <w:szCs w:val="21"/>
        </w:rPr>
        <w:t>Python</w:t>
      </w:r>
      <w:r w:rsidRPr="006618E3">
        <w:rPr>
          <w:rFonts w:ascii="Helvetica" w:eastAsia="宋体" w:hAnsi="Helvetica" w:cs="Helvetica"/>
          <w:color w:val="666666"/>
          <w:kern w:val="0"/>
          <w:szCs w:val="21"/>
        </w:rPr>
        <w:t>解释器会自动检查出来，并抛出</w:t>
      </w:r>
      <w:r w:rsidRPr="006618E3">
        <w:rPr>
          <w:rFonts w:ascii="Consolas" w:eastAsia="宋体" w:hAnsi="Consolas" w:cs="宋体"/>
          <w:color w:val="DD0055"/>
          <w:kern w:val="0"/>
          <w:sz w:val="18"/>
          <w:szCs w:val="18"/>
          <w:bdr w:val="single" w:sz="6" w:space="0" w:color="DDDDDD" w:frame="1"/>
          <w:shd w:val="clear" w:color="auto" w:fill="FAFAFA"/>
        </w:rPr>
        <w:t>TypeError</w:t>
      </w:r>
      <w:r w:rsidRPr="006618E3">
        <w:rPr>
          <w:rFonts w:ascii="Helvetica" w:eastAsia="宋体" w:hAnsi="Helvetica" w:cs="Helvetica"/>
          <w:color w:val="666666"/>
          <w:kern w:val="0"/>
          <w:szCs w:val="21"/>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&gt;&gt;&gt; my_abs(1, 2)</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Traceback (most recent call last):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lastRenderedPageBreak/>
        <w:t xml:space="preserve">  File "</w:t>
      </w:r>
      <w:r w:rsidRPr="006618E3">
        <w:rPr>
          <w:rFonts w:ascii="宋体" w:eastAsia="宋体" w:hAnsi="宋体" w:cs="宋体"/>
          <w:color w:val="000080"/>
          <w:kern w:val="0"/>
          <w:sz w:val="24"/>
          <w:szCs w:val="24"/>
        </w:rPr>
        <w:t>&lt;stdin&gt;</w:t>
      </w:r>
      <w:r w:rsidRPr="006618E3">
        <w:rPr>
          <w:rFonts w:ascii="宋体" w:eastAsia="宋体" w:hAnsi="宋体" w:cs="宋体"/>
          <w:color w:val="444444"/>
          <w:kern w:val="0"/>
          <w:sz w:val="24"/>
          <w:szCs w:val="24"/>
        </w:rPr>
        <w:t xml:space="preserve">", line 1, in </w:t>
      </w:r>
      <w:r w:rsidRPr="006618E3">
        <w:rPr>
          <w:rFonts w:ascii="宋体" w:eastAsia="宋体" w:hAnsi="宋体" w:cs="宋体"/>
          <w:color w:val="000080"/>
          <w:kern w:val="0"/>
          <w:sz w:val="24"/>
          <w:szCs w:val="24"/>
        </w:rPr>
        <w:t>&lt;module&gt;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TypeError: my_abs() takes 1 positional argument but 2 were given</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但是如果参数类型不对，</w:t>
      </w:r>
      <w:r w:rsidRPr="006618E3">
        <w:rPr>
          <w:rFonts w:ascii="Helvetica" w:eastAsia="宋体" w:hAnsi="Helvetica" w:cs="Helvetica"/>
          <w:color w:val="666666"/>
          <w:kern w:val="0"/>
          <w:szCs w:val="21"/>
        </w:rPr>
        <w:t>Python</w:t>
      </w:r>
      <w:r w:rsidRPr="006618E3">
        <w:rPr>
          <w:rFonts w:ascii="Helvetica" w:eastAsia="宋体" w:hAnsi="Helvetica" w:cs="Helvetica"/>
          <w:color w:val="666666"/>
          <w:kern w:val="0"/>
          <w:szCs w:val="21"/>
        </w:rPr>
        <w:t>解释器就无法帮我们检查。试试</w:t>
      </w:r>
      <w:r w:rsidRPr="006618E3">
        <w:rPr>
          <w:rFonts w:ascii="Consolas" w:eastAsia="宋体" w:hAnsi="Consolas" w:cs="宋体"/>
          <w:color w:val="DD0055"/>
          <w:kern w:val="0"/>
          <w:sz w:val="18"/>
          <w:szCs w:val="18"/>
          <w:bdr w:val="single" w:sz="6" w:space="0" w:color="DDDDDD" w:frame="1"/>
          <w:shd w:val="clear" w:color="auto" w:fill="FAFAFA"/>
        </w:rPr>
        <w:t>my_abs</w:t>
      </w:r>
      <w:r w:rsidRPr="006618E3">
        <w:rPr>
          <w:rFonts w:ascii="Helvetica" w:eastAsia="宋体" w:hAnsi="Helvetica" w:cs="Helvetica"/>
          <w:color w:val="666666"/>
          <w:kern w:val="0"/>
          <w:szCs w:val="21"/>
        </w:rPr>
        <w:t>和内置函数</w:t>
      </w:r>
      <w:r w:rsidRPr="006618E3">
        <w:rPr>
          <w:rFonts w:ascii="Consolas" w:eastAsia="宋体" w:hAnsi="Consolas" w:cs="宋体"/>
          <w:color w:val="DD0055"/>
          <w:kern w:val="0"/>
          <w:sz w:val="18"/>
          <w:szCs w:val="18"/>
          <w:bdr w:val="single" w:sz="6" w:space="0" w:color="DDDDDD" w:frame="1"/>
          <w:shd w:val="clear" w:color="auto" w:fill="FAFAFA"/>
        </w:rPr>
        <w:t>abs</w:t>
      </w:r>
      <w:r w:rsidRPr="006618E3">
        <w:rPr>
          <w:rFonts w:ascii="Helvetica" w:eastAsia="宋体" w:hAnsi="Helvetica" w:cs="Helvetica"/>
          <w:color w:val="666666"/>
          <w:kern w:val="0"/>
          <w:szCs w:val="21"/>
        </w:rPr>
        <w:t>的差别：</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&gt;&gt;&gt; my_abs('A')</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Traceback (most recent call last):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File "</w:t>
      </w:r>
      <w:r w:rsidRPr="006618E3">
        <w:rPr>
          <w:rFonts w:ascii="宋体" w:eastAsia="宋体" w:hAnsi="宋体" w:cs="宋体"/>
          <w:color w:val="000080"/>
          <w:kern w:val="0"/>
          <w:sz w:val="24"/>
          <w:szCs w:val="24"/>
        </w:rPr>
        <w:t>&lt;stdin&gt;</w:t>
      </w:r>
      <w:r w:rsidRPr="006618E3">
        <w:rPr>
          <w:rFonts w:ascii="宋体" w:eastAsia="宋体" w:hAnsi="宋体" w:cs="宋体"/>
          <w:color w:val="444444"/>
          <w:kern w:val="0"/>
          <w:sz w:val="24"/>
          <w:szCs w:val="24"/>
        </w:rPr>
        <w:t xml:space="preserve">", line 1, in </w:t>
      </w:r>
      <w:r w:rsidRPr="006618E3">
        <w:rPr>
          <w:rFonts w:ascii="宋体" w:eastAsia="宋体" w:hAnsi="宋体" w:cs="宋体"/>
          <w:color w:val="000080"/>
          <w:kern w:val="0"/>
          <w:sz w:val="24"/>
          <w:szCs w:val="24"/>
        </w:rPr>
        <w:t>&lt;module&gt;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File "</w:t>
      </w:r>
      <w:r w:rsidRPr="006618E3">
        <w:rPr>
          <w:rFonts w:ascii="宋体" w:eastAsia="宋体" w:hAnsi="宋体" w:cs="宋体"/>
          <w:color w:val="000080"/>
          <w:kern w:val="0"/>
          <w:sz w:val="24"/>
          <w:szCs w:val="24"/>
        </w:rPr>
        <w:t>&lt;stdin&gt;</w:t>
      </w:r>
      <w:r w:rsidRPr="006618E3">
        <w:rPr>
          <w:rFonts w:ascii="宋体" w:eastAsia="宋体" w:hAnsi="宋体" w:cs="宋体"/>
          <w:color w:val="444444"/>
          <w:kern w:val="0"/>
          <w:sz w:val="24"/>
          <w:szCs w:val="24"/>
        </w:rPr>
        <w:t>", line 2, in my_abs</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TypeError: unorderable types: str() &gt;= int()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&gt;&gt;&gt; abs('A')</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Traceback (most recent call last):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File "</w:t>
      </w:r>
      <w:r w:rsidRPr="006618E3">
        <w:rPr>
          <w:rFonts w:ascii="宋体" w:eastAsia="宋体" w:hAnsi="宋体" w:cs="宋体"/>
          <w:color w:val="000080"/>
          <w:kern w:val="0"/>
          <w:sz w:val="24"/>
          <w:szCs w:val="24"/>
        </w:rPr>
        <w:t>&lt;stdin&gt;</w:t>
      </w:r>
      <w:r w:rsidRPr="006618E3">
        <w:rPr>
          <w:rFonts w:ascii="宋体" w:eastAsia="宋体" w:hAnsi="宋体" w:cs="宋体"/>
          <w:color w:val="444444"/>
          <w:kern w:val="0"/>
          <w:sz w:val="24"/>
          <w:szCs w:val="24"/>
        </w:rPr>
        <w:t xml:space="preserve">", line 1, in </w:t>
      </w:r>
      <w:r w:rsidRPr="006618E3">
        <w:rPr>
          <w:rFonts w:ascii="宋体" w:eastAsia="宋体" w:hAnsi="宋体" w:cs="宋体"/>
          <w:color w:val="000080"/>
          <w:kern w:val="0"/>
          <w:sz w:val="24"/>
          <w:szCs w:val="24"/>
        </w:rPr>
        <w:t>&lt;module&gt;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TypeError: bad operand type for abs(): 'str'</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当传入了不恰当的参数时，内置函数</w:t>
      </w:r>
      <w:r w:rsidRPr="006618E3">
        <w:rPr>
          <w:rFonts w:ascii="Consolas" w:eastAsia="宋体" w:hAnsi="Consolas" w:cs="宋体"/>
          <w:color w:val="DD0055"/>
          <w:kern w:val="0"/>
          <w:sz w:val="18"/>
          <w:szCs w:val="18"/>
          <w:bdr w:val="single" w:sz="6" w:space="0" w:color="DDDDDD" w:frame="1"/>
          <w:shd w:val="clear" w:color="auto" w:fill="FAFAFA"/>
        </w:rPr>
        <w:t>abs</w:t>
      </w:r>
      <w:r w:rsidRPr="006618E3">
        <w:rPr>
          <w:rFonts w:ascii="Helvetica" w:eastAsia="宋体" w:hAnsi="Helvetica" w:cs="Helvetica"/>
          <w:color w:val="666666"/>
          <w:kern w:val="0"/>
          <w:szCs w:val="21"/>
        </w:rPr>
        <w:t>会检查出参数错误，而我们定义的</w:t>
      </w:r>
      <w:r w:rsidRPr="006618E3">
        <w:rPr>
          <w:rFonts w:ascii="Consolas" w:eastAsia="宋体" w:hAnsi="Consolas" w:cs="宋体"/>
          <w:color w:val="DD0055"/>
          <w:kern w:val="0"/>
          <w:sz w:val="18"/>
          <w:szCs w:val="18"/>
          <w:bdr w:val="single" w:sz="6" w:space="0" w:color="DDDDDD" w:frame="1"/>
          <w:shd w:val="clear" w:color="auto" w:fill="FAFAFA"/>
        </w:rPr>
        <w:t>my_abs</w:t>
      </w:r>
      <w:r w:rsidRPr="006618E3">
        <w:rPr>
          <w:rFonts w:ascii="Helvetica" w:eastAsia="宋体" w:hAnsi="Helvetica" w:cs="Helvetica"/>
          <w:color w:val="666666"/>
          <w:kern w:val="0"/>
          <w:szCs w:val="21"/>
        </w:rPr>
        <w:t>没有参数检查，会导致</w:t>
      </w:r>
      <w:r w:rsidRPr="006618E3">
        <w:rPr>
          <w:rFonts w:ascii="Consolas" w:eastAsia="宋体" w:hAnsi="Consolas" w:cs="宋体"/>
          <w:color w:val="DD0055"/>
          <w:kern w:val="0"/>
          <w:sz w:val="18"/>
          <w:szCs w:val="18"/>
          <w:bdr w:val="single" w:sz="6" w:space="0" w:color="DDDDDD" w:frame="1"/>
          <w:shd w:val="clear" w:color="auto" w:fill="FAFAFA"/>
        </w:rPr>
        <w:t>if</w:t>
      </w:r>
      <w:r w:rsidRPr="006618E3">
        <w:rPr>
          <w:rFonts w:ascii="Helvetica" w:eastAsia="宋体" w:hAnsi="Helvetica" w:cs="Helvetica"/>
          <w:color w:val="666666"/>
          <w:kern w:val="0"/>
          <w:szCs w:val="21"/>
        </w:rPr>
        <w:t>语句出错，出错信息和</w:t>
      </w:r>
      <w:r w:rsidRPr="006618E3">
        <w:rPr>
          <w:rFonts w:ascii="Consolas" w:eastAsia="宋体" w:hAnsi="Consolas" w:cs="宋体"/>
          <w:color w:val="DD0055"/>
          <w:kern w:val="0"/>
          <w:sz w:val="18"/>
          <w:szCs w:val="18"/>
          <w:bdr w:val="single" w:sz="6" w:space="0" w:color="DDDDDD" w:frame="1"/>
          <w:shd w:val="clear" w:color="auto" w:fill="FAFAFA"/>
        </w:rPr>
        <w:t>abs</w:t>
      </w:r>
      <w:r w:rsidRPr="006618E3">
        <w:rPr>
          <w:rFonts w:ascii="Helvetica" w:eastAsia="宋体" w:hAnsi="Helvetica" w:cs="Helvetica"/>
          <w:color w:val="666666"/>
          <w:kern w:val="0"/>
          <w:szCs w:val="21"/>
        </w:rPr>
        <w:t>不一样。所以，这个函数定义不够完善。</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让我们修改一下</w:t>
      </w:r>
      <w:r w:rsidRPr="006618E3">
        <w:rPr>
          <w:rFonts w:ascii="Consolas" w:eastAsia="宋体" w:hAnsi="Consolas" w:cs="宋体"/>
          <w:color w:val="DD0055"/>
          <w:kern w:val="0"/>
          <w:sz w:val="18"/>
          <w:szCs w:val="18"/>
          <w:bdr w:val="single" w:sz="6" w:space="0" w:color="DDDDDD" w:frame="1"/>
          <w:shd w:val="clear" w:color="auto" w:fill="FAFAFA"/>
        </w:rPr>
        <w:t>my_abs</w:t>
      </w:r>
      <w:r w:rsidRPr="006618E3">
        <w:rPr>
          <w:rFonts w:ascii="Helvetica" w:eastAsia="宋体" w:hAnsi="Helvetica" w:cs="Helvetica"/>
          <w:color w:val="666666"/>
          <w:kern w:val="0"/>
          <w:szCs w:val="21"/>
        </w:rPr>
        <w:t>的定义，对参数类型做检查，只允许整数和浮点数类型的参数。数据类型检查可以用内置函数</w:t>
      </w:r>
      <w:r w:rsidRPr="006618E3">
        <w:rPr>
          <w:rFonts w:ascii="Consolas" w:eastAsia="宋体" w:hAnsi="Consolas" w:cs="宋体"/>
          <w:color w:val="DD0055"/>
          <w:kern w:val="0"/>
          <w:sz w:val="18"/>
          <w:szCs w:val="18"/>
          <w:bdr w:val="single" w:sz="6" w:space="0" w:color="DDDDDD" w:frame="1"/>
          <w:shd w:val="clear" w:color="auto" w:fill="FAFAFA"/>
        </w:rPr>
        <w:t>isinstance()</w:t>
      </w:r>
      <w:r w:rsidRPr="006618E3">
        <w:rPr>
          <w:rFonts w:ascii="Helvetica" w:eastAsia="宋体" w:hAnsi="Helvetica" w:cs="Helvetica"/>
          <w:color w:val="666666"/>
          <w:kern w:val="0"/>
          <w:szCs w:val="21"/>
        </w:rPr>
        <w:t>实现：</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b/>
          <w:bCs/>
          <w:color w:val="333333"/>
          <w:kern w:val="0"/>
          <w:sz w:val="24"/>
          <w:szCs w:val="24"/>
        </w:rPr>
        <w:t>def</w:t>
      </w:r>
      <w:r w:rsidRPr="006618E3">
        <w:rPr>
          <w:rFonts w:ascii="宋体" w:eastAsia="宋体" w:hAnsi="宋体" w:cs="宋体"/>
          <w:color w:val="444444"/>
          <w:kern w:val="0"/>
          <w:sz w:val="24"/>
          <w:szCs w:val="24"/>
        </w:rPr>
        <w:t xml:space="preserve"> </w:t>
      </w:r>
      <w:r w:rsidRPr="006618E3">
        <w:rPr>
          <w:rFonts w:ascii="宋体" w:eastAsia="宋体" w:hAnsi="宋体" w:cs="宋体"/>
          <w:b/>
          <w:bCs/>
          <w:color w:val="990000"/>
          <w:kern w:val="0"/>
          <w:sz w:val="24"/>
          <w:szCs w:val="24"/>
        </w:rPr>
        <w:t>my_abs</w:t>
      </w:r>
      <w:r w:rsidRPr="006618E3">
        <w:rPr>
          <w:rFonts w:ascii="宋体" w:eastAsia="宋体" w:hAnsi="宋体" w:cs="宋体"/>
          <w:color w:val="444444"/>
          <w:kern w:val="0"/>
          <w:sz w:val="24"/>
          <w:szCs w:val="24"/>
        </w:rPr>
        <w:t>(x):</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if</w:t>
      </w: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not</w:t>
      </w:r>
      <w:r w:rsidRPr="006618E3">
        <w:rPr>
          <w:rFonts w:ascii="宋体" w:eastAsia="宋体" w:hAnsi="宋体" w:cs="宋体"/>
          <w:color w:val="444444"/>
          <w:kern w:val="0"/>
          <w:sz w:val="24"/>
          <w:szCs w:val="24"/>
        </w:rPr>
        <w:t xml:space="preserve"> isinstance(x, (int, float)):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raise</w:t>
      </w:r>
      <w:r w:rsidRPr="006618E3">
        <w:rPr>
          <w:rFonts w:ascii="宋体" w:eastAsia="宋体" w:hAnsi="宋体" w:cs="宋体"/>
          <w:color w:val="444444"/>
          <w:kern w:val="0"/>
          <w:sz w:val="24"/>
          <w:szCs w:val="24"/>
        </w:rPr>
        <w:t xml:space="preserve"> TypeError(</w:t>
      </w:r>
      <w:r w:rsidRPr="006618E3">
        <w:rPr>
          <w:rFonts w:ascii="宋体" w:eastAsia="宋体" w:hAnsi="宋体" w:cs="宋体"/>
          <w:color w:val="DD1144"/>
          <w:kern w:val="0"/>
          <w:sz w:val="24"/>
          <w:szCs w:val="24"/>
        </w:rPr>
        <w:t>'bad operand type'</w:t>
      </w:r>
      <w:r w:rsidRPr="006618E3">
        <w:rPr>
          <w:rFonts w:ascii="宋体" w:eastAsia="宋体" w:hAnsi="宋体" w:cs="宋体"/>
          <w:color w:val="444444"/>
          <w:kern w:val="0"/>
          <w:sz w:val="24"/>
          <w:szCs w:val="24"/>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if</w:t>
      </w:r>
      <w:r w:rsidRPr="006618E3">
        <w:rPr>
          <w:rFonts w:ascii="宋体" w:eastAsia="宋体" w:hAnsi="宋体" w:cs="宋体"/>
          <w:color w:val="444444"/>
          <w:kern w:val="0"/>
          <w:sz w:val="24"/>
          <w:szCs w:val="24"/>
        </w:rPr>
        <w:t xml:space="preserve"> x &gt;= </w:t>
      </w:r>
      <w:r w:rsidRPr="006618E3">
        <w:rPr>
          <w:rFonts w:ascii="宋体" w:eastAsia="宋体" w:hAnsi="宋体" w:cs="宋体"/>
          <w:color w:val="009999"/>
          <w:kern w:val="0"/>
          <w:sz w:val="24"/>
          <w:szCs w:val="24"/>
        </w:rPr>
        <w:t>0</w:t>
      </w:r>
      <w:r w:rsidRPr="006618E3">
        <w:rPr>
          <w:rFonts w:ascii="宋体" w:eastAsia="宋体" w:hAnsi="宋体" w:cs="宋体"/>
          <w:color w:val="444444"/>
          <w:kern w:val="0"/>
          <w:sz w:val="24"/>
          <w:szCs w:val="24"/>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return</w:t>
      </w:r>
      <w:r w:rsidRPr="006618E3">
        <w:rPr>
          <w:rFonts w:ascii="宋体" w:eastAsia="宋体" w:hAnsi="宋体" w:cs="宋体"/>
          <w:color w:val="444444"/>
          <w:kern w:val="0"/>
          <w:sz w:val="24"/>
          <w:szCs w:val="24"/>
        </w:rPr>
        <w:t xml:space="preserve"> x</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else</w:t>
      </w:r>
      <w:r w:rsidRPr="006618E3">
        <w:rPr>
          <w:rFonts w:ascii="宋体" w:eastAsia="宋体" w:hAnsi="宋体" w:cs="宋体"/>
          <w:color w:val="444444"/>
          <w:kern w:val="0"/>
          <w:sz w:val="24"/>
          <w:szCs w:val="24"/>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return</w:t>
      </w:r>
      <w:r w:rsidRPr="006618E3">
        <w:rPr>
          <w:rFonts w:ascii="宋体" w:eastAsia="宋体" w:hAnsi="宋体" w:cs="宋体"/>
          <w:color w:val="444444"/>
          <w:kern w:val="0"/>
          <w:sz w:val="24"/>
          <w:szCs w:val="24"/>
        </w:rPr>
        <w:t xml:space="preserve"> -x</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添加了参数检查后，如果传入错误的参数类型，函数就可以抛出一个错误：</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lastRenderedPageBreak/>
        <w:t>&gt;&gt;&gt; my_abs('A')</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Traceback (most recent call last):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File "</w:t>
      </w:r>
      <w:r w:rsidRPr="006618E3">
        <w:rPr>
          <w:rFonts w:ascii="宋体" w:eastAsia="宋体" w:hAnsi="宋体" w:cs="宋体"/>
          <w:color w:val="000080"/>
          <w:kern w:val="0"/>
          <w:sz w:val="24"/>
          <w:szCs w:val="24"/>
        </w:rPr>
        <w:t>&lt;stdin&gt;</w:t>
      </w:r>
      <w:r w:rsidRPr="006618E3">
        <w:rPr>
          <w:rFonts w:ascii="宋体" w:eastAsia="宋体" w:hAnsi="宋体" w:cs="宋体"/>
          <w:color w:val="444444"/>
          <w:kern w:val="0"/>
          <w:sz w:val="24"/>
          <w:szCs w:val="24"/>
        </w:rPr>
        <w:t xml:space="preserve">", line 1, in </w:t>
      </w:r>
      <w:r w:rsidRPr="006618E3">
        <w:rPr>
          <w:rFonts w:ascii="宋体" w:eastAsia="宋体" w:hAnsi="宋体" w:cs="宋体"/>
          <w:color w:val="000080"/>
          <w:kern w:val="0"/>
          <w:sz w:val="24"/>
          <w:szCs w:val="24"/>
        </w:rPr>
        <w:t>&lt;module&gt;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File "</w:t>
      </w:r>
      <w:r w:rsidRPr="006618E3">
        <w:rPr>
          <w:rFonts w:ascii="宋体" w:eastAsia="宋体" w:hAnsi="宋体" w:cs="宋体"/>
          <w:color w:val="000080"/>
          <w:kern w:val="0"/>
          <w:sz w:val="24"/>
          <w:szCs w:val="24"/>
        </w:rPr>
        <w:t>&lt;stdin&gt;</w:t>
      </w:r>
      <w:r w:rsidRPr="006618E3">
        <w:rPr>
          <w:rFonts w:ascii="宋体" w:eastAsia="宋体" w:hAnsi="宋体" w:cs="宋体"/>
          <w:color w:val="444444"/>
          <w:kern w:val="0"/>
          <w:sz w:val="24"/>
          <w:szCs w:val="24"/>
        </w:rPr>
        <w:t>", line 3, in my_abs</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TypeError: bad operand type</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错误和异常处理将在后续讲到。</w:t>
      </w:r>
    </w:p>
    <w:p w:rsidR="006618E3" w:rsidRPr="006618E3" w:rsidRDefault="006618E3" w:rsidP="006618E3">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6618E3">
        <w:rPr>
          <w:rFonts w:ascii="Helvetica" w:eastAsia="宋体" w:hAnsi="Helvetica" w:cs="Helvetica"/>
          <w:color w:val="444444"/>
          <w:kern w:val="0"/>
          <w:sz w:val="27"/>
          <w:szCs w:val="27"/>
        </w:rPr>
        <w:t>返回多个值</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函数可以返回多个值吗？答案是肯定的。</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比如在游戏中经常需要从一个点移动到另一个点，给出坐标、位移和角度，就可以计算出新的新的坐标：</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b/>
          <w:bCs/>
          <w:color w:val="333333"/>
          <w:kern w:val="0"/>
          <w:sz w:val="24"/>
          <w:szCs w:val="24"/>
        </w:rPr>
        <w:t>import</w:t>
      </w:r>
      <w:r w:rsidRPr="006618E3">
        <w:rPr>
          <w:rFonts w:ascii="宋体" w:eastAsia="宋体" w:hAnsi="宋体" w:cs="宋体"/>
          <w:color w:val="444444"/>
          <w:kern w:val="0"/>
          <w:sz w:val="24"/>
          <w:szCs w:val="24"/>
        </w:rPr>
        <w:t xml:space="preserve"> math</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b/>
          <w:bCs/>
          <w:color w:val="333333"/>
          <w:kern w:val="0"/>
          <w:sz w:val="24"/>
          <w:szCs w:val="24"/>
        </w:rPr>
        <w:t>def</w:t>
      </w:r>
      <w:r w:rsidRPr="006618E3">
        <w:rPr>
          <w:rFonts w:ascii="宋体" w:eastAsia="宋体" w:hAnsi="宋体" w:cs="宋体"/>
          <w:color w:val="444444"/>
          <w:kern w:val="0"/>
          <w:sz w:val="24"/>
          <w:szCs w:val="24"/>
        </w:rPr>
        <w:t xml:space="preserve"> </w:t>
      </w:r>
      <w:r w:rsidRPr="006618E3">
        <w:rPr>
          <w:rFonts w:ascii="宋体" w:eastAsia="宋体" w:hAnsi="宋体" w:cs="宋体"/>
          <w:b/>
          <w:bCs/>
          <w:color w:val="990000"/>
          <w:kern w:val="0"/>
          <w:sz w:val="24"/>
          <w:szCs w:val="24"/>
        </w:rPr>
        <w:t>move</w:t>
      </w:r>
      <w:r w:rsidRPr="006618E3">
        <w:rPr>
          <w:rFonts w:ascii="宋体" w:eastAsia="宋体" w:hAnsi="宋体" w:cs="宋体"/>
          <w:color w:val="444444"/>
          <w:kern w:val="0"/>
          <w:sz w:val="24"/>
          <w:szCs w:val="24"/>
        </w:rPr>
        <w:t>(x, y, step, angle=</w:t>
      </w:r>
      <w:r w:rsidRPr="006618E3">
        <w:rPr>
          <w:rFonts w:ascii="宋体" w:eastAsia="宋体" w:hAnsi="宋体" w:cs="宋体"/>
          <w:color w:val="009999"/>
          <w:kern w:val="0"/>
          <w:sz w:val="24"/>
          <w:szCs w:val="24"/>
        </w:rPr>
        <w:t>0</w:t>
      </w:r>
      <w:r w:rsidRPr="006618E3">
        <w:rPr>
          <w:rFonts w:ascii="宋体" w:eastAsia="宋体" w:hAnsi="宋体" w:cs="宋体"/>
          <w:color w:val="444444"/>
          <w:kern w:val="0"/>
          <w:sz w:val="24"/>
          <w:szCs w:val="24"/>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nx = x + step * math.cos(angle)</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ny = y - step * math.sin(angle)</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 xml:space="preserve">    </w:t>
      </w:r>
      <w:r w:rsidRPr="006618E3">
        <w:rPr>
          <w:rFonts w:ascii="宋体" w:eastAsia="宋体" w:hAnsi="宋体" w:cs="宋体"/>
          <w:b/>
          <w:bCs/>
          <w:color w:val="333333"/>
          <w:kern w:val="0"/>
          <w:sz w:val="24"/>
          <w:szCs w:val="24"/>
        </w:rPr>
        <w:t>return</w:t>
      </w:r>
      <w:r w:rsidRPr="006618E3">
        <w:rPr>
          <w:rFonts w:ascii="宋体" w:eastAsia="宋体" w:hAnsi="宋体" w:cs="宋体"/>
          <w:color w:val="444444"/>
          <w:kern w:val="0"/>
          <w:sz w:val="24"/>
          <w:szCs w:val="24"/>
        </w:rPr>
        <w:t xml:space="preserve"> nx, ny</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Consolas" w:eastAsia="宋体" w:hAnsi="Consolas" w:cs="宋体"/>
          <w:color w:val="DD0055"/>
          <w:kern w:val="0"/>
          <w:sz w:val="18"/>
          <w:szCs w:val="18"/>
          <w:bdr w:val="single" w:sz="6" w:space="0" w:color="DDDDDD" w:frame="1"/>
          <w:shd w:val="clear" w:color="auto" w:fill="FAFAFA"/>
        </w:rPr>
        <w:t>import math</w:t>
      </w:r>
      <w:r w:rsidRPr="006618E3">
        <w:rPr>
          <w:rFonts w:ascii="Helvetica" w:eastAsia="宋体" w:hAnsi="Helvetica" w:cs="Helvetica"/>
          <w:color w:val="666666"/>
          <w:kern w:val="0"/>
          <w:szCs w:val="21"/>
        </w:rPr>
        <w:t>语句表示导入</w:t>
      </w:r>
      <w:r w:rsidRPr="006618E3">
        <w:rPr>
          <w:rFonts w:ascii="Consolas" w:eastAsia="宋体" w:hAnsi="Consolas" w:cs="宋体"/>
          <w:color w:val="DD0055"/>
          <w:kern w:val="0"/>
          <w:sz w:val="18"/>
          <w:szCs w:val="18"/>
          <w:bdr w:val="single" w:sz="6" w:space="0" w:color="DDDDDD" w:frame="1"/>
          <w:shd w:val="clear" w:color="auto" w:fill="FAFAFA"/>
        </w:rPr>
        <w:t>math</w:t>
      </w:r>
      <w:r w:rsidRPr="006618E3">
        <w:rPr>
          <w:rFonts w:ascii="Helvetica" w:eastAsia="宋体" w:hAnsi="Helvetica" w:cs="Helvetica"/>
          <w:color w:val="666666"/>
          <w:kern w:val="0"/>
          <w:szCs w:val="21"/>
        </w:rPr>
        <w:t>包，并允许后续代码引用</w:t>
      </w:r>
      <w:r w:rsidRPr="006618E3">
        <w:rPr>
          <w:rFonts w:ascii="Consolas" w:eastAsia="宋体" w:hAnsi="Consolas" w:cs="宋体"/>
          <w:color w:val="DD0055"/>
          <w:kern w:val="0"/>
          <w:sz w:val="18"/>
          <w:szCs w:val="18"/>
          <w:bdr w:val="single" w:sz="6" w:space="0" w:color="DDDDDD" w:frame="1"/>
          <w:shd w:val="clear" w:color="auto" w:fill="FAFAFA"/>
        </w:rPr>
        <w:t>math</w:t>
      </w:r>
      <w:r w:rsidRPr="006618E3">
        <w:rPr>
          <w:rFonts w:ascii="Helvetica" w:eastAsia="宋体" w:hAnsi="Helvetica" w:cs="Helvetica"/>
          <w:color w:val="666666"/>
          <w:kern w:val="0"/>
          <w:szCs w:val="21"/>
        </w:rPr>
        <w:t>包里的</w:t>
      </w:r>
      <w:r w:rsidRPr="006618E3">
        <w:rPr>
          <w:rFonts w:ascii="Consolas" w:eastAsia="宋体" w:hAnsi="Consolas" w:cs="宋体"/>
          <w:color w:val="DD0055"/>
          <w:kern w:val="0"/>
          <w:sz w:val="18"/>
          <w:szCs w:val="18"/>
          <w:bdr w:val="single" w:sz="6" w:space="0" w:color="DDDDDD" w:frame="1"/>
          <w:shd w:val="clear" w:color="auto" w:fill="FAFAFA"/>
        </w:rPr>
        <w:t>sin</w:t>
      </w:r>
      <w:r w:rsidRPr="006618E3">
        <w:rPr>
          <w:rFonts w:ascii="Helvetica" w:eastAsia="宋体" w:hAnsi="Helvetica" w:cs="Helvetica"/>
          <w:color w:val="666666"/>
          <w:kern w:val="0"/>
          <w:szCs w:val="21"/>
        </w:rPr>
        <w:t>、</w:t>
      </w:r>
      <w:r w:rsidRPr="006618E3">
        <w:rPr>
          <w:rFonts w:ascii="Consolas" w:eastAsia="宋体" w:hAnsi="Consolas" w:cs="宋体"/>
          <w:color w:val="DD0055"/>
          <w:kern w:val="0"/>
          <w:sz w:val="18"/>
          <w:szCs w:val="18"/>
          <w:bdr w:val="single" w:sz="6" w:space="0" w:color="DDDDDD" w:frame="1"/>
          <w:shd w:val="clear" w:color="auto" w:fill="FAFAFA"/>
        </w:rPr>
        <w:t>cos</w:t>
      </w:r>
      <w:r w:rsidRPr="006618E3">
        <w:rPr>
          <w:rFonts w:ascii="Helvetica" w:eastAsia="宋体" w:hAnsi="Helvetica" w:cs="Helvetica"/>
          <w:color w:val="666666"/>
          <w:kern w:val="0"/>
          <w:szCs w:val="21"/>
        </w:rPr>
        <w:t>等函数。</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然后，我们就可以同时获得返回值：</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990073"/>
          <w:kern w:val="0"/>
          <w:sz w:val="24"/>
          <w:szCs w:val="24"/>
        </w:rPr>
        <w:t xml:space="preserve">&gt;&gt;&gt; </w:t>
      </w:r>
      <w:r w:rsidRPr="006618E3">
        <w:rPr>
          <w:rFonts w:ascii="宋体" w:eastAsia="宋体" w:hAnsi="宋体" w:cs="宋体"/>
          <w:color w:val="444444"/>
          <w:kern w:val="0"/>
          <w:sz w:val="24"/>
          <w:szCs w:val="24"/>
        </w:rPr>
        <w:t>x, y = move(</w:t>
      </w:r>
      <w:r w:rsidRPr="006618E3">
        <w:rPr>
          <w:rFonts w:ascii="宋体" w:eastAsia="宋体" w:hAnsi="宋体" w:cs="宋体"/>
          <w:color w:val="009999"/>
          <w:kern w:val="0"/>
          <w:sz w:val="24"/>
          <w:szCs w:val="24"/>
        </w:rPr>
        <w:t>100</w:t>
      </w:r>
      <w:r w:rsidRPr="006618E3">
        <w:rPr>
          <w:rFonts w:ascii="宋体" w:eastAsia="宋体" w:hAnsi="宋体" w:cs="宋体"/>
          <w:color w:val="444444"/>
          <w:kern w:val="0"/>
          <w:sz w:val="24"/>
          <w:szCs w:val="24"/>
        </w:rPr>
        <w:t xml:space="preserve">, </w:t>
      </w:r>
      <w:r w:rsidRPr="006618E3">
        <w:rPr>
          <w:rFonts w:ascii="宋体" w:eastAsia="宋体" w:hAnsi="宋体" w:cs="宋体"/>
          <w:color w:val="009999"/>
          <w:kern w:val="0"/>
          <w:sz w:val="24"/>
          <w:szCs w:val="24"/>
        </w:rPr>
        <w:t>100</w:t>
      </w:r>
      <w:r w:rsidRPr="006618E3">
        <w:rPr>
          <w:rFonts w:ascii="宋体" w:eastAsia="宋体" w:hAnsi="宋体" w:cs="宋体"/>
          <w:color w:val="444444"/>
          <w:kern w:val="0"/>
          <w:sz w:val="24"/>
          <w:szCs w:val="24"/>
        </w:rPr>
        <w:t xml:space="preserve">, </w:t>
      </w:r>
      <w:r w:rsidRPr="006618E3">
        <w:rPr>
          <w:rFonts w:ascii="宋体" w:eastAsia="宋体" w:hAnsi="宋体" w:cs="宋体"/>
          <w:color w:val="009999"/>
          <w:kern w:val="0"/>
          <w:sz w:val="24"/>
          <w:szCs w:val="24"/>
        </w:rPr>
        <w:t>60</w:t>
      </w:r>
      <w:r w:rsidRPr="006618E3">
        <w:rPr>
          <w:rFonts w:ascii="宋体" w:eastAsia="宋体" w:hAnsi="宋体" w:cs="宋体"/>
          <w:color w:val="444444"/>
          <w:kern w:val="0"/>
          <w:sz w:val="24"/>
          <w:szCs w:val="24"/>
        </w:rPr>
        <w:t xml:space="preserve">, math.pi / </w:t>
      </w:r>
      <w:r w:rsidRPr="006618E3">
        <w:rPr>
          <w:rFonts w:ascii="宋体" w:eastAsia="宋体" w:hAnsi="宋体" w:cs="宋体"/>
          <w:color w:val="009999"/>
          <w:kern w:val="0"/>
          <w:sz w:val="24"/>
          <w:szCs w:val="24"/>
        </w:rPr>
        <w:t>6</w:t>
      </w:r>
      <w:r w:rsidRPr="006618E3">
        <w:rPr>
          <w:rFonts w:ascii="宋体" w:eastAsia="宋体" w:hAnsi="宋体" w:cs="宋体"/>
          <w:color w:val="444444"/>
          <w:kern w:val="0"/>
          <w:sz w:val="24"/>
          <w:szCs w:val="24"/>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990073"/>
          <w:kern w:val="0"/>
          <w:sz w:val="24"/>
          <w:szCs w:val="24"/>
        </w:rPr>
        <w:t xml:space="preserve">&gt;&gt;&gt; </w:t>
      </w:r>
      <w:r w:rsidRPr="006618E3">
        <w:rPr>
          <w:rFonts w:ascii="宋体" w:eastAsia="宋体" w:hAnsi="宋体" w:cs="宋体"/>
          <w:color w:val="444444"/>
          <w:kern w:val="0"/>
          <w:sz w:val="24"/>
          <w:szCs w:val="24"/>
        </w:rPr>
        <w:t>print(x, y)</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009999"/>
          <w:kern w:val="0"/>
          <w:sz w:val="24"/>
          <w:szCs w:val="24"/>
        </w:rPr>
        <w:t>151.96152422706632</w:t>
      </w:r>
      <w:r w:rsidRPr="006618E3">
        <w:rPr>
          <w:rFonts w:ascii="宋体" w:eastAsia="宋体" w:hAnsi="宋体" w:cs="宋体"/>
          <w:color w:val="444444"/>
          <w:kern w:val="0"/>
          <w:sz w:val="24"/>
          <w:szCs w:val="24"/>
        </w:rPr>
        <w:t xml:space="preserve"> </w:t>
      </w:r>
      <w:r w:rsidRPr="006618E3">
        <w:rPr>
          <w:rFonts w:ascii="宋体" w:eastAsia="宋体" w:hAnsi="宋体" w:cs="宋体"/>
          <w:color w:val="009999"/>
          <w:kern w:val="0"/>
          <w:sz w:val="24"/>
          <w:szCs w:val="24"/>
        </w:rPr>
        <w:t>70.0</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但其实这只是一种假象，</w:t>
      </w:r>
      <w:r w:rsidRPr="006618E3">
        <w:rPr>
          <w:rFonts w:ascii="Helvetica" w:eastAsia="宋体" w:hAnsi="Helvetica" w:cs="Helvetica"/>
          <w:color w:val="666666"/>
          <w:kern w:val="0"/>
          <w:szCs w:val="21"/>
        </w:rPr>
        <w:t>Python</w:t>
      </w:r>
      <w:r w:rsidRPr="006618E3">
        <w:rPr>
          <w:rFonts w:ascii="Helvetica" w:eastAsia="宋体" w:hAnsi="Helvetica" w:cs="Helvetica"/>
          <w:color w:val="666666"/>
          <w:kern w:val="0"/>
          <w:szCs w:val="21"/>
        </w:rPr>
        <w:t>函数返回的仍然是单一值：</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990073"/>
          <w:kern w:val="0"/>
          <w:sz w:val="24"/>
          <w:szCs w:val="24"/>
        </w:rPr>
        <w:t xml:space="preserve">&gt;&gt;&gt; </w:t>
      </w:r>
      <w:r w:rsidRPr="006618E3">
        <w:rPr>
          <w:rFonts w:ascii="宋体" w:eastAsia="宋体" w:hAnsi="宋体" w:cs="宋体"/>
          <w:color w:val="444444"/>
          <w:kern w:val="0"/>
          <w:sz w:val="24"/>
          <w:szCs w:val="24"/>
        </w:rPr>
        <w:t>r = move(</w:t>
      </w:r>
      <w:r w:rsidRPr="006618E3">
        <w:rPr>
          <w:rFonts w:ascii="宋体" w:eastAsia="宋体" w:hAnsi="宋体" w:cs="宋体"/>
          <w:color w:val="009999"/>
          <w:kern w:val="0"/>
          <w:sz w:val="24"/>
          <w:szCs w:val="24"/>
        </w:rPr>
        <w:t>100</w:t>
      </w:r>
      <w:r w:rsidRPr="006618E3">
        <w:rPr>
          <w:rFonts w:ascii="宋体" w:eastAsia="宋体" w:hAnsi="宋体" w:cs="宋体"/>
          <w:color w:val="444444"/>
          <w:kern w:val="0"/>
          <w:sz w:val="24"/>
          <w:szCs w:val="24"/>
        </w:rPr>
        <w:t xml:space="preserve">, </w:t>
      </w:r>
      <w:r w:rsidRPr="006618E3">
        <w:rPr>
          <w:rFonts w:ascii="宋体" w:eastAsia="宋体" w:hAnsi="宋体" w:cs="宋体"/>
          <w:color w:val="009999"/>
          <w:kern w:val="0"/>
          <w:sz w:val="24"/>
          <w:szCs w:val="24"/>
        </w:rPr>
        <w:t>100</w:t>
      </w:r>
      <w:r w:rsidRPr="006618E3">
        <w:rPr>
          <w:rFonts w:ascii="宋体" w:eastAsia="宋体" w:hAnsi="宋体" w:cs="宋体"/>
          <w:color w:val="444444"/>
          <w:kern w:val="0"/>
          <w:sz w:val="24"/>
          <w:szCs w:val="24"/>
        </w:rPr>
        <w:t xml:space="preserve">, </w:t>
      </w:r>
      <w:r w:rsidRPr="006618E3">
        <w:rPr>
          <w:rFonts w:ascii="宋体" w:eastAsia="宋体" w:hAnsi="宋体" w:cs="宋体"/>
          <w:color w:val="009999"/>
          <w:kern w:val="0"/>
          <w:sz w:val="24"/>
          <w:szCs w:val="24"/>
        </w:rPr>
        <w:t>60</w:t>
      </w:r>
      <w:r w:rsidRPr="006618E3">
        <w:rPr>
          <w:rFonts w:ascii="宋体" w:eastAsia="宋体" w:hAnsi="宋体" w:cs="宋体"/>
          <w:color w:val="444444"/>
          <w:kern w:val="0"/>
          <w:sz w:val="24"/>
          <w:szCs w:val="24"/>
        </w:rPr>
        <w:t xml:space="preserve">, math.pi / </w:t>
      </w:r>
      <w:r w:rsidRPr="006618E3">
        <w:rPr>
          <w:rFonts w:ascii="宋体" w:eastAsia="宋体" w:hAnsi="宋体" w:cs="宋体"/>
          <w:color w:val="009999"/>
          <w:kern w:val="0"/>
          <w:sz w:val="24"/>
          <w:szCs w:val="24"/>
        </w:rPr>
        <w:t>6</w:t>
      </w:r>
      <w:r w:rsidRPr="006618E3">
        <w:rPr>
          <w:rFonts w:ascii="宋体" w:eastAsia="宋体" w:hAnsi="宋体" w:cs="宋体"/>
          <w:color w:val="444444"/>
          <w:kern w:val="0"/>
          <w:sz w:val="24"/>
          <w:szCs w:val="24"/>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990073"/>
          <w:kern w:val="0"/>
          <w:sz w:val="24"/>
          <w:szCs w:val="24"/>
        </w:rPr>
        <w:lastRenderedPageBreak/>
        <w:t xml:space="preserve">&gt;&gt;&gt; </w:t>
      </w:r>
      <w:r w:rsidRPr="006618E3">
        <w:rPr>
          <w:rFonts w:ascii="宋体" w:eastAsia="宋体" w:hAnsi="宋体" w:cs="宋体"/>
          <w:color w:val="444444"/>
          <w:kern w:val="0"/>
          <w:sz w:val="24"/>
          <w:szCs w:val="24"/>
        </w:rPr>
        <w:t>print(r)</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444444"/>
          <w:kern w:val="0"/>
          <w:sz w:val="24"/>
          <w:szCs w:val="24"/>
        </w:rPr>
        <w:t>(</w:t>
      </w:r>
      <w:r w:rsidRPr="006618E3">
        <w:rPr>
          <w:rFonts w:ascii="宋体" w:eastAsia="宋体" w:hAnsi="宋体" w:cs="宋体"/>
          <w:color w:val="009999"/>
          <w:kern w:val="0"/>
          <w:sz w:val="24"/>
          <w:szCs w:val="24"/>
        </w:rPr>
        <w:t>151.96152422706632</w:t>
      </w:r>
      <w:r w:rsidRPr="006618E3">
        <w:rPr>
          <w:rFonts w:ascii="宋体" w:eastAsia="宋体" w:hAnsi="宋体" w:cs="宋体"/>
          <w:color w:val="444444"/>
          <w:kern w:val="0"/>
          <w:sz w:val="24"/>
          <w:szCs w:val="24"/>
        </w:rPr>
        <w:t xml:space="preserve">, </w:t>
      </w:r>
      <w:r w:rsidRPr="006618E3">
        <w:rPr>
          <w:rFonts w:ascii="宋体" w:eastAsia="宋体" w:hAnsi="宋体" w:cs="宋体"/>
          <w:color w:val="009999"/>
          <w:kern w:val="0"/>
          <w:sz w:val="24"/>
          <w:szCs w:val="24"/>
        </w:rPr>
        <w:t>70.0</w:t>
      </w:r>
      <w:r w:rsidRPr="006618E3">
        <w:rPr>
          <w:rFonts w:ascii="宋体" w:eastAsia="宋体" w:hAnsi="宋体" w:cs="宋体"/>
          <w:color w:val="444444"/>
          <w:kern w:val="0"/>
          <w:sz w:val="24"/>
          <w:szCs w:val="24"/>
        </w:rPr>
        <w:t>)</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原来返回值是一个</w:t>
      </w:r>
      <w:r w:rsidRPr="006618E3">
        <w:rPr>
          <w:rFonts w:ascii="Helvetica" w:eastAsia="宋体" w:hAnsi="Helvetica" w:cs="Helvetica"/>
          <w:color w:val="666666"/>
          <w:kern w:val="0"/>
          <w:szCs w:val="21"/>
        </w:rPr>
        <w:t>tuple</w:t>
      </w:r>
      <w:r w:rsidRPr="006618E3">
        <w:rPr>
          <w:rFonts w:ascii="Helvetica" w:eastAsia="宋体" w:hAnsi="Helvetica" w:cs="Helvetica"/>
          <w:color w:val="666666"/>
          <w:kern w:val="0"/>
          <w:szCs w:val="21"/>
        </w:rPr>
        <w:t>！但是，在语法上，返回一个</w:t>
      </w:r>
      <w:r w:rsidRPr="006618E3">
        <w:rPr>
          <w:rFonts w:ascii="Helvetica" w:eastAsia="宋体" w:hAnsi="Helvetica" w:cs="Helvetica"/>
          <w:color w:val="666666"/>
          <w:kern w:val="0"/>
          <w:szCs w:val="21"/>
        </w:rPr>
        <w:t>tuple</w:t>
      </w:r>
      <w:r w:rsidRPr="006618E3">
        <w:rPr>
          <w:rFonts w:ascii="Helvetica" w:eastAsia="宋体" w:hAnsi="Helvetica" w:cs="Helvetica"/>
          <w:color w:val="666666"/>
          <w:kern w:val="0"/>
          <w:szCs w:val="21"/>
        </w:rPr>
        <w:t>可以省略括号，而多个变量可以同时接收一个</w:t>
      </w:r>
      <w:r w:rsidRPr="006618E3">
        <w:rPr>
          <w:rFonts w:ascii="Helvetica" w:eastAsia="宋体" w:hAnsi="Helvetica" w:cs="Helvetica"/>
          <w:color w:val="666666"/>
          <w:kern w:val="0"/>
          <w:szCs w:val="21"/>
        </w:rPr>
        <w:t>tuple</w:t>
      </w:r>
      <w:r w:rsidRPr="006618E3">
        <w:rPr>
          <w:rFonts w:ascii="Helvetica" w:eastAsia="宋体" w:hAnsi="Helvetica" w:cs="Helvetica"/>
          <w:color w:val="666666"/>
          <w:kern w:val="0"/>
          <w:szCs w:val="21"/>
        </w:rPr>
        <w:t>，按位置赋给对应的值，所以，</w:t>
      </w:r>
      <w:r w:rsidRPr="006618E3">
        <w:rPr>
          <w:rFonts w:ascii="Helvetica" w:eastAsia="宋体" w:hAnsi="Helvetica" w:cs="Helvetica"/>
          <w:color w:val="666666"/>
          <w:kern w:val="0"/>
          <w:szCs w:val="21"/>
        </w:rPr>
        <w:t>Python</w:t>
      </w:r>
      <w:r w:rsidRPr="006618E3">
        <w:rPr>
          <w:rFonts w:ascii="Helvetica" w:eastAsia="宋体" w:hAnsi="Helvetica" w:cs="Helvetica"/>
          <w:color w:val="666666"/>
          <w:kern w:val="0"/>
          <w:szCs w:val="21"/>
        </w:rPr>
        <w:t>的函数返回多值其实就是返回一个</w:t>
      </w:r>
      <w:r w:rsidRPr="006618E3">
        <w:rPr>
          <w:rFonts w:ascii="Helvetica" w:eastAsia="宋体" w:hAnsi="Helvetica" w:cs="Helvetica"/>
          <w:color w:val="666666"/>
          <w:kern w:val="0"/>
          <w:szCs w:val="21"/>
        </w:rPr>
        <w:t>tuple</w:t>
      </w:r>
      <w:r w:rsidRPr="006618E3">
        <w:rPr>
          <w:rFonts w:ascii="Helvetica" w:eastAsia="宋体" w:hAnsi="Helvetica" w:cs="Helvetica"/>
          <w:color w:val="666666"/>
          <w:kern w:val="0"/>
          <w:szCs w:val="21"/>
        </w:rPr>
        <w:t>，但写起来更方便。</w:t>
      </w:r>
    </w:p>
    <w:p w:rsidR="006618E3" w:rsidRPr="006618E3" w:rsidRDefault="006618E3" w:rsidP="006618E3">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6618E3">
        <w:rPr>
          <w:rFonts w:ascii="Helvetica" w:eastAsia="宋体" w:hAnsi="Helvetica" w:cs="Helvetica"/>
          <w:color w:val="444444"/>
          <w:kern w:val="0"/>
          <w:sz w:val="27"/>
          <w:szCs w:val="27"/>
        </w:rPr>
        <w:t>小结</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定义函数时，需要确定函数名和参数个数；</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如果有必要，可以先对参数的数据类型做检查；</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函数体内部可以用</w:t>
      </w:r>
      <w:r w:rsidRPr="006618E3">
        <w:rPr>
          <w:rFonts w:ascii="Consolas" w:eastAsia="宋体" w:hAnsi="Consolas" w:cs="宋体"/>
          <w:color w:val="DD0055"/>
          <w:kern w:val="0"/>
          <w:sz w:val="18"/>
          <w:szCs w:val="18"/>
          <w:bdr w:val="single" w:sz="6" w:space="0" w:color="DDDDDD" w:frame="1"/>
          <w:shd w:val="clear" w:color="auto" w:fill="FAFAFA"/>
        </w:rPr>
        <w:t>return</w:t>
      </w:r>
      <w:r w:rsidRPr="006618E3">
        <w:rPr>
          <w:rFonts w:ascii="Helvetica" w:eastAsia="宋体" w:hAnsi="Helvetica" w:cs="Helvetica"/>
          <w:color w:val="666666"/>
          <w:kern w:val="0"/>
          <w:szCs w:val="21"/>
        </w:rPr>
        <w:t>随时返回函数结果；</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函数执行完毕也没有</w:t>
      </w:r>
      <w:r w:rsidRPr="006618E3">
        <w:rPr>
          <w:rFonts w:ascii="Consolas" w:eastAsia="宋体" w:hAnsi="Consolas" w:cs="宋体"/>
          <w:color w:val="DD0055"/>
          <w:kern w:val="0"/>
          <w:sz w:val="18"/>
          <w:szCs w:val="18"/>
          <w:bdr w:val="single" w:sz="6" w:space="0" w:color="DDDDDD" w:frame="1"/>
          <w:shd w:val="clear" w:color="auto" w:fill="FAFAFA"/>
        </w:rPr>
        <w:t>return</w:t>
      </w:r>
      <w:r w:rsidRPr="006618E3">
        <w:rPr>
          <w:rFonts w:ascii="Helvetica" w:eastAsia="宋体" w:hAnsi="Helvetica" w:cs="Helvetica"/>
          <w:color w:val="666666"/>
          <w:kern w:val="0"/>
          <w:szCs w:val="21"/>
        </w:rPr>
        <w:t>语句时，自动</w:t>
      </w:r>
      <w:r w:rsidRPr="006618E3">
        <w:rPr>
          <w:rFonts w:ascii="Consolas" w:eastAsia="宋体" w:hAnsi="Consolas" w:cs="宋体"/>
          <w:color w:val="DD0055"/>
          <w:kern w:val="0"/>
          <w:sz w:val="18"/>
          <w:szCs w:val="18"/>
          <w:bdr w:val="single" w:sz="6" w:space="0" w:color="DDDDDD" w:frame="1"/>
          <w:shd w:val="clear" w:color="auto" w:fill="FAFAFA"/>
        </w:rPr>
        <w:t>return None</w:t>
      </w:r>
      <w:r w:rsidRPr="006618E3">
        <w:rPr>
          <w:rFonts w:ascii="Helvetica" w:eastAsia="宋体" w:hAnsi="Helvetica" w:cs="Helvetica"/>
          <w:color w:val="666666"/>
          <w:kern w:val="0"/>
          <w:szCs w:val="21"/>
        </w:rPr>
        <w:t>。</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函数可以同时返回多个值，但其实就是一个</w:t>
      </w:r>
      <w:r w:rsidRPr="006618E3">
        <w:rPr>
          <w:rFonts w:ascii="Helvetica" w:eastAsia="宋体" w:hAnsi="Helvetica" w:cs="Helvetica"/>
          <w:color w:val="666666"/>
          <w:kern w:val="0"/>
          <w:szCs w:val="21"/>
        </w:rPr>
        <w:t>tuple</w:t>
      </w:r>
      <w:r w:rsidRPr="006618E3">
        <w:rPr>
          <w:rFonts w:ascii="Helvetica" w:eastAsia="宋体" w:hAnsi="Helvetica" w:cs="Helvetica"/>
          <w:color w:val="666666"/>
          <w:kern w:val="0"/>
          <w:szCs w:val="21"/>
        </w:rPr>
        <w:t>。</w:t>
      </w:r>
    </w:p>
    <w:p w:rsidR="006618E3" w:rsidRPr="006618E3" w:rsidRDefault="006618E3" w:rsidP="006618E3">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6618E3">
        <w:rPr>
          <w:rFonts w:ascii="Helvetica" w:eastAsia="宋体" w:hAnsi="Helvetica" w:cs="Helvetica"/>
          <w:color w:val="444444"/>
          <w:kern w:val="0"/>
          <w:sz w:val="27"/>
          <w:szCs w:val="27"/>
        </w:rPr>
        <w:t>练习</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请定义一个函数</w:t>
      </w:r>
      <w:r w:rsidRPr="006618E3">
        <w:rPr>
          <w:rFonts w:ascii="Consolas" w:eastAsia="宋体" w:hAnsi="Consolas" w:cs="宋体"/>
          <w:color w:val="DD0055"/>
          <w:kern w:val="0"/>
          <w:sz w:val="18"/>
          <w:szCs w:val="18"/>
          <w:bdr w:val="single" w:sz="6" w:space="0" w:color="DDDDDD" w:frame="1"/>
          <w:shd w:val="clear" w:color="auto" w:fill="FAFAFA"/>
        </w:rPr>
        <w:t>quadratic(a, b, c)</w:t>
      </w:r>
      <w:r w:rsidRPr="006618E3">
        <w:rPr>
          <w:rFonts w:ascii="Helvetica" w:eastAsia="宋体" w:hAnsi="Helvetica" w:cs="Helvetica"/>
          <w:color w:val="666666"/>
          <w:kern w:val="0"/>
          <w:szCs w:val="21"/>
        </w:rPr>
        <w:t>，接收</w:t>
      </w:r>
      <w:r w:rsidRPr="006618E3">
        <w:rPr>
          <w:rFonts w:ascii="Helvetica" w:eastAsia="宋体" w:hAnsi="Helvetica" w:cs="Helvetica"/>
          <w:color w:val="666666"/>
          <w:kern w:val="0"/>
          <w:szCs w:val="21"/>
        </w:rPr>
        <w:t>3</w:t>
      </w:r>
      <w:r w:rsidRPr="006618E3">
        <w:rPr>
          <w:rFonts w:ascii="Helvetica" w:eastAsia="宋体" w:hAnsi="Helvetica" w:cs="Helvetica"/>
          <w:color w:val="666666"/>
          <w:kern w:val="0"/>
          <w:szCs w:val="21"/>
        </w:rPr>
        <w:t>个参数，返回一元二次方程：</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ax</w:t>
      </w:r>
      <w:r w:rsidRPr="006618E3">
        <w:rPr>
          <w:rFonts w:ascii="Helvetica" w:eastAsia="宋体" w:hAnsi="Helvetica" w:cs="Helvetica"/>
          <w:color w:val="666666"/>
          <w:kern w:val="0"/>
          <w:sz w:val="16"/>
          <w:szCs w:val="16"/>
          <w:vertAlign w:val="superscript"/>
        </w:rPr>
        <w:t>2</w:t>
      </w:r>
      <w:r w:rsidRPr="006618E3">
        <w:rPr>
          <w:rFonts w:ascii="Helvetica" w:eastAsia="宋体" w:hAnsi="Helvetica" w:cs="Helvetica"/>
          <w:color w:val="666666"/>
          <w:kern w:val="0"/>
          <w:szCs w:val="21"/>
        </w:rPr>
        <w:t xml:space="preserve"> + bx + c = 0</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的两个解。</w:t>
      </w:r>
    </w:p>
    <w:p w:rsidR="006618E3" w:rsidRPr="006618E3" w:rsidRDefault="006618E3" w:rsidP="006618E3">
      <w:pPr>
        <w:widowControl/>
        <w:shd w:val="clear" w:color="auto" w:fill="FFFFFF"/>
        <w:spacing w:before="225" w:after="225"/>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t>提示：计算平方根可以调用</w:t>
      </w:r>
      <w:r w:rsidRPr="006618E3">
        <w:rPr>
          <w:rFonts w:ascii="Consolas" w:eastAsia="宋体" w:hAnsi="Consolas" w:cs="宋体"/>
          <w:color w:val="DD0055"/>
          <w:kern w:val="0"/>
          <w:sz w:val="18"/>
          <w:szCs w:val="18"/>
          <w:bdr w:val="single" w:sz="6" w:space="0" w:color="DDDDDD" w:frame="1"/>
          <w:shd w:val="clear" w:color="auto" w:fill="FAFAFA"/>
        </w:rPr>
        <w:t>math.sqrt()</w:t>
      </w:r>
      <w:r w:rsidRPr="006618E3">
        <w:rPr>
          <w:rFonts w:ascii="Helvetica" w:eastAsia="宋体" w:hAnsi="Helvetica" w:cs="Helvetica"/>
          <w:color w:val="666666"/>
          <w:kern w:val="0"/>
          <w:szCs w:val="21"/>
        </w:rPr>
        <w:t>函数：</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990073"/>
          <w:kern w:val="0"/>
          <w:sz w:val="24"/>
          <w:szCs w:val="24"/>
        </w:rPr>
        <w:t xml:space="preserve">&gt;&gt;&gt; </w:t>
      </w:r>
      <w:r w:rsidRPr="006618E3">
        <w:rPr>
          <w:rFonts w:ascii="宋体" w:eastAsia="宋体" w:hAnsi="宋体" w:cs="宋体"/>
          <w:b/>
          <w:bCs/>
          <w:color w:val="333333"/>
          <w:kern w:val="0"/>
          <w:sz w:val="24"/>
          <w:szCs w:val="24"/>
        </w:rPr>
        <w:t>import</w:t>
      </w:r>
      <w:r w:rsidRPr="006618E3">
        <w:rPr>
          <w:rFonts w:ascii="宋体" w:eastAsia="宋体" w:hAnsi="宋体" w:cs="宋体"/>
          <w:color w:val="444444"/>
          <w:kern w:val="0"/>
          <w:sz w:val="24"/>
          <w:szCs w:val="24"/>
        </w:rPr>
        <w:t xml:space="preserve"> math</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990073"/>
          <w:kern w:val="0"/>
          <w:sz w:val="24"/>
          <w:szCs w:val="24"/>
        </w:rPr>
        <w:t xml:space="preserve">&gt;&gt;&gt; </w:t>
      </w:r>
      <w:r w:rsidRPr="006618E3">
        <w:rPr>
          <w:rFonts w:ascii="宋体" w:eastAsia="宋体" w:hAnsi="宋体" w:cs="宋体"/>
          <w:color w:val="444444"/>
          <w:kern w:val="0"/>
          <w:sz w:val="24"/>
          <w:szCs w:val="24"/>
        </w:rPr>
        <w:t>math.sqrt(</w:t>
      </w:r>
      <w:r w:rsidRPr="006618E3">
        <w:rPr>
          <w:rFonts w:ascii="宋体" w:eastAsia="宋体" w:hAnsi="宋体" w:cs="宋体"/>
          <w:color w:val="009999"/>
          <w:kern w:val="0"/>
          <w:sz w:val="24"/>
          <w:szCs w:val="24"/>
        </w:rPr>
        <w:t>2</w:t>
      </w:r>
      <w:r w:rsidRPr="006618E3">
        <w:rPr>
          <w:rFonts w:ascii="宋体" w:eastAsia="宋体" w:hAnsi="宋体" w:cs="宋体"/>
          <w:color w:val="444444"/>
          <w:kern w:val="0"/>
          <w:sz w:val="24"/>
          <w:szCs w:val="24"/>
        </w:rPr>
        <w:t>)</w:t>
      </w:r>
    </w:p>
    <w:p w:rsidR="006618E3" w:rsidRPr="006618E3" w:rsidRDefault="006618E3" w:rsidP="006618E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618E3">
        <w:rPr>
          <w:rFonts w:ascii="宋体" w:eastAsia="宋体" w:hAnsi="宋体" w:cs="宋体"/>
          <w:color w:val="009999"/>
          <w:kern w:val="0"/>
          <w:sz w:val="24"/>
          <w:szCs w:val="24"/>
        </w:rPr>
        <w:t>1.4142135623730951</w:t>
      </w:r>
    </w:p>
    <w:p w:rsidR="006618E3" w:rsidRPr="006618E3" w:rsidRDefault="006618E3" w:rsidP="006618E3">
      <w:pPr>
        <w:widowControl/>
        <w:pBdr>
          <w:bottom w:val="single" w:sz="6" w:space="1" w:color="auto"/>
        </w:pBdr>
        <w:jc w:val="center"/>
        <w:rPr>
          <w:rFonts w:ascii="Arial" w:eastAsia="宋体" w:hAnsi="Arial" w:cs="Arial"/>
          <w:vanish/>
          <w:kern w:val="0"/>
          <w:sz w:val="16"/>
          <w:szCs w:val="16"/>
        </w:rPr>
      </w:pPr>
      <w:r w:rsidRPr="006618E3">
        <w:rPr>
          <w:rFonts w:ascii="Arial" w:eastAsia="宋体" w:hAnsi="Arial" w:cs="Arial" w:hint="eastAsia"/>
          <w:vanish/>
          <w:kern w:val="0"/>
          <w:sz w:val="16"/>
          <w:szCs w:val="16"/>
        </w:rPr>
        <w:t>窗体顶端</w:t>
      </w:r>
    </w:p>
    <w:p w:rsidR="006618E3" w:rsidRPr="006618E3" w:rsidRDefault="006618E3" w:rsidP="006618E3">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6618E3">
        <w:rPr>
          <w:rFonts w:ascii="Consolas" w:eastAsia="宋体" w:hAnsi="Consolas" w:cs="宋体"/>
          <w:color w:val="444444"/>
          <w:kern w:val="0"/>
          <w:szCs w:val="21"/>
        </w:rPr>
        <w:t># -*- coding: utf-8 -*-</w:t>
      </w:r>
    </w:p>
    <w:p w:rsidR="006618E3" w:rsidRPr="006618E3" w:rsidRDefault="006618E3" w:rsidP="006618E3">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p>
    <w:p w:rsidR="006618E3" w:rsidRPr="006618E3" w:rsidRDefault="006618E3" w:rsidP="006618E3">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6618E3">
        <w:rPr>
          <w:rFonts w:ascii="Consolas" w:eastAsia="宋体" w:hAnsi="Consolas" w:cs="宋体"/>
          <w:color w:val="444444"/>
          <w:kern w:val="0"/>
          <w:szCs w:val="21"/>
        </w:rPr>
        <w:t>import math</w:t>
      </w:r>
    </w:p>
    <w:p w:rsidR="006618E3" w:rsidRPr="006618E3" w:rsidRDefault="006618E3" w:rsidP="006618E3">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p>
    <w:p w:rsidR="006618E3" w:rsidRPr="006618E3" w:rsidRDefault="006618E3" w:rsidP="006618E3">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宋体"/>
          <w:color w:val="444444"/>
          <w:kern w:val="0"/>
          <w:szCs w:val="21"/>
        </w:rPr>
      </w:pPr>
      <w:r w:rsidRPr="006618E3">
        <w:rPr>
          <w:rFonts w:ascii="Consolas" w:eastAsia="宋体" w:hAnsi="Consolas" w:cs="宋体"/>
          <w:color w:val="444444"/>
          <w:kern w:val="0"/>
          <w:szCs w:val="21"/>
        </w:rPr>
        <w:t>def quadratic(a, b, c):</w:t>
      </w:r>
    </w:p>
    <w:p w:rsidR="006618E3" w:rsidRPr="006618E3" w:rsidRDefault="006618E3" w:rsidP="006618E3">
      <w:pPr>
        <w:widowControl/>
        <w:shd w:val="clear" w:color="auto" w:fill="FFFFFF"/>
        <w:jc w:val="left"/>
        <w:rPr>
          <w:rFonts w:ascii="Helvetica" w:eastAsia="宋体" w:hAnsi="Helvetica" w:cs="Helvetica"/>
          <w:color w:val="666666"/>
          <w:kern w:val="0"/>
          <w:szCs w:val="21"/>
        </w:rPr>
      </w:pPr>
      <w:r w:rsidRPr="006618E3">
        <w:rPr>
          <w:rFonts w:ascii="Helvetica" w:eastAsia="宋体" w:hAnsi="Helvetica" w:cs="Helvetica"/>
          <w:color w:val="666666"/>
          <w:kern w:val="0"/>
          <w:szCs w:val="21"/>
        </w:rPr>
        <w:lastRenderedPageBreak/>
        <w:object w:dxaOrig="4320" w:dyaOrig="4320">
          <v:shape id="_x0000_i1136" type="#_x0000_t75" style="width:182.25pt;height:138.75pt" o:ole="">
            <v:imagedata r:id="rId34" o:title=""/>
          </v:shape>
          <w:control r:id="rId69" w:name="DefaultOcxName8" w:shapeid="_x0000_i1136"/>
        </w:object>
      </w:r>
    </w:p>
    <w:p w:rsidR="006618E3" w:rsidRPr="006618E3" w:rsidRDefault="006618E3" w:rsidP="006618E3">
      <w:pPr>
        <w:widowControl/>
        <w:pBdr>
          <w:left w:val="single" w:sz="6" w:space="5" w:color="DDDDDD"/>
          <w:bottom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70" w:lineRule="atLeast"/>
        <w:jc w:val="left"/>
        <w:rPr>
          <w:rFonts w:ascii="Consolas" w:eastAsia="宋体" w:hAnsi="Consolas" w:cs="宋体"/>
          <w:color w:val="444444"/>
          <w:kern w:val="0"/>
          <w:szCs w:val="21"/>
        </w:rPr>
      </w:pPr>
      <w:r w:rsidRPr="006618E3">
        <w:rPr>
          <w:rFonts w:ascii="Consolas" w:eastAsia="宋体" w:hAnsi="Consolas" w:cs="宋体"/>
          <w:color w:val="444444"/>
          <w:kern w:val="0"/>
          <w:szCs w:val="21"/>
        </w:rPr>
        <w:t xml:space="preserve"># </w:t>
      </w:r>
      <w:r w:rsidRPr="006618E3">
        <w:rPr>
          <w:rFonts w:ascii="Consolas" w:eastAsia="宋体" w:hAnsi="Consolas" w:cs="宋体"/>
          <w:color w:val="444444"/>
          <w:kern w:val="0"/>
          <w:szCs w:val="21"/>
        </w:rPr>
        <w:t>测试</w:t>
      </w:r>
      <w:r w:rsidRPr="006618E3">
        <w:rPr>
          <w:rFonts w:ascii="Consolas" w:eastAsia="宋体" w:hAnsi="Consolas" w:cs="宋体"/>
          <w:color w:val="444444"/>
          <w:kern w:val="0"/>
          <w:szCs w:val="21"/>
        </w:rPr>
        <w:t>:</w:t>
      </w:r>
    </w:p>
    <w:p w:rsidR="006618E3" w:rsidRPr="006618E3" w:rsidRDefault="006618E3" w:rsidP="006618E3">
      <w:pPr>
        <w:widowControl/>
        <w:pBdr>
          <w:left w:val="single" w:sz="6" w:space="5" w:color="DDDDDD"/>
          <w:bottom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70" w:lineRule="atLeast"/>
        <w:jc w:val="left"/>
        <w:rPr>
          <w:rFonts w:ascii="Consolas" w:eastAsia="宋体" w:hAnsi="Consolas" w:cs="宋体"/>
          <w:color w:val="444444"/>
          <w:kern w:val="0"/>
          <w:szCs w:val="21"/>
        </w:rPr>
      </w:pPr>
      <w:r w:rsidRPr="006618E3">
        <w:rPr>
          <w:rFonts w:ascii="Consolas" w:eastAsia="宋体" w:hAnsi="Consolas" w:cs="宋体"/>
          <w:color w:val="444444"/>
          <w:kern w:val="0"/>
          <w:szCs w:val="21"/>
        </w:rPr>
        <w:t>print(quadratic(2, 3, 1)) # =&gt; (-0.5, -1.0)</w:t>
      </w:r>
    </w:p>
    <w:p w:rsidR="006618E3" w:rsidRPr="006618E3" w:rsidRDefault="006618E3" w:rsidP="006618E3">
      <w:pPr>
        <w:widowControl/>
        <w:pBdr>
          <w:left w:val="single" w:sz="6" w:space="5" w:color="DDDDDD"/>
          <w:bottom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70" w:lineRule="atLeast"/>
        <w:jc w:val="left"/>
        <w:rPr>
          <w:rFonts w:ascii="Consolas" w:eastAsia="宋体" w:hAnsi="Consolas" w:cs="宋体"/>
          <w:color w:val="444444"/>
          <w:kern w:val="0"/>
          <w:szCs w:val="21"/>
        </w:rPr>
      </w:pPr>
      <w:r w:rsidRPr="006618E3">
        <w:rPr>
          <w:rFonts w:ascii="Consolas" w:eastAsia="宋体" w:hAnsi="Consolas" w:cs="宋体"/>
          <w:color w:val="444444"/>
          <w:kern w:val="0"/>
          <w:szCs w:val="21"/>
        </w:rPr>
        <w:t>print(quadratic(1, 3, -4)) # =&gt; (1.0, -4.0)</w:t>
      </w:r>
    </w:p>
    <w:p w:rsidR="006618E3" w:rsidRPr="006618E3" w:rsidRDefault="006618E3" w:rsidP="006618E3">
      <w:pPr>
        <w:widowControl/>
        <w:pBdr>
          <w:top w:val="single" w:sz="6" w:space="1" w:color="auto"/>
        </w:pBdr>
        <w:jc w:val="center"/>
        <w:rPr>
          <w:rFonts w:ascii="Arial" w:eastAsia="宋体" w:hAnsi="Arial" w:cs="Arial"/>
          <w:vanish/>
          <w:kern w:val="0"/>
          <w:sz w:val="16"/>
          <w:szCs w:val="16"/>
        </w:rPr>
      </w:pPr>
      <w:r w:rsidRPr="006618E3">
        <w:rPr>
          <w:rFonts w:ascii="Arial" w:eastAsia="宋体" w:hAnsi="Arial" w:cs="Arial" w:hint="eastAsia"/>
          <w:vanish/>
          <w:kern w:val="0"/>
          <w:sz w:val="16"/>
          <w:szCs w:val="16"/>
        </w:rPr>
        <w:t>窗体底端</w:t>
      </w:r>
    </w:p>
    <w:p w:rsidR="006618E3" w:rsidRPr="006618E3" w:rsidRDefault="006618E3" w:rsidP="006618E3">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6618E3">
        <w:rPr>
          <w:rFonts w:ascii="Helvetica" w:eastAsia="宋体" w:hAnsi="Helvetica" w:cs="Helvetica"/>
          <w:color w:val="444444"/>
          <w:kern w:val="0"/>
          <w:sz w:val="27"/>
          <w:szCs w:val="27"/>
        </w:rPr>
        <w:t>参考源码</w:t>
      </w:r>
    </w:p>
    <w:p w:rsidR="006618E3" w:rsidRPr="006618E3" w:rsidRDefault="00B34CFD" w:rsidP="006618E3">
      <w:pPr>
        <w:widowControl/>
        <w:shd w:val="clear" w:color="auto" w:fill="FFFFFF"/>
        <w:spacing w:before="225" w:after="225"/>
        <w:jc w:val="left"/>
        <w:rPr>
          <w:rFonts w:ascii="Helvetica" w:eastAsia="宋体" w:hAnsi="Helvetica" w:cs="Helvetica"/>
          <w:color w:val="666666"/>
          <w:kern w:val="0"/>
          <w:szCs w:val="21"/>
        </w:rPr>
      </w:pPr>
      <w:hyperlink r:id="rId70" w:tgtFrame="_blank" w:history="1">
        <w:r w:rsidR="006618E3" w:rsidRPr="006618E3">
          <w:rPr>
            <w:rFonts w:ascii="Helvetica" w:eastAsia="宋体" w:hAnsi="Helvetica" w:cs="Helvetica"/>
            <w:color w:val="0593D3"/>
            <w:kern w:val="0"/>
            <w:szCs w:val="21"/>
          </w:rPr>
          <w:t>def_func.py</w:t>
        </w:r>
      </w:hyperlink>
    </w:p>
    <w:p w:rsidR="006618E3" w:rsidRDefault="006618E3" w:rsidP="006618E3">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6618E3">
        <w:rPr>
          <w:rFonts w:ascii="Helvetica" w:eastAsia="宋体" w:hAnsi="Helvetica" w:cs="Helvetica"/>
          <w:color w:val="444444"/>
          <w:kern w:val="0"/>
          <w:sz w:val="27"/>
          <w:szCs w:val="27"/>
        </w:rPr>
        <w:t>感觉本站内容不错，读后有收获？</w:t>
      </w:r>
    </w:p>
    <w:p w:rsidR="00E158AD" w:rsidRDefault="00E158AD" w:rsidP="00E158A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函数的参数</w:t>
      </w:r>
    </w:p>
    <w:p w:rsidR="00E158AD" w:rsidRDefault="00E158AD" w:rsidP="00E158A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258933</w:t>
      </w:r>
    </w:p>
    <w:p w:rsidR="00E158AD" w:rsidRDefault="00B34CFD" w:rsidP="00E158AD">
      <w:pPr>
        <w:spacing w:before="225" w:after="225"/>
        <w:rPr>
          <w:rFonts w:ascii="宋体" w:hAnsi="宋体" w:cs="宋体"/>
          <w:sz w:val="24"/>
          <w:szCs w:val="24"/>
        </w:rPr>
      </w:pPr>
      <w:r>
        <w:pict>
          <v:rect id="_x0000_i1060" style="width:0;height:0" o:hralign="center" o:hrstd="t" o:hrnoshade="t" o:hr="t" fillcolor="#666" stroked="f"/>
        </w:pict>
      </w:r>
    </w:p>
    <w:p w:rsidR="00E158AD" w:rsidRDefault="00E158AD" w:rsidP="00E158A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定义函数的时候，我们把参数的名字和位置确定下来，函数的接口定义就完成了。对于函数的调用者来说，只需要知道如何传递正确的参数，以及函数将返回什么样的值就够了，函数内部的复杂逻辑被封装起来，调用者无需了解。</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的函数定义非常简单，但灵活度却非常大。除了正常定义的必选参数外，还可以使用默认参数、可变参数和关键字参数，使得函数定义出来的接口，不但能处理复杂的参数，还可以简化调用者的代码。</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位置参数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我们先写一个计算</w:t>
      </w:r>
      <w:r>
        <w:rPr>
          <w:rFonts w:ascii="Helvetica" w:hAnsi="Helvetica" w:cs="Helvetica"/>
          <w:color w:val="666666"/>
          <w:sz w:val="21"/>
          <w:szCs w:val="21"/>
        </w:rPr>
        <w:t>x</w:t>
      </w:r>
      <w:r>
        <w:rPr>
          <w:rFonts w:ascii="Helvetica" w:hAnsi="Helvetica" w:cs="Helvetica"/>
          <w:color w:val="666666"/>
          <w:sz w:val="16"/>
          <w:szCs w:val="16"/>
          <w:vertAlign w:val="superscript"/>
        </w:rPr>
        <w:t>2</w:t>
      </w:r>
      <w:r>
        <w:rPr>
          <w:rFonts w:ascii="Helvetica" w:hAnsi="Helvetica" w:cs="Helvetica"/>
          <w:color w:val="666666"/>
          <w:sz w:val="21"/>
          <w:szCs w:val="21"/>
        </w:rPr>
        <w:t>的函数：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power</w:t>
      </w:r>
      <w:r>
        <w:rPr>
          <w:rStyle w:val="params"/>
          <w:color w:val="444444"/>
        </w:rPr>
        <w:t>(x)</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x * x</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对于</w:t>
      </w:r>
      <w:r>
        <w:rPr>
          <w:rStyle w:val="HTML"/>
          <w:rFonts w:ascii="Consolas" w:hAnsi="Consolas"/>
          <w:color w:val="DD0055"/>
          <w:sz w:val="18"/>
          <w:szCs w:val="18"/>
          <w:bdr w:val="single" w:sz="6" w:space="0" w:color="DDDDDD" w:frame="1"/>
          <w:shd w:val="clear" w:color="auto" w:fill="FAFAFA"/>
        </w:rPr>
        <w:t>power(x)</w:t>
      </w:r>
      <w:r>
        <w:rPr>
          <w:rFonts w:ascii="Helvetica" w:hAnsi="Helvetica" w:cs="Helvetica"/>
          <w:color w:val="666666"/>
          <w:sz w:val="21"/>
          <w:szCs w:val="21"/>
        </w:rPr>
        <w:t>函数，参数</w:t>
      </w:r>
      <w:r>
        <w:rPr>
          <w:rStyle w:val="HTML"/>
          <w:rFonts w:ascii="Consolas" w:hAnsi="Consolas"/>
          <w:color w:val="DD0055"/>
          <w:sz w:val="18"/>
          <w:szCs w:val="18"/>
          <w:bdr w:val="single" w:sz="6" w:space="0" w:color="DDDDDD" w:frame="1"/>
          <w:shd w:val="clear" w:color="auto" w:fill="FAFAFA"/>
        </w:rPr>
        <w:t>x</w:t>
      </w:r>
      <w:r>
        <w:rPr>
          <w:rFonts w:ascii="Helvetica" w:hAnsi="Helvetica" w:cs="Helvetica"/>
          <w:color w:val="666666"/>
          <w:sz w:val="21"/>
          <w:szCs w:val="21"/>
        </w:rPr>
        <w:t>就是一个位置参数。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当我们调用</w:t>
      </w:r>
      <w:r>
        <w:rPr>
          <w:rStyle w:val="HTML"/>
          <w:rFonts w:ascii="Consolas" w:hAnsi="Consolas"/>
          <w:color w:val="DD0055"/>
          <w:sz w:val="18"/>
          <w:szCs w:val="18"/>
          <w:bdr w:val="single" w:sz="6" w:space="0" w:color="DDDDDD" w:frame="1"/>
          <w:shd w:val="clear" w:color="auto" w:fill="FAFAFA"/>
        </w:rPr>
        <w:t>power</w:t>
      </w:r>
      <w:r>
        <w:rPr>
          <w:rFonts w:ascii="Helvetica" w:hAnsi="Helvetica" w:cs="Helvetica"/>
          <w:color w:val="666666"/>
          <w:sz w:val="21"/>
          <w:szCs w:val="21"/>
        </w:rPr>
        <w:t>函数时，必须传入有且仅有的一个参数</w:t>
      </w:r>
      <w:r>
        <w:rPr>
          <w:rStyle w:val="HTML"/>
          <w:rFonts w:ascii="Consolas" w:hAnsi="Consolas"/>
          <w:color w:val="DD0055"/>
          <w:sz w:val="18"/>
          <w:szCs w:val="18"/>
          <w:bdr w:val="single" w:sz="6" w:space="0" w:color="DDDDDD" w:frame="1"/>
          <w:shd w:val="clear" w:color="auto" w:fill="FAFAFA"/>
        </w:rPr>
        <w:t>x</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power(</w:t>
      </w:r>
      <w:r>
        <w:rPr>
          <w:rStyle w:val="number"/>
          <w:color w:val="009999"/>
        </w:rPr>
        <w:t>5</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power(</w:t>
      </w:r>
      <w:r>
        <w:rPr>
          <w:rStyle w:val="number"/>
          <w:color w:val="009999"/>
        </w:rPr>
        <w:t>15</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225</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现在，如果我们要计算</w:t>
      </w:r>
      <w:r>
        <w:rPr>
          <w:rFonts w:ascii="Helvetica" w:hAnsi="Helvetica" w:cs="Helvetica"/>
          <w:color w:val="666666"/>
          <w:sz w:val="21"/>
          <w:szCs w:val="21"/>
        </w:rPr>
        <w:t>x</w:t>
      </w:r>
      <w:r>
        <w:rPr>
          <w:rFonts w:ascii="Helvetica" w:hAnsi="Helvetica" w:cs="Helvetica"/>
          <w:color w:val="666666"/>
          <w:sz w:val="16"/>
          <w:szCs w:val="16"/>
          <w:vertAlign w:val="superscript"/>
        </w:rPr>
        <w:t>3</w:t>
      </w:r>
      <w:r>
        <w:rPr>
          <w:rFonts w:ascii="Helvetica" w:hAnsi="Helvetica" w:cs="Helvetica"/>
          <w:color w:val="666666"/>
          <w:sz w:val="21"/>
          <w:szCs w:val="21"/>
        </w:rPr>
        <w:t>怎么办？可以再定义一个</w:t>
      </w:r>
      <w:r>
        <w:rPr>
          <w:rStyle w:val="HTML"/>
          <w:rFonts w:ascii="Consolas" w:hAnsi="Consolas"/>
          <w:color w:val="DD0055"/>
          <w:sz w:val="18"/>
          <w:szCs w:val="18"/>
          <w:bdr w:val="single" w:sz="6" w:space="0" w:color="DDDDDD" w:frame="1"/>
          <w:shd w:val="clear" w:color="auto" w:fill="FAFAFA"/>
        </w:rPr>
        <w:t>power3</w:t>
      </w:r>
      <w:r>
        <w:rPr>
          <w:rFonts w:ascii="Helvetica" w:hAnsi="Helvetica" w:cs="Helvetica"/>
          <w:color w:val="666666"/>
          <w:sz w:val="21"/>
          <w:szCs w:val="21"/>
        </w:rPr>
        <w:t>函数，但是如果要计算</w:t>
      </w:r>
      <w:r>
        <w:rPr>
          <w:rFonts w:ascii="Helvetica" w:hAnsi="Helvetica" w:cs="Helvetica"/>
          <w:color w:val="666666"/>
          <w:sz w:val="21"/>
          <w:szCs w:val="21"/>
        </w:rPr>
        <w:t>x</w:t>
      </w:r>
      <w:r>
        <w:rPr>
          <w:rFonts w:ascii="Helvetica" w:hAnsi="Helvetica" w:cs="Helvetica"/>
          <w:color w:val="666666"/>
          <w:sz w:val="16"/>
          <w:szCs w:val="16"/>
          <w:vertAlign w:val="superscript"/>
        </w:rPr>
        <w:t>4</w:t>
      </w:r>
      <w:r>
        <w:rPr>
          <w:rFonts w:ascii="Helvetica" w:hAnsi="Helvetica" w:cs="Helvetica"/>
          <w:color w:val="666666"/>
          <w:sz w:val="21"/>
          <w:szCs w:val="21"/>
        </w:rPr>
        <w:t>、</w:t>
      </w:r>
      <w:r>
        <w:rPr>
          <w:rFonts w:ascii="Helvetica" w:hAnsi="Helvetica" w:cs="Helvetica"/>
          <w:color w:val="666666"/>
          <w:sz w:val="21"/>
          <w:szCs w:val="21"/>
        </w:rPr>
        <w:t>x</w:t>
      </w:r>
      <w:r>
        <w:rPr>
          <w:rFonts w:ascii="Helvetica" w:hAnsi="Helvetica" w:cs="Helvetica"/>
          <w:color w:val="666666"/>
          <w:sz w:val="16"/>
          <w:szCs w:val="16"/>
          <w:vertAlign w:val="superscript"/>
        </w:rPr>
        <w:t>5</w:t>
      </w:r>
      <w:r>
        <w:rPr>
          <w:rFonts w:ascii="Helvetica" w:hAnsi="Helvetica" w:cs="Helvetica"/>
          <w:color w:val="666666"/>
          <w:sz w:val="21"/>
          <w:szCs w:val="21"/>
        </w:rPr>
        <w:t>……</w:t>
      </w:r>
      <w:r>
        <w:rPr>
          <w:rFonts w:ascii="Helvetica" w:hAnsi="Helvetica" w:cs="Helvetica"/>
          <w:color w:val="666666"/>
          <w:sz w:val="21"/>
          <w:szCs w:val="21"/>
        </w:rPr>
        <w:t>怎么办？我们不可能定义无限多个函数。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你也许想到了，可以把</w:t>
      </w:r>
      <w:r>
        <w:rPr>
          <w:rStyle w:val="HTML"/>
          <w:rFonts w:ascii="Consolas" w:hAnsi="Consolas"/>
          <w:color w:val="DD0055"/>
          <w:sz w:val="18"/>
          <w:szCs w:val="18"/>
          <w:bdr w:val="single" w:sz="6" w:space="0" w:color="DDDDDD" w:frame="1"/>
          <w:shd w:val="clear" w:color="auto" w:fill="FAFAFA"/>
        </w:rPr>
        <w:t>power(x)</w:t>
      </w:r>
      <w:r>
        <w:rPr>
          <w:rFonts w:ascii="Helvetica" w:hAnsi="Helvetica" w:cs="Helvetica"/>
          <w:color w:val="666666"/>
          <w:sz w:val="21"/>
          <w:szCs w:val="21"/>
        </w:rPr>
        <w:t>修改为</w:t>
      </w:r>
      <w:r>
        <w:rPr>
          <w:rStyle w:val="HTML"/>
          <w:rFonts w:ascii="Consolas" w:hAnsi="Consolas"/>
          <w:color w:val="DD0055"/>
          <w:sz w:val="18"/>
          <w:szCs w:val="18"/>
          <w:bdr w:val="single" w:sz="6" w:space="0" w:color="DDDDDD" w:frame="1"/>
          <w:shd w:val="clear" w:color="auto" w:fill="FAFAFA"/>
        </w:rPr>
        <w:t>power(x, n)</w:t>
      </w:r>
      <w:r>
        <w:rPr>
          <w:rFonts w:ascii="Helvetica" w:hAnsi="Helvetica" w:cs="Helvetica"/>
          <w:color w:val="666666"/>
          <w:sz w:val="21"/>
          <w:szCs w:val="21"/>
        </w:rPr>
        <w:t>，用来计算</w:t>
      </w:r>
      <w:r>
        <w:rPr>
          <w:rFonts w:ascii="Helvetica" w:hAnsi="Helvetica" w:cs="Helvetica"/>
          <w:color w:val="666666"/>
          <w:sz w:val="21"/>
          <w:szCs w:val="21"/>
        </w:rPr>
        <w:t>x</w:t>
      </w:r>
      <w:r>
        <w:rPr>
          <w:rFonts w:ascii="Helvetica" w:hAnsi="Helvetica" w:cs="Helvetica"/>
          <w:color w:val="666666"/>
          <w:sz w:val="16"/>
          <w:szCs w:val="16"/>
          <w:vertAlign w:val="superscript"/>
        </w:rPr>
        <w:t>n</w:t>
      </w:r>
      <w:r>
        <w:rPr>
          <w:rFonts w:ascii="Helvetica" w:hAnsi="Helvetica" w:cs="Helvetica"/>
          <w:color w:val="666666"/>
          <w:sz w:val="21"/>
          <w:szCs w:val="21"/>
        </w:rPr>
        <w:t>，说干就干：</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power</w:t>
      </w:r>
      <w:r>
        <w:rPr>
          <w:rStyle w:val="params"/>
          <w:color w:val="444444"/>
        </w:rPr>
        <w:t>(x, n)</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 =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while</w:t>
      </w:r>
      <w:r>
        <w:rPr>
          <w:rStyle w:val="HTML"/>
          <w:color w:val="444444"/>
        </w:rPr>
        <w:t xml:space="preserve"> n &gt; </w:t>
      </w:r>
      <w:r>
        <w:rPr>
          <w:rStyle w:val="number"/>
          <w:color w:val="009999"/>
        </w:rPr>
        <w:t>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n -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 = s * x</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对于这个修改后的</w:t>
      </w:r>
      <w:r>
        <w:rPr>
          <w:rStyle w:val="HTML"/>
          <w:rFonts w:ascii="Consolas" w:hAnsi="Consolas"/>
          <w:color w:val="DD0055"/>
          <w:sz w:val="18"/>
          <w:szCs w:val="18"/>
          <w:bdr w:val="single" w:sz="6" w:space="0" w:color="DDDDDD" w:frame="1"/>
          <w:shd w:val="clear" w:color="auto" w:fill="FAFAFA"/>
        </w:rPr>
        <w:t>power(x, n)</w:t>
      </w:r>
      <w:r>
        <w:rPr>
          <w:rFonts w:ascii="Helvetica" w:hAnsi="Helvetica" w:cs="Helvetica"/>
          <w:color w:val="666666"/>
          <w:sz w:val="21"/>
          <w:szCs w:val="21"/>
        </w:rPr>
        <w:t>函数，可以计算任意</w:t>
      </w:r>
      <w:r>
        <w:rPr>
          <w:rFonts w:ascii="Helvetica" w:hAnsi="Helvetica" w:cs="Helvetica"/>
          <w:color w:val="666666"/>
          <w:sz w:val="21"/>
          <w:szCs w:val="21"/>
        </w:rPr>
        <w:t>n</w:t>
      </w:r>
      <w:r>
        <w:rPr>
          <w:rFonts w:ascii="Helvetica" w:hAnsi="Helvetica" w:cs="Helvetica"/>
          <w:color w:val="666666"/>
          <w:sz w:val="21"/>
          <w:szCs w:val="21"/>
        </w:rPr>
        <w:t>次方：</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power(</w:t>
      </w:r>
      <w:r>
        <w:rPr>
          <w:rStyle w:val="number"/>
          <w:color w:val="009999"/>
        </w:rPr>
        <w:t>5</w:t>
      </w:r>
      <w:r>
        <w:rPr>
          <w:rStyle w:val="HTML"/>
          <w:color w:val="444444"/>
        </w:rPr>
        <w:t xml:space="preserve">, </w:t>
      </w:r>
      <w:r>
        <w:rPr>
          <w:rStyle w:val="number"/>
          <w:color w:val="009999"/>
        </w:rPr>
        <w:t>2</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power(</w:t>
      </w:r>
      <w:r>
        <w:rPr>
          <w:rStyle w:val="number"/>
          <w:color w:val="009999"/>
        </w:rPr>
        <w:t>5</w:t>
      </w:r>
      <w:r>
        <w:rPr>
          <w:rStyle w:val="HTML"/>
          <w:color w:val="444444"/>
        </w:rPr>
        <w:t xml:space="preserve">, </w:t>
      </w:r>
      <w:r>
        <w:rPr>
          <w:rStyle w:val="number"/>
          <w:color w:val="009999"/>
        </w:rPr>
        <w:t>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125</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修改后的</w:t>
      </w:r>
      <w:r>
        <w:rPr>
          <w:rStyle w:val="HTML"/>
          <w:rFonts w:ascii="Consolas" w:hAnsi="Consolas"/>
          <w:color w:val="DD0055"/>
          <w:sz w:val="18"/>
          <w:szCs w:val="18"/>
          <w:bdr w:val="single" w:sz="6" w:space="0" w:color="DDDDDD" w:frame="1"/>
          <w:shd w:val="clear" w:color="auto" w:fill="FAFAFA"/>
        </w:rPr>
        <w:t>power(x, n)</w:t>
      </w:r>
      <w:r>
        <w:rPr>
          <w:rFonts w:ascii="Helvetica" w:hAnsi="Helvetica" w:cs="Helvetica"/>
          <w:color w:val="666666"/>
          <w:sz w:val="21"/>
          <w:szCs w:val="21"/>
        </w:rPr>
        <w:t>函数有两个参数：</w:t>
      </w:r>
      <w:r>
        <w:rPr>
          <w:rStyle w:val="HTML"/>
          <w:rFonts w:ascii="Consolas" w:hAnsi="Consolas"/>
          <w:color w:val="DD0055"/>
          <w:sz w:val="18"/>
          <w:szCs w:val="18"/>
          <w:bdr w:val="single" w:sz="6" w:space="0" w:color="DDDDDD" w:frame="1"/>
          <w:shd w:val="clear" w:color="auto" w:fill="FAFAFA"/>
        </w:rPr>
        <w:t>x</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n</w:t>
      </w:r>
      <w:r>
        <w:rPr>
          <w:rFonts w:ascii="Helvetica" w:hAnsi="Helvetica" w:cs="Helvetica"/>
          <w:color w:val="666666"/>
          <w:sz w:val="21"/>
          <w:szCs w:val="21"/>
        </w:rPr>
        <w:t>，这两个参数都是位置参数，调用函数时，传入的两个值按照位置顺序依次赋给参数</w:t>
      </w:r>
      <w:r>
        <w:rPr>
          <w:rStyle w:val="HTML"/>
          <w:rFonts w:ascii="Consolas" w:hAnsi="Consolas"/>
          <w:color w:val="DD0055"/>
          <w:sz w:val="18"/>
          <w:szCs w:val="18"/>
          <w:bdr w:val="single" w:sz="6" w:space="0" w:color="DDDDDD" w:frame="1"/>
          <w:shd w:val="clear" w:color="auto" w:fill="FAFAFA"/>
        </w:rPr>
        <w:t>x</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n</w:t>
      </w:r>
      <w:r>
        <w:rPr>
          <w:rFonts w:ascii="Helvetica" w:hAnsi="Helvetica" w:cs="Helvetica"/>
          <w:color w:val="666666"/>
          <w:sz w:val="21"/>
          <w:szCs w:val="21"/>
        </w:rPr>
        <w:t>。</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默认参数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新的</w:t>
      </w:r>
      <w:r>
        <w:rPr>
          <w:rStyle w:val="HTML"/>
          <w:rFonts w:ascii="Consolas" w:hAnsi="Consolas"/>
          <w:color w:val="DD0055"/>
          <w:sz w:val="18"/>
          <w:szCs w:val="18"/>
          <w:bdr w:val="single" w:sz="6" w:space="0" w:color="DDDDDD" w:frame="1"/>
          <w:shd w:val="clear" w:color="auto" w:fill="FAFAFA"/>
        </w:rPr>
        <w:t>power(x, n)</w:t>
      </w:r>
      <w:r>
        <w:rPr>
          <w:rFonts w:ascii="Helvetica" w:hAnsi="Helvetica" w:cs="Helvetica"/>
          <w:color w:val="666666"/>
          <w:sz w:val="21"/>
          <w:szCs w:val="21"/>
        </w:rPr>
        <w:t>函数定义没有问题，但是，旧的调用代码失败了，原因是我们增加了一个参数，导致旧的代码因为缺少一个参数而无法正常调用：</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power(5)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1"/>
          <w:color w:val="000080"/>
        </w:rPr>
        <w:t>stdin</w:t>
      </w:r>
      <w:r>
        <w:rPr>
          <w:rStyle w:val="tag"/>
          <w:color w:val="000080"/>
        </w:rPr>
        <w:t>&gt;</w:t>
      </w:r>
      <w:r>
        <w:rPr>
          <w:rStyle w:val="HTML"/>
          <w:color w:val="444444"/>
        </w:rPr>
        <w:t xml:space="preserve">", line 1, in </w:t>
      </w:r>
      <w:r>
        <w:rPr>
          <w:rStyle w:val="tag"/>
          <w:color w:val="000080"/>
        </w:rPr>
        <w:t>&lt;</w:t>
      </w:r>
      <w:r>
        <w:rPr>
          <w:rStyle w:val="1"/>
          <w:color w:val="000080"/>
        </w:rPr>
        <w:t>module</w:t>
      </w:r>
      <w:r>
        <w:rPr>
          <w:rStyle w:val="tag"/>
          <w:color w:val="000080"/>
        </w:rPr>
        <w:t>&gt;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TypeError: power() missing 1 required positional argument: 'n'</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的错误信息很明确：调用函数</w:t>
      </w:r>
      <w:r>
        <w:rPr>
          <w:rStyle w:val="HTML"/>
          <w:rFonts w:ascii="Consolas" w:hAnsi="Consolas"/>
          <w:color w:val="DD0055"/>
          <w:sz w:val="18"/>
          <w:szCs w:val="18"/>
          <w:bdr w:val="single" w:sz="6" w:space="0" w:color="DDDDDD" w:frame="1"/>
          <w:shd w:val="clear" w:color="auto" w:fill="FAFAFA"/>
        </w:rPr>
        <w:t>power()</w:t>
      </w:r>
      <w:r>
        <w:rPr>
          <w:rFonts w:ascii="Helvetica" w:hAnsi="Helvetica" w:cs="Helvetica"/>
          <w:color w:val="666666"/>
          <w:sz w:val="21"/>
          <w:szCs w:val="21"/>
        </w:rPr>
        <w:t>缺少了一个位置参数</w:t>
      </w:r>
      <w:r>
        <w:rPr>
          <w:rStyle w:val="HTML"/>
          <w:rFonts w:ascii="Consolas" w:hAnsi="Consolas"/>
          <w:color w:val="DD0055"/>
          <w:sz w:val="18"/>
          <w:szCs w:val="18"/>
          <w:bdr w:val="single" w:sz="6" w:space="0" w:color="DDDDDD" w:frame="1"/>
          <w:shd w:val="clear" w:color="auto" w:fill="FAFAFA"/>
        </w:rPr>
        <w:t>n</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这个时候，默认参数就排上用场了。由于我们经常计算</w:t>
      </w:r>
      <w:r>
        <w:rPr>
          <w:rFonts w:ascii="Helvetica" w:hAnsi="Helvetica" w:cs="Helvetica"/>
          <w:color w:val="666666"/>
          <w:sz w:val="21"/>
          <w:szCs w:val="21"/>
        </w:rPr>
        <w:t>x</w:t>
      </w:r>
      <w:r>
        <w:rPr>
          <w:rFonts w:ascii="Helvetica" w:hAnsi="Helvetica" w:cs="Helvetica"/>
          <w:color w:val="666666"/>
          <w:sz w:val="16"/>
          <w:szCs w:val="16"/>
          <w:vertAlign w:val="superscript"/>
        </w:rPr>
        <w:t>2</w:t>
      </w:r>
      <w:r>
        <w:rPr>
          <w:rFonts w:ascii="Helvetica" w:hAnsi="Helvetica" w:cs="Helvetica"/>
          <w:color w:val="666666"/>
          <w:sz w:val="21"/>
          <w:szCs w:val="21"/>
        </w:rPr>
        <w:t>，所以，完全可以把第二个参数</w:t>
      </w:r>
      <w:r>
        <w:rPr>
          <w:rFonts w:ascii="Helvetica" w:hAnsi="Helvetica" w:cs="Helvetica"/>
          <w:color w:val="666666"/>
          <w:sz w:val="21"/>
          <w:szCs w:val="21"/>
        </w:rPr>
        <w:t>n</w:t>
      </w:r>
      <w:r>
        <w:rPr>
          <w:rFonts w:ascii="Helvetica" w:hAnsi="Helvetica" w:cs="Helvetica"/>
          <w:color w:val="666666"/>
          <w:sz w:val="21"/>
          <w:szCs w:val="21"/>
        </w:rPr>
        <w:t>的默认值设定为</w:t>
      </w:r>
      <w:r>
        <w:rPr>
          <w:rFonts w:ascii="Helvetica" w:hAnsi="Helvetica" w:cs="Helvetica"/>
          <w:color w:val="666666"/>
          <w:sz w:val="21"/>
          <w:szCs w:val="21"/>
        </w:rPr>
        <w:t>2</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power</w:t>
      </w:r>
      <w:r>
        <w:rPr>
          <w:rStyle w:val="params"/>
          <w:color w:val="444444"/>
        </w:rPr>
        <w:t>(x, n=</w:t>
      </w:r>
      <w:r>
        <w:rPr>
          <w:rStyle w:val="number"/>
          <w:color w:val="009999"/>
        </w:rPr>
        <w:t>2</w:t>
      </w:r>
      <w:r>
        <w:rPr>
          <w:rStyle w:val="params"/>
          <w:color w:val="444444"/>
        </w:rPr>
        <w:t>)</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 =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while</w:t>
      </w:r>
      <w:r>
        <w:rPr>
          <w:rStyle w:val="HTML"/>
          <w:color w:val="444444"/>
        </w:rPr>
        <w:t xml:space="preserve"> n &gt; </w:t>
      </w:r>
      <w:r>
        <w:rPr>
          <w:rStyle w:val="number"/>
          <w:color w:val="009999"/>
        </w:rPr>
        <w:t>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n -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 = s * x</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这样，当我们调用</w:t>
      </w:r>
      <w:r>
        <w:rPr>
          <w:rStyle w:val="HTML"/>
          <w:rFonts w:ascii="Consolas" w:hAnsi="Consolas"/>
          <w:color w:val="DD0055"/>
          <w:sz w:val="18"/>
          <w:szCs w:val="18"/>
          <w:bdr w:val="single" w:sz="6" w:space="0" w:color="DDDDDD" w:frame="1"/>
          <w:shd w:val="clear" w:color="auto" w:fill="FAFAFA"/>
        </w:rPr>
        <w:t>power(5)</w:t>
      </w:r>
      <w:r>
        <w:rPr>
          <w:rFonts w:ascii="Helvetica" w:hAnsi="Helvetica" w:cs="Helvetica"/>
          <w:color w:val="666666"/>
          <w:sz w:val="21"/>
          <w:szCs w:val="21"/>
        </w:rPr>
        <w:t>时，相当于调用</w:t>
      </w:r>
      <w:r>
        <w:rPr>
          <w:rStyle w:val="HTML"/>
          <w:rFonts w:ascii="Consolas" w:hAnsi="Consolas"/>
          <w:color w:val="DD0055"/>
          <w:sz w:val="18"/>
          <w:szCs w:val="18"/>
          <w:bdr w:val="single" w:sz="6" w:space="0" w:color="DDDDDD" w:frame="1"/>
          <w:shd w:val="clear" w:color="auto" w:fill="FAFAFA"/>
        </w:rPr>
        <w:t>power(5, 2)</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power(</w:t>
      </w:r>
      <w:r>
        <w:rPr>
          <w:rStyle w:val="number"/>
          <w:color w:val="009999"/>
        </w:rPr>
        <w:t>5</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power(</w:t>
      </w:r>
      <w:r>
        <w:rPr>
          <w:rStyle w:val="number"/>
          <w:color w:val="009999"/>
        </w:rPr>
        <w:t>5</w:t>
      </w:r>
      <w:r>
        <w:rPr>
          <w:rStyle w:val="HTML"/>
          <w:color w:val="444444"/>
        </w:rPr>
        <w:t xml:space="preserve">, </w:t>
      </w:r>
      <w:r>
        <w:rPr>
          <w:rStyle w:val="number"/>
          <w:color w:val="009999"/>
        </w:rPr>
        <w:t>2</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25</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而对于</w:t>
      </w:r>
      <w:r>
        <w:rPr>
          <w:rStyle w:val="HTML"/>
          <w:rFonts w:ascii="Consolas" w:hAnsi="Consolas"/>
          <w:color w:val="DD0055"/>
          <w:sz w:val="18"/>
          <w:szCs w:val="18"/>
          <w:bdr w:val="single" w:sz="6" w:space="0" w:color="DDDDDD" w:frame="1"/>
          <w:shd w:val="clear" w:color="auto" w:fill="FAFAFA"/>
        </w:rPr>
        <w:t>n &gt; 2</w:t>
      </w:r>
      <w:r>
        <w:rPr>
          <w:rFonts w:ascii="Helvetica" w:hAnsi="Helvetica" w:cs="Helvetica"/>
          <w:color w:val="666666"/>
          <w:sz w:val="21"/>
          <w:szCs w:val="21"/>
        </w:rPr>
        <w:t>的其他情况，就必须明确地传入</w:t>
      </w:r>
      <w:r>
        <w:rPr>
          <w:rFonts w:ascii="Helvetica" w:hAnsi="Helvetica" w:cs="Helvetica"/>
          <w:color w:val="666666"/>
          <w:sz w:val="21"/>
          <w:szCs w:val="21"/>
        </w:rPr>
        <w:t>n</w:t>
      </w:r>
      <w:r>
        <w:rPr>
          <w:rFonts w:ascii="Helvetica" w:hAnsi="Helvetica" w:cs="Helvetica"/>
          <w:color w:val="666666"/>
          <w:sz w:val="21"/>
          <w:szCs w:val="21"/>
        </w:rPr>
        <w:t>，比如</w:t>
      </w:r>
      <w:r>
        <w:rPr>
          <w:rStyle w:val="HTML"/>
          <w:rFonts w:ascii="Consolas" w:hAnsi="Consolas"/>
          <w:color w:val="DD0055"/>
          <w:sz w:val="18"/>
          <w:szCs w:val="18"/>
          <w:bdr w:val="single" w:sz="6" w:space="0" w:color="DDDDDD" w:frame="1"/>
          <w:shd w:val="clear" w:color="auto" w:fill="FAFAFA"/>
        </w:rPr>
        <w:t>power(5, 3)</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从上面的例子可以看出，默认参数可以简化函数的调用。设置默认参数时，有几点要注意：</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一是必选参数在前，默认参数在后，否则</w:t>
      </w:r>
      <w:r>
        <w:rPr>
          <w:rFonts w:ascii="Helvetica" w:hAnsi="Helvetica" w:cs="Helvetica"/>
          <w:color w:val="666666"/>
          <w:sz w:val="21"/>
          <w:szCs w:val="21"/>
        </w:rPr>
        <w:t>Python</w:t>
      </w:r>
      <w:r>
        <w:rPr>
          <w:rFonts w:ascii="Helvetica" w:hAnsi="Helvetica" w:cs="Helvetica"/>
          <w:color w:val="666666"/>
          <w:sz w:val="21"/>
          <w:szCs w:val="21"/>
        </w:rPr>
        <w:t>的解释器会报错（思考一下为什么默认参数不能放在必选参数前面）；</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二是如何设置默认参数。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当函数有多个参数时，把变化大的参数放前面，变化小的参数放后面。变化小的参数就可以作为默认参数。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使用默认参数有什么好处？最大的好处是能降低调用函数的难度。</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举个例子，我们写个一年级小学生注册的函数，需要传入</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gender</w:t>
      </w:r>
      <w:r>
        <w:rPr>
          <w:rFonts w:ascii="Helvetica" w:hAnsi="Helvetica" w:cs="Helvetica"/>
          <w:color w:val="666666"/>
          <w:sz w:val="21"/>
          <w:szCs w:val="21"/>
        </w:rPr>
        <w:t>两个参数：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enroll</w:t>
      </w:r>
      <w:r>
        <w:rPr>
          <w:rStyle w:val="params"/>
          <w:color w:val="444444"/>
        </w:rPr>
        <w:t>(name, gender)</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'name:'</w:t>
      </w:r>
      <w:r>
        <w:rPr>
          <w:rStyle w:val="HTML"/>
          <w:color w:val="444444"/>
        </w:rPr>
        <w:t>, name)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'gender:'</w:t>
      </w:r>
      <w:r>
        <w:rPr>
          <w:rStyle w:val="HTML"/>
          <w:color w:val="444444"/>
        </w:rPr>
        <w:t>, gender)</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这样，调用</w:t>
      </w:r>
      <w:r>
        <w:rPr>
          <w:rStyle w:val="HTML"/>
          <w:rFonts w:ascii="Consolas" w:hAnsi="Consolas"/>
          <w:color w:val="DD0055"/>
          <w:sz w:val="18"/>
          <w:szCs w:val="18"/>
          <w:bdr w:val="single" w:sz="6" w:space="0" w:color="DDDDDD" w:frame="1"/>
          <w:shd w:val="clear" w:color="auto" w:fill="FAFAFA"/>
        </w:rPr>
        <w:t>enroll()</w:t>
      </w:r>
      <w:r>
        <w:rPr>
          <w:rFonts w:ascii="Helvetica" w:hAnsi="Helvetica" w:cs="Helvetica"/>
          <w:color w:val="666666"/>
          <w:sz w:val="21"/>
          <w:szCs w:val="21"/>
        </w:rPr>
        <w:t>函数只需要传入两个参数：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enroll(</w:t>
      </w:r>
      <w:r>
        <w:rPr>
          <w:rStyle w:val="string"/>
          <w:color w:val="DD1144"/>
        </w:rPr>
        <w:t>'Sarah'</w:t>
      </w:r>
      <w:r>
        <w:rPr>
          <w:rStyle w:val="HTML"/>
          <w:color w:val="444444"/>
        </w:rPr>
        <w:t xml:space="preserve">, </w:t>
      </w:r>
      <w:r>
        <w:rPr>
          <w:rStyle w:val="string"/>
          <w:color w:val="DD1144"/>
        </w:rPr>
        <w:t>'F'</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name: Sarah</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gender: F</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如果要继续传入年龄、城市等信息怎么办？这样会使得调用函数的复杂度大大增加。</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我们可以把年龄和城市设为默认参数：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enroll</w:t>
      </w:r>
      <w:r>
        <w:rPr>
          <w:rStyle w:val="params"/>
          <w:color w:val="444444"/>
        </w:rPr>
        <w:t>(name, gender, age=</w:t>
      </w:r>
      <w:r>
        <w:rPr>
          <w:rStyle w:val="number"/>
          <w:color w:val="009999"/>
        </w:rPr>
        <w:t>6</w:t>
      </w:r>
      <w:r>
        <w:rPr>
          <w:rStyle w:val="params"/>
          <w:color w:val="444444"/>
        </w:rPr>
        <w:t>, city=</w:t>
      </w:r>
      <w:r>
        <w:rPr>
          <w:rStyle w:val="string"/>
          <w:color w:val="DD1144"/>
        </w:rPr>
        <w:t>'Beijing'</w:t>
      </w:r>
      <w:r>
        <w:rPr>
          <w:rStyle w:val="params"/>
          <w:color w:val="444444"/>
        </w:rPr>
        <w:t>)</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'name:'</w:t>
      </w:r>
      <w:r>
        <w:rPr>
          <w:rStyle w:val="HTML"/>
          <w:color w:val="444444"/>
        </w:rPr>
        <w:t>, name)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'gender:'</w:t>
      </w:r>
      <w:r>
        <w:rPr>
          <w:rStyle w:val="HTML"/>
          <w:color w:val="444444"/>
        </w:rPr>
        <w:t>, gender)</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'age:'</w:t>
      </w:r>
      <w:r>
        <w:rPr>
          <w:rStyle w:val="HTML"/>
          <w:color w:val="444444"/>
        </w:rPr>
        <w:t>, age)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'city:'</w:t>
      </w:r>
      <w:r>
        <w:rPr>
          <w:rStyle w:val="HTML"/>
          <w:color w:val="444444"/>
        </w:rPr>
        <w:t>, city)</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这样，大多数学生注册时不需要提供年龄和城市，只提供必须的两个参数：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enroll(</w:t>
      </w:r>
      <w:r>
        <w:rPr>
          <w:rStyle w:val="string"/>
          <w:color w:val="DD1144"/>
        </w:rPr>
        <w:t>'Sarah'</w:t>
      </w:r>
      <w:r>
        <w:rPr>
          <w:rStyle w:val="HTML"/>
          <w:color w:val="444444"/>
        </w:rPr>
        <w:t xml:space="preserve">, </w:t>
      </w:r>
      <w:r>
        <w:rPr>
          <w:rStyle w:val="string"/>
          <w:color w:val="DD1144"/>
        </w:rPr>
        <w:t>'F'</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name: Sarah</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gender: F</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age: </w:t>
      </w:r>
      <w:r>
        <w:rPr>
          <w:rStyle w:val="number"/>
          <w:color w:val="009999"/>
        </w:rPr>
        <w:t>6</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city: Beijing</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只有与默认参数不符的学生才需要提供额外的信息：</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enroll('Bob', 'M', 7)</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enroll('Adam', 'M', city='Tianjin')</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可见，默认参数降低了函数调用的难度，而一旦需要更复杂的调用时，又可以传递更多的参数来实现。无论是简单调用还是复杂调用，函数只需要定义一个。</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有多个默认参数时，调用的时候，既可以按顺序提供默认参数，比如调用</w:t>
      </w:r>
      <w:r>
        <w:rPr>
          <w:rStyle w:val="HTML"/>
          <w:rFonts w:ascii="Consolas" w:hAnsi="Consolas"/>
          <w:color w:val="DD0055"/>
          <w:sz w:val="18"/>
          <w:szCs w:val="18"/>
          <w:bdr w:val="single" w:sz="6" w:space="0" w:color="DDDDDD" w:frame="1"/>
          <w:shd w:val="clear" w:color="auto" w:fill="FAFAFA"/>
        </w:rPr>
        <w:t>enroll('Bob', 'M', 7)</w:t>
      </w:r>
      <w:r>
        <w:rPr>
          <w:rFonts w:ascii="Helvetica" w:hAnsi="Helvetica" w:cs="Helvetica"/>
          <w:color w:val="666666"/>
          <w:sz w:val="21"/>
          <w:szCs w:val="21"/>
        </w:rPr>
        <w:t>，意思是，除了</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gender</w:t>
      </w:r>
      <w:r>
        <w:rPr>
          <w:rFonts w:ascii="Helvetica" w:hAnsi="Helvetica" w:cs="Helvetica"/>
          <w:color w:val="666666"/>
          <w:sz w:val="21"/>
          <w:szCs w:val="21"/>
        </w:rPr>
        <w:t>这两个参数外，最后</w:t>
      </w:r>
      <w:r>
        <w:rPr>
          <w:rFonts w:ascii="Helvetica" w:hAnsi="Helvetica" w:cs="Helvetica"/>
          <w:color w:val="666666"/>
          <w:sz w:val="21"/>
          <w:szCs w:val="21"/>
        </w:rPr>
        <w:t>1</w:t>
      </w:r>
      <w:r>
        <w:rPr>
          <w:rFonts w:ascii="Helvetica" w:hAnsi="Helvetica" w:cs="Helvetica"/>
          <w:color w:val="666666"/>
          <w:sz w:val="21"/>
          <w:szCs w:val="21"/>
        </w:rPr>
        <w:t>个参数应用在参数</w:t>
      </w:r>
      <w:r>
        <w:rPr>
          <w:rStyle w:val="HTML"/>
          <w:rFonts w:ascii="Consolas" w:hAnsi="Consolas"/>
          <w:color w:val="DD0055"/>
          <w:sz w:val="18"/>
          <w:szCs w:val="18"/>
          <w:bdr w:val="single" w:sz="6" w:space="0" w:color="DDDDDD" w:frame="1"/>
          <w:shd w:val="clear" w:color="auto" w:fill="FAFAFA"/>
        </w:rPr>
        <w:t>age</w:t>
      </w:r>
      <w:r>
        <w:rPr>
          <w:rFonts w:ascii="Helvetica" w:hAnsi="Helvetica" w:cs="Helvetica"/>
          <w:color w:val="666666"/>
          <w:sz w:val="21"/>
          <w:szCs w:val="21"/>
        </w:rPr>
        <w:t>上，</w:t>
      </w:r>
      <w:r>
        <w:rPr>
          <w:rStyle w:val="HTML"/>
          <w:rFonts w:ascii="Consolas" w:hAnsi="Consolas"/>
          <w:color w:val="DD0055"/>
          <w:sz w:val="18"/>
          <w:szCs w:val="18"/>
          <w:bdr w:val="single" w:sz="6" w:space="0" w:color="DDDDDD" w:frame="1"/>
          <w:shd w:val="clear" w:color="auto" w:fill="FAFAFA"/>
        </w:rPr>
        <w:t>city</w:t>
      </w:r>
      <w:r>
        <w:rPr>
          <w:rFonts w:ascii="Helvetica" w:hAnsi="Helvetica" w:cs="Helvetica"/>
          <w:color w:val="666666"/>
          <w:sz w:val="21"/>
          <w:szCs w:val="21"/>
        </w:rPr>
        <w:t>参数由于没有提供，仍然使用默认值。</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也可以不按顺序提供部分默认参数。当不按顺序提供部分默认参数时，需要把参数名写上。比如调用</w:t>
      </w:r>
      <w:r>
        <w:rPr>
          <w:rStyle w:val="HTML"/>
          <w:rFonts w:ascii="Consolas" w:hAnsi="Consolas"/>
          <w:color w:val="DD0055"/>
          <w:sz w:val="18"/>
          <w:szCs w:val="18"/>
          <w:bdr w:val="single" w:sz="6" w:space="0" w:color="DDDDDD" w:frame="1"/>
          <w:shd w:val="clear" w:color="auto" w:fill="FAFAFA"/>
        </w:rPr>
        <w:t>enroll('Adam', 'M', city='Tianjin')</w:t>
      </w:r>
      <w:r>
        <w:rPr>
          <w:rFonts w:ascii="Helvetica" w:hAnsi="Helvetica" w:cs="Helvetica"/>
          <w:color w:val="666666"/>
          <w:sz w:val="21"/>
          <w:szCs w:val="21"/>
        </w:rPr>
        <w:t>，意思是，</w:t>
      </w:r>
      <w:r>
        <w:rPr>
          <w:rStyle w:val="HTML"/>
          <w:rFonts w:ascii="Consolas" w:hAnsi="Consolas"/>
          <w:color w:val="DD0055"/>
          <w:sz w:val="18"/>
          <w:szCs w:val="18"/>
          <w:bdr w:val="single" w:sz="6" w:space="0" w:color="DDDDDD" w:frame="1"/>
          <w:shd w:val="clear" w:color="auto" w:fill="FAFAFA"/>
        </w:rPr>
        <w:t>city</w:t>
      </w:r>
      <w:r>
        <w:rPr>
          <w:rFonts w:ascii="Helvetica" w:hAnsi="Helvetica" w:cs="Helvetica"/>
          <w:color w:val="666666"/>
          <w:sz w:val="21"/>
          <w:szCs w:val="21"/>
        </w:rPr>
        <w:t>参数用传进去的值，其他默认参数继续使用默认值。</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默认参数很有用，但使用不当，也会掉坑里。默认参数有个最大的坑，演示如下：</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先定义一个函数，传入一个</w:t>
      </w:r>
      <w:r>
        <w:rPr>
          <w:rFonts w:ascii="Helvetica" w:hAnsi="Helvetica" w:cs="Helvetica"/>
          <w:color w:val="666666"/>
          <w:sz w:val="21"/>
          <w:szCs w:val="21"/>
        </w:rPr>
        <w:t>list</w:t>
      </w:r>
      <w:r>
        <w:rPr>
          <w:rFonts w:ascii="Helvetica" w:hAnsi="Helvetica" w:cs="Helvetica"/>
          <w:color w:val="666666"/>
          <w:sz w:val="21"/>
          <w:szCs w:val="21"/>
        </w:rPr>
        <w:t>，添加一个</w:t>
      </w:r>
      <w:r>
        <w:rPr>
          <w:rStyle w:val="HTML"/>
          <w:rFonts w:ascii="Consolas" w:hAnsi="Consolas"/>
          <w:color w:val="DD0055"/>
          <w:sz w:val="18"/>
          <w:szCs w:val="18"/>
          <w:bdr w:val="single" w:sz="6" w:space="0" w:color="DDDDDD" w:frame="1"/>
          <w:shd w:val="clear" w:color="auto" w:fill="FAFAFA"/>
        </w:rPr>
        <w:t>END</w:t>
      </w:r>
      <w:r>
        <w:rPr>
          <w:rFonts w:ascii="Helvetica" w:hAnsi="Helvetica" w:cs="Helvetica"/>
          <w:color w:val="666666"/>
          <w:sz w:val="21"/>
          <w:szCs w:val="21"/>
        </w:rPr>
        <w:t>再返回：</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add_end</w:t>
      </w:r>
      <w:r>
        <w:rPr>
          <w:rStyle w:val="params"/>
          <w:color w:val="444444"/>
        </w:rPr>
        <w:t>(L=[])</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L.append(</w:t>
      </w:r>
      <w:r>
        <w:rPr>
          <w:rStyle w:val="string"/>
          <w:color w:val="DD1144"/>
        </w:rPr>
        <w:t>'END'</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L</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当你正常调用时，结果似乎不错：</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add_end</w:t>
      </w:r>
      <w:r>
        <w:rPr>
          <w:rStyle w:val="HTML"/>
          <w:color w:val="444444"/>
        </w:rPr>
        <w:t>(</w:t>
      </w:r>
      <w:r>
        <w:rPr>
          <w:rStyle w:val="attrselector"/>
          <w:color w:val="444444"/>
        </w:rPr>
        <w:t>[1, 2, 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[1, 2, 3, 'END']</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add_end</w:t>
      </w:r>
      <w:r>
        <w:rPr>
          <w:rStyle w:val="HTML"/>
          <w:color w:val="444444"/>
        </w:rPr>
        <w:t>(</w:t>
      </w:r>
      <w:r>
        <w:rPr>
          <w:rStyle w:val="attrselector"/>
          <w:color w:val="444444"/>
        </w:rPr>
        <w:t>['x', 'y', 'z']</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['x', 'y', 'z', 'END']</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当你使用默认参数调用时，一开始结果也是对的：</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&gt;&gt;&gt; </w:t>
      </w:r>
      <w:r>
        <w:rPr>
          <w:rStyle w:val="tag"/>
          <w:color w:val="000080"/>
        </w:rPr>
        <w:t>add_end</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['END']</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但是，再次调用</w:t>
      </w:r>
      <w:r>
        <w:rPr>
          <w:rStyle w:val="HTML"/>
          <w:rFonts w:ascii="Consolas" w:hAnsi="Consolas"/>
          <w:color w:val="DD0055"/>
          <w:sz w:val="18"/>
          <w:szCs w:val="18"/>
          <w:bdr w:val="single" w:sz="6" w:space="0" w:color="DDDDDD" w:frame="1"/>
          <w:shd w:val="clear" w:color="auto" w:fill="FAFAFA"/>
        </w:rPr>
        <w:t>add_end()</w:t>
      </w:r>
      <w:r>
        <w:rPr>
          <w:rFonts w:ascii="Helvetica" w:hAnsi="Helvetica" w:cs="Helvetica"/>
          <w:color w:val="666666"/>
          <w:sz w:val="21"/>
          <w:szCs w:val="21"/>
        </w:rPr>
        <w:t>时，结果就不对了：</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add_end</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['END', 'END']</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add_end</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['END', 'END', 'END']</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很多初学者很疑惑，默认参数是</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，但是函数似乎每次都</w:t>
      </w:r>
      <w:r>
        <w:rPr>
          <w:rFonts w:ascii="Helvetica" w:hAnsi="Helvetica" w:cs="Helvetica"/>
          <w:color w:val="666666"/>
          <w:sz w:val="21"/>
          <w:szCs w:val="21"/>
        </w:rPr>
        <w:t>“</w:t>
      </w:r>
      <w:r>
        <w:rPr>
          <w:rFonts w:ascii="Helvetica" w:hAnsi="Helvetica" w:cs="Helvetica"/>
          <w:color w:val="666666"/>
          <w:sz w:val="21"/>
          <w:szCs w:val="21"/>
        </w:rPr>
        <w:t>记住了</w:t>
      </w:r>
      <w:r>
        <w:rPr>
          <w:rFonts w:ascii="Helvetica" w:hAnsi="Helvetica" w:cs="Helvetica"/>
          <w:color w:val="666666"/>
          <w:sz w:val="21"/>
          <w:szCs w:val="21"/>
        </w:rPr>
        <w:t>”</w:t>
      </w:r>
      <w:r>
        <w:rPr>
          <w:rFonts w:ascii="Helvetica" w:hAnsi="Helvetica" w:cs="Helvetica"/>
          <w:color w:val="666666"/>
          <w:sz w:val="21"/>
          <w:szCs w:val="21"/>
        </w:rPr>
        <w:t>上次添加了</w:t>
      </w:r>
      <w:r>
        <w:rPr>
          <w:rStyle w:val="HTML"/>
          <w:rFonts w:ascii="Consolas" w:hAnsi="Consolas"/>
          <w:color w:val="DD0055"/>
          <w:sz w:val="18"/>
          <w:szCs w:val="18"/>
          <w:bdr w:val="single" w:sz="6" w:space="0" w:color="DDDDDD" w:frame="1"/>
          <w:shd w:val="clear" w:color="auto" w:fill="FAFAFA"/>
        </w:rPr>
        <w:t>'END'</w:t>
      </w:r>
      <w:r>
        <w:rPr>
          <w:rFonts w:ascii="Helvetica" w:hAnsi="Helvetica" w:cs="Helvetica"/>
          <w:color w:val="666666"/>
          <w:sz w:val="21"/>
          <w:szCs w:val="21"/>
        </w:rPr>
        <w:t>后的</w:t>
      </w:r>
      <w:r>
        <w:rPr>
          <w:rFonts w:ascii="Helvetica" w:hAnsi="Helvetica" w:cs="Helvetica"/>
          <w:color w:val="666666"/>
          <w:sz w:val="21"/>
          <w:szCs w:val="21"/>
        </w:rPr>
        <w:t>list</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原因解释如下：</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函数在定义的时候，默认参数</w:t>
      </w:r>
      <w:r>
        <w:rPr>
          <w:rStyle w:val="HTML"/>
          <w:rFonts w:ascii="Consolas" w:hAnsi="Consolas"/>
          <w:color w:val="DD0055"/>
          <w:sz w:val="18"/>
          <w:szCs w:val="18"/>
          <w:bdr w:val="single" w:sz="6" w:space="0" w:color="DDDDDD" w:frame="1"/>
          <w:shd w:val="clear" w:color="auto" w:fill="FAFAFA"/>
        </w:rPr>
        <w:t>L</w:t>
      </w:r>
      <w:r>
        <w:rPr>
          <w:rFonts w:ascii="Helvetica" w:hAnsi="Helvetica" w:cs="Helvetica"/>
          <w:color w:val="666666"/>
          <w:sz w:val="21"/>
          <w:szCs w:val="21"/>
        </w:rPr>
        <w:t>的值就被计算出来了，即</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，因为默认参数</w:t>
      </w:r>
      <w:r>
        <w:rPr>
          <w:rStyle w:val="HTML"/>
          <w:rFonts w:ascii="Consolas" w:hAnsi="Consolas"/>
          <w:color w:val="DD0055"/>
          <w:sz w:val="18"/>
          <w:szCs w:val="18"/>
          <w:bdr w:val="single" w:sz="6" w:space="0" w:color="DDDDDD" w:frame="1"/>
          <w:shd w:val="clear" w:color="auto" w:fill="FAFAFA"/>
        </w:rPr>
        <w:t>L</w:t>
      </w:r>
      <w:r>
        <w:rPr>
          <w:rFonts w:ascii="Helvetica" w:hAnsi="Helvetica" w:cs="Helvetica"/>
          <w:color w:val="666666"/>
          <w:sz w:val="21"/>
          <w:szCs w:val="21"/>
        </w:rPr>
        <w:t>也是一个变量，它指向对象</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，每次调用该函数，如果改变了</w:t>
      </w:r>
      <w:r>
        <w:rPr>
          <w:rStyle w:val="HTML"/>
          <w:rFonts w:ascii="Consolas" w:hAnsi="Consolas"/>
          <w:color w:val="DD0055"/>
          <w:sz w:val="18"/>
          <w:szCs w:val="18"/>
          <w:bdr w:val="single" w:sz="6" w:space="0" w:color="DDDDDD" w:frame="1"/>
          <w:shd w:val="clear" w:color="auto" w:fill="FAFAFA"/>
        </w:rPr>
        <w:t>L</w:t>
      </w:r>
      <w:r>
        <w:rPr>
          <w:rFonts w:ascii="Helvetica" w:hAnsi="Helvetica" w:cs="Helvetica"/>
          <w:color w:val="666666"/>
          <w:sz w:val="21"/>
          <w:szCs w:val="21"/>
        </w:rPr>
        <w:t>的内容，则下次调用时，默认参数的内容就变了，不再是函数定义时的</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了。</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所以，定义默认参数要牢记一点：默认参数必须指向不变对象！</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要修改上面的例子，我们可以用</w:t>
      </w:r>
      <w:r>
        <w:rPr>
          <w:rStyle w:val="HTML"/>
          <w:rFonts w:ascii="Consolas" w:hAnsi="Consolas"/>
          <w:color w:val="DD0055"/>
          <w:sz w:val="18"/>
          <w:szCs w:val="18"/>
          <w:bdr w:val="single" w:sz="6" w:space="0" w:color="DDDDDD" w:frame="1"/>
          <w:shd w:val="clear" w:color="auto" w:fill="FAFAFA"/>
        </w:rPr>
        <w:t>None</w:t>
      </w:r>
      <w:r>
        <w:rPr>
          <w:rFonts w:ascii="Helvetica" w:hAnsi="Helvetica" w:cs="Helvetica"/>
          <w:color w:val="666666"/>
          <w:sz w:val="21"/>
          <w:szCs w:val="21"/>
        </w:rPr>
        <w:t>这个不变对象来实现：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add_end</w:t>
      </w:r>
      <w:r>
        <w:rPr>
          <w:rStyle w:val="params"/>
          <w:color w:val="444444"/>
        </w:rPr>
        <w:t>(L=None)</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L </w:t>
      </w:r>
      <w:r>
        <w:rPr>
          <w:rStyle w:val="keyword"/>
          <w:b/>
          <w:bCs/>
          <w:color w:val="333333"/>
        </w:rPr>
        <w:t>is</w:t>
      </w:r>
      <w:r>
        <w:rPr>
          <w:rStyle w:val="HTML"/>
          <w:color w:val="444444"/>
        </w:rPr>
        <w:t xml:space="preserve"> </w:t>
      </w:r>
      <w:r>
        <w:rPr>
          <w:rStyle w:val="builtin"/>
          <w:color w:val="0086B3"/>
        </w:rPr>
        <w:t>None</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 =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L.append(</w:t>
      </w:r>
      <w:r>
        <w:rPr>
          <w:rStyle w:val="string"/>
          <w:color w:val="DD1144"/>
        </w:rPr>
        <w:t>'END'</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L</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现在，无论调用多少次，都不会有问题：</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add_end</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['END']</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add_end</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['END']</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为什么要设计</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None</w:t>
      </w:r>
      <w:r>
        <w:rPr>
          <w:rFonts w:ascii="Helvetica" w:hAnsi="Helvetica" w:cs="Helvetica"/>
          <w:color w:val="666666"/>
          <w:sz w:val="21"/>
          <w:szCs w:val="21"/>
        </w:rPr>
        <w:t>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可变参数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函数中，还可以定义可变参数。顾名思义，可变参数就是传入的参数个数是可变的，可以是</w:t>
      </w:r>
      <w:r>
        <w:rPr>
          <w:rFonts w:ascii="Helvetica" w:hAnsi="Helvetica" w:cs="Helvetica"/>
          <w:color w:val="666666"/>
          <w:sz w:val="21"/>
          <w:szCs w:val="21"/>
        </w:rPr>
        <w:t>1</w:t>
      </w:r>
      <w:r>
        <w:rPr>
          <w:rFonts w:ascii="Helvetica" w:hAnsi="Helvetica" w:cs="Helvetica"/>
          <w:color w:val="666666"/>
          <w:sz w:val="21"/>
          <w:szCs w:val="21"/>
        </w:rPr>
        <w:t>个、</w:t>
      </w:r>
      <w:r>
        <w:rPr>
          <w:rFonts w:ascii="Helvetica" w:hAnsi="Helvetica" w:cs="Helvetica"/>
          <w:color w:val="666666"/>
          <w:sz w:val="21"/>
          <w:szCs w:val="21"/>
        </w:rPr>
        <w:t>2</w:t>
      </w:r>
      <w:r>
        <w:rPr>
          <w:rFonts w:ascii="Helvetica" w:hAnsi="Helvetica" w:cs="Helvetica"/>
          <w:color w:val="666666"/>
          <w:sz w:val="21"/>
          <w:szCs w:val="21"/>
        </w:rPr>
        <w:t>个到任意个，还可以是</w:t>
      </w:r>
      <w:r>
        <w:rPr>
          <w:rFonts w:ascii="Helvetica" w:hAnsi="Helvetica" w:cs="Helvetica"/>
          <w:color w:val="666666"/>
          <w:sz w:val="21"/>
          <w:szCs w:val="21"/>
        </w:rPr>
        <w:t>0</w:t>
      </w:r>
      <w:r>
        <w:rPr>
          <w:rFonts w:ascii="Helvetica" w:hAnsi="Helvetica" w:cs="Helvetica"/>
          <w:color w:val="666666"/>
          <w:sz w:val="21"/>
          <w:szCs w:val="21"/>
        </w:rPr>
        <w:t>个。</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我们以数学题为例子，给定一组数字</w:t>
      </w:r>
      <w:r>
        <w:rPr>
          <w:rFonts w:ascii="Helvetica" w:hAnsi="Helvetica" w:cs="Helvetica"/>
          <w:color w:val="666666"/>
          <w:sz w:val="21"/>
          <w:szCs w:val="21"/>
        </w:rPr>
        <w:t>a</w:t>
      </w:r>
      <w:r>
        <w:rPr>
          <w:rFonts w:ascii="Helvetica" w:hAnsi="Helvetica" w:cs="Helvetica"/>
          <w:color w:val="666666"/>
          <w:sz w:val="21"/>
          <w:szCs w:val="21"/>
        </w:rPr>
        <w:t>，</w:t>
      </w:r>
      <w:r>
        <w:rPr>
          <w:rFonts w:ascii="Helvetica" w:hAnsi="Helvetica" w:cs="Helvetica"/>
          <w:color w:val="666666"/>
          <w:sz w:val="21"/>
          <w:szCs w:val="21"/>
        </w:rPr>
        <w:t>b</w:t>
      </w:r>
      <w:r>
        <w:rPr>
          <w:rFonts w:ascii="Helvetica" w:hAnsi="Helvetica" w:cs="Helvetica"/>
          <w:color w:val="666666"/>
          <w:sz w:val="21"/>
          <w:szCs w:val="21"/>
        </w:rPr>
        <w:t>，</w:t>
      </w:r>
      <w:r>
        <w:rPr>
          <w:rFonts w:ascii="Helvetica" w:hAnsi="Helvetica" w:cs="Helvetica"/>
          <w:color w:val="666666"/>
          <w:sz w:val="21"/>
          <w:szCs w:val="21"/>
        </w:rPr>
        <w:t>c……</w:t>
      </w:r>
      <w:r>
        <w:rPr>
          <w:rFonts w:ascii="Helvetica" w:hAnsi="Helvetica" w:cs="Helvetica"/>
          <w:color w:val="666666"/>
          <w:sz w:val="21"/>
          <w:szCs w:val="21"/>
        </w:rPr>
        <w:t>，请计算</w:t>
      </w:r>
      <w:r>
        <w:rPr>
          <w:rFonts w:ascii="Helvetica" w:hAnsi="Helvetica" w:cs="Helvetica"/>
          <w:color w:val="666666"/>
          <w:sz w:val="21"/>
          <w:szCs w:val="21"/>
        </w:rPr>
        <w:t>a</w:t>
      </w:r>
      <w:r>
        <w:rPr>
          <w:rFonts w:ascii="Helvetica" w:hAnsi="Helvetica" w:cs="Helvetica"/>
          <w:color w:val="666666"/>
          <w:sz w:val="16"/>
          <w:szCs w:val="16"/>
          <w:vertAlign w:val="superscript"/>
        </w:rPr>
        <w:t>2</w:t>
      </w:r>
      <w:r>
        <w:rPr>
          <w:rFonts w:ascii="Helvetica" w:hAnsi="Helvetica" w:cs="Helvetica"/>
          <w:color w:val="666666"/>
          <w:sz w:val="21"/>
          <w:szCs w:val="21"/>
        </w:rPr>
        <w:t xml:space="preserve"> + b</w:t>
      </w:r>
      <w:r>
        <w:rPr>
          <w:rFonts w:ascii="Helvetica" w:hAnsi="Helvetica" w:cs="Helvetica"/>
          <w:color w:val="666666"/>
          <w:sz w:val="16"/>
          <w:szCs w:val="16"/>
          <w:vertAlign w:val="superscript"/>
        </w:rPr>
        <w:t>2</w:t>
      </w:r>
      <w:r>
        <w:rPr>
          <w:rFonts w:ascii="Helvetica" w:hAnsi="Helvetica" w:cs="Helvetica"/>
          <w:color w:val="666666"/>
          <w:sz w:val="21"/>
          <w:szCs w:val="21"/>
        </w:rPr>
        <w:t xml:space="preserve"> + c</w:t>
      </w:r>
      <w:r>
        <w:rPr>
          <w:rFonts w:ascii="Helvetica" w:hAnsi="Helvetica" w:cs="Helvetica"/>
          <w:color w:val="666666"/>
          <w:sz w:val="16"/>
          <w:szCs w:val="16"/>
          <w:vertAlign w:val="superscript"/>
        </w:rPr>
        <w:t>2</w:t>
      </w:r>
      <w:r>
        <w:rPr>
          <w:rFonts w:ascii="Helvetica" w:hAnsi="Helvetica" w:cs="Helvetica"/>
          <w:color w:val="666666"/>
          <w:sz w:val="21"/>
          <w:szCs w:val="21"/>
        </w:rPr>
        <w:t xml:space="preserve"> + ……</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要定义出这个函数，我们必须确定输入的参数。由于参数个数不确定，我们首先想到可以把</w:t>
      </w:r>
      <w:r>
        <w:rPr>
          <w:rFonts w:ascii="Helvetica" w:hAnsi="Helvetica" w:cs="Helvetica"/>
          <w:color w:val="666666"/>
          <w:sz w:val="21"/>
          <w:szCs w:val="21"/>
        </w:rPr>
        <w:t>a</w:t>
      </w:r>
      <w:r>
        <w:rPr>
          <w:rFonts w:ascii="Helvetica" w:hAnsi="Helvetica" w:cs="Helvetica"/>
          <w:color w:val="666666"/>
          <w:sz w:val="21"/>
          <w:szCs w:val="21"/>
        </w:rPr>
        <w:t>，</w:t>
      </w:r>
      <w:r>
        <w:rPr>
          <w:rFonts w:ascii="Helvetica" w:hAnsi="Helvetica" w:cs="Helvetica"/>
          <w:color w:val="666666"/>
          <w:sz w:val="21"/>
          <w:szCs w:val="21"/>
        </w:rPr>
        <w:t>b</w:t>
      </w:r>
      <w:r>
        <w:rPr>
          <w:rFonts w:ascii="Helvetica" w:hAnsi="Helvetica" w:cs="Helvetica"/>
          <w:color w:val="666666"/>
          <w:sz w:val="21"/>
          <w:szCs w:val="21"/>
        </w:rPr>
        <w:t>，</w:t>
      </w:r>
      <w:r>
        <w:rPr>
          <w:rFonts w:ascii="Helvetica" w:hAnsi="Helvetica" w:cs="Helvetica"/>
          <w:color w:val="666666"/>
          <w:sz w:val="21"/>
          <w:szCs w:val="21"/>
        </w:rPr>
        <w:t>c……</w:t>
      </w:r>
      <w:r>
        <w:rPr>
          <w:rFonts w:ascii="Helvetica" w:hAnsi="Helvetica" w:cs="Helvetica"/>
          <w:color w:val="666666"/>
          <w:sz w:val="21"/>
          <w:szCs w:val="21"/>
        </w:rPr>
        <w:t>作为一个</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传进来，这样，函数可以定义如下：</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calc</w:t>
      </w:r>
      <w:r>
        <w:rPr>
          <w:rStyle w:val="params"/>
          <w:color w:val="444444"/>
        </w:rPr>
        <w:t>(numbers)</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sum = </w:t>
      </w:r>
      <w:r>
        <w:rPr>
          <w:rStyle w:val="number"/>
          <w:color w:val="009999"/>
        </w:rPr>
        <w:t>0</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n </w:t>
      </w:r>
      <w:r>
        <w:rPr>
          <w:rStyle w:val="keyword"/>
          <w:b/>
          <w:bCs/>
          <w:color w:val="333333"/>
        </w:rPr>
        <w:t>in</w:t>
      </w:r>
      <w:r>
        <w:rPr>
          <w:rStyle w:val="HTML"/>
          <w:color w:val="444444"/>
        </w:rPr>
        <w:t xml:space="preserve"> numbers:</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sum = sum + n * n</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sum</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但是调用的时候，需要先组装出一个</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calc([</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14</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calc((</w:t>
      </w:r>
      <w:r>
        <w:rPr>
          <w:rStyle w:val="number"/>
          <w:color w:val="009999"/>
        </w:rPr>
        <w:t>1</w:t>
      </w:r>
      <w:r>
        <w:rPr>
          <w:rStyle w:val="HTML"/>
          <w:color w:val="444444"/>
        </w:rPr>
        <w:t xml:space="preserve">, </w:t>
      </w:r>
      <w:r>
        <w:rPr>
          <w:rStyle w:val="number"/>
          <w:color w:val="009999"/>
        </w:rPr>
        <w:t>3</w:t>
      </w:r>
      <w:r>
        <w:rPr>
          <w:rStyle w:val="HTML"/>
          <w:color w:val="444444"/>
        </w:rPr>
        <w:t xml:space="preserve">, </w:t>
      </w:r>
      <w:r>
        <w:rPr>
          <w:rStyle w:val="number"/>
          <w:color w:val="009999"/>
        </w:rPr>
        <w:t>5</w:t>
      </w:r>
      <w:r>
        <w:rPr>
          <w:rStyle w:val="HTML"/>
          <w:color w:val="444444"/>
        </w:rPr>
        <w:t xml:space="preserve">, </w:t>
      </w:r>
      <w:r>
        <w:rPr>
          <w:rStyle w:val="number"/>
          <w:color w:val="009999"/>
        </w:rPr>
        <w:t>7</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84</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如果利用可变参数，调用函数的方式可以简化成这样：</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calc(</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14</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calc(</w:t>
      </w:r>
      <w:r>
        <w:rPr>
          <w:rStyle w:val="number"/>
          <w:color w:val="009999"/>
        </w:rPr>
        <w:t>1</w:t>
      </w:r>
      <w:r>
        <w:rPr>
          <w:rStyle w:val="HTML"/>
          <w:color w:val="444444"/>
        </w:rPr>
        <w:t xml:space="preserve">, </w:t>
      </w:r>
      <w:r>
        <w:rPr>
          <w:rStyle w:val="number"/>
          <w:color w:val="009999"/>
        </w:rPr>
        <w:t>3</w:t>
      </w:r>
      <w:r>
        <w:rPr>
          <w:rStyle w:val="HTML"/>
          <w:color w:val="444444"/>
        </w:rPr>
        <w:t xml:space="preserve">, </w:t>
      </w:r>
      <w:r>
        <w:rPr>
          <w:rStyle w:val="number"/>
          <w:color w:val="009999"/>
        </w:rPr>
        <w:t>5</w:t>
      </w:r>
      <w:r>
        <w:rPr>
          <w:rStyle w:val="HTML"/>
          <w:color w:val="444444"/>
        </w:rPr>
        <w:t xml:space="preserve">, </w:t>
      </w:r>
      <w:r>
        <w:rPr>
          <w:rStyle w:val="number"/>
          <w:color w:val="009999"/>
        </w:rPr>
        <w:t>7</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84</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所以，我们把函数的参数改为可变参数：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calc</w:t>
      </w:r>
      <w:r>
        <w:rPr>
          <w:rStyle w:val="params"/>
          <w:color w:val="444444"/>
        </w:rPr>
        <w:t>(*numbers)</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sum = </w:t>
      </w:r>
      <w:r>
        <w:rPr>
          <w:rStyle w:val="number"/>
          <w:color w:val="009999"/>
        </w:rPr>
        <w:t>0</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n </w:t>
      </w:r>
      <w:r>
        <w:rPr>
          <w:rStyle w:val="keyword"/>
          <w:b/>
          <w:bCs/>
          <w:color w:val="333333"/>
        </w:rPr>
        <w:t>in</w:t>
      </w:r>
      <w:r>
        <w:rPr>
          <w:rStyle w:val="HTML"/>
          <w:color w:val="444444"/>
        </w:rPr>
        <w:t xml:space="preserve"> numbers:</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sum = sum + n * n</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sum</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定义可变参数和定义一个</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参数相比，仅仅在参数前面加了一个</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号。在函数内部，参数</w:t>
      </w:r>
      <w:r>
        <w:rPr>
          <w:rStyle w:val="HTML"/>
          <w:rFonts w:ascii="Consolas" w:hAnsi="Consolas"/>
          <w:color w:val="DD0055"/>
          <w:sz w:val="18"/>
          <w:szCs w:val="18"/>
          <w:bdr w:val="single" w:sz="6" w:space="0" w:color="DDDDDD" w:frame="1"/>
          <w:shd w:val="clear" w:color="auto" w:fill="FAFAFA"/>
        </w:rPr>
        <w:t>numbers</w:t>
      </w:r>
      <w:r>
        <w:rPr>
          <w:rFonts w:ascii="Helvetica" w:hAnsi="Helvetica" w:cs="Helvetica"/>
          <w:color w:val="666666"/>
          <w:sz w:val="21"/>
          <w:szCs w:val="21"/>
        </w:rPr>
        <w:t>接收到的是一个</w:t>
      </w:r>
      <w:r>
        <w:rPr>
          <w:rFonts w:ascii="Helvetica" w:hAnsi="Helvetica" w:cs="Helvetica"/>
          <w:color w:val="666666"/>
          <w:sz w:val="21"/>
          <w:szCs w:val="21"/>
        </w:rPr>
        <w:t>tuple</w:t>
      </w:r>
      <w:r>
        <w:rPr>
          <w:rFonts w:ascii="Helvetica" w:hAnsi="Helvetica" w:cs="Helvetica"/>
          <w:color w:val="666666"/>
          <w:sz w:val="21"/>
          <w:szCs w:val="21"/>
        </w:rPr>
        <w:t>，因此，函数代码完全不变。但是，调用该函数时，可以传入任意个参数，包括</w:t>
      </w:r>
      <w:r>
        <w:rPr>
          <w:rFonts w:ascii="Helvetica" w:hAnsi="Helvetica" w:cs="Helvetica"/>
          <w:color w:val="666666"/>
          <w:sz w:val="21"/>
          <w:szCs w:val="21"/>
        </w:rPr>
        <w:t>0</w:t>
      </w:r>
      <w:r>
        <w:rPr>
          <w:rFonts w:ascii="Helvetica" w:hAnsi="Helvetica" w:cs="Helvetica"/>
          <w:color w:val="666666"/>
          <w:sz w:val="21"/>
          <w:szCs w:val="21"/>
        </w:rPr>
        <w:t>个参数：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calc(</w:t>
      </w:r>
      <w:r>
        <w:rPr>
          <w:rStyle w:val="number"/>
          <w:color w:val="009999"/>
        </w:rPr>
        <w:t>1</w:t>
      </w:r>
      <w:r>
        <w:rPr>
          <w:rStyle w:val="HTML"/>
          <w:color w:val="444444"/>
        </w:rPr>
        <w:t xml:space="preserve">, </w:t>
      </w:r>
      <w:r>
        <w:rPr>
          <w:rStyle w:val="number"/>
          <w:color w:val="009999"/>
        </w:rPr>
        <w:t>2</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calc()</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0</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如果已经有一个</w:t>
      </w:r>
      <w:r>
        <w:rPr>
          <w:rFonts w:ascii="Helvetica" w:hAnsi="Helvetica" w:cs="Helvetica"/>
          <w:color w:val="666666"/>
          <w:sz w:val="21"/>
          <w:szCs w:val="21"/>
        </w:rPr>
        <w:t>list</w:t>
      </w:r>
      <w:r>
        <w:rPr>
          <w:rFonts w:ascii="Helvetica" w:hAnsi="Helvetica" w:cs="Helvetica"/>
          <w:color w:val="666666"/>
          <w:sz w:val="21"/>
          <w:szCs w:val="21"/>
        </w:rPr>
        <w:t>或者</w:t>
      </w:r>
      <w:r>
        <w:rPr>
          <w:rFonts w:ascii="Helvetica" w:hAnsi="Helvetica" w:cs="Helvetica"/>
          <w:color w:val="666666"/>
          <w:sz w:val="21"/>
          <w:szCs w:val="21"/>
        </w:rPr>
        <w:t>tuple</w:t>
      </w:r>
      <w:r>
        <w:rPr>
          <w:rFonts w:ascii="Helvetica" w:hAnsi="Helvetica" w:cs="Helvetica"/>
          <w:color w:val="666666"/>
          <w:sz w:val="21"/>
          <w:szCs w:val="21"/>
        </w:rPr>
        <w:t>，要调用一个可变参数怎么办？可以这样做：</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nums = [</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calc(nums[</w:t>
      </w:r>
      <w:r>
        <w:rPr>
          <w:rStyle w:val="number"/>
          <w:color w:val="009999"/>
        </w:rPr>
        <w:t>0</w:t>
      </w:r>
      <w:r>
        <w:rPr>
          <w:rStyle w:val="HTML"/>
          <w:color w:val="444444"/>
        </w:rPr>
        <w:t>], nums[</w:t>
      </w:r>
      <w:r>
        <w:rPr>
          <w:rStyle w:val="number"/>
          <w:color w:val="009999"/>
        </w:rPr>
        <w:t>1</w:t>
      </w:r>
      <w:r>
        <w:rPr>
          <w:rStyle w:val="HTML"/>
          <w:color w:val="444444"/>
        </w:rPr>
        <w:t>], nums[</w:t>
      </w:r>
      <w:r>
        <w:rPr>
          <w:rStyle w:val="number"/>
          <w:color w:val="009999"/>
        </w:rPr>
        <w:t>2</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14</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这种写法当然是可行的，问题是太繁琐，所以</w:t>
      </w:r>
      <w:r>
        <w:rPr>
          <w:rFonts w:ascii="Helvetica" w:hAnsi="Helvetica" w:cs="Helvetica"/>
          <w:color w:val="666666"/>
          <w:sz w:val="21"/>
          <w:szCs w:val="21"/>
        </w:rPr>
        <w:t>Python</w:t>
      </w:r>
      <w:r>
        <w:rPr>
          <w:rFonts w:ascii="Helvetica" w:hAnsi="Helvetica" w:cs="Helvetica"/>
          <w:color w:val="666666"/>
          <w:sz w:val="21"/>
          <w:szCs w:val="21"/>
        </w:rPr>
        <w:t>允许你在</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前面加一个</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号，把</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的元素变成可变参数传进去：</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nums = [</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calc(*nums)</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14</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*nums</w:t>
      </w:r>
      <w:r>
        <w:rPr>
          <w:rFonts w:ascii="Helvetica" w:hAnsi="Helvetica" w:cs="Helvetica"/>
          <w:color w:val="666666"/>
          <w:sz w:val="21"/>
          <w:szCs w:val="21"/>
        </w:rPr>
        <w:t>表示把</w:t>
      </w:r>
      <w:r>
        <w:rPr>
          <w:rStyle w:val="HTML"/>
          <w:rFonts w:ascii="Consolas" w:hAnsi="Consolas"/>
          <w:color w:val="DD0055"/>
          <w:sz w:val="18"/>
          <w:szCs w:val="18"/>
          <w:bdr w:val="single" w:sz="6" w:space="0" w:color="DDDDDD" w:frame="1"/>
          <w:shd w:val="clear" w:color="auto" w:fill="FAFAFA"/>
        </w:rPr>
        <w:t>nums</w:t>
      </w:r>
      <w:r>
        <w:rPr>
          <w:rFonts w:ascii="Helvetica" w:hAnsi="Helvetica" w:cs="Helvetica"/>
          <w:color w:val="666666"/>
          <w:sz w:val="21"/>
          <w:szCs w:val="21"/>
        </w:rPr>
        <w:t>这个</w:t>
      </w:r>
      <w:r>
        <w:rPr>
          <w:rFonts w:ascii="Helvetica" w:hAnsi="Helvetica" w:cs="Helvetica"/>
          <w:color w:val="666666"/>
          <w:sz w:val="21"/>
          <w:szCs w:val="21"/>
        </w:rPr>
        <w:t>list</w:t>
      </w:r>
      <w:r>
        <w:rPr>
          <w:rFonts w:ascii="Helvetica" w:hAnsi="Helvetica" w:cs="Helvetica"/>
          <w:color w:val="666666"/>
          <w:sz w:val="21"/>
          <w:szCs w:val="21"/>
        </w:rPr>
        <w:t>的所有元素作为可变参数传进去。这种写法相当有用，而且很常见。</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关键字参数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可变参数允许你传入</w:t>
      </w:r>
      <w:r>
        <w:rPr>
          <w:rFonts w:ascii="Helvetica" w:hAnsi="Helvetica" w:cs="Helvetica"/>
          <w:color w:val="666666"/>
          <w:sz w:val="21"/>
          <w:szCs w:val="21"/>
        </w:rPr>
        <w:t>0</w:t>
      </w:r>
      <w:r>
        <w:rPr>
          <w:rFonts w:ascii="Helvetica" w:hAnsi="Helvetica" w:cs="Helvetica"/>
          <w:color w:val="666666"/>
          <w:sz w:val="21"/>
          <w:szCs w:val="21"/>
        </w:rPr>
        <w:t>个或任意个参数，这些可变参数在函数调用时自动组装为一个</w:t>
      </w:r>
      <w:r>
        <w:rPr>
          <w:rFonts w:ascii="Helvetica" w:hAnsi="Helvetica" w:cs="Helvetica"/>
          <w:color w:val="666666"/>
          <w:sz w:val="21"/>
          <w:szCs w:val="21"/>
        </w:rPr>
        <w:t>tuple</w:t>
      </w:r>
      <w:r>
        <w:rPr>
          <w:rFonts w:ascii="Helvetica" w:hAnsi="Helvetica" w:cs="Helvetica"/>
          <w:color w:val="666666"/>
          <w:sz w:val="21"/>
          <w:szCs w:val="21"/>
        </w:rPr>
        <w:t>。而关键字参数允许你传入</w:t>
      </w:r>
      <w:r>
        <w:rPr>
          <w:rFonts w:ascii="Helvetica" w:hAnsi="Helvetica" w:cs="Helvetica"/>
          <w:color w:val="666666"/>
          <w:sz w:val="21"/>
          <w:szCs w:val="21"/>
        </w:rPr>
        <w:t>0</w:t>
      </w:r>
      <w:r>
        <w:rPr>
          <w:rFonts w:ascii="Helvetica" w:hAnsi="Helvetica" w:cs="Helvetica"/>
          <w:color w:val="666666"/>
          <w:sz w:val="21"/>
          <w:szCs w:val="21"/>
        </w:rPr>
        <w:t>个或任意个含参数名的参数，这些关键字参数在函数内部自动组装为一个</w:t>
      </w:r>
      <w:r>
        <w:rPr>
          <w:rFonts w:ascii="Helvetica" w:hAnsi="Helvetica" w:cs="Helvetica"/>
          <w:color w:val="666666"/>
          <w:sz w:val="21"/>
          <w:szCs w:val="21"/>
        </w:rPr>
        <w:t>dict</w:t>
      </w:r>
      <w:r>
        <w:rPr>
          <w:rFonts w:ascii="Helvetica" w:hAnsi="Helvetica" w:cs="Helvetica"/>
          <w:color w:val="666666"/>
          <w:sz w:val="21"/>
          <w:szCs w:val="21"/>
        </w:rPr>
        <w:t>。请看示例：</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person</w:t>
      </w:r>
      <w:r>
        <w:rPr>
          <w:rStyle w:val="params"/>
          <w:color w:val="444444"/>
        </w:rPr>
        <w:t>(name, age, **kw)</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'name:'</w:t>
      </w:r>
      <w:r>
        <w:rPr>
          <w:rStyle w:val="HTML"/>
          <w:color w:val="444444"/>
        </w:rPr>
        <w:t xml:space="preserve">, name, </w:t>
      </w:r>
      <w:r>
        <w:rPr>
          <w:rStyle w:val="string"/>
          <w:color w:val="DD1144"/>
        </w:rPr>
        <w:t>'age:'</w:t>
      </w:r>
      <w:r>
        <w:rPr>
          <w:rStyle w:val="HTML"/>
          <w:color w:val="444444"/>
        </w:rPr>
        <w:t xml:space="preserve">, age, </w:t>
      </w:r>
      <w:r>
        <w:rPr>
          <w:rStyle w:val="string"/>
          <w:color w:val="DD1144"/>
        </w:rPr>
        <w:t>'other:'</w:t>
      </w:r>
      <w:r>
        <w:rPr>
          <w:rStyle w:val="HTML"/>
          <w:color w:val="444444"/>
        </w:rPr>
        <w:t>, kw)</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函数</w:t>
      </w:r>
      <w:r>
        <w:rPr>
          <w:rStyle w:val="HTML"/>
          <w:rFonts w:ascii="Consolas" w:hAnsi="Consolas"/>
          <w:color w:val="DD0055"/>
          <w:sz w:val="18"/>
          <w:szCs w:val="18"/>
          <w:bdr w:val="single" w:sz="6" w:space="0" w:color="DDDDDD" w:frame="1"/>
          <w:shd w:val="clear" w:color="auto" w:fill="FAFAFA"/>
        </w:rPr>
        <w:t>person</w:t>
      </w:r>
      <w:r>
        <w:rPr>
          <w:rFonts w:ascii="Helvetica" w:hAnsi="Helvetica" w:cs="Helvetica"/>
          <w:color w:val="666666"/>
          <w:sz w:val="21"/>
          <w:szCs w:val="21"/>
        </w:rPr>
        <w:t>除了必选参数</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age</w:t>
      </w:r>
      <w:r>
        <w:rPr>
          <w:rFonts w:ascii="Helvetica" w:hAnsi="Helvetica" w:cs="Helvetica"/>
          <w:color w:val="666666"/>
          <w:sz w:val="21"/>
          <w:szCs w:val="21"/>
        </w:rPr>
        <w:t>外，还接受关键字参数</w:t>
      </w:r>
      <w:r>
        <w:rPr>
          <w:rStyle w:val="HTML"/>
          <w:rFonts w:ascii="Consolas" w:hAnsi="Consolas"/>
          <w:color w:val="DD0055"/>
          <w:sz w:val="18"/>
          <w:szCs w:val="18"/>
          <w:bdr w:val="single" w:sz="6" w:space="0" w:color="DDDDDD" w:frame="1"/>
          <w:shd w:val="clear" w:color="auto" w:fill="FAFAFA"/>
        </w:rPr>
        <w:t>kw</w:t>
      </w:r>
      <w:r>
        <w:rPr>
          <w:rFonts w:ascii="Helvetica" w:hAnsi="Helvetica" w:cs="Helvetica"/>
          <w:color w:val="666666"/>
          <w:sz w:val="21"/>
          <w:szCs w:val="21"/>
        </w:rPr>
        <w:t>。在调用该函数时，可以只传入必选参数：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person(</w:t>
      </w:r>
      <w:r>
        <w:rPr>
          <w:rStyle w:val="string"/>
          <w:color w:val="DD1144"/>
        </w:rPr>
        <w:t>'Michael'</w:t>
      </w:r>
      <w:r>
        <w:rPr>
          <w:rStyle w:val="HTML"/>
          <w:color w:val="444444"/>
        </w:rPr>
        <w:t xml:space="preserve">, </w:t>
      </w:r>
      <w:r>
        <w:rPr>
          <w:rStyle w:val="number"/>
          <w:color w:val="009999"/>
        </w:rPr>
        <w:t>30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name: Michael age: </w:t>
      </w:r>
      <w:r>
        <w:rPr>
          <w:rStyle w:val="number"/>
          <w:color w:val="009999"/>
        </w:rPr>
        <w:t>30</w:t>
      </w:r>
      <w:r>
        <w:rPr>
          <w:rStyle w:val="HTML"/>
          <w:color w:val="444444"/>
        </w:rPr>
        <w:t xml:space="preserve"> other: {}</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也可以传入任意个数的关键字参数：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person(</w:t>
      </w:r>
      <w:r>
        <w:rPr>
          <w:rStyle w:val="string"/>
          <w:color w:val="DD1144"/>
        </w:rPr>
        <w:t>'Bob'</w:t>
      </w:r>
      <w:r>
        <w:rPr>
          <w:rStyle w:val="HTML"/>
          <w:color w:val="444444"/>
        </w:rPr>
        <w:t xml:space="preserve">, </w:t>
      </w:r>
      <w:r>
        <w:rPr>
          <w:rStyle w:val="number"/>
          <w:color w:val="009999"/>
        </w:rPr>
        <w:t>35</w:t>
      </w:r>
      <w:r>
        <w:rPr>
          <w:rStyle w:val="HTML"/>
          <w:color w:val="444444"/>
        </w:rPr>
        <w:t>, city=</w:t>
      </w:r>
      <w:r>
        <w:rPr>
          <w:rStyle w:val="string"/>
          <w:color w:val="DD1144"/>
        </w:rPr>
        <w:t>'Beijing'</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name: Bob age: </w:t>
      </w:r>
      <w:r>
        <w:rPr>
          <w:rStyle w:val="number"/>
          <w:color w:val="009999"/>
        </w:rPr>
        <w:t>35</w:t>
      </w:r>
      <w:r>
        <w:rPr>
          <w:rStyle w:val="HTML"/>
          <w:color w:val="444444"/>
        </w:rPr>
        <w:t xml:space="preserve"> other: {</w:t>
      </w:r>
      <w:r>
        <w:rPr>
          <w:rStyle w:val="string"/>
          <w:color w:val="DD1144"/>
        </w:rPr>
        <w:t>'city'</w:t>
      </w:r>
      <w:r>
        <w:rPr>
          <w:rStyle w:val="HTML"/>
          <w:color w:val="444444"/>
        </w:rPr>
        <w:t xml:space="preserve">: </w:t>
      </w:r>
      <w:r>
        <w:rPr>
          <w:rStyle w:val="string"/>
          <w:color w:val="DD1144"/>
        </w:rPr>
        <w:t>'Beijing'</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person(</w:t>
      </w:r>
      <w:r>
        <w:rPr>
          <w:rStyle w:val="string"/>
          <w:color w:val="DD1144"/>
        </w:rPr>
        <w:t>'Adam'</w:t>
      </w:r>
      <w:r>
        <w:rPr>
          <w:rStyle w:val="HTML"/>
          <w:color w:val="444444"/>
        </w:rPr>
        <w:t xml:space="preserve">, </w:t>
      </w:r>
      <w:r>
        <w:rPr>
          <w:rStyle w:val="number"/>
          <w:color w:val="009999"/>
        </w:rPr>
        <w:t>45</w:t>
      </w:r>
      <w:r>
        <w:rPr>
          <w:rStyle w:val="HTML"/>
          <w:color w:val="444444"/>
        </w:rPr>
        <w:t>, gender=</w:t>
      </w:r>
      <w:r>
        <w:rPr>
          <w:rStyle w:val="string"/>
          <w:color w:val="DD1144"/>
        </w:rPr>
        <w:t>'M'</w:t>
      </w:r>
      <w:r>
        <w:rPr>
          <w:rStyle w:val="HTML"/>
          <w:color w:val="444444"/>
        </w:rPr>
        <w:t>, job=</w:t>
      </w:r>
      <w:r>
        <w:rPr>
          <w:rStyle w:val="string"/>
          <w:color w:val="DD1144"/>
        </w:rPr>
        <w:t>'Engineer'</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name: Adam age: </w:t>
      </w:r>
      <w:r>
        <w:rPr>
          <w:rStyle w:val="number"/>
          <w:color w:val="009999"/>
        </w:rPr>
        <w:t>45</w:t>
      </w:r>
      <w:r>
        <w:rPr>
          <w:rStyle w:val="HTML"/>
          <w:color w:val="444444"/>
        </w:rPr>
        <w:t xml:space="preserve"> other: {</w:t>
      </w:r>
      <w:r>
        <w:rPr>
          <w:rStyle w:val="string"/>
          <w:color w:val="DD1144"/>
        </w:rPr>
        <w:t>'gender'</w:t>
      </w:r>
      <w:r>
        <w:rPr>
          <w:rStyle w:val="HTML"/>
          <w:color w:val="444444"/>
        </w:rPr>
        <w:t xml:space="preserve">: </w:t>
      </w:r>
      <w:r>
        <w:rPr>
          <w:rStyle w:val="string"/>
          <w:color w:val="DD1144"/>
        </w:rPr>
        <w:t>'M'</w:t>
      </w:r>
      <w:r>
        <w:rPr>
          <w:rStyle w:val="HTML"/>
          <w:color w:val="444444"/>
        </w:rPr>
        <w:t xml:space="preserve">, </w:t>
      </w:r>
      <w:r>
        <w:rPr>
          <w:rStyle w:val="string"/>
          <w:color w:val="DD1144"/>
        </w:rPr>
        <w:t>'job'</w:t>
      </w:r>
      <w:r>
        <w:rPr>
          <w:rStyle w:val="HTML"/>
          <w:color w:val="444444"/>
        </w:rPr>
        <w:t xml:space="preserve">: </w:t>
      </w:r>
      <w:r>
        <w:rPr>
          <w:rStyle w:val="string"/>
          <w:color w:val="DD1144"/>
        </w:rPr>
        <w:t>'Engineer'</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关键字参数有什么用？它可以扩展函数的功能。比如，在</w:t>
      </w:r>
      <w:r>
        <w:rPr>
          <w:rStyle w:val="HTML"/>
          <w:rFonts w:ascii="Consolas" w:hAnsi="Consolas"/>
          <w:color w:val="DD0055"/>
          <w:sz w:val="18"/>
          <w:szCs w:val="18"/>
          <w:bdr w:val="single" w:sz="6" w:space="0" w:color="DDDDDD" w:frame="1"/>
          <w:shd w:val="clear" w:color="auto" w:fill="FAFAFA"/>
        </w:rPr>
        <w:t>person</w:t>
      </w:r>
      <w:r>
        <w:rPr>
          <w:rFonts w:ascii="Helvetica" w:hAnsi="Helvetica" w:cs="Helvetica"/>
          <w:color w:val="666666"/>
          <w:sz w:val="21"/>
          <w:szCs w:val="21"/>
        </w:rPr>
        <w:t>函数里，我们保证能接收到</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age</w:t>
      </w:r>
      <w:r>
        <w:rPr>
          <w:rFonts w:ascii="Helvetica" w:hAnsi="Helvetica" w:cs="Helvetica"/>
          <w:color w:val="666666"/>
          <w:sz w:val="21"/>
          <w:szCs w:val="21"/>
        </w:rPr>
        <w:t>这两个参数，但是，如果调用者愿意提供更多的参数，我们也能收到。试想你正在做一个用户注册的功能，除了用户名和年龄是必填项外，其他都是可选项，利用关键字参数来定义这个函数就能满足注册的需求。</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和可变参数类似，也可以先组装出一个</w:t>
      </w:r>
      <w:r>
        <w:rPr>
          <w:rFonts w:ascii="Helvetica" w:hAnsi="Helvetica" w:cs="Helvetica"/>
          <w:color w:val="666666"/>
          <w:sz w:val="21"/>
          <w:szCs w:val="21"/>
        </w:rPr>
        <w:t>dict</w:t>
      </w:r>
      <w:r>
        <w:rPr>
          <w:rFonts w:ascii="Helvetica" w:hAnsi="Helvetica" w:cs="Helvetica"/>
          <w:color w:val="666666"/>
          <w:sz w:val="21"/>
          <w:szCs w:val="21"/>
        </w:rPr>
        <w:t>，然后，把该</w:t>
      </w:r>
      <w:r>
        <w:rPr>
          <w:rFonts w:ascii="Helvetica" w:hAnsi="Helvetica" w:cs="Helvetica"/>
          <w:color w:val="666666"/>
          <w:sz w:val="21"/>
          <w:szCs w:val="21"/>
        </w:rPr>
        <w:t>dict</w:t>
      </w:r>
      <w:r>
        <w:rPr>
          <w:rFonts w:ascii="Helvetica" w:hAnsi="Helvetica" w:cs="Helvetica"/>
          <w:color w:val="666666"/>
          <w:sz w:val="21"/>
          <w:szCs w:val="21"/>
        </w:rPr>
        <w:t>转换为关键字参数传进去：</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extra = {</w:t>
      </w:r>
      <w:r>
        <w:rPr>
          <w:rStyle w:val="string"/>
          <w:color w:val="DD1144"/>
        </w:rPr>
        <w:t>'city'</w:t>
      </w:r>
      <w:r>
        <w:rPr>
          <w:rStyle w:val="HTML"/>
          <w:color w:val="444444"/>
        </w:rPr>
        <w:t xml:space="preserve">: </w:t>
      </w:r>
      <w:r>
        <w:rPr>
          <w:rStyle w:val="string"/>
          <w:color w:val="DD1144"/>
        </w:rPr>
        <w:t>'Beijing'</w:t>
      </w:r>
      <w:r>
        <w:rPr>
          <w:rStyle w:val="HTML"/>
          <w:color w:val="444444"/>
        </w:rPr>
        <w:t xml:space="preserve">, </w:t>
      </w:r>
      <w:r>
        <w:rPr>
          <w:rStyle w:val="string"/>
          <w:color w:val="DD1144"/>
        </w:rPr>
        <w:t>'job'</w:t>
      </w:r>
      <w:r>
        <w:rPr>
          <w:rStyle w:val="HTML"/>
          <w:color w:val="444444"/>
        </w:rPr>
        <w:t xml:space="preserve">: </w:t>
      </w:r>
      <w:r>
        <w:rPr>
          <w:rStyle w:val="string"/>
          <w:color w:val="DD1144"/>
        </w:rPr>
        <w:t>'Engineer'</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person(</w:t>
      </w:r>
      <w:r>
        <w:rPr>
          <w:rStyle w:val="string"/>
          <w:color w:val="DD1144"/>
        </w:rPr>
        <w:t>'Jack'</w:t>
      </w:r>
      <w:r>
        <w:rPr>
          <w:rStyle w:val="HTML"/>
          <w:color w:val="444444"/>
        </w:rPr>
        <w:t xml:space="preserve">, </w:t>
      </w:r>
      <w:r>
        <w:rPr>
          <w:rStyle w:val="number"/>
          <w:color w:val="009999"/>
        </w:rPr>
        <w:t>24</w:t>
      </w:r>
      <w:r>
        <w:rPr>
          <w:rStyle w:val="HTML"/>
          <w:color w:val="444444"/>
        </w:rPr>
        <w:t>, city=extra[</w:t>
      </w:r>
      <w:r>
        <w:rPr>
          <w:rStyle w:val="string"/>
          <w:color w:val="DD1144"/>
        </w:rPr>
        <w:t>'city'</w:t>
      </w:r>
      <w:r>
        <w:rPr>
          <w:rStyle w:val="HTML"/>
          <w:color w:val="444444"/>
        </w:rPr>
        <w:t>], job=extra[</w:t>
      </w:r>
      <w:r>
        <w:rPr>
          <w:rStyle w:val="string"/>
          <w:color w:val="DD1144"/>
        </w:rPr>
        <w:t>'job'</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name: Jack age: </w:t>
      </w:r>
      <w:r>
        <w:rPr>
          <w:rStyle w:val="number"/>
          <w:color w:val="009999"/>
        </w:rPr>
        <w:t>24</w:t>
      </w:r>
      <w:r>
        <w:rPr>
          <w:rStyle w:val="HTML"/>
          <w:color w:val="444444"/>
        </w:rPr>
        <w:t xml:space="preserve"> other: {</w:t>
      </w:r>
      <w:r>
        <w:rPr>
          <w:rStyle w:val="string"/>
          <w:color w:val="DD1144"/>
        </w:rPr>
        <w:t>'city'</w:t>
      </w:r>
      <w:r>
        <w:rPr>
          <w:rStyle w:val="HTML"/>
          <w:color w:val="444444"/>
        </w:rPr>
        <w:t xml:space="preserve">: </w:t>
      </w:r>
      <w:r>
        <w:rPr>
          <w:rStyle w:val="string"/>
          <w:color w:val="DD1144"/>
        </w:rPr>
        <w:t>'Beijing'</w:t>
      </w:r>
      <w:r>
        <w:rPr>
          <w:rStyle w:val="HTML"/>
          <w:color w:val="444444"/>
        </w:rPr>
        <w:t xml:space="preserve">, </w:t>
      </w:r>
      <w:r>
        <w:rPr>
          <w:rStyle w:val="string"/>
          <w:color w:val="DD1144"/>
        </w:rPr>
        <w:t>'job'</w:t>
      </w:r>
      <w:r>
        <w:rPr>
          <w:rStyle w:val="HTML"/>
          <w:color w:val="444444"/>
        </w:rPr>
        <w:t xml:space="preserve">: </w:t>
      </w:r>
      <w:r>
        <w:rPr>
          <w:rStyle w:val="string"/>
          <w:color w:val="DD1144"/>
        </w:rPr>
        <w:t>'Engineer'</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当然，上面复杂的调用可以用简化的写法：</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extra = {</w:t>
      </w:r>
      <w:r>
        <w:rPr>
          <w:rStyle w:val="string"/>
          <w:color w:val="DD1144"/>
        </w:rPr>
        <w:t>'city'</w:t>
      </w:r>
      <w:r>
        <w:rPr>
          <w:rStyle w:val="HTML"/>
          <w:color w:val="444444"/>
        </w:rPr>
        <w:t xml:space="preserve">: </w:t>
      </w:r>
      <w:r>
        <w:rPr>
          <w:rStyle w:val="string"/>
          <w:color w:val="DD1144"/>
        </w:rPr>
        <w:t>'Beijing'</w:t>
      </w:r>
      <w:r>
        <w:rPr>
          <w:rStyle w:val="HTML"/>
          <w:color w:val="444444"/>
        </w:rPr>
        <w:t xml:space="preserve">, </w:t>
      </w:r>
      <w:r>
        <w:rPr>
          <w:rStyle w:val="string"/>
          <w:color w:val="DD1144"/>
        </w:rPr>
        <w:t>'job'</w:t>
      </w:r>
      <w:r>
        <w:rPr>
          <w:rStyle w:val="HTML"/>
          <w:color w:val="444444"/>
        </w:rPr>
        <w:t xml:space="preserve">: </w:t>
      </w:r>
      <w:r>
        <w:rPr>
          <w:rStyle w:val="string"/>
          <w:color w:val="DD1144"/>
        </w:rPr>
        <w:t>'Engineer'</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person(</w:t>
      </w:r>
      <w:r>
        <w:rPr>
          <w:rStyle w:val="string"/>
          <w:color w:val="DD1144"/>
        </w:rPr>
        <w:t>'Jack'</w:t>
      </w:r>
      <w:r>
        <w:rPr>
          <w:rStyle w:val="HTML"/>
          <w:color w:val="444444"/>
        </w:rPr>
        <w:t xml:space="preserve">, </w:t>
      </w:r>
      <w:r>
        <w:rPr>
          <w:rStyle w:val="number"/>
          <w:color w:val="009999"/>
        </w:rPr>
        <w:t>24</w:t>
      </w:r>
      <w:r>
        <w:rPr>
          <w:rStyle w:val="HTML"/>
          <w:color w:val="444444"/>
        </w:rPr>
        <w:t>, **extra)</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name: Jack age: </w:t>
      </w:r>
      <w:r>
        <w:rPr>
          <w:rStyle w:val="number"/>
          <w:color w:val="009999"/>
        </w:rPr>
        <w:t>24</w:t>
      </w:r>
      <w:r>
        <w:rPr>
          <w:rStyle w:val="HTML"/>
          <w:color w:val="444444"/>
        </w:rPr>
        <w:t xml:space="preserve"> other: {</w:t>
      </w:r>
      <w:r>
        <w:rPr>
          <w:rStyle w:val="string"/>
          <w:color w:val="DD1144"/>
        </w:rPr>
        <w:t>'city'</w:t>
      </w:r>
      <w:r>
        <w:rPr>
          <w:rStyle w:val="HTML"/>
          <w:color w:val="444444"/>
        </w:rPr>
        <w:t xml:space="preserve">: </w:t>
      </w:r>
      <w:r>
        <w:rPr>
          <w:rStyle w:val="string"/>
          <w:color w:val="DD1144"/>
        </w:rPr>
        <w:t>'Beijing'</w:t>
      </w:r>
      <w:r>
        <w:rPr>
          <w:rStyle w:val="HTML"/>
          <w:color w:val="444444"/>
        </w:rPr>
        <w:t xml:space="preserve">, </w:t>
      </w:r>
      <w:r>
        <w:rPr>
          <w:rStyle w:val="string"/>
          <w:color w:val="DD1144"/>
        </w:rPr>
        <w:t>'job'</w:t>
      </w:r>
      <w:r>
        <w:rPr>
          <w:rStyle w:val="HTML"/>
          <w:color w:val="444444"/>
        </w:rPr>
        <w:t xml:space="preserve">: </w:t>
      </w:r>
      <w:r>
        <w:rPr>
          <w:rStyle w:val="string"/>
          <w:color w:val="DD1144"/>
        </w:rPr>
        <w:t>'Engineer'</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**extra</w:t>
      </w:r>
      <w:r>
        <w:rPr>
          <w:rFonts w:ascii="Helvetica" w:hAnsi="Helvetica" w:cs="Helvetica"/>
          <w:color w:val="666666"/>
          <w:sz w:val="21"/>
          <w:szCs w:val="21"/>
        </w:rPr>
        <w:t>表示把</w:t>
      </w:r>
      <w:r>
        <w:rPr>
          <w:rStyle w:val="HTML"/>
          <w:rFonts w:ascii="Consolas" w:hAnsi="Consolas"/>
          <w:color w:val="DD0055"/>
          <w:sz w:val="18"/>
          <w:szCs w:val="18"/>
          <w:bdr w:val="single" w:sz="6" w:space="0" w:color="DDDDDD" w:frame="1"/>
          <w:shd w:val="clear" w:color="auto" w:fill="FAFAFA"/>
        </w:rPr>
        <w:t>extra</w:t>
      </w:r>
      <w:r>
        <w:rPr>
          <w:rFonts w:ascii="Helvetica" w:hAnsi="Helvetica" w:cs="Helvetica"/>
          <w:color w:val="666666"/>
          <w:sz w:val="21"/>
          <w:szCs w:val="21"/>
        </w:rPr>
        <w:t>这个</w:t>
      </w:r>
      <w:r>
        <w:rPr>
          <w:rFonts w:ascii="Helvetica" w:hAnsi="Helvetica" w:cs="Helvetica"/>
          <w:color w:val="666666"/>
          <w:sz w:val="21"/>
          <w:szCs w:val="21"/>
        </w:rPr>
        <w:t>dict</w:t>
      </w:r>
      <w:r>
        <w:rPr>
          <w:rFonts w:ascii="Helvetica" w:hAnsi="Helvetica" w:cs="Helvetica"/>
          <w:color w:val="666666"/>
          <w:sz w:val="21"/>
          <w:szCs w:val="21"/>
        </w:rPr>
        <w:t>的所有</w:t>
      </w:r>
      <w:r>
        <w:rPr>
          <w:rFonts w:ascii="Helvetica" w:hAnsi="Helvetica" w:cs="Helvetica"/>
          <w:color w:val="666666"/>
          <w:sz w:val="21"/>
          <w:szCs w:val="21"/>
        </w:rPr>
        <w:t>key-value</w:t>
      </w:r>
      <w:r>
        <w:rPr>
          <w:rFonts w:ascii="Helvetica" w:hAnsi="Helvetica" w:cs="Helvetica"/>
          <w:color w:val="666666"/>
          <w:sz w:val="21"/>
          <w:szCs w:val="21"/>
        </w:rPr>
        <w:t>用关键字参数传入到函数的</w:t>
      </w:r>
      <w:r>
        <w:rPr>
          <w:rStyle w:val="HTML"/>
          <w:rFonts w:ascii="Consolas" w:hAnsi="Consolas"/>
          <w:color w:val="DD0055"/>
          <w:sz w:val="18"/>
          <w:szCs w:val="18"/>
          <w:bdr w:val="single" w:sz="6" w:space="0" w:color="DDDDDD" w:frame="1"/>
          <w:shd w:val="clear" w:color="auto" w:fill="FAFAFA"/>
        </w:rPr>
        <w:t>**kw</w:t>
      </w:r>
      <w:r>
        <w:rPr>
          <w:rFonts w:ascii="Helvetica" w:hAnsi="Helvetica" w:cs="Helvetica"/>
          <w:color w:val="666666"/>
          <w:sz w:val="21"/>
          <w:szCs w:val="21"/>
        </w:rPr>
        <w:t>参数，</w:t>
      </w:r>
      <w:r>
        <w:rPr>
          <w:rStyle w:val="HTML"/>
          <w:rFonts w:ascii="Consolas" w:hAnsi="Consolas"/>
          <w:color w:val="DD0055"/>
          <w:sz w:val="18"/>
          <w:szCs w:val="18"/>
          <w:bdr w:val="single" w:sz="6" w:space="0" w:color="DDDDDD" w:frame="1"/>
          <w:shd w:val="clear" w:color="auto" w:fill="FAFAFA"/>
        </w:rPr>
        <w:t>kw</w:t>
      </w:r>
      <w:r>
        <w:rPr>
          <w:rFonts w:ascii="Helvetica" w:hAnsi="Helvetica" w:cs="Helvetica"/>
          <w:color w:val="666666"/>
          <w:sz w:val="21"/>
          <w:szCs w:val="21"/>
        </w:rPr>
        <w:t>将获得一个</w:t>
      </w:r>
      <w:r>
        <w:rPr>
          <w:rFonts w:ascii="Helvetica" w:hAnsi="Helvetica" w:cs="Helvetica"/>
          <w:color w:val="666666"/>
          <w:sz w:val="21"/>
          <w:szCs w:val="21"/>
        </w:rPr>
        <w:t>dict</w:t>
      </w:r>
      <w:r>
        <w:rPr>
          <w:rFonts w:ascii="Helvetica" w:hAnsi="Helvetica" w:cs="Helvetica"/>
          <w:color w:val="666666"/>
          <w:sz w:val="21"/>
          <w:szCs w:val="21"/>
        </w:rPr>
        <w:t>，注意</w:t>
      </w:r>
      <w:r>
        <w:rPr>
          <w:rStyle w:val="HTML"/>
          <w:rFonts w:ascii="Consolas" w:hAnsi="Consolas"/>
          <w:color w:val="DD0055"/>
          <w:sz w:val="18"/>
          <w:szCs w:val="18"/>
          <w:bdr w:val="single" w:sz="6" w:space="0" w:color="DDDDDD" w:frame="1"/>
          <w:shd w:val="clear" w:color="auto" w:fill="FAFAFA"/>
        </w:rPr>
        <w:t>kw</w:t>
      </w:r>
      <w:r>
        <w:rPr>
          <w:rFonts w:ascii="Helvetica" w:hAnsi="Helvetica" w:cs="Helvetica"/>
          <w:color w:val="666666"/>
          <w:sz w:val="21"/>
          <w:szCs w:val="21"/>
        </w:rPr>
        <w:t>获得的</w:t>
      </w:r>
      <w:r>
        <w:rPr>
          <w:rFonts w:ascii="Helvetica" w:hAnsi="Helvetica" w:cs="Helvetica"/>
          <w:color w:val="666666"/>
          <w:sz w:val="21"/>
          <w:szCs w:val="21"/>
        </w:rPr>
        <w:t>dict</w:t>
      </w:r>
      <w:r>
        <w:rPr>
          <w:rFonts w:ascii="Helvetica" w:hAnsi="Helvetica" w:cs="Helvetica"/>
          <w:color w:val="666666"/>
          <w:sz w:val="21"/>
          <w:szCs w:val="21"/>
        </w:rPr>
        <w:t>是</w:t>
      </w:r>
      <w:r>
        <w:rPr>
          <w:rStyle w:val="HTML"/>
          <w:rFonts w:ascii="Consolas" w:hAnsi="Consolas"/>
          <w:color w:val="DD0055"/>
          <w:sz w:val="18"/>
          <w:szCs w:val="18"/>
          <w:bdr w:val="single" w:sz="6" w:space="0" w:color="DDDDDD" w:frame="1"/>
          <w:shd w:val="clear" w:color="auto" w:fill="FAFAFA"/>
        </w:rPr>
        <w:t>extra</w:t>
      </w:r>
      <w:r>
        <w:rPr>
          <w:rFonts w:ascii="Helvetica" w:hAnsi="Helvetica" w:cs="Helvetica"/>
          <w:color w:val="666666"/>
          <w:sz w:val="21"/>
          <w:szCs w:val="21"/>
        </w:rPr>
        <w:t>的一份拷贝，对</w:t>
      </w:r>
      <w:r>
        <w:rPr>
          <w:rStyle w:val="HTML"/>
          <w:rFonts w:ascii="Consolas" w:hAnsi="Consolas"/>
          <w:color w:val="DD0055"/>
          <w:sz w:val="18"/>
          <w:szCs w:val="18"/>
          <w:bdr w:val="single" w:sz="6" w:space="0" w:color="DDDDDD" w:frame="1"/>
          <w:shd w:val="clear" w:color="auto" w:fill="FAFAFA"/>
        </w:rPr>
        <w:t>kw</w:t>
      </w:r>
      <w:r>
        <w:rPr>
          <w:rFonts w:ascii="Helvetica" w:hAnsi="Helvetica" w:cs="Helvetica"/>
          <w:color w:val="666666"/>
          <w:sz w:val="21"/>
          <w:szCs w:val="21"/>
        </w:rPr>
        <w:t>的改动不会影响到函数外的</w:t>
      </w:r>
      <w:r>
        <w:rPr>
          <w:rStyle w:val="HTML"/>
          <w:rFonts w:ascii="Consolas" w:hAnsi="Consolas"/>
          <w:color w:val="DD0055"/>
          <w:sz w:val="18"/>
          <w:szCs w:val="18"/>
          <w:bdr w:val="single" w:sz="6" w:space="0" w:color="DDDDDD" w:frame="1"/>
          <w:shd w:val="clear" w:color="auto" w:fill="FAFAFA"/>
        </w:rPr>
        <w:t>extra</w:t>
      </w:r>
      <w:r>
        <w:rPr>
          <w:rFonts w:ascii="Helvetica" w:hAnsi="Helvetica" w:cs="Helvetica"/>
          <w:color w:val="666666"/>
          <w:sz w:val="21"/>
          <w:szCs w:val="21"/>
        </w:rPr>
        <w:t>。</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命名关键字参数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对于关键字参数，函数的调用者可以传入任意不受限制的关键字参数。至于到底传入了哪些，就需要在函数内部通过</w:t>
      </w:r>
      <w:r>
        <w:rPr>
          <w:rStyle w:val="HTML"/>
          <w:rFonts w:ascii="Consolas" w:hAnsi="Consolas"/>
          <w:color w:val="DD0055"/>
          <w:sz w:val="18"/>
          <w:szCs w:val="18"/>
          <w:bdr w:val="single" w:sz="6" w:space="0" w:color="DDDDDD" w:frame="1"/>
          <w:shd w:val="clear" w:color="auto" w:fill="FAFAFA"/>
        </w:rPr>
        <w:t>kw</w:t>
      </w:r>
      <w:r>
        <w:rPr>
          <w:rFonts w:ascii="Helvetica" w:hAnsi="Helvetica" w:cs="Helvetica"/>
          <w:color w:val="666666"/>
          <w:sz w:val="21"/>
          <w:szCs w:val="21"/>
        </w:rPr>
        <w:t>检查。</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仍以</w:t>
      </w:r>
      <w:r>
        <w:rPr>
          <w:rStyle w:val="HTML"/>
          <w:rFonts w:ascii="Consolas" w:hAnsi="Consolas"/>
          <w:color w:val="DD0055"/>
          <w:sz w:val="18"/>
          <w:szCs w:val="18"/>
          <w:bdr w:val="single" w:sz="6" w:space="0" w:color="DDDDDD" w:frame="1"/>
          <w:shd w:val="clear" w:color="auto" w:fill="FAFAFA"/>
        </w:rPr>
        <w:t>person()</w:t>
      </w:r>
      <w:r>
        <w:rPr>
          <w:rFonts w:ascii="Helvetica" w:hAnsi="Helvetica" w:cs="Helvetica"/>
          <w:color w:val="666666"/>
          <w:sz w:val="21"/>
          <w:szCs w:val="21"/>
        </w:rPr>
        <w:t>函数为例，我们希望检查是否有</w:t>
      </w:r>
      <w:r>
        <w:rPr>
          <w:rStyle w:val="HTML"/>
          <w:rFonts w:ascii="Consolas" w:hAnsi="Consolas"/>
          <w:color w:val="DD0055"/>
          <w:sz w:val="18"/>
          <w:szCs w:val="18"/>
          <w:bdr w:val="single" w:sz="6" w:space="0" w:color="DDDDDD" w:frame="1"/>
          <w:shd w:val="clear" w:color="auto" w:fill="FAFAFA"/>
        </w:rPr>
        <w:t>city</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job</w:t>
      </w:r>
      <w:r>
        <w:rPr>
          <w:rFonts w:ascii="Helvetica" w:hAnsi="Helvetica" w:cs="Helvetica"/>
          <w:color w:val="666666"/>
          <w:sz w:val="21"/>
          <w:szCs w:val="21"/>
        </w:rPr>
        <w:t>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person</w:t>
      </w:r>
      <w:r>
        <w:rPr>
          <w:rStyle w:val="params"/>
          <w:color w:val="444444"/>
        </w:rPr>
        <w:t>(name, age, **kw)</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w:t>
      </w:r>
      <w:r>
        <w:rPr>
          <w:rStyle w:val="string"/>
          <w:color w:val="DD1144"/>
        </w:rPr>
        <w:t>'city'</w:t>
      </w:r>
      <w:r>
        <w:rPr>
          <w:rStyle w:val="HTML"/>
          <w:color w:val="444444"/>
        </w:rPr>
        <w:t xml:space="preserve"> </w:t>
      </w:r>
      <w:r>
        <w:rPr>
          <w:rStyle w:val="keyword"/>
          <w:b/>
          <w:bCs/>
          <w:color w:val="333333"/>
        </w:rPr>
        <w:t>in</w:t>
      </w:r>
      <w:r>
        <w:rPr>
          <w:rStyle w:val="HTML"/>
          <w:color w:val="444444"/>
        </w:rPr>
        <w:t xml:space="preserve"> kw:</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有city参数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w:t>
      </w:r>
      <w:r>
        <w:rPr>
          <w:rStyle w:val="string"/>
          <w:color w:val="DD1144"/>
        </w:rPr>
        <w:t>'job'</w:t>
      </w:r>
      <w:r>
        <w:rPr>
          <w:rStyle w:val="HTML"/>
          <w:color w:val="444444"/>
        </w:rPr>
        <w:t xml:space="preserve"> </w:t>
      </w:r>
      <w:r>
        <w:rPr>
          <w:rStyle w:val="keyword"/>
          <w:b/>
          <w:bCs/>
          <w:color w:val="333333"/>
        </w:rPr>
        <w:t>in</w:t>
      </w:r>
      <w:r>
        <w:rPr>
          <w:rStyle w:val="HTML"/>
          <w:color w:val="444444"/>
        </w:rPr>
        <w:t xml:space="preserve"> kw:</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有job参数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'name:'</w:t>
      </w:r>
      <w:r>
        <w:rPr>
          <w:rStyle w:val="HTML"/>
          <w:color w:val="444444"/>
        </w:rPr>
        <w:t xml:space="preserve">, name, </w:t>
      </w:r>
      <w:r>
        <w:rPr>
          <w:rStyle w:val="string"/>
          <w:color w:val="DD1144"/>
        </w:rPr>
        <w:t>'age:'</w:t>
      </w:r>
      <w:r>
        <w:rPr>
          <w:rStyle w:val="HTML"/>
          <w:color w:val="444444"/>
        </w:rPr>
        <w:t xml:space="preserve">, age, </w:t>
      </w:r>
      <w:r>
        <w:rPr>
          <w:rStyle w:val="string"/>
          <w:color w:val="DD1144"/>
        </w:rPr>
        <w:t>'other:'</w:t>
      </w:r>
      <w:r>
        <w:rPr>
          <w:rStyle w:val="HTML"/>
          <w:color w:val="444444"/>
        </w:rPr>
        <w:t>, kw)</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但是调用者仍可以传入不受限制的关键字参数：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person(</w:t>
      </w:r>
      <w:r>
        <w:rPr>
          <w:rStyle w:val="string"/>
          <w:color w:val="DD1144"/>
        </w:rPr>
        <w:t>'Jack'</w:t>
      </w:r>
      <w:r>
        <w:rPr>
          <w:rStyle w:val="HTML"/>
          <w:color w:val="444444"/>
        </w:rPr>
        <w:t xml:space="preserve">, </w:t>
      </w:r>
      <w:r>
        <w:rPr>
          <w:rStyle w:val="number"/>
          <w:color w:val="009999"/>
        </w:rPr>
        <w:t>24</w:t>
      </w:r>
      <w:r>
        <w:rPr>
          <w:rStyle w:val="HTML"/>
          <w:color w:val="444444"/>
        </w:rPr>
        <w:t>, city=</w:t>
      </w:r>
      <w:r>
        <w:rPr>
          <w:rStyle w:val="string"/>
          <w:color w:val="DD1144"/>
        </w:rPr>
        <w:t>'Beijing'</w:t>
      </w:r>
      <w:r>
        <w:rPr>
          <w:rStyle w:val="HTML"/>
          <w:color w:val="444444"/>
        </w:rPr>
        <w:t>, addr=</w:t>
      </w:r>
      <w:r>
        <w:rPr>
          <w:rStyle w:val="string"/>
          <w:color w:val="DD1144"/>
        </w:rPr>
        <w:t>'Chaoyang'</w:t>
      </w:r>
      <w:r>
        <w:rPr>
          <w:rStyle w:val="HTML"/>
          <w:color w:val="444444"/>
        </w:rPr>
        <w:t>, zipcode=</w:t>
      </w:r>
      <w:r>
        <w:rPr>
          <w:rStyle w:val="number"/>
          <w:color w:val="009999"/>
        </w:rPr>
        <w:t>123456</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如果要限制关键字参数的名字，就可以用命名关键字参数，例如，只接收</w:t>
      </w:r>
      <w:r>
        <w:rPr>
          <w:rStyle w:val="HTML"/>
          <w:rFonts w:ascii="Consolas" w:hAnsi="Consolas"/>
          <w:color w:val="DD0055"/>
          <w:sz w:val="18"/>
          <w:szCs w:val="18"/>
          <w:bdr w:val="single" w:sz="6" w:space="0" w:color="DDDDDD" w:frame="1"/>
          <w:shd w:val="clear" w:color="auto" w:fill="FAFAFA"/>
        </w:rPr>
        <w:t>city</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job</w:t>
      </w:r>
      <w:r>
        <w:rPr>
          <w:rFonts w:ascii="Helvetica" w:hAnsi="Helvetica" w:cs="Helvetica"/>
          <w:color w:val="666666"/>
          <w:sz w:val="21"/>
          <w:szCs w:val="21"/>
        </w:rPr>
        <w:t>作为关键字参数。这种方式定义的函数如下：</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person</w:t>
      </w:r>
      <w:r>
        <w:rPr>
          <w:rStyle w:val="params"/>
          <w:color w:val="444444"/>
        </w:rPr>
        <w:t>(name, age, *, city, job)</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print(name, age, city, job)</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和关键字参数</w:t>
      </w:r>
      <w:r>
        <w:rPr>
          <w:rStyle w:val="HTML"/>
          <w:rFonts w:ascii="Consolas" w:hAnsi="Consolas"/>
          <w:color w:val="DD0055"/>
          <w:sz w:val="18"/>
          <w:szCs w:val="18"/>
          <w:bdr w:val="single" w:sz="6" w:space="0" w:color="DDDDDD" w:frame="1"/>
          <w:shd w:val="clear" w:color="auto" w:fill="FAFAFA"/>
        </w:rPr>
        <w:t>**kw</w:t>
      </w:r>
      <w:r>
        <w:rPr>
          <w:rFonts w:ascii="Helvetica" w:hAnsi="Helvetica" w:cs="Helvetica"/>
          <w:color w:val="666666"/>
          <w:sz w:val="21"/>
          <w:szCs w:val="21"/>
        </w:rPr>
        <w:t>不同，命名关键字参数需要一个特殊分隔符</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后面的参数被视为命名关键字参数。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调用方式如下：</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person(</w:t>
      </w:r>
      <w:r>
        <w:rPr>
          <w:rStyle w:val="string"/>
          <w:color w:val="DD1144"/>
        </w:rPr>
        <w:t>'Jack'</w:t>
      </w:r>
      <w:r>
        <w:rPr>
          <w:rStyle w:val="HTML"/>
          <w:color w:val="444444"/>
        </w:rPr>
        <w:t xml:space="preserve">, </w:t>
      </w:r>
      <w:r>
        <w:rPr>
          <w:rStyle w:val="number"/>
          <w:color w:val="009999"/>
        </w:rPr>
        <w:t>24</w:t>
      </w:r>
      <w:r>
        <w:rPr>
          <w:rStyle w:val="HTML"/>
          <w:color w:val="444444"/>
        </w:rPr>
        <w:t>, city=</w:t>
      </w:r>
      <w:r>
        <w:rPr>
          <w:rStyle w:val="string"/>
          <w:color w:val="DD1144"/>
        </w:rPr>
        <w:t>'Beijing'</w:t>
      </w:r>
      <w:r>
        <w:rPr>
          <w:rStyle w:val="HTML"/>
          <w:color w:val="444444"/>
        </w:rPr>
        <w:t>, job=</w:t>
      </w:r>
      <w:r>
        <w:rPr>
          <w:rStyle w:val="string"/>
          <w:color w:val="DD1144"/>
        </w:rPr>
        <w:t>'Engineer'</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Jack </w:t>
      </w:r>
      <w:r>
        <w:rPr>
          <w:rStyle w:val="number"/>
          <w:color w:val="009999"/>
        </w:rPr>
        <w:t>24</w:t>
      </w:r>
      <w:r>
        <w:rPr>
          <w:rStyle w:val="HTML"/>
          <w:color w:val="444444"/>
        </w:rPr>
        <w:t xml:space="preserve"> Beijing Engineer</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如果函数定义中已经有了一个可变参数，后面跟着的命名关键字参数就不再需要一个特殊分隔符</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了：</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person</w:t>
      </w:r>
      <w:r>
        <w:rPr>
          <w:rStyle w:val="params"/>
          <w:color w:val="444444"/>
        </w:rPr>
        <w:t>(name, age, *args, city, job)</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print(name, age, args, city, job)</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命名关键字参数必须传入参数名，这和位置参数不同。如果没有传入参数名，调用将报错：</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person('Jack', 24, 'Beijing', 'Engineer')</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1"/>
          <w:color w:val="000080"/>
        </w:rPr>
        <w:t>stdin</w:t>
      </w:r>
      <w:r>
        <w:rPr>
          <w:rStyle w:val="tag"/>
          <w:color w:val="000080"/>
        </w:rPr>
        <w:t>&gt;</w:t>
      </w:r>
      <w:r>
        <w:rPr>
          <w:rStyle w:val="HTML"/>
          <w:color w:val="444444"/>
        </w:rPr>
        <w:t xml:space="preserve">", line 1, in </w:t>
      </w:r>
      <w:r>
        <w:rPr>
          <w:rStyle w:val="tag"/>
          <w:color w:val="000080"/>
        </w:rPr>
        <w:t>&lt;</w:t>
      </w:r>
      <w:r>
        <w:rPr>
          <w:rStyle w:val="1"/>
          <w:color w:val="000080"/>
        </w:rPr>
        <w:t>module</w:t>
      </w:r>
      <w:r>
        <w:rPr>
          <w:rStyle w:val="tag"/>
          <w:color w:val="000080"/>
        </w:rPr>
        <w:t>&gt;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TypeError: person() takes 2 positional arguments but 4 were given</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由于调用时缺少参数名</w:t>
      </w:r>
      <w:r>
        <w:rPr>
          <w:rStyle w:val="HTML"/>
          <w:rFonts w:ascii="Consolas" w:hAnsi="Consolas"/>
          <w:color w:val="DD0055"/>
          <w:sz w:val="18"/>
          <w:szCs w:val="18"/>
          <w:bdr w:val="single" w:sz="6" w:space="0" w:color="DDDDDD" w:frame="1"/>
          <w:shd w:val="clear" w:color="auto" w:fill="FAFAFA"/>
        </w:rPr>
        <w:t>city</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job</w:t>
      </w:r>
      <w:r>
        <w:rPr>
          <w:rFonts w:ascii="Helvetica" w:hAnsi="Helvetica" w:cs="Helvetica"/>
          <w:color w:val="666666"/>
          <w:sz w:val="21"/>
          <w:szCs w:val="21"/>
        </w:rPr>
        <w:t>，</w:t>
      </w:r>
      <w:r>
        <w:rPr>
          <w:rFonts w:ascii="Helvetica" w:hAnsi="Helvetica" w:cs="Helvetica"/>
          <w:color w:val="666666"/>
          <w:sz w:val="21"/>
          <w:szCs w:val="21"/>
        </w:rPr>
        <w:t>Python</w:t>
      </w:r>
      <w:r>
        <w:rPr>
          <w:rFonts w:ascii="Helvetica" w:hAnsi="Helvetica" w:cs="Helvetica"/>
          <w:color w:val="666666"/>
          <w:sz w:val="21"/>
          <w:szCs w:val="21"/>
        </w:rPr>
        <w:t>解释器把这</w:t>
      </w:r>
      <w:r>
        <w:rPr>
          <w:rFonts w:ascii="Helvetica" w:hAnsi="Helvetica" w:cs="Helvetica"/>
          <w:color w:val="666666"/>
          <w:sz w:val="21"/>
          <w:szCs w:val="21"/>
        </w:rPr>
        <w:t>4</w:t>
      </w:r>
      <w:r>
        <w:rPr>
          <w:rFonts w:ascii="Helvetica" w:hAnsi="Helvetica" w:cs="Helvetica"/>
          <w:color w:val="666666"/>
          <w:sz w:val="21"/>
          <w:szCs w:val="21"/>
        </w:rPr>
        <w:t>个参数均视为位置参数，但</w:t>
      </w:r>
      <w:r>
        <w:rPr>
          <w:rStyle w:val="HTML"/>
          <w:rFonts w:ascii="Consolas" w:hAnsi="Consolas"/>
          <w:color w:val="DD0055"/>
          <w:sz w:val="18"/>
          <w:szCs w:val="18"/>
          <w:bdr w:val="single" w:sz="6" w:space="0" w:color="DDDDDD" w:frame="1"/>
          <w:shd w:val="clear" w:color="auto" w:fill="FAFAFA"/>
        </w:rPr>
        <w:t>person()</w:t>
      </w:r>
      <w:r>
        <w:rPr>
          <w:rFonts w:ascii="Helvetica" w:hAnsi="Helvetica" w:cs="Helvetica"/>
          <w:color w:val="666666"/>
          <w:sz w:val="21"/>
          <w:szCs w:val="21"/>
        </w:rPr>
        <w:t>函数仅接受</w:t>
      </w:r>
      <w:r>
        <w:rPr>
          <w:rFonts w:ascii="Helvetica" w:hAnsi="Helvetica" w:cs="Helvetica"/>
          <w:color w:val="666666"/>
          <w:sz w:val="21"/>
          <w:szCs w:val="21"/>
        </w:rPr>
        <w:t>2</w:t>
      </w:r>
      <w:r>
        <w:rPr>
          <w:rFonts w:ascii="Helvetica" w:hAnsi="Helvetica" w:cs="Helvetica"/>
          <w:color w:val="666666"/>
          <w:sz w:val="21"/>
          <w:szCs w:val="21"/>
        </w:rPr>
        <w:t>个位置参数。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命名关键字参数可以有缺省值，从而简化调用：</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person</w:t>
      </w:r>
      <w:r>
        <w:rPr>
          <w:rStyle w:val="params"/>
          <w:color w:val="444444"/>
        </w:rPr>
        <w:t>(name, age, *, city=</w:t>
      </w:r>
      <w:r>
        <w:rPr>
          <w:rStyle w:val="string"/>
          <w:color w:val="DD1144"/>
        </w:rPr>
        <w:t>'Beijing'</w:t>
      </w:r>
      <w:r>
        <w:rPr>
          <w:rStyle w:val="params"/>
          <w:color w:val="444444"/>
        </w:rPr>
        <w:t>, job)</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print(name, age, city, job)</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由于命名关键字参数</w:t>
      </w:r>
      <w:r>
        <w:rPr>
          <w:rStyle w:val="HTML"/>
          <w:rFonts w:ascii="Consolas" w:hAnsi="Consolas"/>
          <w:color w:val="DD0055"/>
          <w:sz w:val="18"/>
          <w:szCs w:val="18"/>
          <w:bdr w:val="single" w:sz="6" w:space="0" w:color="DDDDDD" w:frame="1"/>
          <w:shd w:val="clear" w:color="auto" w:fill="FAFAFA"/>
        </w:rPr>
        <w:t>city</w:t>
      </w:r>
      <w:r>
        <w:rPr>
          <w:rFonts w:ascii="Helvetica" w:hAnsi="Helvetica" w:cs="Helvetica"/>
          <w:color w:val="666666"/>
          <w:sz w:val="21"/>
          <w:szCs w:val="21"/>
        </w:rPr>
        <w:t>具有默认值，调用时，可不传入</w:t>
      </w:r>
      <w:r>
        <w:rPr>
          <w:rStyle w:val="HTML"/>
          <w:rFonts w:ascii="Consolas" w:hAnsi="Consolas"/>
          <w:color w:val="DD0055"/>
          <w:sz w:val="18"/>
          <w:szCs w:val="18"/>
          <w:bdr w:val="single" w:sz="6" w:space="0" w:color="DDDDDD" w:frame="1"/>
          <w:shd w:val="clear" w:color="auto" w:fill="FAFAFA"/>
        </w:rPr>
        <w:t>city</w:t>
      </w:r>
      <w:r>
        <w:rPr>
          <w:rFonts w:ascii="Helvetica" w:hAnsi="Helvetica" w:cs="Helvetica"/>
          <w:color w:val="666666"/>
          <w:sz w:val="21"/>
          <w:szCs w:val="21"/>
        </w:rPr>
        <w:t>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person(</w:t>
      </w:r>
      <w:r>
        <w:rPr>
          <w:rStyle w:val="string"/>
          <w:color w:val="DD1144"/>
        </w:rPr>
        <w:t>'Jack'</w:t>
      </w:r>
      <w:r>
        <w:rPr>
          <w:rStyle w:val="HTML"/>
          <w:color w:val="444444"/>
        </w:rPr>
        <w:t xml:space="preserve">, </w:t>
      </w:r>
      <w:r>
        <w:rPr>
          <w:rStyle w:val="number"/>
          <w:color w:val="009999"/>
        </w:rPr>
        <w:t>24</w:t>
      </w:r>
      <w:r>
        <w:rPr>
          <w:rStyle w:val="HTML"/>
          <w:color w:val="444444"/>
        </w:rPr>
        <w:t>, job=</w:t>
      </w:r>
      <w:r>
        <w:rPr>
          <w:rStyle w:val="string"/>
          <w:color w:val="DD1144"/>
        </w:rPr>
        <w:t>'Engineer'</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Jack </w:t>
      </w:r>
      <w:r>
        <w:rPr>
          <w:rStyle w:val="number"/>
          <w:color w:val="009999"/>
        </w:rPr>
        <w:t>24</w:t>
      </w:r>
      <w:r>
        <w:rPr>
          <w:rStyle w:val="HTML"/>
          <w:color w:val="444444"/>
        </w:rPr>
        <w:t xml:space="preserve"> Beijing Engineer</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使用命名关键字参数时，要特别注意，如果没有可变参数，就必须加一个</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作为特殊分隔符。如果缺少</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w:t>
      </w:r>
      <w:r>
        <w:rPr>
          <w:rFonts w:ascii="Helvetica" w:hAnsi="Helvetica" w:cs="Helvetica"/>
          <w:color w:val="666666"/>
          <w:sz w:val="21"/>
          <w:szCs w:val="21"/>
        </w:rPr>
        <w:t>Python</w:t>
      </w:r>
      <w:r>
        <w:rPr>
          <w:rFonts w:ascii="Helvetica" w:hAnsi="Helvetica" w:cs="Helvetica"/>
          <w:color w:val="666666"/>
          <w:sz w:val="21"/>
          <w:szCs w:val="21"/>
        </w:rPr>
        <w:t>解释器将无法识别位置参数和命名关键字参数：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def</w:t>
      </w:r>
      <w:r>
        <w:rPr>
          <w:rStyle w:val="function"/>
          <w:color w:val="444444"/>
        </w:rPr>
        <w:t xml:space="preserve"> </w:t>
      </w:r>
      <w:r>
        <w:rPr>
          <w:rStyle w:val="1"/>
          <w:b/>
          <w:bCs/>
          <w:color w:val="990000"/>
        </w:rPr>
        <w:t>person</w:t>
      </w:r>
      <w:r>
        <w:rPr>
          <w:rStyle w:val="params"/>
          <w:color w:val="444444"/>
        </w:rPr>
        <w:t>(name, age, city, job)</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缺少 *，city和job被视为位置参数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参数组合</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中定义函数，可以用必选参数、默认参数、可变参数、关键字参数和命名关键字参数，这</w:t>
      </w:r>
      <w:r>
        <w:rPr>
          <w:rFonts w:ascii="Helvetica" w:hAnsi="Helvetica" w:cs="Helvetica"/>
          <w:color w:val="666666"/>
          <w:sz w:val="21"/>
          <w:szCs w:val="21"/>
        </w:rPr>
        <w:t>5</w:t>
      </w:r>
      <w:r>
        <w:rPr>
          <w:rFonts w:ascii="Helvetica" w:hAnsi="Helvetica" w:cs="Helvetica"/>
          <w:color w:val="666666"/>
          <w:sz w:val="21"/>
          <w:szCs w:val="21"/>
        </w:rPr>
        <w:t>种参数都可以组合使用。但是请注意，参数定义的顺序必须是：必选参数、默认参数、可变参数、命名关键字参数和关键字参数。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比如定义一个函数，包含上述若干种参数：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f1</w:t>
      </w:r>
      <w:r>
        <w:rPr>
          <w:rStyle w:val="params"/>
          <w:color w:val="444444"/>
        </w:rPr>
        <w:t>(a, b, c=</w:t>
      </w:r>
      <w:r>
        <w:rPr>
          <w:rStyle w:val="number"/>
          <w:color w:val="009999"/>
        </w:rPr>
        <w:t>0</w:t>
      </w:r>
      <w:r>
        <w:rPr>
          <w:rStyle w:val="params"/>
          <w:color w:val="444444"/>
        </w:rPr>
        <w:t>, *args, **kw)</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'a ='</w:t>
      </w:r>
      <w:r>
        <w:rPr>
          <w:rStyle w:val="HTML"/>
          <w:color w:val="444444"/>
        </w:rPr>
        <w:t xml:space="preserve">, a, </w:t>
      </w:r>
      <w:r>
        <w:rPr>
          <w:rStyle w:val="string"/>
          <w:color w:val="DD1144"/>
        </w:rPr>
        <w:t>'b ='</w:t>
      </w:r>
      <w:r>
        <w:rPr>
          <w:rStyle w:val="HTML"/>
          <w:color w:val="444444"/>
        </w:rPr>
        <w:t xml:space="preserve">, b, </w:t>
      </w:r>
      <w:r>
        <w:rPr>
          <w:rStyle w:val="string"/>
          <w:color w:val="DD1144"/>
        </w:rPr>
        <w:t>'c ='</w:t>
      </w:r>
      <w:r>
        <w:rPr>
          <w:rStyle w:val="HTML"/>
          <w:color w:val="444444"/>
        </w:rPr>
        <w:t xml:space="preserve">, c, </w:t>
      </w:r>
      <w:r>
        <w:rPr>
          <w:rStyle w:val="string"/>
          <w:color w:val="DD1144"/>
        </w:rPr>
        <w:t>'args ='</w:t>
      </w:r>
      <w:r>
        <w:rPr>
          <w:rStyle w:val="HTML"/>
          <w:color w:val="444444"/>
        </w:rPr>
        <w:t xml:space="preserve">, args, </w:t>
      </w:r>
      <w:r>
        <w:rPr>
          <w:rStyle w:val="string"/>
          <w:color w:val="DD1144"/>
        </w:rPr>
        <w:t>'kw ='</w:t>
      </w:r>
      <w:r>
        <w:rPr>
          <w:rStyle w:val="HTML"/>
          <w:color w:val="444444"/>
        </w:rPr>
        <w:t>, kw)</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f2</w:t>
      </w:r>
      <w:r>
        <w:rPr>
          <w:rStyle w:val="params"/>
          <w:color w:val="444444"/>
        </w:rPr>
        <w:t>(a, b, c=</w:t>
      </w:r>
      <w:r>
        <w:rPr>
          <w:rStyle w:val="number"/>
          <w:color w:val="009999"/>
        </w:rPr>
        <w:t>0</w:t>
      </w:r>
      <w:r>
        <w:rPr>
          <w:rStyle w:val="params"/>
          <w:color w:val="444444"/>
        </w:rPr>
        <w:t>, *, d, **kw)</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'a ='</w:t>
      </w:r>
      <w:r>
        <w:rPr>
          <w:rStyle w:val="HTML"/>
          <w:color w:val="444444"/>
        </w:rPr>
        <w:t xml:space="preserve">, a, </w:t>
      </w:r>
      <w:r>
        <w:rPr>
          <w:rStyle w:val="string"/>
          <w:color w:val="DD1144"/>
        </w:rPr>
        <w:t>'b ='</w:t>
      </w:r>
      <w:r>
        <w:rPr>
          <w:rStyle w:val="HTML"/>
          <w:color w:val="444444"/>
        </w:rPr>
        <w:t xml:space="preserve">, b, </w:t>
      </w:r>
      <w:r>
        <w:rPr>
          <w:rStyle w:val="string"/>
          <w:color w:val="DD1144"/>
        </w:rPr>
        <w:t>'c ='</w:t>
      </w:r>
      <w:r>
        <w:rPr>
          <w:rStyle w:val="HTML"/>
          <w:color w:val="444444"/>
        </w:rPr>
        <w:t xml:space="preserve">, c, </w:t>
      </w:r>
      <w:r>
        <w:rPr>
          <w:rStyle w:val="string"/>
          <w:color w:val="DD1144"/>
        </w:rPr>
        <w:t>'d ='</w:t>
      </w:r>
      <w:r>
        <w:rPr>
          <w:rStyle w:val="HTML"/>
          <w:color w:val="444444"/>
        </w:rPr>
        <w:t xml:space="preserve">, d, </w:t>
      </w:r>
      <w:r>
        <w:rPr>
          <w:rStyle w:val="string"/>
          <w:color w:val="DD1144"/>
        </w:rPr>
        <w:t>'kw ='</w:t>
      </w:r>
      <w:r>
        <w:rPr>
          <w:rStyle w:val="HTML"/>
          <w:color w:val="444444"/>
        </w:rPr>
        <w:t>, kw)</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在函数调用的时候，</w:t>
      </w:r>
      <w:r>
        <w:rPr>
          <w:rFonts w:ascii="Helvetica" w:hAnsi="Helvetica" w:cs="Helvetica"/>
          <w:color w:val="666666"/>
          <w:sz w:val="21"/>
          <w:szCs w:val="21"/>
        </w:rPr>
        <w:t>Python</w:t>
      </w:r>
      <w:r>
        <w:rPr>
          <w:rFonts w:ascii="Helvetica" w:hAnsi="Helvetica" w:cs="Helvetica"/>
          <w:color w:val="666666"/>
          <w:sz w:val="21"/>
          <w:szCs w:val="21"/>
        </w:rPr>
        <w:t>解释器自动按照参数位置和参数名把对应的参数传进去。</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f1(</w:t>
      </w:r>
      <w:r>
        <w:rPr>
          <w:rStyle w:val="number"/>
          <w:color w:val="009999"/>
        </w:rPr>
        <w:t>1</w:t>
      </w:r>
      <w:r>
        <w:rPr>
          <w:rStyle w:val="HTML"/>
          <w:color w:val="444444"/>
        </w:rPr>
        <w:t xml:space="preserve">, </w:t>
      </w:r>
      <w:r>
        <w:rPr>
          <w:rStyle w:val="number"/>
          <w:color w:val="009999"/>
        </w:rPr>
        <w:t>2</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 = </w:t>
      </w:r>
      <w:r>
        <w:rPr>
          <w:rStyle w:val="number"/>
          <w:color w:val="009999"/>
        </w:rPr>
        <w:t>1</w:t>
      </w:r>
      <w:r>
        <w:rPr>
          <w:rStyle w:val="HTML"/>
          <w:color w:val="444444"/>
        </w:rPr>
        <w:t xml:space="preserve"> b = </w:t>
      </w:r>
      <w:r>
        <w:rPr>
          <w:rStyle w:val="number"/>
          <w:color w:val="009999"/>
        </w:rPr>
        <w:t>2</w:t>
      </w:r>
      <w:r>
        <w:rPr>
          <w:rStyle w:val="HTML"/>
          <w:color w:val="444444"/>
        </w:rPr>
        <w:t xml:space="preserve"> c = </w:t>
      </w:r>
      <w:r>
        <w:rPr>
          <w:rStyle w:val="number"/>
          <w:color w:val="009999"/>
        </w:rPr>
        <w:t>0</w:t>
      </w:r>
      <w:r>
        <w:rPr>
          <w:rStyle w:val="HTML"/>
          <w:color w:val="444444"/>
        </w:rPr>
        <w:t xml:space="preserve"> args = () kw =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f1(</w:t>
      </w:r>
      <w:r>
        <w:rPr>
          <w:rStyle w:val="number"/>
          <w:color w:val="009999"/>
        </w:rPr>
        <w:t>1</w:t>
      </w:r>
      <w:r>
        <w:rPr>
          <w:rStyle w:val="HTML"/>
          <w:color w:val="444444"/>
        </w:rPr>
        <w:t xml:space="preserve">, </w:t>
      </w:r>
      <w:r>
        <w:rPr>
          <w:rStyle w:val="number"/>
          <w:color w:val="009999"/>
        </w:rPr>
        <w:t>2</w:t>
      </w:r>
      <w:r>
        <w:rPr>
          <w:rStyle w:val="HTML"/>
          <w:color w:val="444444"/>
        </w:rPr>
        <w:t>, c=</w:t>
      </w:r>
      <w:r>
        <w:rPr>
          <w:rStyle w:val="number"/>
          <w:color w:val="009999"/>
        </w:rPr>
        <w:t>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 = </w:t>
      </w:r>
      <w:r>
        <w:rPr>
          <w:rStyle w:val="number"/>
          <w:color w:val="009999"/>
        </w:rPr>
        <w:t>1</w:t>
      </w:r>
      <w:r>
        <w:rPr>
          <w:rStyle w:val="HTML"/>
          <w:color w:val="444444"/>
        </w:rPr>
        <w:t xml:space="preserve"> b = </w:t>
      </w:r>
      <w:r>
        <w:rPr>
          <w:rStyle w:val="number"/>
          <w:color w:val="009999"/>
        </w:rPr>
        <w:t>2</w:t>
      </w:r>
      <w:r>
        <w:rPr>
          <w:rStyle w:val="HTML"/>
          <w:color w:val="444444"/>
        </w:rPr>
        <w:t xml:space="preserve"> c = </w:t>
      </w:r>
      <w:r>
        <w:rPr>
          <w:rStyle w:val="number"/>
          <w:color w:val="009999"/>
        </w:rPr>
        <w:t>3</w:t>
      </w:r>
      <w:r>
        <w:rPr>
          <w:rStyle w:val="HTML"/>
          <w:color w:val="444444"/>
        </w:rPr>
        <w:t xml:space="preserve"> args = () kw =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f1(</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xml:space="preserve">, </w:t>
      </w:r>
      <w:r>
        <w:rPr>
          <w:rStyle w:val="string"/>
          <w:color w:val="DD1144"/>
        </w:rPr>
        <w:t>'a'</w:t>
      </w:r>
      <w:r>
        <w:rPr>
          <w:rStyle w:val="HTML"/>
          <w:color w:val="444444"/>
        </w:rPr>
        <w:t xml:space="preserve">, </w:t>
      </w:r>
      <w:r>
        <w:rPr>
          <w:rStyle w:val="string"/>
          <w:color w:val="DD1144"/>
        </w:rPr>
        <w:t>'b'</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 = </w:t>
      </w:r>
      <w:r>
        <w:rPr>
          <w:rStyle w:val="number"/>
          <w:color w:val="009999"/>
        </w:rPr>
        <w:t>1</w:t>
      </w:r>
      <w:r>
        <w:rPr>
          <w:rStyle w:val="HTML"/>
          <w:color w:val="444444"/>
        </w:rPr>
        <w:t xml:space="preserve"> b = </w:t>
      </w:r>
      <w:r>
        <w:rPr>
          <w:rStyle w:val="number"/>
          <w:color w:val="009999"/>
        </w:rPr>
        <w:t>2</w:t>
      </w:r>
      <w:r>
        <w:rPr>
          <w:rStyle w:val="HTML"/>
          <w:color w:val="444444"/>
        </w:rPr>
        <w:t xml:space="preserve"> c = </w:t>
      </w:r>
      <w:r>
        <w:rPr>
          <w:rStyle w:val="number"/>
          <w:color w:val="009999"/>
        </w:rPr>
        <w:t>3</w:t>
      </w:r>
      <w:r>
        <w:rPr>
          <w:rStyle w:val="HTML"/>
          <w:color w:val="444444"/>
        </w:rPr>
        <w:t xml:space="preserve"> args = (</w:t>
      </w:r>
      <w:r>
        <w:rPr>
          <w:rStyle w:val="string"/>
          <w:color w:val="DD1144"/>
        </w:rPr>
        <w:t>'a'</w:t>
      </w:r>
      <w:r>
        <w:rPr>
          <w:rStyle w:val="HTML"/>
          <w:color w:val="444444"/>
        </w:rPr>
        <w:t xml:space="preserve">, </w:t>
      </w:r>
      <w:r>
        <w:rPr>
          <w:rStyle w:val="string"/>
          <w:color w:val="DD1144"/>
        </w:rPr>
        <w:t>'b'</w:t>
      </w:r>
      <w:r>
        <w:rPr>
          <w:rStyle w:val="HTML"/>
          <w:color w:val="444444"/>
        </w:rPr>
        <w:t>) kw =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f1(</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xml:space="preserve">, </w:t>
      </w:r>
      <w:r>
        <w:rPr>
          <w:rStyle w:val="string"/>
          <w:color w:val="DD1144"/>
        </w:rPr>
        <w:t>'a'</w:t>
      </w:r>
      <w:r>
        <w:rPr>
          <w:rStyle w:val="HTML"/>
          <w:color w:val="444444"/>
        </w:rPr>
        <w:t xml:space="preserve">, </w:t>
      </w:r>
      <w:r>
        <w:rPr>
          <w:rStyle w:val="string"/>
          <w:color w:val="DD1144"/>
        </w:rPr>
        <w:t>'b'</w:t>
      </w:r>
      <w:r>
        <w:rPr>
          <w:rStyle w:val="HTML"/>
          <w:color w:val="444444"/>
        </w:rPr>
        <w:t>, x=</w:t>
      </w:r>
      <w:r>
        <w:rPr>
          <w:rStyle w:val="number"/>
          <w:color w:val="009999"/>
        </w:rPr>
        <w:t>99</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 = </w:t>
      </w:r>
      <w:r>
        <w:rPr>
          <w:rStyle w:val="number"/>
          <w:color w:val="009999"/>
        </w:rPr>
        <w:t>1</w:t>
      </w:r>
      <w:r>
        <w:rPr>
          <w:rStyle w:val="HTML"/>
          <w:color w:val="444444"/>
        </w:rPr>
        <w:t xml:space="preserve"> b = </w:t>
      </w:r>
      <w:r>
        <w:rPr>
          <w:rStyle w:val="number"/>
          <w:color w:val="009999"/>
        </w:rPr>
        <w:t>2</w:t>
      </w:r>
      <w:r>
        <w:rPr>
          <w:rStyle w:val="HTML"/>
          <w:color w:val="444444"/>
        </w:rPr>
        <w:t xml:space="preserve"> c = </w:t>
      </w:r>
      <w:r>
        <w:rPr>
          <w:rStyle w:val="number"/>
          <w:color w:val="009999"/>
        </w:rPr>
        <w:t>3</w:t>
      </w:r>
      <w:r>
        <w:rPr>
          <w:rStyle w:val="HTML"/>
          <w:color w:val="444444"/>
        </w:rPr>
        <w:t xml:space="preserve"> args = (</w:t>
      </w:r>
      <w:r>
        <w:rPr>
          <w:rStyle w:val="string"/>
          <w:color w:val="DD1144"/>
        </w:rPr>
        <w:t>'a'</w:t>
      </w:r>
      <w:r>
        <w:rPr>
          <w:rStyle w:val="HTML"/>
          <w:color w:val="444444"/>
        </w:rPr>
        <w:t xml:space="preserve">, </w:t>
      </w:r>
      <w:r>
        <w:rPr>
          <w:rStyle w:val="string"/>
          <w:color w:val="DD1144"/>
        </w:rPr>
        <w:t>'b'</w:t>
      </w:r>
      <w:r>
        <w:rPr>
          <w:rStyle w:val="HTML"/>
          <w:color w:val="444444"/>
        </w:rPr>
        <w:t>) kw = {</w:t>
      </w:r>
      <w:r>
        <w:rPr>
          <w:rStyle w:val="string"/>
          <w:color w:val="DD1144"/>
        </w:rPr>
        <w:t>'x'</w:t>
      </w:r>
      <w:r>
        <w:rPr>
          <w:rStyle w:val="HTML"/>
          <w:color w:val="444444"/>
        </w:rPr>
        <w:t xml:space="preserve">: </w:t>
      </w:r>
      <w:r>
        <w:rPr>
          <w:rStyle w:val="number"/>
          <w:color w:val="009999"/>
        </w:rPr>
        <w:t>99</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f2(</w:t>
      </w:r>
      <w:r>
        <w:rPr>
          <w:rStyle w:val="number"/>
          <w:color w:val="009999"/>
        </w:rPr>
        <w:t>1</w:t>
      </w:r>
      <w:r>
        <w:rPr>
          <w:rStyle w:val="HTML"/>
          <w:color w:val="444444"/>
        </w:rPr>
        <w:t xml:space="preserve">, </w:t>
      </w:r>
      <w:r>
        <w:rPr>
          <w:rStyle w:val="number"/>
          <w:color w:val="009999"/>
        </w:rPr>
        <w:t>2</w:t>
      </w:r>
      <w:r>
        <w:rPr>
          <w:rStyle w:val="HTML"/>
          <w:color w:val="444444"/>
        </w:rPr>
        <w:t>, d=</w:t>
      </w:r>
      <w:r>
        <w:rPr>
          <w:rStyle w:val="number"/>
          <w:color w:val="009999"/>
        </w:rPr>
        <w:t>99</w:t>
      </w:r>
      <w:r>
        <w:rPr>
          <w:rStyle w:val="HTML"/>
          <w:color w:val="444444"/>
        </w:rPr>
        <w:t>, ext=</w:t>
      </w:r>
      <w:r>
        <w:rPr>
          <w:rStyle w:val="builtin"/>
          <w:color w:val="0086B3"/>
        </w:rPr>
        <w:t>None</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 = </w:t>
      </w:r>
      <w:r>
        <w:rPr>
          <w:rStyle w:val="number"/>
          <w:color w:val="009999"/>
        </w:rPr>
        <w:t>1</w:t>
      </w:r>
      <w:r>
        <w:rPr>
          <w:rStyle w:val="HTML"/>
          <w:color w:val="444444"/>
        </w:rPr>
        <w:t xml:space="preserve"> b = </w:t>
      </w:r>
      <w:r>
        <w:rPr>
          <w:rStyle w:val="number"/>
          <w:color w:val="009999"/>
        </w:rPr>
        <w:t>2</w:t>
      </w:r>
      <w:r>
        <w:rPr>
          <w:rStyle w:val="HTML"/>
          <w:color w:val="444444"/>
        </w:rPr>
        <w:t xml:space="preserve"> c = </w:t>
      </w:r>
      <w:r>
        <w:rPr>
          <w:rStyle w:val="number"/>
          <w:color w:val="009999"/>
        </w:rPr>
        <w:t>0</w:t>
      </w:r>
      <w:r>
        <w:rPr>
          <w:rStyle w:val="HTML"/>
          <w:color w:val="444444"/>
        </w:rPr>
        <w:t xml:space="preserve"> d = </w:t>
      </w:r>
      <w:r>
        <w:rPr>
          <w:rStyle w:val="number"/>
          <w:color w:val="009999"/>
        </w:rPr>
        <w:t>99</w:t>
      </w:r>
      <w:r>
        <w:rPr>
          <w:rStyle w:val="HTML"/>
          <w:color w:val="444444"/>
        </w:rPr>
        <w:t xml:space="preserve"> kw = {</w:t>
      </w:r>
      <w:r>
        <w:rPr>
          <w:rStyle w:val="string"/>
          <w:color w:val="DD1144"/>
        </w:rPr>
        <w:t>'ext'</w:t>
      </w:r>
      <w:r>
        <w:rPr>
          <w:rStyle w:val="HTML"/>
          <w:color w:val="444444"/>
        </w:rPr>
        <w:t xml:space="preserve">: </w:t>
      </w:r>
      <w:r>
        <w:rPr>
          <w:rStyle w:val="builtin"/>
          <w:color w:val="0086B3"/>
        </w:rPr>
        <w:t>None</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最神奇的是通过一个</w:t>
      </w:r>
      <w:r>
        <w:rPr>
          <w:rFonts w:ascii="Helvetica" w:hAnsi="Helvetica" w:cs="Helvetica"/>
          <w:color w:val="666666"/>
          <w:sz w:val="21"/>
          <w:szCs w:val="21"/>
        </w:rPr>
        <w:t>tuple</w:t>
      </w:r>
      <w:r>
        <w:rPr>
          <w:rFonts w:ascii="Helvetica" w:hAnsi="Helvetica" w:cs="Helvetica"/>
          <w:color w:val="666666"/>
          <w:sz w:val="21"/>
          <w:szCs w:val="21"/>
        </w:rPr>
        <w:t>和</w:t>
      </w:r>
      <w:r>
        <w:rPr>
          <w:rFonts w:ascii="Helvetica" w:hAnsi="Helvetica" w:cs="Helvetica"/>
          <w:color w:val="666666"/>
          <w:sz w:val="21"/>
          <w:szCs w:val="21"/>
        </w:rPr>
        <w:t>dict</w:t>
      </w:r>
      <w:r>
        <w:rPr>
          <w:rFonts w:ascii="Helvetica" w:hAnsi="Helvetica" w:cs="Helvetica"/>
          <w:color w:val="666666"/>
          <w:sz w:val="21"/>
          <w:szCs w:val="21"/>
        </w:rPr>
        <w:t>，你也可以调用上述函数：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args = (</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xml:space="preserve">, </w:t>
      </w:r>
      <w:r>
        <w:rPr>
          <w:rStyle w:val="number"/>
          <w:color w:val="009999"/>
        </w:rPr>
        <w:t>4</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kw = {</w:t>
      </w:r>
      <w:r>
        <w:rPr>
          <w:rStyle w:val="string"/>
          <w:color w:val="DD1144"/>
        </w:rPr>
        <w:t>'d'</w:t>
      </w:r>
      <w:r>
        <w:rPr>
          <w:rStyle w:val="HTML"/>
          <w:color w:val="444444"/>
        </w:rPr>
        <w:t xml:space="preserve">: </w:t>
      </w:r>
      <w:r>
        <w:rPr>
          <w:rStyle w:val="number"/>
          <w:color w:val="009999"/>
        </w:rPr>
        <w:t>99</w:t>
      </w:r>
      <w:r>
        <w:rPr>
          <w:rStyle w:val="HTML"/>
          <w:color w:val="444444"/>
        </w:rPr>
        <w:t xml:space="preserve">, </w:t>
      </w:r>
      <w:r>
        <w:rPr>
          <w:rStyle w:val="string"/>
          <w:color w:val="DD1144"/>
        </w:rPr>
        <w:t>'x'</w:t>
      </w:r>
      <w:r>
        <w:rPr>
          <w:rStyle w:val="HTML"/>
          <w:color w:val="444444"/>
        </w:rPr>
        <w:t xml:space="preserve">: </w:t>
      </w:r>
      <w:r>
        <w:rPr>
          <w:rStyle w:val="string"/>
          <w:color w:val="DD1144"/>
        </w:rPr>
        <w:t>'#'</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f1(*args, **kw)</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 = </w:t>
      </w:r>
      <w:r>
        <w:rPr>
          <w:rStyle w:val="number"/>
          <w:color w:val="009999"/>
        </w:rPr>
        <w:t>1</w:t>
      </w:r>
      <w:r>
        <w:rPr>
          <w:rStyle w:val="HTML"/>
          <w:color w:val="444444"/>
        </w:rPr>
        <w:t xml:space="preserve"> b = </w:t>
      </w:r>
      <w:r>
        <w:rPr>
          <w:rStyle w:val="number"/>
          <w:color w:val="009999"/>
        </w:rPr>
        <w:t>2</w:t>
      </w:r>
      <w:r>
        <w:rPr>
          <w:rStyle w:val="HTML"/>
          <w:color w:val="444444"/>
        </w:rPr>
        <w:t xml:space="preserve"> c = </w:t>
      </w:r>
      <w:r>
        <w:rPr>
          <w:rStyle w:val="number"/>
          <w:color w:val="009999"/>
        </w:rPr>
        <w:t>3</w:t>
      </w:r>
      <w:r>
        <w:rPr>
          <w:rStyle w:val="HTML"/>
          <w:color w:val="444444"/>
        </w:rPr>
        <w:t xml:space="preserve"> args = (</w:t>
      </w:r>
      <w:r>
        <w:rPr>
          <w:rStyle w:val="number"/>
          <w:color w:val="009999"/>
        </w:rPr>
        <w:t>4</w:t>
      </w:r>
      <w:r>
        <w:rPr>
          <w:rStyle w:val="HTML"/>
          <w:color w:val="444444"/>
        </w:rPr>
        <w:t>,) kw = {</w:t>
      </w:r>
      <w:r>
        <w:rPr>
          <w:rStyle w:val="string"/>
          <w:color w:val="DD1144"/>
        </w:rPr>
        <w:t>'d'</w:t>
      </w:r>
      <w:r>
        <w:rPr>
          <w:rStyle w:val="HTML"/>
          <w:color w:val="444444"/>
        </w:rPr>
        <w:t xml:space="preserve">: </w:t>
      </w:r>
      <w:r>
        <w:rPr>
          <w:rStyle w:val="number"/>
          <w:color w:val="009999"/>
        </w:rPr>
        <w:t>99</w:t>
      </w:r>
      <w:r>
        <w:rPr>
          <w:rStyle w:val="HTML"/>
          <w:color w:val="444444"/>
        </w:rPr>
        <w:t xml:space="preserve">, </w:t>
      </w:r>
      <w:r>
        <w:rPr>
          <w:rStyle w:val="string"/>
          <w:color w:val="DD1144"/>
        </w:rPr>
        <w:t>'x'</w:t>
      </w:r>
      <w:r>
        <w:rPr>
          <w:rStyle w:val="HTML"/>
          <w:color w:val="444444"/>
        </w:rPr>
        <w:t xml:space="preserve">: </w:t>
      </w:r>
      <w:r>
        <w:rPr>
          <w:rStyle w:val="string"/>
          <w:color w:val="DD1144"/>
        </w:rPr>
        <w:t>'#'</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args = (</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kw = {</w:t>
      </w:r>
      <w:r>
        <w:rPr>
          <w:rStyle w:val="string"/>
          <w:color w:val="DD1144"/>
        </w:rPr>
        <w:t>'d'</w:t>
      </w:r>
      <w:r>
        <w:rPr>
          <w:rStyle w:val="HTML"/>
          <w:color w:val="444444"/>
        </w:rPr>
        <w:t xml:space="preserve">: </w:t>
      </w:r>
      <w:r>
        <w:rPr>
          <w:rStyle w:val="number"/>
          <w:color w:val="009999"/>
        </w:rPr>
        <w:t>88</w:t>
      </w:r>
      <w:r>
        <w:rPr>
          <w:rStyle w:val="HTML"/>
          <w:color w:val="444444"/>
        </w:rPr>
        <w:t xml:space="preserve">, </w:t>
      </w:r>
      <w:r>
        <w:rPr>
          <w:rStyle w:val="string"/>
          <w:color w:val="DD1144"/>
        </w:rPr>
        <w:t>'x'</w:t>
      </w:r>
      <w:r>
        <w:rPr>
          <w:rStyle w:val="HTML"/>
          <w:color w:val="444444"/>
        </w:rPr>
        <w:t xml:space="preserve">: </w:t>
      </w:r>
      <w:r>
        <w:rPr>
          <w:rStyle w:val="string"/>
          <w:color w:val="DD1144"/>
        </w:rPr>
        <w:t>'#'</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f2(*args, **kw)</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 = </w:t>
      </w:r>
      <w:r>
        <w:rPr>
          <w:rStyle w:val="number"/>
          <w:color w:val="009999"/>
        </w:rPr>
        <w:t>1</w:t>
      </w:r>
      <w:r>
        <w:rPr>
          <w:rStyle w:val="HTML"/>
          <w:color w:val="444444"/>
        </w:rPr>
        <w:t xml:space="preserve"> b = </w:t>
      </w:r>
      <w:r>
        <w:rPr>
          <w:rStyle w:val="number"/>
          <w:color w:val="009999"/>
        </w:rPr>
        <w:t>2</w:t>
      </w:r>
      <w:r>
        <w:rPr>
          <w:rStyle w:val="HTML"/>
          <w:color w:val="444444"/>
        </w:rPr>
        <w:t xml:space="preserve"> c = </w:t>
      </w:r>
      <w:r>
        <w:rPr>
          <w:rStyle w:val="number"/>
          <w:color w:val="009999"/>
        </w:rPr>
        <w:t>3</w:t>
      </w:r>
      <w:r>
        <w:rPr>
          <w:rStyle w:val="HTML"/>
          <w:color w:val="444444"/>
        </w:rPr>
        <w:t xml:space="preserve"> d = </w:t>
      </w:r>
      <w:r>
        <w:rPr>
          <w:rStyle w:val="number"/>
          <w:color w:val="009999"/>
        </w:rPr>
        <w:t>88</w:t>
      </w:r>
      <w:r>
        <w:rPr>
          <w:rStyle w:val="HTML"/>
          <w:color w:val="444444"/>
        </w:rPr>
        <w:t xml:space="preserve"> kw = {</w:t>
      </w:r>
      <w:r>
        <w:rPr>
          <w:rStyle w:val="string"/>
          <w:color w:val="DD1144"/>
        </w:rPr>
        <w:t>'x'</w:t>
      </w:r>
      <w:r>
        <w:rPr>
          <w:rStyle w:val="HTML"/>
          <w:color w:val="444444"/>
        </w:rPr>
        <w:t xml:space="preserve">: </w:t>
      </w:r>
      <w:r>
        <w:rPr>
          <w:rStyle w:val="string"/>
          <w:color w:val="DD1144"/>
        </w:rPr>
        <w:t>'#'</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所以，对于任意函数，都可以通过类似</w:t>
      </w:r>
      <w:r>
        <w:rPr>
          <w:rStyle w:val="HTML"/>
          <w:rFonts w:ascii="Consolas" w:hAnsi="Consolas"/>
          <w:color w:val="DD0055"/>
          <w:sz w:val="18"/>
          <w:szCs w:val="18"/>
          <w:bdr w:val="single" w:sz="6" w:space="0" w:color="DDDDDD" w:frame="1"/>
          <w:shd w:val="clear" w:color="auto" w:fill="FAFAFA"/>
        </w:rPr>
        <w:t>func(*args, **kw)</w:t>
      </w:r>
      <w:r>
        <w:rPr>
          <w:rFonts w:ascii="Helvetica" w:hAnsi="Helvetica" w:cs="Helvetica"/>
          <w:color w:val="666666"/>
          <w:sz w:val="21"/>
          <w:szCs w:val="21"/>
        </w:rPr>
        <w:t>的形式调用它，无论它的参数是如何定义的。</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的函数具有非常灵活的参数形态，既可以实现简单的调用，又可以传入非常复杂的参数。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默认参数一定要用不可变对象，如果是可变对象，程序运行时会有逻辑错误！</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要注意定义可变参数和关键字参数的语法：</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*args</w:t>
      </w:r>
      <w:r>
        <w:rPr>
          <w:rFonts w:ascii="Helvetica" w:hAnsi="Helvetica" w:cs="Helvetica"/>
          <w:color w:val="666666"/>
          <w:sz w:val="21"/>
          <w:szCs w:val="21"/>
        </w:rPr>
        <w:t>是可变参数，</w:t>
      </w:r>
      <w:r>
        <w:rPr>
          <w:rFonts w:ascii="Helvetica" w:hAnsi="Helvetica" w:cs="Helvetica"/>
          <w:color w:val="666666"/>
          <w:sz w:val="21"/>
          <w:szCs w:val="21"/>
        </w:rPr>
        <w:t>args</w:t>
      </w:r>
      <w:r>
        <w:rPr>
          <w:rFonts w:ascii="Helvetica" w:hAnsi="Helvetica" w:cs="Helvetica"/>
          <w:color w:val="666666"/>
          <w:sz w:val="21"/>
          <w:szCs w:val="21"/>
        </w:rPr>
        <w:t>接收的是一个</w:t>
      </w:r>
      <w:r>
        <w:rPr>
          <w:rFonts w:ascii="Helvetica" w:hAnsi="Helvetica" w:cs="Helvetica"/>
          <w:color w:val="666666"/>
          <w:sz w:val="21"/>
          <w:szCs w:val="21"/>
        </w:rPr>
        <w:t>tuple</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**kw</w:t>
      </w:r>
      <w:r>
        <w:rPr>
          <w:rFonts w:ascii="Helvetica" w:hAnsi="Helvetica" w:cs="Helvetica"/>
          <w:color w:val="666666"/>
          <w:sz w:val="21"/>
          <w:szCs w:val="21"/>
        </w:rPr>
        <w:t>是关键字参数，</w:t>
      </w:r>
      <w:r>
        <w:rPr>
          <w:rFonts w:ascii="Helvetica" w:hAnsi="Helvetica" w:cs="Helvetica"/>
          <w:color w:val="666666"/>
          <w:sz w:val="21"/>
          <w:szCs w:val="21"/>
        </w:rPr>
        <w:t>kw</w:t>
      </w:r>
      <w:r>
        <w:rPr>
          <w:rFonts w:ascii="Helvetica" w:hAnsi="Helvetica" w:cs="Helvetica"/>
          <w:color w:val="666666"/>
          <w:sz w:val="21"/>
          <w:szCs w:val="21"/>
        </w:rPr>
        <w:t>接收的是一个</w:t>
      </w:r>
      <w:r>
        <w:rPr>
          <w:rFonts w:ascii="Helvetica" w:hAnsi="Helvetica" w:cs="Helvetica"/>
          <w:color w:val="666666"/>
          <w:sz w:val="21"/>
          <w:szCs w:val="21"/>
        </w:rPr>
        <w:t>dict</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以及调用函数时如何传入可变参数和关键字参数的语法：</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可变参数既可以直接传入：</w:t>
      </w:r>
      <w:r>
        <w:rPr>
          <w:rStyle w:val="HTML"/>
          <w:rFonts w:ascii="Consolas" w:hAnsi="Consolas"/>
          <w:color w:val="DD0055"/>
          <w:sz w:val="18"/>
          <w:szCs w:val="18"/>
          <w:bdr w:val="single" w:sz="6" w:space="0" w:color="DDDDDD" w:frame="1"/>
          <w:shd w:val="clear" w:color="auto" w:fill="FAFAFA"/>
        </w:rPr>
        <w:t>func(1, 2, 3)</w:t>
      </w:r>
      <w:r>
        <w:rPr>
          <w:rFonts w:ascii="Helvetica" w:hAnsi="Helvetica" w:cs="Helvetica"/>
          <w:color w:val="666666"/>
          <w:sz w:val="21"/>
          <w:szCs w:val="21"/>
        </w:rPr>
        <w:t>，又可以先组装</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，再通过</w:t>
      </w:r>
      <w:r>
        <w:rPr>
          <w:rStyle w:val="HTML"/>
          <w:rFonts w:ascii="Consolas" w:hAnsi="Consolas"/>
          <w:color w:val="DD0055"/>
          <w:sz w:val="18"/>
          <w:szCs w:val="18"/>
          <w:bdr w:val="single" w:sz="6" w:space="0" w:color="DDDDDD" w:frame="1"/>
          <w:shd w:val="clear" w:color="auto" w:fill="FAFAFA"/>
        </w:rPr>
        <w:t>*args</w:t>
      </w:r>
      <w:r>
        <w:rPr>
          <w:rFonts w:ascii="Helvetica" w:hAnsi="Helvetica" w:cs="Helvetica"/>
          <w:color w:val="666666"/>
          <w:sz w:val="21"/>
          <w:szCs w:val="21"/>
        </w:rPr>
        <w:t>传入：</w:t>
      </w:r>
      <w:r>
        <w:rPr>
          <w:rStyle w:val="HTML"/>
          <w:rFonts w:ascii="Consolas" w:hAnsi="Consolas"/>
          <w:color w:val="DD0055"/>
          <w:sz w:val="18"/>
          <w:szCs w:val="18"/>
          <w:bdr w:val="single" w:sz="6" w:space="0" w:color="DDDDDD" w:frame="1"/>
          <w:shd w:val="clear" w:color="auto" w:fill="FAFAFA"/>
        </w:rPr>
        <w:t>func(*(1, 2, 3))</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关键字参数既可以直接传入：</w:t>
      </w:r>
      <w:r>
        <w:rPr>
          <w:rStyle w:val="HTML"/>
          <w:rFonts w:ascii="Consolas" w:hAnsi="Consolas"/>
          <w:color w:val="DD0055"/>
          <w:sz w:val="18"/>
          <w:szCs w:val="18"/>
          <w:bdr w:val="single" w:sz="6" w:space="0" w:color="DDDDDD" w:frame="1"/>
          <w:shd w:val="clear" w:color="auto" w:fill="FAFAFA"/>
        </w:rPr>
        <w:t>func(a=1, b=2)</w:t>
      </w:r>
      <w:r>
        <w:rPr>
          <w:rFonts w:ascii="Helvetica" w:hAnsi="Helvetica" w:cs="Helvetica"/>
          <w:color w:val="666666"/>
          <w:sz w:val="21"/>
          <w:szCs w:val="21"/>
        </w:rPr>
        <w:t>，又可以先组装</w:t>
      </w:r>
      <w:r>
        <w:rPr>
          <w:rFonts w:ascii="Helvetica" w:hAnsi="Helvetica" w:cs="Helvetica"/>
          <w:color w:val="666666"/>
          <w:sz w:val="21"/>
          <w:szCs w:val="21"/>
        </w:rPr>
        <w:t>dict</w:t>
      </w:r>
      <w:r>
        <w:rPr>
          <w:rFonts w:ascii="Helvetica" w:hAnsi="Helvetica" w:cs="Helvetica"/>
          <w:color w:val="666666"/>
          <w:sz w:val="21"/>
          <w:szCs w:val="21"/>
        </w:rPr>
        <w:t>，再通过</w:t>
      </w:r>
      <w:r>
        <w:rPr>
          <w:rStyle w:val="HTML"/>
          <w:rFonts w:ascii="Consolas" w:hAnsi="Consolas"/>
          <w:color w:val="DD0055"/>
          <w:sz w:val="18"/>
          <w:szCs w:val="18"/>
          <w:bdr w:val="single" w:sz="6" w:space="0" w:color="DDDDDD" w:frame="1"/>
          <w:shd w:val="clear" w:color="auto" w:fill="FAFAFA"/>
        </w:rPr>
        <w:t>**kw</w:t>
      </w:r>
      <w:r>
        <w:rPr>
          <w:rFonts w:ascii="Helvetica" w:hAnsi="Helvetica" w:cs="Helvetica"/>
          <w:color w:val="666666"/>
          <w:sz w:val="21"/>
          <w:szCs w:val="21"/>
        </w:rPr>
        <w:t>传入：</w:t>
      </w:r>
      <w:r>
        <w:rPr>
          <w:rStyle w:val="HTML"/>
          <w:rFonts w:ascii="Consolas" w:hAnsi="Consolas"/>
          <w:color w:val="DD0055"/>
          <w:sz w:val="18"/>
          <w:szCs w:val="18"/>
          <w:bdr w:val="single" w:sz="6" w:space="0" w:color="DDDDDD" w:frame="1"/>
          <w:shd w:val="clear" w:color="auto" w:fill="FAFAFA"/>
        </w:rPr>
        <w:t>func(**{'a': 1, 'b': 2})</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w:t>
      </w:r>
      <w:r>
        <w:rPr>
          <w:rStyle w:val="HTML"/>
          <w:rFonts w:ascii="Consolas" w:hAnsi="Consolas"/>
          <w:color w:val="DD0055"/>
          <w:sz w:val="18"/>
          <w:szCs w:val="18"/>
          <w:bdr w:val="single" w:sz="6" w:space="0" w:color="DDDDDD" w:frame="1"/>
          <w:shd w:val="clear" w:color="auto" w:fill="FAFAFA"/>
        </w:rPr>
        <w:t>*args</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**kw</w:t>
      </w:r>
      <w:r>
        <w:rPr>
          <w:rFonts w:ascii="Helvetica" w:hAnsi="Helvetica" w:cs="Helvetica"/>
          <w:color w:val="666666"/>
          <w:sz w:val="21"/>
          <w:szCs w:val="21"/>
        </w:rPr>
        <w:t>是</w:t>
      </w:r>
      <w:r>
        <w:rPr>
          <w:rFonts w:ascii="Helvetica" w:hAnsi="Helvetica" w:cs="Helvetica"/>
          <w:color w:val="666666"/>
          <w:sz w:val="21"/>
          <w:szCs w:val="21"/>
        </w:rPr>
        <w:t>Python</w:t>
      </w:r>
      <w:r>
        <w:rPr>
          <w:rFonts w:ascii="Helvetica" w:hAnsi="Helvetica" w:cs="Helvetica"/>
          <w:color w:val="666666"/>
          <w:sz w:val="21"/>
          <w:szCs w:val="21"/>
        </w:rPr>
        <w:t>的习惯写法，当然也可以用其他参数名，但最好使用习惯用法。</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命名的关键字参数是为了限制调用者可以传入的参数名，同时可以提供默认值。</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定义命名的关键字参数在没有可变参数的情况下不要忘了写分隔符</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，否则定义的将是位置参数。</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E158AD" w:rsidRDefault="00B34CFD" w:rsidP="00E158AD">
      <w:pPr>
        <w:pStyle w:val="a3"/>
        <w:shd w:val="clear" w:color="auto" w:fill="FFFFFF"/>
        <w:spacing w:before="225" w:beforeAutospacing="0" w:after="225" w:afterAutospacing="0"/>
        <w:rPr>
          <w:rFonts w:ascii="Helvetica" w:hAnsi="Helvetica" w:cs="Helvetica"/>
          <w:color w:val="666666"/>
          <w:sz w:val="21"/>
          <w:szCs w:val="21"/>
        </w:rPr>
      </w:pPr>
      <w:hyperlink r:id="rId71" w:tgtFrame="_blank" w:history="1">
        <w:r w:rsidR="00E158AD">
          <w:rPr>
            <w:rStyle w:val="a4"/>
            <w:rFonts w:ascii="Helvetica" w:hAnsi="Helvetica" w:cs="Helvetica"/>
            <w:color w:val="0593D3"/>
            <w:sz w:val="21"/>
            <w:szCs w:val="21"/>
          </w:rPr>
          <w:t>var_args.py</w:t>
        </w:r>
      </w:hyperlink>
    </w:p>
    <w:p w:rsidR="00E158AD" w:rsidRDefault="00B34CFD" w:rsidP="00E158AD">
      <w:pPr>
        <w:pStyle w:val="a3"/>
        <w:shd w:val="clear" w:color="auto" w:fill="FFFFFF"/>
        <w:spacing w:before="225" w:beforeAutospacing="0" w:after="225" w:afterAutospacing="0"/>
        <w:rPr>
          <w:rFonts w:ascii="Helvetica" w:hAnsi="Helvetica" w:cs="Helvetica"/>
          <w:color w:val="666666"/>
          <w:sz w:val="21"/>
          <w:szCs w:val="21"/>
        </w:rPr>
      </w:pPr>
      <w:hyperlink r:id="rId72" w:tgtFrame="_blank" w:history="1">
        <w:r w:rsidR="00E158AD">
          <w:rPr>
            <w:rStyle w:val="a4"/>
            <w:rFonts w:ascii="Helvetica" w:hAnsi="Helvetica" w:cs="Helvetica"/>
            <w:color w:val="0593D3"/>
            <w:sz w:val="21"/>
            <w:szCs w:val="21"/>
          </w:rPr>
          <w:t>kw_args.py</w:t>
        </w:r>
      </w:hyperlink>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E158AD" w:rsidRDefault="00E158AD" w:rsidP="00E158A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递归函数</w:t>
      </w:r>
    </w:p>
    <w:p w:rsidR="00E158AD" w:rsidRDefault="00E158AD" w:rsidP="00E158A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166680</w:t>
      </w:r>
    </w:p>
    <w:p w:rsidR="00E158AD" w:rsidRDefault="00B34CFD" w:rsidP="00E158AD">
      <w:pPr>
        <w:spacing w:before="225" w:after="225"/>
        <w:rPr>
          <w:rFonts w:ascii="宋体" w:hAnsi="宋体" w:cs="宋体"/>
          <w:sz w:val="24"/>
          <w:szCs w:val="24"/>
        </w:rPr>
      </w:pPr>
      <w:r>
        <w:pict>
          <v:rect id="_x0000_i1061" style="width:0;height:0" o:hralign="center" o:hrstd="t" o:hrnoshade="t" o:hr="t" fillcolor="#666" stroked="f"/>
        </w:pict>
      </w:r>
    </w:p>
    <w:p w:rsidR="00E158AD" w:rsidRDefault="00E158AD" w:rsidP="00E158A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在函数内部，可以调用其他函数。如果一个函数在内部调用自身本身，这个函数就是递归函数。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举个例子，我们来计算阶乘</w:t>
      </w:r>
      <w:r>
        <w:rPr>
          <w:rStyle w:val="HTML"/>
          <w:rFonts w:ascii="Consolas" w:hAnsi="Consolas"/>
          <w:color w:val="DD0055"/>
          <w:sz w:val="18"/>
          <w:szCs w:val="18"/>
          <w:bdr w:val="single" w:sz="6" w:space="0" w:color="DDDDDD" w:frame="1"/>
          <w:shd w:val="clear" w:color="auto" w:fill="FAFAFA"/>
        </w:rPr>
        <w:t>n! = 1 x 2 x 3 x ... x n</w:t>
      </w:r>
      <w:r>
        <w:rPr>
          <w:rFonts w:ascii="Helvetica" w:hAnsi="Helvetica" w:cs="Helvetica"/>
          <w:color w:val="666666"/>
          <w:sz w:val="21"/>
          <w:szCs w:val="21"/>
        </w:rPr>
        <w:t>，用函数</w:t>
      </w:r>
      <w:r>
        <w:rPr>
          <w:rStyle w:val="HTML"/>
          <w:rFonts w:ascii="Consolas" w:hAnsi="Consolas"/>
          <w:color w:val="DD0055"/>
          <w:sz w:val="18"/>
          <w:szCs w:val="18"/>
          <w:bdr w:val="single" w:sz="6" w:space="0" w:color="DDDDDD" w:frame="1"/>
          <w:shd w:val="clear" w:color="auto" w:fill="FAFAFA"/>
        </w:rPr>
        <w:t>fact(n)</w:t>
      </w:r>
      <w:r>
        <w:rPr>
          <w:rFonts w:ascii="Helvetica" w:hAnsi="Helvetica" w:cs="Helvetica"/>
          <w:color w:val="666666"/>
          <w:sz w:val="21"/>
          <w:szCs w:val="21"/>
        </w:rPr>
        <w:t>表示，可以看出：</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fact(n) = n! = 1 x 2 x 3 x ... x (n-1) x n = (n-1)! x n = fact(n-1) x n</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w:t>
      </w:r>
      <w:r>
        <w:rPr>
          <w:rStyle w:val="HTML"/>
          <w:rFonts w:ascii="Consolas" w:hAnsi="Consolas"/>
          <w:color w:val="DD0055"/>
          <w:sz w:val="18"/>
          <w:szCs w:val="18"/>
          <w:bdr w:val="single" w:sz="6" w:space="0" w:color="DDDDDD" w:frame="1"/>
          <w:shd w:val="clear" w:color="auto" w:fill="FAFAFA"/>
        </w:rPr>
        <w:t>fact(n)</w:t>
      </w:r>
      <w:r>
        <w:rPr>
          <w:rFonts w:ascii="Helvetica" w:hAnsi="Helvetica" w:cs="Helvetica"/>
          <w:color w:val="666666"/>
          <w:sz w:val="21"/>
          <w:szCs w:val="21"/>
        </w:rPr>
        <w:t>可以表示为</w:t>
      </w:r>
      <w:r>
        <w:rPr>
          <w:rStyle w:val="HTML"/>
          <w:rFonts w:ascii="Consolas" w:hAnsi="Consolas"/>
          <w:color w:val="DD0055"/>
          <w:sz w:val="18"/>
          <w:szCs w:val="18"/>
          <w:bdr w:val="single" w:sz="6" w:space="0" w:color="DDDDDD" w:frame="1"/>
          <w:shd w:val="clear" w:color="auto" w:fill="FAFAFA"/>
        </w:rPr>
        <w:t>n x fact(n-1)</w:t>
      </w:r>
      <w:r>
        <w:rPr>
          <w:rFonts w:ascii="Helvetica" w:hAnsi="Helvetica" w:cs="Helvetica"/>
          <w:color w:val="666666"/>
          <w:sz w:val="21"/>
          <w:szCs w:val="21"/>
        </w:rPr>
        <w:t>，只有</w:t>
      </w:r>
      <w:r>
        <w:rPr>
          <w:rFonts w:ascii="Helvetica" w:hAnsi="Helvetica" w:cs="Helvetica"/>
          <w:color w:val="666666"/>
          <w:sz w:val="21"/>
          <w:szCs w:val="21"/>
        </w:rPr>
        <w:t>n=1</w:t>
      </w:r>
      <w:r>
        <w:rPr>
          <w:rFonts w:ascii="Helvetica" w:hAnsi="Helvetica" w:cs="Helvetica"/>
          <w:color w:val="666666"/>
          <w:sz w:val="21"/>
          <w:szCs w:val="21"/>
        </w:rPr>
        <w:t>时需要特殊处理。</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于是，</w:t>
      </w:r>
      <w:r>
        <w:rPr>
          <w:rStyle w:val="HTML"/>
          <w:rFonts w:ascii="Consolas" w:hAnsi="Consolas"/>
          <w:color w:val="DD0055"/>
          <w:sz w:val="18"/>
          <w:szCs w:val="18"/>
          <w:bdr w:val="single" w:sz="6" w:space="0" w:color="DDDDDD" w:frame="1"/>
          <w:shd w:val="clear" w:color="auto" w:fill="FAFAFA"/>
        </w:rPr>
        <w:t>fact(n)</w:t>
      </w:r>
      <w:r>
        <w:rPr>
          <w:rFonts w:ascii="Helvetica" w:hAnsi="Helvetica" w:cs="Helvetica"/>
          <w:color w:val="666666"/>
          <w:sz w:val="21"/>
          <w:szCs w:val="21"/>
        </w:rPr>
        <w:t>用递归的方式写出来就是：</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fact</w:t>
      </w:r>
      <w:r>
        <w:rPr>
          <w:rStyle w:val="params"/>
          <w:color w:val="444444"/>
        </w:rPr>
        <w:t>(n)</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n==</w:t>
      </w:r>
      <w:r>
        <w:rPr>
          <w:rStyle w:val="number"/>
          <w:color w:val="009999"/>
        </w:rPr>
        <w:t>1</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n * fact(n - </w:t>
      </w:r>
      <w:r>
        <w:rPr>
          <w:rStyle w:val="number"/>
          <w:color w:val="009999"/>
        </w:rPr>
        <w:t>1</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上面就是一个递归函数。可以试试：</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fact(</w:t>
      </w:r>
      <w:r>
        <w:rPr>
          <w:rStyle w:val="number"/>
          <w:color w:val="009999"/>
        </w:rPr>
        <w:t>1</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fact(</w:t>
      </w:r>
      <w:r>
        <w:rPr>
          <w:rStyle w:val="number"/>
          <w:color w:val="009999"/>
        </w:rPr>
        <w:t>5</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120</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fact(</w:t>
      </w:r>
      <w:r>
        <w:rPr>
          <w:rStyle w:val="number"/>
          <w:color w:val="009999"/>
        </w:rPr>
        <w:t>100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93326215443944152681699238856266700490715968264381621468592963895217599993229915608941463976156518286253697920827223758251185210916864000000000000000000000000</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如果我们计算</w:t>
      </w:r>
      <w:r>
        <w:rPr>
          <w:rStyle w:val="HTML"/>
          <w:rFonts w:ascii="Consolas" w:hAnsi="Consolas"/>
          <w:color w:val="DD0055"/>
          <w:sz w:val="18"/>
          <w:szCs w:val="18"/>
          <w:bdr w:val="single" w:sz="6" w:space="0" w:color="DDDDDD" w:frame="1"/>
          <w:shd w:val="clear" w:color="auto" w:fill="FAFAFA"/>
        </w:rPr>
        <w:t>fact(5)</w:t>
      </w:r>
      <w:r>
        <w:rPr>
          <w:rFonts w:ascii="Helvetica" w:hAnsi="Helvetica" w:cs="Helvetica"/>
          <w:color w:val="666666"/>
          <w:sz w:val="21"/>
          <w:szCs w:val="21"/>
        </w:rPr>
        <w:t>，可以根据函数定义看到计算过程如下：</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 fact(</w:t>
      </w:r>
      <w:r>
        <w:rPr>
          <w:rStyle w:val="number"/>
          <w:color w:val="009999"/>
        </w:rPr>
        <w:t>5</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number"/>
          <w:color w:val="009999"/>
        </w:rPr>
        <w:t>5</w:t>
      </w:r>
      <w:r>
        <w:rPr>
          <w:rStyle w:val="HTML"/>
          <w:color w:val="444444"/>
        </w:rPr>
        <w:t xml:space="preserve"> * fact(</w:t>
      </w:r>
      <w:r>
        <w:rPr>
          <w:rStyle w:val="number"/>
          <w:color w:val="009999"/>
        </w:rPr>
        <w:t>4</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number"/>
          <w:color w:val="009999"/>
        </w:rPr>
        <w:t>5</w:t>
      </w:r>
      <w:r>
        <w:rPr>
          <w:rStyle w:val="HTML"/>
          <w:color w:val="444444"/>
        </w:rPr>
        <w:t xml:space="preserve"> * (</w:t>
      </w:r>
      <w:r>
        <w:rPr>
          <w:rStyle w:val="number"/>
          <w:color w:val="009999"/>
        </w:rPr>
        <w:t>4</w:t>
      </w:r>
      <w:r>
        <w:rPr>
          <w:rStyle w:val="HTML"/>
          <w:color w:val="444444"/>
        </w:rPr>
        <w:t xml:space="preserve"> * fact(</w:t>
      </w:r>
      <w:r>
        <w:rPr>
          <w:rStyle w:val="number"/>
          <w:color w:val="009999"/>
        </w:rPr>
        <w:t>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number"/>
          <w:color w:val="009999"/>
        </w:rPr>
        <w:t>5</w:t>
      </w:r>
      <w:r>
        <w:rPr>
          <w:rStyle w:val="HTML"/>
          <w:color w:val="444444"/>
        </w:rPr>
        <w:t xml:space="preserve"> * (</w:t>
      </w:r>
      <w:r>
        <w:rPr>
          <w:rStyle w:val="number"/>
          <w:color w:val="009999"/>
        </w:rPr>
        <w:t>4</w:t>
      </w:r>
      <w:r>
        <w:rPr>
          <w:rStyle w:val="HTML"/>
          <w:color w:val="444444"/>
        </w:rPr>
        <w:t xml:space="preserve"> * (</w:t>
      </w:r>
      <w:r>
        <w:rPr>
          <w:rStyle w:val="number"/>
          <w:color w:val="009999"/>
        </w:rPr>
        <w:t>3</w:t>
      </w:r>
      <w:r>
        <w:rPr>
          <w:rStyle w:val="HTML"/>
          <w:color w:val="444444"/>
        </w:rPr>
        <w:t xml:space="preserve"> * fact(</w:t>
      </w:r>
      <w:r>
        <w:rPr>
          <w:rStyle w:val="number"/>
          <w:color w:val="009999"/>
        </w:rPr>
        <w:t>2</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number"/>
          <w:color w:val="009999"/>
        </w:rPr>
        <w:t>5</w:t>
      </w:r>
      <w:r>
        <w:rPr>
          <w:rStyle w:val="HTML"/>
          <w:color w:val="444444"/>
        </w:rPr>
        <w:t xml:space="preserve"> * (</w:t>
      </w:r>
      <w:r>
        <w:rPr>
          <w:rStyle w:val="number"/>
          <w:color w:val="009999"/>
        </w:rPr>
        <w:t>4</w:t>
      </w:r>
      <w:r>
        <w:rPr>
          <w:rStyle w:val="HTML"/>
          <w:color w:val="444444"/>
        </w:rPr>
        <w:t xml:space="preserve"> * (</w:t>
      </w:r>
      <w:r>
        <w:rPr>
          <w:rStyle w:val="number"/>
          <w:color w:val="009999"/>
        </w:rPr>
        <w:t>3</w:t>
      </w:r>
      <w:r>
        <w:rPr>
          <w:rStyle w:val="HTML"/>
          <w:color w:val="444444"/>
        </w:rPr>
        <w:t xml:space="preserve"> * (</w:t>
      </w:r>
      <w:r>
        <w:rPr>
          <w:rStyle w:val="number"/>
          <w:color w:val="009999"/>
        </w:rPr>
        <w:t>2</w:t>
      </w:r>
      <w:r>
        <w:rPr>
          <w:rStyle w:val="HTML"/>
          <w:color w:val="444444"/>
        </w:rPr>
        <w:t xml:space="preserve"> * fact(</w:t>
      </w:r>
      <w:r>
        <w:rPr>
          <w:rStyle w:val="number"/>
          <w:color w:val="009999"/>
        </w:rPr>
        <w:t>1</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number"/>
          <w:color w:val="009999"/>
        </w:rPr>
        <w:t>5</w:t>
      </w:r>
      <w:r>
        <w:rPr>
          <w:rStyle w:val="HTML"/>
          <w:color w:val="444444"/>
        </w:rPr>
        <w:t xml:space="preserve"> * (</w:t>
      </w:r>
      <w:r>
        <w:rPr>
          <w:rStyle w:val="number"/>
          <w:color w:val="009999"/>
        </w:rPr>
        <w:t>4</w:t>
      </w:r>
      <w:r>
        <w:rPr>
          <w:rStyle w:val="HTML"/>
          <w:color w:val="444444"/>
        </w:rPr>
        <w:t xml:space="preserve"> * (</w:t>
      </w:r>
      <w:r>
        <w:rPr>
          <w:rStyle w:val="number"/>
          <w:color w:val="009999"/>
        </w:rPr>
        <w:t>3</w:t>
      </w:r>
      <w:r>
        <w:rPr>
          <w:rStyle w:val="HTML"/>
          <w:color w:val="444444"/>
        </w:rPr>
        <w:t xml:space="preserve"> * (</w:t>
      </w:r>
      <w:r>
        <w:rPr>
          <w:rStyle w:val="number"/>
          <w:color w:val="009999"/>
        </w:rPr>
        <w:t>2</w:t>
      </w:r>
      <w:r>
        <w:rPr>
          <w:rStyle w:val="HTML"/>
          <w:color w:val="444444"/>
        </w:rPr>
        <w:t xml:space="preserve"> * </w:t>
      </w:r>
      <w:r>
        <w:rPr>
          <w:rStyle w:val="number"/>
          <w:color w:val="009999"/>
        </w:rPr>
        <w:t>1</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number"/>
          <w:color w:val="009999"/>
        </w:rPr>
        <w:t>5</w:t>
      </w:r>
      <w:r>
        <w:rPr>
          <w:rStyle w:val="HTML"/>
          <w:color w:val="444444"/>
        </w:rPr>
        <w:t xml:space="preserve"> * (</w:t>
      </w:r>
      <w:r>
        <w:rPr>
          <w:rStyle w:val="number"/>
          <w:color w:val="009999"/>
        </w:rPr>
        <w:t>4</w:t>
      </w:r>
      <w:r>
        <w:rPr>
          <w:rStyle w:val="HTML"/>
          <w:color w:val="444444"/>
        </w:rPr>
        <w:t xml:space="preserve"> * (</w:t>
      </w:r>
      <w:r>
        <w:rPr>
          <w:rStyle w:val="number"/>
          <w:color w:val="009999"/>
        </w:rPr>
        <w:t>3</w:t>
      </w:r>
      <w:r>
        <w:rPr>
          <w:rStyle w:val="HTML"/>
          <w:color w:val="444444"/>
        </w:rPr>
        <w:t xml:space="preserve"> * </w:t>
      </w:r>
      <w:r>
        <w:rPr>
          <w:rStyle w:val="number"/>
          <w:color w:val="009999"/>
        </w:rPr>
        <w:t>2</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number"/>
          <w:color w:val="009999"/>
        </w:rPr>
        <w:t>5</w:t>
      </w:r>
      <w:r>
        <w:rPr>
          <w:rStyle w:val="HTML"/>
          <w:color w:val="444444"/>
        </w:rPr>
        <w:t xml:space="preserve"> * (</w:t>
      </w:r>
      <w:r>
        <w:rPr>
          <w:rStyle w:val="number"/>
          <w:color w:val="009999"/>
        </w:rPr>
        <w:t>4</w:t>
      </w:r>
      <w:r>
        <w:rPr>
          <w:rStyle w:val="HTML"/>
          <w:color w:val="444444"/>
        </w:rPr>
        <w:t xml:space="preserve"> * </w:t>
      </w:r>
      <w:r>
        <w:rPr>
          <w:rStyle w:val="number"/>
          <w:color w:val="009999"/>
        </w:rPr>
        <w:t>6</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number"/>
          <w:color w:val="009999"/>
        </w:rPr>
        <w:t>5</w:t>
      </w:r>
      <w:r>
        <w:rPr>
          <w:rStyle w:val="HTML"/>
          <w:color w:val="444444"/>
        </w:rPr>
        <w:t xml:space="preserve"> * </w:t>
      </w:r>
      <w:r>
        <w:rPr>
          <w:rStyle w:val="number"/>
          <w:color w:val="009999"/>
        </w:rPr>
        <w:t>24</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number"/>
          <w:color w:val="009999"/>
        </w:rPr>
        <w:t>120</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递归函数的优点是定义简单，逻辑清晰。理论上，所有的递归函数都可以写成循环的方式，但循环的逻辑不如递归清晰。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使用递归函数需要注意防止栈溢出。在计算机中，函数调用是通过栈（</w:t>
      </w:r>
      <w:r>
        <w:rPr>
          <w:rFonts w:ascii="Helvetica" w:hAnsi="Helvetica" w:cs="Helvetica"/>
          <w:color w:val="666666"/>
          <w:sz w:val="21"/>
          <w:szCs w:val="21"/>
        </w:rPr>
        <w:t>stack</w:t>
      </w:r>
      <w:r>
        <w:rPr>
          <w:rFonts w:ascii="Helvetica" w:hAnsi="Helvetica" w:cs="Helvetica"/>
          <w:color w:val="666666"/>
          <w:sz w:val="21"/>
          <w:szCs w:val="21"/>
        </w:rPr>
        <w:t>）这种数据结构实现的，每当进入一个函数调用，栈就会加一层栈帧，每当函数返回，栈就会减一层栈帧。由于栈的大小不是无限的，所以，递归调用的次数过多，会导致栈溢出。可以试试</w:t>
      </w:r>
      <w:r>
        <w:rPr>
          <w:rStyle w:val="HTML"/>
          <w:rFonts w:ascii="Consolas" w:hAnsi="Consolas"/>
          <w:color w:val="DD0055"/>
          <w:sz w:val="18"/>
          <w:szCs w:val="18"/>
          <w:bdr w:val="single" w:sz="6" w:space="0" w:color="DDDDDD" w:frame="1"/>
          <w:shd w:val="clear" w:color="auto" w:fill="FAFAFA"/>
        </w:rPr>
        <w:t>fact(1000)</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fact(1000)</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1"/>
          <w:color w:val="000080"/>
        </w:rPr>
        <w:t>stdin</w:t>
      </w:r>
      <w:r>
        <w:rPr>
          <w:rStyle w:val="tag"/>
          <w:color w:val="000080"/>
        </w:rPr>
        <w:t>&gt;</w:t>
      </w:r>
      <w:r>
        <w:rPr>
          <w:rStyle w:val="HTML"/>
          <w:color w:val="444444"/>
        </w:rPr>
        <w:t xml:space="preserve">", line 1, in </w:t>
      </w:r>
      <w:r>
        <w:rPr>
          <w:rStyle w:val="tag"/>
          <w:color w:val="000080"/>
        </w:rPr>
        <w:t>&lt;</w:t>
      </w:r>
      <w:r>
        <w:rPr>
          <w:rStyle w:val="1"/>
          <w:color w:val="000080"/>
        </w:rPr>
        <w:t>module</w:t>
      </w:r>
      <w:r>
        <w:rPr>
          <w:rStyle w:val="tag"/>
          <w:color w:val="000080"/>
        </w:rPr>
        <w:t>&gt;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1"/>
          <w:color w:val="000080"/>
        </w:rPr>
        <w:t>stdin</w:t>
      </w:r>
      <w:r>
        <w:rPr>
          <w:rStyle w:val="tag"/>
          <w:color w:val="000080"/>
        </w:rPr>
        <w:t>&gt;</w:t>
      </w:r>
      <w:r>
        <w:rPr>
          <w:rStyle w:val="HTML"/>
          <w:color w:val="444444"/>
        </w:rPr>
        <w:t>", line 4, in fact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 "</w:t>
      </w:r>
      <w:r>
        <w:rPr>
          <w:rStyle w:val="tag"/>
          <w:color w:val="000080"/>
        </w:rPr>
        <w:t>&lt;</w:t>
      </w:r>
      <w:r>
        <w:rPr>
          <w:rStyle w:val="1"/>
          <w:color w:val="000080"/>
        </w:rPr>
        <w:t>stdin</w:t>
      </w:r>
      <w:r>
        <w:rPr>
          <w:rStyle w:val="tag"/>
          <w:color w:val="000080"/>
        </w:rPr>
        <w:t>&gt;</w:t>
      </w:r>
      <w:r>
        <w:rPr>
          <w:rStyle w:val="HTML"/>
          <w:color w:val="444444"/>
        </w:rPr>
        <w:t>", line 4, in fact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RuntimeError: maximum recursion depth exceeded in comparison</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解决递归调用栈溢出的方法是通过</w:t>
      </w:r>
      <w:r>
        <w:rPr>
          <w:rStyle w:val="a6"/>
          <w:rFonts w:ascii="Helvetica" w:hAnsi="Helvetica" w:cs="Helvetica"/>
          <w:color w:val="666666"/>
          <w:sz w:val="21"/>
          <w:szCs w:val="21"/>
        </w:rPr>
        <w:t>尾递归</w:t>
      </w:r>
      <w:r>
        <w:rPr>
          <w:rFonts w:ascii="Helvetica" w:hAnsi="Helvetica" w:cs="Helvetica"/>
          <w:color w:val="666666"/>
          <w:sz w:val="21"/>
          <w:szCs w:val="21"/>
        </w:rPr>
        <w:t>优化，事实上尾递归和循环的效果是一样的，所以，把循环看成是一种特殊的尾递归函数也是可以的。</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尾递归是指，在函数返回的时候，调用自身本身，并且，</w:t>
      </w:r>
      <w:r>
        <w:rPr>
          <w:rFonts w:ascii="Helvetica" w:hAnsi="Helvetica" w:cs="Helvetica"/>
          <w:color w:val="666666"/>
          <w:sz w:val="21"/>
          <w:szCs w:val="21"/>
        </w:rPr>
        <w:t>return</w:t>
      </w:r>
      <w:r>
        <w:rPr>
          <w:rFonts w:ascii="Helvetica" w:hAnsi="Helvetica" w:cs="Helvetica"/>
          <w:color w:val="666666"/>
          <w:sz w:val="21"/>
          <w:szCs w:val="21"/>
        </w:rPr>
        <w:t>语句不能包含表达式。这样，编译器或者解释器就可以把尾递归做优化，使递归本身无论调用多少次，都只占用一个栈帧，不会出现栈溢出的情况。</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上面的</w:t>
      </w:r>
      <w:r>
        <w:rPr>
          <w:rStyle w:val="HTML"/>
          <w:rFonts w:ascii="Consolas" w:hAnsi="Consolas"/>
          <w:color w:val="DD0055"/>
          <w:sz w:val="18"/>
          <w:szCs w:val="18"/>
          <w:bdr w:val="single" w:sz="6" w:space="0" w:color="DDDDDD" w:frame="1"/>
          <w:shd w:val="clear" w:color="auto" w:fill="FAFAFA"/>
        </w:rPr>
        <w:t>fact(n)</w:t>
      </w:r>
      <w:r>
        <w:rPr>
          <w:rFonts w:ascii="Helvetica" w:hAnsi="Helvetica" w:cs="Helvetica"/>
          <w:color w:val="666666"/>
          <w:sz w:val="21"/>
          <w:szCs w:val="21"/>
        </w:rPr>
        <w:t>函数由于</w:t>
      </w:r>
      <w:r>
        <w:rPr>
          <w:rStyle w:val="HTML"/>
          <w:rFonts w:ascii="Consolas" w:hAnsi="Consolas"/>
          <w:color w:val="DD0055"/>
          <w:sz w:val="18"/>
          <w:szCs w:val="18"/>
          <w:bdr w:val="single" w:sz="6" w:space="0" w:color="DDDDDD" w:frame="1"/>
          <w:shd w:val="clear" w:color="auto" w:fill="FAFAFA"/>
        </w:rPr>
        <w:t>return n * fact(n - 1)</w:t>
      </w:r>
      <w:r>
        <w:rPr>
          <w:rFonts w:ascii="Helvetica" w:hAnsi="Helvetica" w:cs="Helvetica"/>
          <w:color w:val="666666"/>
          <w:sz w:val="21"/>
          <w:szCs w:val="21"/>
        </w:rPr>
        <w:t>引入了乘法表达式，所以就不是尾递归了。要改成尾递归方式，需要多一点代码，主要是要把每一步的乘积传入到递归函数中：</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fact</w:t>
      </w:r>
      <w:r>
        <w:rPr>
          <w:rStyle w:val="params"/>
          <w:color w:val="444444"/>
        </w:rPr>
        <w:t>(n)</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fact_iter(n, </w:t>
      </w:r>
      <w:r>
        <w:rPr>
          <w:rStyle w:val="number"/>
          <w:color w:val="009999"/>
        </w:rPr>
        <w:t>1</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fact_iter</w:t>
      </w:r>
      <w:r>
        <w:rPr>
          <w:rStyle w:val="params"/>
          <w:color w:val="444444"/>
        </w:rPr>
        <w:t>(num, product)</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num == </w:t>
      </w:r>
      <w:r>
        <w:rPr>
          <w:rStyle w:val="number"/>
          <w:color w:val="009999"/>
        </w:rPr>
        <w:t>1</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product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fact_iter(num - </w:t>
      </w:r>
      <w:r>
        <w:rPr>
          <w:rStyle w:val="number"/>
          <w:color w:val="009999"/>
        </w:rPr>
        <w:t>1</w:t>
      </w:r>
      <w:r>
        <w:rPr>
          <w:rStyle w:val="HTML"/>
          <w:color w:val="444444"/>
        </w:rPr>
        <w:t>, num * product)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可以看到，</w:t>
      </w:r>
      <w:r>
        <w:rPr>
          <w:rStyle w:val="HTML"/>
          <w:rFonts w:ascii="Consolas" w:hAnsi="Consolas"/>
          <w:color w:val="DD0055"/>
          <w:sz w:val="18"/>
          <w:szCs w:val="18"/>
          <w:bdr w:val="single" w:sz="6" w:space="0" w:color="DDDDDD" w:frame="1"/>
          <w:shd w:val="clear" w:color="auto" w:fill="FAFAFA"/>
        </w:rPr>
        <w:t>return fact_iter(num - 1, num * product)</w:t>
      </w:r>
      <w:r>
        <w:rPr>
          <w:rFonts w:ascii="Helvetica" w:hAnsi="Helvetica" w:cs="Helvetica"/>
          <w:color w:val="666666"/>
          <w:sz w:val="21"/>
          <w:szCs w:val="21"/>
        </w:rPr>
        <w:t>仅返回递归函数本身，</w:t>
      </w:r>
      <w:r>
        <w:rPr>
          <w:rStyle w:val="HTML"/>
          <w:rFonts w:ascii="Consolas" w:hAnsi="Consolas"/>
          <w:color w:val="DD0055"/>
          <w:sz w:val="18"/>
          <w:szCs w:val="18"/>
          <w:bdr w:val="single" w:sz="6" w:space="0" w:color="DDDDDD" w:frame="1"/>
          <w:shd w:val="clear" w:color="auto" w:fill="FAFAFA"/>
        </w:rPr>
        <w:t>num - 1</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num * product</w:t>
      </w:r>
      <w:r>
        <w:rPr>
          <w:rFonts w:ascii="Helvetica" w:hAnsi="Helvetica" w:cs="Helvetica"/>
          <w:color w:val="666666"/>
          <w:sz w:val="21"/>
          <w:szCs w:val="21"/>
        </w:rPr>
        <w:t>在函数调用前就会被计算，不影响函数调用。</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fact(5)</w:t>
      </w:r>
      <w:r>
        <w:rPr>
          <w:rFonts w:ascii="Helvetica" w:hAnsi="Helvetica" w:cs="Helvetica"/>
          <w:color w:val="666666"/>
          <w:sz w:val="21"/>
          <w:szCs w:val="21"/>
        </w:rPr>
        <w:t>对应的</w:t>
      </w:r>
      <w:r>
        <w:rPr>
          <w:rStyle w:val="HTML"/>
          <w:rFonts w:ascii="Consolas" w:hAnsi="Consolas"/>
          <w:color w:val="DD0055"/>
          <w:sz w:val="18"/>
          <w:szCs w:val="18"/>
          <w:bdr w:val="single" w:sz="6" w:space="0" w:color="DDDDDD" w:frame="1"/>
          <w:shd w:val="clear" w:color="auto" w:fill="FAFAFA"/>
        </w:rPr>
        <w:t>fact_iter(5, 1)</w:t>
      </w:r>
      <w:r>
        <w:rPr>
          <w:rFonts w:ascii="Helvetica" w:hAnsi="Helvetica" w:cs="Helvetica"/>
          <w:color w:val="666666"/>
          <w:sz w:val="21"/>
          <w:szCs w:val="21"/>
        </w:rPr>
        <w:t>的调用如下：</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 fact_iter(</w:t>
      </w:r>
      <w:r>
        <w:rPr>
          <w:rStyle w:val="number"/>
          <w:color w:val="009999"/>
        </w:rPr>
        <w:t>5</w:t>
      </w:r>
      <w:r>
        <w:rPr>
          <w:rStyle w:val="HTML"/>
          <w:color w:val="444444"/>
        </w:rPr>
        <w:t xml:space="preserve">, </w:t>
      </w:r>
      <w:r>
        <w:rPr>
          <w:rStyle w:val="number"/>
          <w:color w:val="009999"/>
        </w:rPr>
        <w:t>1</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 fact_iter(</w:t>
      </w:r>
      <w:r>
        <w:rPr>
          <w:rStyle w:val="number"/>
          <w:color w:val="009999"/>
        </w:rPr>
        <w:t>4</w:t>
      </w:r>
      <w:r>
        <w:rPr>
          <w:rStyle w:val="HTML"/>
          <w:color w:val="444444"/>
        </w:rPr>
        <w:t xml:space="preserve">, </w:t>
      </w:r>
      <w:r>
        <w:rPr>
          <w:rStyle w:val="number"/>
          <w:color w:val="009999"/>
        </w:rPr>
        <w:t>5</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 fact_iter(</w:t>
      </w:r>
      <w:r>
        <w:rPr>
          <w:rStyle w:val="number"/>
          <w:color w:val="009999"/>
        </w:rPr>
        <w:t>3</w:t>
      </w:r>
      <w:r>
        <w:rPr>
          <w:rStyle w:val="HTML"/>
          <w:color w:val="444444"/>
        </w:rPr>
        <w:t xml:space="preserve">, </w:t>
      </w:r>
      <w:r>
        <w:rPr>
          <w:rStyle w:val="number"/>
          <w:color w:val="009999"/>
        </w:rPr>
        <w:t>20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 fact_iter(</w:t>
      </w:r>
      <w:r>
        <w:rPr>
          <w:rStyle w:val="number"/>
          <w:color w:val="009999"/>
        </w:rPr>
        <w:t>2</w:t>
      </w:r>
      <w:r>
        <w:rPr>
          <w:rStyle w:val="HTML"/>
          <w:color w:val="444444"/>
        </w:rPr>
        <w:t xml:space="preserve">, </w:t>
      </w:r>
      <w:r>
        <w:rPr>
          <w:rStyle w:val="number"/>
          <w:color w:val="009999"/>
        </w:rPr>
        <w:t>60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 fact_iter(</w:t>
      </w:r>
      <w:r>
        <w:rPr>
          <w:rStyle w:val="number"/>
          <w:color w:val="009999"/>
        </w:rPr>
        <w:t>1</w:t>
      </w:r>
      <w:r>
        <w:rPr>
          <w:rStyle w:val="HTML"/>
          <w:color w:val="444444"/>
        </w:rPr>
        <w:t xml:space="preserve">, </w:t>
      </w:r>
      <w:r>
        <w:rPr>
          <w:rStyle w:val="number"/>
          <w:color w:val="009999"/>
        </w:rPr>
        <w:t>120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number"/>
          <w:color w:val="009999"/>
        </w:rPr>
        <w:t>120</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尾递归调用时，如果做了优化，栈不会增长，因此，无论多少次调用也不会导致栈溢出。</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遗憾的是，大多数编程语言没有针对尾递归做优化，</w:t>
      </w:r>
      <w:r>
        <w:rPr>
          <w:rFonts w:ascii="Helvetica" w:hAnsi="Helvetica" w:cs="Helvetica"/>
          <w:color w:val="666666"/>
          <w:sz w:val="21"/>
          <w:szCs w:val="21"/>
        </w:rPr>
        <w:t>Python</w:t>
      </w:r>
      <w:r>
        <w:rPr>
          <w:rFonts w:ascii="Helvetica" w:hAnsi="Helvetica" w:cs="Helvetica"/>
          <w:color w:val="666666"/>
          <w:sz w:val="21"/>
          <w:szCs w:val="21"/>
        </w:rPr>
        <w:t>解释器也没有做优化，所以，即使把上面的</w:t>
      </w:r>
      <w:r>
        <w:rPr>
          <w:rStyle w:val="HTML"/>
          <w:rFonts w:ascii="Consolas" w:hAnsi="Consolas"/>
          <w:color w:val="DD0055"/>
          <w:sz w:val="18"/>
          <w:szCs w:val="18"/>
          <w:bdr w:val="single" w:sz="6" w:space="0" w:color="DDDDDD" w:frame="1"/>
          <w:shd w:val="clear" w:color="auto" w:fill="FAFAFA"/>
        </w:rPr>
        <w:t>fact(n)</w:t>
      </w:r>
      <w:r>
        <w:rPr>
          <w:rFonts w:ascii="Helvetica" w:hAnsi="Helvetica" w:cs="Helvetica"/>
          <w:color w:val="666666"/>
          <w:sz w:val="21"/>
          <w:szCs w:val="21"/>
        </w:rPr>
        <w:t>函数改成尾递归方式，也会导致栈溢出。</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使用递归函数的优点是逻辑简单清晰，缺点是过深的调用会导致栈溢出。</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针对尾递归优化的语言可以通过尾递归防止栈溢出。尾递归事实上和循环是等价的，没有循环语句的编程语言只能通过尾递归实现循环。</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标准的解释器没有针对尾递归做优化，任何递归函数都存在栈溢出的问题。</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练习</w:t>
      </w:r>
    </w:p>
    <w:p w:rsidR="00E158AD" w:rsidRDefault="00B34CFD" w:rsidP="00E158AD">
      <w:pPr>
        <w:pStyle w:val="a3"/>
        <w:shd w:val="clear" w:color="auto" w:fill="FFFFFF"/>
        <w:spacing w:before="225" w:beforeAutospacing="0" w:after="225" w:afterAutospacing="0"/>
        <w:rPr>
          <w:rFonts w:ascii="Helvetica" w:hAnsi="Helvetica" w:cs="Helvetica"/>
          <w:color w:val="666666"/>
          <w:sz w:val="21"/>
          <w:szCs w:val="21"/>
        </w:rPr>
      </w:pPr>
      <w:hyperlink r:id="rId73" w:tgtFrame="_blank" w:history="1">
        <w:r w:rsidR="00E158AD">
          <w:rPr>
            <w:rStyle w:val="a4"/>
            <w:rFonts w:ascii="Helvetica" w:hAnsi="Helvetica" w:cs="Helvetica"/>
            <w:color w:val="0593D3"/>
            <w:sz w:val="21"/>
            <w:szCs w:val="21"/>
          </w:rPr>
          <w:t>汉诺塔</w:t>
        </w:r>
      </w:hyperlink>
      <w:r w:rsidR="00E158AD">
        <w:rPr>
          <w:rFonts w:ascii="Helvetica" w:hAnsi="Helvetica" w:cs="Helvetica"/>
          <w:color w:val="666666"/>
          <w:sz w:val="21"/>
          <w:szCs w:val="21"/>
        </w:rPr>
        <w:t>的移动可以用递归函数非常简单地实现。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请编写</w:t>
      </w:r>
      <w:r>
        <w:rPr>
          <w:rStyle w:val="HTML"/>
          <w:rFonts w:ascii="Consolas" w:hAnsi="Consolas"/>
          <w:color w:val="DD0055"/>
          <w:sz w:val="18"/>
          <w:szCs w:val="18"/>
          <w:bdr w:val="single" w:sz="6" w:space="0" w:color="DDDDDD" w:frame="1"/>
          <w:shd w:val="clear" w:color="auto" w:fill="FAFAFA"/>
        </w:rPr>
        <w:t>move(n, a, b, c)</w:t>
      </w:r>
      <w:r>
        <w:rPr>
          <w:rFonts w:ascii="Helvetica" w:hAnsi="Helvetica" w:cs="Helvetica"/>
          <w:color w:val="666666"/>
          <w:sz w:val="21"/>
          <w:szCs w:val="21"/>
        </w:rPr>
        <w:t>函数，它接收参数</w:t>
      </w:r>
      <w:r>
        <w:rPr>
          <w:rStyle w:val="HTML"/>
          <w:rFonts w:ascii="Consolas" w:hAnsi="Consolas"/>
          <w:color w:val="DD0055"/>
          <w:sz w:val="18"/>
          <w:szCs w:val="18"/>
          <w:bdr w:val="single" w:sz="6" w:space="0" w:color="DDDDDD" w:frame="1"/>
          <w:shd w:val="clear" w:color="auto" w:fill="FAFAFA"/>
        </w:rPr>
        <w:t>n</w:t>
      </w:r>
      <w:r>
        <w:rPr>
          <w:rFonts w:ascii="Helvetica" w:hAnsi="Helvetica" w:cs="Helvetica"/>
          <w:color w:val="666666"/>
          <w:sz w:val="21"/>
          <w:szCs w:val="21"/>
        </w:rPr>
        <w:t>，表示</w:t>
      </w:r>
      <w:r>
        <w:rPr>
          <w:rFonts w:ascii="Helvetica" w:hAnsi="Helvetica" w:cs="Helvetica"/>
          <w:color w:val="666666"/>
          <w:sz w:val="21"/>
          <w:szCs w:val="21"/>
        </w:rPr>
        <w:t>3</w:t>
      </w:r>
      <w:r>
        <w:rPr>
          <w:rFonts w:ascii="Helvetica" w:hAnsi="Helvetica" w:cs="Helvetica"/>
          <w:color w:val="666666"/>
          <w:sz w:val="21"/>
          <w:szCs w:val="21"/>
        </w:rPr>
        <w:t>个柱子</w:t>
      </w:r>
      <w:r>
        <w:rPr>
          <w:rFonts w:ascii="Helvetica" w:hAnsi="Helvetica" w:cs="Helvetica"/>
          <w:color w:val="666666"/>
          <w:sz w:val="21"/>
          <w:szCs w:val="21"/>
        </w:rPr>
        <w:t>A</w:t>
      </w:r>
      <w:r>
        <w:rPr>
          <w:rFonts w:ascii="Helvetica" w:hAnsi="Helvetica" w:cs="Helvetica"/>
          <w:color w:val="666666"/>
          <w:sz w:val="21"/>
          <w:szCs w:val="21"/>
        </w:rPr>
        <w:t>、</w:t>
      </w:r>
      <w:r>
        <w:rPr>
          <w:rFonts w:ascii="Helvetica" w:hAnsi="Helvetica" w:cs="Helvetica"/>
          <w:color w:val="666666"/>
          <w:sz w:val="21"/>
          <w:szCs w:val="21"/>
        </w:rPr>
        <w:t>B</w:t>
      </w:r>
      <w:r>
        <w:rPr>
          <w:rFonts w:ascii="Helvetica" w:hAnsi="Helvetica" w:cs="Helvetica"/>
          <w:color w:val="666666"/>
          <w:sz w:val="21"/>
          <w:szCs w:val="21"/>
        </w:rPr>
        <w:t>、</w:t>
      </w:r>
      <w:r>
        <w:rPr>
          <w:rFonts w:ascii="Helvetica" w:hAnsi="Helvetica" w:cs="Helvetica"/>
          <w:color w:val="666666"/>
          <w:sz w:val="21"/>
          <w:szCs w:val="21"/>
        </w:rPr>
        <w:t>C</w:t>
      </w:r>
      <w:r>
        <w:rPr>
          <w:rFonts w:ascii="Helvetica" w:hAnsi="Helvetica" w:cs="Helvetica"/>
          <w:color w:val="666666"/>
          <w:sz w:val="21"/>
          <w:szCs w:val="21"/>
        </w:rPr>
        <w:t>中第</w:t>
      </w:r>
      <w:r>
        <w:rPr>
          <w:rFonts w:ascii="Helvetica" w:hAnsi="Helvetica" w:cs="Helvetica"/>
          <w:color w:val="666666"/>
          <w:sz w:val="21"/>
          <w:szCs w:val="21"/>
        </w:rPr>
        <w:t>1</w:t>
      </w:r>
      <w:r>
        <w:rPr>
          <w:rFonts w:ascii="Helvetica" w:hAnsi="Helvetica" w:cs="Helvetica"/>
          <w:color w:val="666666"/>
          <w:sz w:val="21"/>
          <w:szCs w:val="21"/>
        </w:rPr>
        <w:t>个柱子</w:t>
      </w:r>
      <w:r>
        <w:rPr>
          <w:rFonts w:ascii="Helvetica" w:hAnsi="Helvetica" w:cs="Helvetica"/>
          <w:color w:val="666666"/>
          <w:sz w:val="21"/>
          <w:szCs w:val="21"/>
        </w:rPr>
        <w:t>A</w:t>
      </w:r>
      <w:r>
        <w:rPr>
          <w:rFonts w:ascii="Helvetica" w:hAnsi="Helvetica" w:cs="Helvetica"/>
          <w:color w:val="666666"/>
          <w:sz w:val="21"/>
          <w:szCs w:val="21"/>
        </w:rPr>
        <w:t>的盘子数量，然后打印出把所有盘子从</w:t>
      </w:r>
      <w:r>
        <w:rPr>
          <w:rFonts w:ascii="Helvetica" w:hAnsi="Helvetica" w:cs="Helvetica"/>
          <w:color w:val="666666"/>
          <w:sz w:val="21"/>
          <w:szCs w:val="21"/>
        </w:rPr>
        <w:t>A</w:t>
      </w:r>
      <w:r>
        <w:rPr>
          <w:rFonts w:ascii="Helvetica" w:hAnsi="Helvetica" w:cs="Helvetica"/>
          <w:color w:val="666666"/>
          <w:sz w:val="21"/>
          <w:szCs w:val="21"/>
        </w:rPr>
        <w:t>借助</w:t>
      </w:r>
      <w:r>
        <w:rPr>
          <w:rFonts w:ascii="Helvetica" w:hAnsi="Helvetica" w:cs="Helvetica"/>
          <w:color w:val="666666"/>
          <w:sz w:val="21"/>
          <w:szCs w:val="21"/>
        </w:rPr>
        <w:t>B</w:t>
      </w:r>
      <w:r>
        <w:rPr>
          <w:rFonts w:ascii="Helvetica" w:hAnsi="Helvetica" w:cs="Helvetica"/>
          <w:color w:val="666666"/>
          <w:sz w:val="21"/>
          <w:szCs w:val="21"/>
        </w:rPr>
        <w:t>移动到</w:t>
      </w:r>
      <w:r>
        <w:rPr>
          <w:rFonts w:ascii="Helvetica" w:hAnsi="Helvetica" w:cs="Helvetica"/>
          <w:color w:val="666666"/>
          <w:sz w:val="21"/>
          <w:szCs w:val="21"/>
        </w:rPr>
        <w:t>C</w:t>
      </w:r>
      <w:r>
        <w:rPr>
          <w:rFonts w:ascii="Helvetica" w:hAnsi="Helvetica" w:cs="Helvetica"/>
          <w:color w:val="666666"/>
          <w:sz w:val="21"/>
          <w:szCs w:val="21"/>
        </w:rPr>
        <w:t>的方法，例如：</w:t>
      </w:r>
    </w:p>
    <w:p w:rsidR="00E158AD" w:rsidRDefault="00E158AD" w:rsidP="00E158AD">
      <w:pPr>
        <w:pStyle w:val="z-"/>
      </w:pPr>
      <w:r>
        <w:rPr>
          <w:rFonts w:hint="eastAsia"/>
        </w:rPr>
        <w:t>窗体顶端</w:t>
      </w:r>
    </w:p>
    <w:p w:rsidR="00E158AD" w:rsidRDefault="00E158AD" w:rsidP="00E158A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def move(n, a, b, c):</w:t>
      </w:r>
    </w:p>
    <w:p w:rsidR="00E158AD" w:rsidRDefault="00E158AD" w:rsidP="00E158AD">
      <w:pPr>
        <w:shd w:val="clear" w:color="auto" w:fill="FFFFFF"/>
        <w:rPr>
          <w:rFonts w:ascii="Helvetica" w:hAnsi="Helvetica" w:cs="Helvetica"/>
          <w:color w:val="666666"/>
          <w:szCs w:val="21"/>
        </w:rPr>
      </w:pPr>
      <w:r>
        <w:rPr>
          <w:rFonts w:ascii="Helvetica" w:hAnsi="Helvetica" w:cs="Helvetica"/>
          <w:color w:val="666666"/>
          <w:szCs w:val="21"/>
        </w:rPr>
        <w:object w:dxaOrig="4320" w:dyaOrig="4320">
          <v:shape id="_x0000_i1141" type="#_x0000_t75" style="width:182.25pt;height:138.75pt" o:ole="">
            <v:imagedata r:id="rId34" o:title=""/>
          </v:shape>
          <w:control r:id="rId74" w:name="DefaultOcxName9" w:shapeid="_x0000_i1141"/>
        </w:objec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w:t>
      </w:r>
      <w:r>
        <w:rPr>
          <w:rFonts w:ascii="Consolas" w:hAnsi="Consolas"/>
          <w:color w:val="444444"/>
          <w:sz w:val="21"/>
          <w:szCs w:val="21"/>
        </w:rPr>
        <w:t>期待输出</w:t>
      </w:r>
      <w:r>
        <w:rPr>
          <w:rFonts w:ascii="Consolas" w:hAnsi="Consolas"/>
          <w:color w:val="444444"/>
          <w:sz w:val="21"/>
          <w:szCs w:val="21"/>
        </w:rPr>
        <w:t>:</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A --&gt; C</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A --&gt; B</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C --&gt; B</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A --&gt; C</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B --&gt; A</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B --&gt; C</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A --&gt; C</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lastRenderedPageBreak/>
        <w:t>move(3, 'A', 'B', 'C')</w:t>
      </w:r>
    </w:p>
    <w:p w:rsidR="00E158AD" w:rsidRDefault="00E158AD" w:rsidP="00E158AD">
      <w:pPr>
        <w:pStyle w:val="z-1"/>
      </w:pPr>
      <w:r>
        <w:rPr>
          <w:rFonts w:hint="eastAsia"/>
        </w:rPr>
        <w:t>窗体底端</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E158AD" w:rsidRDefault="00B34CFD" w:rsidP="00E158AD">
      <w:pPr>
        <w:pStyle w:val="a3"/>
        <w:shd w:val="clear" w:color="auto" w:fill="FFFFFF"/>
        <w:spacing w:before="225" w:beforeAutospacing="0" w:after="225" w:afterAutospacing="0"/>
        <w:rPr>
          <w:rFonts w:ascii="Helvetica" w:hAnsi="Helvetica" w:cs="Helvetica"/>
          <w:color w:val="666666"/>
          <w:sz w:val="21"/>
          <w:szCs w:val="21"/>
        </w:rPr>
      </w:pPr>
      <w:hyperlink r:id="rId75" w:tgtFrame="_blank" w:history="1">
        <w:r w:rsidR="00E158AD">
          <w:rPr>
            <w:rStyle w:val="a4"/>
            <w:rFonts w:ascii="Helvetica" w:hAnsi="Helvetica" w:cs="Helvetica"/>
            <w:color w:val="0593D3"/>
            <w:sz w:val="21"/>
            <w:szCs w:val="21"/>
          </w:rPr>
          <w:t>recur.py</w:t>
        </w:r>
      </w:hyperlink>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E158AD" w:rsidRDefault="00E158AD" w:rsidP="00E158A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高级特性</w:t>
      </w:r>
    </w:p>
    <w:p w:rsidR="00E158AD" w:rsidRDefault="00E158AD" w:rsidP="00E158A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121495</w:t>
      </w:r>
    </w:p>
    <w:p w:rsidR="00E158AD" w:rsidRDefault="00B34CFD" w:rsidP="00E158AD">
      <w:pPr>
        <w:spacing w:before="225" w:after="225"/>
        <w:rPr>
          <w:rFonts w:ascii="宋体" w:hAnsi="宋体" w:cs="宋体"/>
          <w:sz w:val="24"/>
          <w:szCs w:val="24"/>
        </w:rPr>
      </w:pPr>
      <w:r>
        <w:pict>
          <v:rect id="_x0000_i1064" style="width:0;height:0" o:hralign="center" o:hrstd="t" o:hrnoshade="t" o:hr="t" fillcolor="#666" stroked="f"/>
        </w:pict>
      </w:r>
    </w:p>
    <w:p w:rsidR="00E158AD" w:rsidRDefault="00E158AD" w:rsidP="00E158A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掌握了</w:t>
      </w:r>
      <w:r>
        <w:rPr>
          <w:rFonts w:ascii="Helvetica" w:hAnsi="Helvetica" w:cs="Helvetica"/>
          <w:color w:val="666666"/>
          <w:sz w:val="21"/>
          <w:szCs w:val="21"/>
        </w:rPr>
        <w:t>Python</w:t>
      </w:r>
      <w:r>
        <w:rPr>
          <w:rFonts w:ascii="Helvetica" w:hAnsi="Helvetica" w:cs="Helvetica"/>
          <w:color w:val="666666"/>
          <w:sz w:val="21"/>
          <w:szCs w:val="21"/>
        </w:rPr>
        <w:t>的数据类型、语句和函数，基本上就可以编写出很多有用的程序了。</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比如构造一个</w:t>
      </w:r>
      <w:r>
        <w:rPr>
          <w:rStyle w:val="HTML"/>
          <w:rFonts w:ascii="Consolas" w:hAnsi="Consolas"/>
          <w:color w:val="DD0055"/>
          <w:sz w:val="18"/>
          <w:szCs w:val="18"/>
          <w:bdr w:val="single" w:sz="6" w:space="0" w:color="DDDDDD" w:frame="1"/>
          <w:shd w:val="clear" w:color="auto" w:fill="FAFAFA"/>
        </w:rPr>
        <w:t>1, 3, 5, 7, ..., 99</w:t>
      </w:r>
      <w:r>
        <w:rPr>
          <w:rFonts w:ascii="Helvetica" w:hAnsi="Helvetica" w:cs="Helvetica"/>
          <w:color w:val="666666"/>
          <w:sz w:val="21"/>
          <w:szCs w:val="21"/>
        </w:rPr>
        <w:t>的列表，可以通过循环实现：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 =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 = 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HTML"/>
          <w:color w:val="444444"/>
        </w:rPr>
        <w:t xml:space="preserve">while n </w:t>
      </w:r>
      <w:r>
        <w:rPr>
          <w:rStyle w:val="tag"/>
          <w:color w:val="000080"/>
        </w:rPr>
        <w:t>&lt;</w:t>
      </w:r>
      <w:r>
        <w:rPr>
          <w:rStyle w:val="1"/>
          <w:color w:val="000080"/>
        </w:rPr>
        <w:t>=</w:t>
      </w:r>
      <w:r>
        <w:rPr>
          <w:rStyle w:val="tag"/>
          <w:color w:val="000080"/>
        </w:rPr>
        <w:t xml:space="preserve"> </w:t>
      </w:r>
      <w:r>
        <w:rPr>
          <w:rStyle w:val="attribute"/>
          <w:color w:val="008080"/>
        </w:rPr>
        <w:t>99:</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 xml:space="preserve">    </w:t>
      </w:r>
      <w:r>
        <w:rPr>
          <w:rStyle w:val="attribute"/>
          <w:color w:val="008080"/>
        </w:rPr>
        <w:t>L.append</w:t>
      </w:r>
      <w:r>
        <w:rPr>
          <w:rStyle w:val="tag"/>
          <w:color w:val="000080"/>
        </w:rPr>
        <w:t>(</w:t>
      </w:r>
      <w:r>
        <w:rPr>
          <w:rStyle w:val="attribute"/>
          <w:color w:val="008080"/>
        </w:rPr>
        <w:t>n</w:t>
      </w:r>
      <w:r>
        <w:rPr>
          <w:rStyle w:val="tag"/>
          <w:color w:val="000080"/>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 xml:space="preserve">    </w:t>
      </w:r>
      <w:r>
        <w:rPr>
          <w:rStyle w:val="attribute"/>
          <w:color w:val="008080"/>
        </w:rPr>
        <w:t>n</w:t>
      </w:r>
      <w:r>
        <w:rPr>
          <w:rStyle w:val="tag"/>
          <w:color w:val="000080"/>
        </w:rPr>
        <w:t xml:space="preserve"> = </w:t>
      </w:r>
      <w:r>
        <w:rPr>
          <w:rStyle w:val="attribute"/>
          <w:color w:val="008080"/>
        </w:rPr>
        <w:t>n</w:t>
      </w:r>
      <w:r>
        <w:rPr>
          <w:rStyle w:val="tag"/>
          <w:color w:val="000080"/>
        </w:rPr>
        <w:t xml:space="preserve"> + </w:t>
      </w:r>
      <w:r>
        <w:rPr>
          <w:rStyle w:val="attribute"/>
          <w:color w:val="008080"/>
        </w:rPr>
        <w:t>2</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取</w:t>
      </w:r>
      <w:r>
        <w:rPr>
          <w:rFonts w:ascii="Helvetica" w:hAnsi="Helvetica" w:cs="Helvetica"/>
          <w:color w:val="666666"/>
          <w:sz w:val="21"/>
          <w:szCs w:val="21"/>
        </w:rPr>
        <w:t>list</w:t>
      </w:r>
      <w:r>
        <w:rPr>
          <w:rFonts w:ascii="Helvetica" w:hAnsi="Helvetica" w:cs="Helvetica"/>
          <w:color w:val="666666"/>
          <w:sz w:val="21"/>
          <w:szCs w:val="21"/>
        </w:rPr>
        <w:t>的前一半的元素，也可以通过循环实现。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但是在</w:t>
      </w:r>
      <w:r>
        <w:rPr>
          <w:rFonts w:ascii="Helvetica" w:hAnsi="Helvetica" w:cs="Helvetica"/>
          <w:color w:val="666666"/>
          <w:sz w:val="21"/>
          <w:szCs w:val="21"/>
        </w:rPr>
        <w:t>Python</w:t>
      </w:r>
      <w:r>
        <w:rPr>
          <w:rFonts w:ascii="Helvetica" w:hAnsi="Helvetica" w:cs="Helvetica"/>
          <w:color w:val="666666"/>
          <w:sz w:val="21"/>
          <w:szCs w:val="21"/>
        </w:rPr>
        <w:t>中，代码不是越多越好，而是越少越好。代码不是越复杂越好，而是越简单越好。</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基于这一思想，我们来介绍</w:t>
      </w:r>
      <w:r>
        <w:rPr>
          <w:rFonts w:ascii="Helvetica" w:hAnsi="Helvetica" w:cs="Helvetica"/>
          <w:color w:val="666666"/>
          <w:sz w:val="21"/>
          <w:szCs w:val="21"/>
        </w:rPr>
        <w:t>Python</w:t>
      </w:r>
      <w:r>
        <w:rPr>
          <w:rFonts w:ascii="Helvetica" w:hAnsi="Helvetica" w:cs="Helvetica"/>
          <w:color w:val="666666"/>
          <w:sz w:val="21"/>
          <w:szCs w:val="21"/>
        </w:rPr>
        <w:t>中非常有用的高级特性，</w:t>
      </w:r>
      <w:r>
        <w:rPr>
          <w:rFonts w:ascii="Helvetica" w:hAnsi="Helvetica" w:cs="Helvetica"/>
          <w:color w:val="666666"/>
          <w:sz w:val="21"/>
          <w:szCs w:val="21"/>
        </w:rPr>
        <w:t>1</w:t>
      </w:r>
      <w:r>
        <w:rPr>
          <w:rFonts w:ascii="Helvetica" w:hAnsi="Helvetica" w:cs="Helvetica"/>
          <w:color w:val="666666"/>
          <w:sz w:val="21"/>
          <w:szCs w:val="21"/>
        </w:rPr>
        <w:t>行代码能实现的功能，决不写</w:t>
      </w:r>
      <w:r>
        <w:rPr>
          <w:rFonts w:ascii="Helvetica" w:hAnsi="Helvetica" w:cs="Helvetica"/>
          <w:color w:val="666666"/>
          <w:sz w:val="21"/>
          <w:szCs w:val="21"/>
        </w:rPr>
        <w:t>5</w:t>
      </w:r>
      <w:r>
        <w:rPr>
          <w:rFonts w:ascii="Helvetica" w:hAnsi="Helvetica" w:cs="Helvetica"/>
          <w:color w:val="666666"/>
          <w:sz w:val="21"/>
          <w:szCs w:val="21"/>
        </w:rPr>
        <w:t>行代码。请始终牢记，代码越少，开发效率越高。</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E158AD" w:rsidRDefault="00E158AD" w:rsidP="00E158A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切片</w:t>
      </w:r>
    </w:p>
    <w:p w:rsidR="00E158AD" w:rsidRDefault="00E158AD" w:rsidP="00E158A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183177</w:t>
      </w:r>
    </w:p>
    <w:p w:rsidR="00E158AD" w:rsidRDefault="00B34CFD" w:rsidP="00E158AD">
      <w:pPr>
        <w:spacing w:before="225" w:after="225"/>
        <w:rPr>
          <w:rFonts w:ascii="宋体" w:hAnsi="宋体" w:cs="宋体"/>
          <w:sz w:val="24"/>
          <w:szCs w:val="24"/>
        </w:rPr>
      </w:pPr>
      <w:r>
        <w:pict>
          <v:rect id="_x0000_i1065" style="width:0;height:0" o:hralign="center" o:hrstd="t" o:hrnoshade="t" o:hr="t" fillcolor="#666" stroked="f"/>
        </w:pict>
      </w:r>
    </w:p>
    <w:p w:rsidR="00E158AD" w:rsidRDefault="00E158AD" w:rsidP="00E158A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取一个</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的部分元素是非常常见的操作。比如，一个</w:t>
      </w:r>
      <w:r>
        <w:rPr>
          <w:rFonts w:ascii="Helvetica" w:hAnsi="Helvetica" w:cs="Helvetica"/>
          <w:color w:val="666666"/>
          <w:sz w:val="21"/>
          <w:szCs w:val="21"/>
        </w:rPr>
        <w:t>list</w:t>
      </w:r>
      <w:r>
        <w:rPr>
          <w:rFonts w:ascii="Helvetica" w:hAnsi="Helvetica" w:cs="Helvetica"/>
          <w:color w:val="666666"/>
          <w:sz w:val="21"/>
          <w:szCs w:val="21"/>
        </w:rPr>
        <w:t>如下：</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L = [</w:t>
      </w:r>
      <w:r>
        <w:rPr>
          <w:rStyle w:val="string"/>
          <w:color w:val="DD1144"/>
        </w:rPr>
        <w:t>'Michael'</w:t>
      </w:r>
      <w:r>
        <w:rPr>
          <w:rStyle w:val="HTML"/>
          <w:color w:val="444444"/>
        </w:rPr>
        <w:t xml:space="preserve">, </w:t>
      </w:r>
      <w:r>
        <w:rPr>
          <w:rStyle w:val="string"/>
          <w:color w:val="DD1144"/>
        </w:rPr>
        <w:t>'Sarah'</w:t>
      </w:r>
      <w:r>
        <w:rPr>
          <w:rStyle w:val="HTML"/>
          <w:color w:val="444444"/>
        </w:rPr>
        <w:t xml:space="preserve">, </w:t>
      </w:r>
      <w:r>
        <w:rPr>
          <w:rStyle w:val="string"/>
          <w:color w:val="DD1144"/>
        </w:rPr>
        <w:t>'Tracy'</w:t>
      </w:r>
      <w:r>
        <w:rPr>
          <w:rStyle w:val="HTML"/>
          <w:color w:val="444444"/>
        </w:rPr>
        <w:t xml:space="preserve">, </w:t>
      </w:r>
      <w:r>
        <w:rPr>
          <w:rStyle w:val="string"/>
          <w:color w:val="DD1144"/>
        </w:rPr>
        <w:t>'Bob'</w:t>
      </w:r>
      <w:r>
        <w:rPr>
          <w:rStyle w:val="HTML"/>
          <w:color w:val="444444"/>
        </w:rPr>
        <w:t xml:space="preserve">, </w:t>
      </w:r>
      <w:r>
        <w:rPr>
          <w:rStyle w:val="string"/>
          <w:color w:val="DD1144"/>
        </w:rPr>
        <w:t>'Jack'</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取前</w:t>
      </w:r>
      <w:r>
        <w:rPr>
          <w:rFonts w:ascii="Helvetica" w:hAnsi="Helvetica" w:cs="Helvetica"/>
          <w:color w:val="666666"/>
          <w:sz w:val="21"/>
          <w:szCs w:val="21"/>
        </w:rPr>
        <w:t>3</w:t>
      </w:r>
      <w:r>
        <w:rPr>
          <w:rFonts w:ascii="Helvetica" w:hAnsi="Helvetica" w:cs="Helvetica"/>
          <w:color w:val="666666"/>
          <w:sz w:val="21"/>
          <w:szCs w:val="21"/>
        </w:rPr>
        <w:t>个元素，应该怎么做？</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笨办法：</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attrselector"/>
          <w:color w:val="444444"/>
        </w:rPr>
        <w:t>[L[0]</w:t>
      </w:r>
      <w:r>
        <w:rPr>
          <w:rStyle w:val="HTML"/>
          <w:color w:val="444444"/>
        </w:rPr>
        <w:t xml:space="preserve">, </w:t>
      </w:r>
      <w:r>
        <w:rPr>
          <w:rStyle w:val="tag"/>
          <w:color w:val="000080"/>
        </w:rPr>
        <w:t>L</w:t>
      </w:r>
      <w:r>
        <w:rPr>
          <w:rStyle w:val="attrselector"/>
          <w:color w:val="444444"/>
        </w:rPr>
        <w:t>[1]</w:t>
      </w:r>
      <w:r>
        <w:rPr>
          <w:rStyle w:val="HTML"/>
          <w:color w:val="444444"/>
        </w:rPr>
        <w:t xml:space="preserve">, </w:t>
      </w:r>
      <w:r>
        <w:rPr>
          <w:rStyle w:val="tag"/>
          <w:color w:val="000080"/>
        </w:rPr>
        <w:t>L</w:t>
      </w:r>
      <w:r>
        <w:rPr>
          <w:rStyle w:val="attrselector"/>
          <w:color w:val="444444"/>
        </w:rPr>
        <w:t>[2]</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['Michael', 'Sarah', 'Tracy']</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之所以是笨办法是因为扩展一下，取前</w:t>
      </w:r>
      <w:r>
        <w:rPr>
          <w:rFonts w:ascii="Helvetica" w:hAnsi="Helvetica" w:cs="Helvetica"/>
          <w:color w:val="666666"/>
          <w:sz w:val="21"/>
          <w:szCs w:val="21"/>
        </w:rPr>
        <w:t>N</w:t>
      </w:r>
      <w:r>
        <w:rPr>
          <w:rFonts w:ascii="Helvetica" w:hAnsi="Helvetica" w:cs="Helvetica"/>
          <w:color w:val="666666"/>
          <w:sz w:val="21"/>
          <w:szCs w:val="21"/>
        </w:rPr>
        <w:t>个元素就没辙了。</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取前</w:t>
      </w:r>
      <w:r>
        <w:rPr>
          <w:rFonts w:ascii="Helvetica" w:hAnsi="Helvetica" w:cs="Helvetica"/>
          <w:color w:val="666666"/>
          <w:sz w:val="21"/>
          <w:szCs w:val="21"/>
        </w:rPr>
        <w:t>N</w:t>
      </w:r>
      <w:r>
        <w:rPr>
          <w:rFonts w:ascii="Helvetica" w:hAnsi="Helvetica" w:cs="Helvetica"/>
          <w:color w:val="666666"/>
          <w:sz w:val="21"/>
          <w:szCs w:val="21"/>
        </w:rPr>
        <w:t>个元素，也就是索引为</w:t>
      </w:r>
      <w:r>
        <w:rPr>
          <w:rFonts w:ascii="Helvetica" w:hAnsi="Helvetica" w:cs="Helvetica"/>
          <w:color w:val="666666"/>
          <w:sz w:val="21"/>
          <w:szCs w:val="21"/>
        </w:rPr>
        <w:t>0-(N-1)</w:t>
      </w:r>
      <w:r>
        <w:rPr>
          <w:rFonts w:ascii="Helvetica" w:hAnsi="Helvetica" w:cs="Helvetica"/>
          <w:color w:val="666666"/>
          <w:sz w:val="21"/>
          <w:szCs w:val="21"/>
        </w:rPr>
        <w:t>的元素，可以用循环：</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 =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n = </w:t>
      </w:r>
      <w:r>
        <w:rPr>
          <w:rStyle w:val="number"/>
          <w:color w:val="009999"/>
        </w:rPr>
        <w:t>3</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for</w:t>
      </w:r>
      <w:r>
        <w:rPr>
          <w:rStyle w:val="HTML"/>
          <w:color w:val="444444"/>
        </w:rPr>
        <w:t xml:space="preserve"> i </w:t>
      </w:r>
      <w:r>
        <w:rPr>
          <w:rStyle w:val="keyword"/>
          <w:b/>
          <w:bCs/>
          <w:color w:val="333333"/>
        </w:rPr>
        <w:t>in</w:t>
      </w:r>
      <w:r>
        <w:rPr>
          <w:rStyle w:val="HTML"/>
          <w:color w:val="444444"/>
        </w:rPr>
        <w:t xml:space="preserve"> range(n):</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r.append(L[i])</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'Michael'</w:t>
      </w:r>
      <w:r>
        <w:rPr>
          <w:rStyle w:val="HTML"/>
          <w:color w:val="444444"/>
        </w:rPr>
        <w:t xml:space="preserve">, </w:t>
      </w:r>
      <w:r>
        <w:rPr>
          <w:rStyle w:val="string"/>
          <w:color w:val="DD1144"/>
        </w:rPr>
        <w:t>'Sarah'</w:t>
      </w:r>
      <w:r>
        <w:rPr>
          <w:rStyle w:val="HTML"/>
          <w:color w:val="444444"/>
        </w:rPr>
        <w:t xml:space="preserve">, </w:t>
      </w:r>
      <w:r>
        <w:rPr>
          <w:rStyle w:val="string"/>
          <w:color w:val="DD1144"/>
        </w:rPr>
        <w:t>'Tracy'</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对这种经常取指定索引范围的操作，用循环十分繁琐，因此，</w:t>
      </w:r>
      <w:r>
        <w:rPr>
          <w:rFonts w:ascii="Helvetica" w:hAnsi="Helvetica" w:cs="Helvetica"/>
          <w:color w:val="666666"/>
          <w:sz w:val="21"/>
          <w:szCs w:val="21"/>
        </w:rPr>
        <w:t>Python</w:t>
      </w:r>
      <w:r>
        <w:rPr>
          <w:rFonts w:ascii="Helvetica" w:hAnsi="Helvetica" w:cs="Helvetica"/>
          <w:color w:val="666666"/>
          <w:sz w:val="21"/>
          <w:szCs w:val="21"/>
        </w:rPr>
        <w:t>提供了切片（</w:t>
      </w:r>
      <w:r>
        <w:rPr>
          <w:rFonts w:ascii="Helvetica" w:hAnsi="Helvetica" w:cs="Helvetica"/>
          <w:color w:val="666666"/>
          <w:sz w:val="21"/>
          <w:szCs w:val="21"/>
        </w:rPr>
        <w:t>Slice</w:t>
      </w:r>
      <w:r>
        <w:rPr>
          <w:rFonts w:ascii="Helvetica" w:hAnsi="Helvetica" w:cs="Helvetica"/>
          <w:color w:val="666666"/>
          <w:sz w:val="21"/>
          <w:szCs w:val="21"/>
        </w:rPr>
        <w:t>）操作符，能大大简化这种操作。</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对应上面的问题，取前</w:t>
      </w:r>
      <w:r>
        <w:rPr>
          <w:rFonts w:ascii="Helvetica" w:hAnsi="Helvetica" w:cs="Helvetica"/>
          <w:color w:val="666666"/>
          <w:sz w:val="21"/>
          <w:szCs w:val="21"/>
        </w:rPr>
        <w:t>3</w:t>
      </w:r>
      <w:r>
        <w:rPr>
          <w:rFonts w:ascii="Helvetica" w:hAnsi="Helvetica" w:cs="Helvetica"/>
          <w:color w:val="666666"/>
          <w:sz w:val="21"/>
          <w:szCs w:val="21"/>
        </w:rPr>
        <w:t>个元素，用一行代码就可以完成切片：</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w:t>
      </w:r>
      <w:r>
        <w:rPr>
          <w:rStyle w:val="attrselector"/>
          <w:color w:val="444444"/>
        </w:rPr>
        <w:t>[0:3]</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['Michael', 'Sarah', 'Tracy']</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L[0:3]</w:t>
      </w:r>
      <w:r>
        <w:rPr>
          <w:rFonts w:ascii="Helvetica" w:hAnsi="Helvetica" w:cs="Helvetica"/>
          <w:color w:val="666666"/>
          <w:sz w:val="21"/>
          <w:szCs w:val="21"/>
        </w:rPr>
        <w:t>表示，从索引</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1"/>
          <w:szCs w:val="21"/>
        </w:rPr>
        <w:t>开始取，直到索引</w:t>
      </w:r>
      <w:r>
        <w:rPr>
          <w:rStyle w:val="HTML"/>
          <w:rFonts w:ascii="Consolas" w:hAnsi="Consolas"/>
          <w:color w:val="DD0055"/>
          <w:sz w:val="18"/>
          <w:szCs w:val="18"/>
          <w:bdr w:val="single" w:sz="6" w:space="0" w:color="DDDDDD" w:frame="1"/>
          <w:shd w:val="clear" w:color="auto" w:fill="FAFAFA"/>
        </w:rPr>
        <w:t>3</w:t>
      </w:r>
      <w:r>
        <w:rPr>
          <w:rFonts w:ascii="Helvetica" w:hAnsi="Helvetica" w:cs="Helvetica"/>
          <w:color w:val="666666"/>
          <w:sz w:val="21"/>
          <w:szCs w:val="21"/>
        </w:rPr>
        <w:t>为止，但不包括索引</w:t>
      </w:r>
      <w:r>
        <w:rPr>
          <w:rStyle w:val="HTML"/>
          <w:rFonts w:ascii="Consolas" w:hAnsi="Consolas"/>
          <w:color w:val="DD0055"/>
          <w:sz w:val="18"/>
          <w:szCs w:val="18"/>
          <w:bdr w:val="single" w:sz="6" w:space="0" w:color="DDDDDD" w:frame="1"/>
          <w:shd w:val="clear" w:color="auto" w:fill="FAFAFA"/>
        </w:rPr>
        <w:t>3</w:t>
      </w:r>
      <w:r>
        <w:rPr>
          <w:rFonts w:ascii="Helvetica" w:hAnsi="Helvetica" w:cs="Helvetica"/>
          <w:color w:val="666666"/>
          <w:sz w:val="21"/>
          <w:szCs w:val="21"/>
        </w:rPr>
        <w:t>。即索引</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1</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2</w:t>
      </w:r>
      <w:r>
        <w:rPr>
          <w:rFonts w:ascii="Helvetica" w:hAnsi="Helvetica" w:cs="Helvetica"/>
          <w:color w:val="666666"/>
          <w:sz w:val="21"/>
          <w:szCs w:val="21"/>
        </w:rPr>
        <w:t>，正好是</w:t>
      </w:r>
      <w:r>
        <w:rPr>
          <w:rFonts w:ascii="Helvetica" w:hAnsi="Helvetica" w:cs="Helvetica"/>
          <w:color w:val="666666"/>
          <w:sz w:val="21"/>
          <w:szCs w:val="21"/>
        </w:rPr>
        <w:t>3</w:t>
      </w:r>
      <w:r>
        <w:rPr>
          <w:rFonts w:ascii="Helvetica" w:hAnsi="Helvetica" w:cs="Helvetica"/>
          <w:color w:val="666666"/>
          <w:sz w:val="21"/>
          <w:szCs w:val="21"/>
        </w:rPr>
        <w:t>个元素。</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如果第一个索引是</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1"/>
          <w:szCs w:val="21"/>
        </w:rPr>
        <w:t>，还可以省略：</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&gt;&gt;&gt; </w:t>
      </w:r>
      <w:r>
        <w:rPr>
          <w:rStyle w:val="tag"/>
          <w:color w:val="000080"/>
        </w:rPr>
        <w:t>L</w:t>
      </w:r>
      <w:r>
        <w:rPr>
          <w:rStyle w:val="attrselector"/>
          <w:color w:val="444444"/>
        </w:rPr>
        <w:t>[:3]</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['Michael', 'Sarah', 'Tracy']</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也可以从索引</w:t>
      </w:r>
      <w:r>
        <w:rPr>
          <w:rFonts w:ascii="Helvetica" w:hAnsi="Helvetica" w:cs="Helvetica"/>
          <w:color w:val="666666"/>
          <w:sz w:val="21"/>
          <w:szCs w:val="21"/>
        </w:rPr>
        <w:t>1</w:t>
      </w:r>
      <w:r>
        <w:rPr>
          <w:rFonts w:ascii="Helvetica" w:hAnsi="Helvetica" w:cs="Helvetica"/>
          <w:color w:val="666666"/>
          <w:sz w:val="21"/>
          <w:szCs w:val="21"/>
        </w:rPr>
        <w:t>开始，取出</w:t>
      </w:r>
      <w:r>
        <w:rPr>
          <w:rFonts w:ascii="Helvetica" w:hAnsi="Helvetica" w:cs="Helvetica"/>
          <w:color w:val="666666"/>
          <w:sz w:val="21"/>
          <w:szCs w:val="21"/>
        </w:rPr>
        <w:t>2</w:t>
      </w:r>
      <w:r>
        <w:rPr>
          <w:rFonts w:ascii="Helvetica" w:hAnsi="Helvetica" w:cs="Helvetica"/>
          <w:color w:val="666666"/>
          <w:sz w:val="21"/>
          <w:szCs w:val="21"/>
        </w:rPr>
        <w:t>个元素出来：</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w:t>
      </w:r>
      <w:r>
        <w:rPr>
          <w:rStyle w:val="attrselector"/>
          <w:color w:val="444444"/>
        </w:rPr>
        <w:t>[1:3]</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['Sarah', 'Tracy']</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类似的，既然</w:t>
      </w:r>
      <w:r>
        <w:rPr>
          <w:rFonts w:ascii="Helvetica" w:hAnsi="Helvetica" w:cs="Helvetica"/>
          <w:color w:val="666666"/>
          <w:sz w:val="21"/>
          <w:szCs w:val="21"/>
        </w:rPr>
        <w:t>Python</w:t>
      </w:r>
      <w:r>
        <w:rPr>
          <w:rFonts w:ascii="Helvetica" w:hAnsi="Helvetica" w:cs="Helvetica"/>
          <w:color w:val="666666"/>
          <w:sz w:val="21"/>
          <w:szCs w:val="21"/>
        </w:rPr>
        <w:t>支持</w:t>
      </w:r>
      <w:r>
        <w:rPr>
          <w:rStyle w:val="HTML"/>
          <w:rFonts w:ascii="Consolas" w:hAnsi="Consolas"/>
          <w:color w:val="DD0055"/>
          <w:sz w:val="18"/>
          <w:szCs w:val="18"/>
          <w:bdr w:val="single" w:sz="6" w:space="0" w:color="DDDDDD" w:frame="1"/>
          <w:shd w:val="clear" w:color="auto" w:fill="FAFAFA"/>
        </w:rPr>
        <w:t>L[-1]</w:t>
      </w:r>
      <w:r>
        <w:rPr>
          <w:rFonts w:ascii="Helvetica" w:hAnsi="Helvetica" w:cs="Helvetica"/>
          <w:color w:val="666666"/>
          <w:sz w:val="21"/>
          <w:szCs w:val="21"/>
        </w:rPr>
        <w:t>取倒数第一个元素，那么它同样支持倒数切片，试试：</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w:t>
      </w:r>
      <w:r>
        <w:rPr>
          <w:rStyle w:val="attrselector"/>
          <w:color w:val="444444"/>
        </w:rPr>
        <w:t>[-2:]</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['Bob', 'Jack']</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w:t>
      </w:r>
      <w:r>
        <w:rPr>
          <w:rStyle w:val="attrselector"/>
          <w:color w:val="444444"/>
        </w:rPr>
        <w:t>[-2:-1]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['Bob']</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记住倒数第一个元素的索引是</w:t>
      </w:r>
      <w:r>
        <w:rPr>
          <w:rStyle w:val="HTML"/>
          <w:rFonts w:ascii="Consolas" w:hAnsi="Consolas"/>
          <w:color w:val="DD0055"/>
          <w:sz w:val="18"/>
          <w:szCs w:val="18"/>
          <w:bdr w:val="single" w:sz="6" w:space="0" w:color="DDDDDD" w:frame="1"/>
          <w:shd w:val="clear" w:color="auto" w:fill="FAFAFA"/>
        </w:rPr>
        <w:t>-1</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切片操作十分有用。我们先创建一个</w:t>
      </w:r>
      <w:r>
        <w:rPr>
          <w:rFonts w:ascii="Helvetica" w:hAnsi="Helvetica" w:cs="Helvetica"/>
          <w:color w:val="666666"/>
          <w:sz w:val="21"/>
          <w:szCs w:val="21"/>
        </w:rPr>
        <w:t>0-99</w:t>
      </w:r>
      <w:r>
        <w:rPr>
          <w:rFonts w:ascii="Helvetica" w:hAnsi="Helvetica" w:cs="Helvetica"/>
          <w:color w:val="666666"/>
          <w:sz w:val="21"/>
          <w:szCs w:val="21"/>
        </w:rPr>
        <w:t>的数列：</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L = list(range(</w:t>
      </w:r>
      <w:r>
        <w:rPr>
          <w:rStyle w:val="number"/>
          <w:color w:val="009999"/>
        </w:rPr>
        <w:t>100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L</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number"/>
          <w:color w:val="009999"/>
        </w:rPr>
        <w:t>0</w:t>
      </w:r>
      <w:r>
        <w:rPr>
          <w:rStyle w:val="HTML"/>
          <w:color w:val="444444"/>
        </w:rPr>
        <w:t xml:space="preserve">, </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xml:space="preserve">, ..., </w:t>
      </w:r>
      <w:r>
        <w:rPr>
          <w:rStyle w:val="number"/>
          <w:color w:val="009999"/>
        </w:rPr>
        <w:t>99</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可以通过切片轻松取出某一段数列。比如前</w:t>
      </w:r>
      <w:r>
        <w:rPr>
          <w:rFonts w:ascii="Helvetica" w:hAnsi="Helvetica" w:cs="Helvetica"/>
          <w:color w:val="666666"/>
          <w:sz w:val="21"/>
          <w:szCs w:val="21"/>
        </w:rPr>
        <w:t>10</w:t>
      </w:r>
      <w:r>
        <w:rPr>
          <w:rFonts w:ascii="Helvetica" w:hAnsi="Helvetica" w:cs="Helvetica"/>
          <w:color w:val="666666"/>
          <w:sz w:val="21"/>
          <w:szCs w:val="21"/>
        </w:rPr>
        <w:t>个数：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w:t>
      </w:r>
      <w:r>
        <w:rPr>
          <w:rStyle w:val="attrselector"/>
          <w:color w:val="444444"/>
        </w:rPr>
        <w:t>[:10]</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[0, 1, 2, 3, 4, 5, 6, 7, 8, 9]</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后</w:t>
      </w:r>
      <w:r>
        <w:rPr>
          <w:rFonts w:ascii="Helvetica" w:hAnsi="Helvetica" w:cs="Helvetica"/>
          <w:color w:val="666666"/>
          <w:sz w:val="21"/>
          <w:szCs w:val="21"/>
        </w:rPr>
        <w:t>10</w:t>
      </w:r>
      <w:r>
        <w:rPr>
          <w:rFonts w:ascii="Helvetica" w:hAnsi="Helvetica" w:cs="Helvetica"/>
          <w:color w:val="666666"/>
          <w:sz w:val="21"/>
          <w:szCs w:val="21"/>
        </w:rPr>
        <w:t>个数：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w:t>
      </w:r>
      <w:r>
        <w:rPr>
          <w:rStyle w:val="attrselector"/>
          <w:color w:val="444444"/>
        </w:rPr>
        <w:t>[-10:]</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[90, 91, 92, 93, 94, 95, 96, 97, 98, 99]</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前</w:t>
      </w:r>
      <w:r>
        <w:rPr>
          <w:rFonts w:ascii="Helvetica" w:hAnsi="Helvetica" w:cs="Helvetica"/>
          <w:color w:val="666666"/>
          <w:sz w:val="21"/>
          <w:szCs w:val="21"/>
        </w:rPr>
        <w:t>11-20</w:t>
      </w:r>
      <w:r>
        <w:rPr>
          <w:rFonts w:ascii="Helvetica" w:hAnsi="Helvetica" w:cs="Helvetica"/>
          <w:color w:val="666666"/>
          <w:sz w:val="21"/>
          <w:szCs w:val="21"/>
        </w:rPr>
        <w:t>个数：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&gt;&gt;&gt; </w:t>
      </w:r>
      <w:r>
        <w:rPr>
          <w:rStyle w:val="tag"/>
          <w:color w:val="000080"/>
        </w:rPr>
        <w:t>L</w:t>
      </w:r>
      <w:r>
        <w:rPr>
          <w:rStyle w:val="attrselector"/>
          <w:color w:val="444444"/>
        </w:rPr>
        <w:t>[10:20]</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[10, 11, 12, 13, 14, 15, 16, 17, 18, 19]</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前</w:t>
      </w:r>
      <w:r>
        <w:rPr>
          <w:rFonts w:ascii="Helvetica" w:hAnsi="Helvetica" w:cs="Helvetica"/>
          <w:color w:val="666666"/>
          <w:sz w:val="21"/>
          <w:szCs w:val="21"/>
        </w:rPr>
        <w:t>10</w:t>
      </w:r>
      <w:r>
        <w:rPr>
          <w:rFonts w:ascii="Helvetica" w:hAnsi="Helvetica" w:cs="Helvetica"/>
          <w:color w:val="666666"/>
          <w:sz w:val="21"/>
          <w:szCs w:val="21"/>
        </w:rPr>
        <w:t>个数，每两个取一个：</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w:t>
      </w:r>
      <w:r>
        <w:rPr>
          <w:rStyle w:val="attrselector"/>
          <w:color w:val="444444"/>
        </w:rPr>
        <w:t>[:10:2]</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[0, 2, 4, 6, 8]</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所有数，每</w:t>
      </w:r>
      <w:r>
        <w:rPr>
          <w:rFonts w:ascii="Helvetica" w:hAnsi="Helvetica" w:cs="Helvetica"/>
          <w:color w:val="666666"/>
          <w:sz w:val="21"/>
          <w:szCs w:val="21"/>
        </w:rPr>
        <w:t>5</w:t>
      </w:r>
      <w:r>
        <w:rPr>
          <w:rFonts w:ascii="Helvetica" w:hAnsi="Helvetica" w:cs="Helvetica"/>
          <w:color w:val="666666"/>
          <w:sz w:val="21"/>
          <w:szCs w:val="21"/>
        </w:rPr>
        <w:t>个取一个：</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w:t>
      </w:r>
      <w:r>
        <w:rPr>
          <w:rStyle w:val="attrselector"/>
          <w:color w:val="444444"/>
        </w:rPr>
        <w:t>[::5]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[0, 5, 10, 15, 20, 25, 30, 35, 40, 45, 50, 55, 60, 65, 70, 75, 80, 85, 90, 95]</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甚至什么都不写，只写</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就可以原样复制一个</w:t>
      </w:r>
      <w:r>
        <w:rPr>
          <w:rFonts w:ascii="Helvetica" w:hAnsi="Helvetica" w:cs="Helvetica"/>
          <w:color w:val="666666"/>
          <w:sz w:val="21"/>
          <w:szCs w:val="21"/>
        </w:rPr>
        <w:t>list</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w:t>
      </w:r>
      <w:r>
        <w:rPr>
          <w:rStyle w:val="attrselector"/>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[0, 1, 2, 3, ..., 99]</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tuple</w:t>
      </w:r>
      <w:r>
        <w:rPr>
          <w:rFonts w:ascii="Helvetica" w:hAnsi="Helvetica" w:cs="Helvetica"/>
          <w:color w:val="666666"/>
          <w:sz w:val="21"/>
          <w:szCs w:val="21"/>
        </w:rPr>
        <w:t>也是一种</w:t>
      </w:r>
      <w:r>
        <w:rPr>
          <w:rFonts w:ascii="Helvetica" w:hAnsi="Helvetica" w:cs="Helvetica"/>
          <w:color w:val="666666"/>
          <w:sz w:val="21"/>
          <w:szCs w:val="21"/>
        </w:rPr>
        <w:t>list</w:t>
      </w:r>
      <w:r>
        <w:rPr>
          <w:rFonts w:ascii="Helvetica" w:hAnsi="Helvetica" w:cs="Helvetica"/>
          <w:color w:val="666666"/>
          <w:sz w:val="21"/>
          <w:szCs w:val="21"/>
        </w:rPr>
        <w:t>，唯一区别是</w:t>
      </w:r>
      <w:r>
        <w:rPr>
          <w:rFonts w:ascii="Helvetica" w:hAnsi="Helvetica" w:cs="Helvetica"/>
          <w:color w:val="666666"/>
          <w:sz w:val="21"/>
          <w:szCs w:val="21"/>
        </w:rPr>
        <w:t>tuple</w:t>
      </w:r>
      <w:r>
        <w:rPr>
          <w:rFonts w:ascii="Helvetica" w:hAnsi="Helvetica" w:cs="Helvetica"/>
          <w:color w:val="666666"/>
          <w:sz w:val="21"/>
          <w:szCs w:val="21"/>
        </w:rPr>
        <w:t>不可变。因此，</w:t>
      </w:r>
      <w:r>
        <w:rPr>
          <w:rFonts w:ascii="Helvetica" w:hAnsi="Helvetica" w:cs="Helvetica"/>
          <w:color w:val="666666"/>
          <w:sz w:val="21"/>
          <w:szCs w:val="21"/>
        </w:rPr>
        <w:t>tuple</w:t>
      </w:r>
      <w:r>
        <w:rPr>
          <w:rFonts w:ascii="Helvetica" w:hAnsi="Helvetica" w:cs="Helvetica"/>
          <w:color w:val="666666"/>
          <w:sz w:val="21"/>
          <w:szCs w:val="21"/>
        </w:rPr>
        <w:t>也可以用切片操作，只是操作的结果仍是</w:t>
      </w:r>
      <w:r>
        <w:rPr>
          <w:rFonts w:ascii="Helvetica" w:hAnsi="Helvetica" w:cs="Helvetica"/>
          <w:color w:val="666666"/>
          <w:sz w:val="21"/>
          <w:szCs w:val="21"/>
        </w:rPr>
        <w:t>tuple</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(0, 1, 2, 3, 4, 5)</w:t>
      </w:r>
      <w:r>
        <w:rPr>
          <w:rStyle w:val="attrselector"/>
          <w:color w:val="444444"/>
        </w:rPr>
        <w:t>[:3]</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(0, 1, 2)</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字符串</w:t>
      </w:r>
      <w:r>
        <w:rPr>
          <w:rStyle w:val="HTML"/>
          <w:rFonts w:ascii="Consolas" w:hAnsi="Consolas"/>
          <w:color w:val="DD0055"/>
          <w:sz w:val="18"/>
          <w:szCs w:val="18"/>
          <w:bdr w:val="single" w:sz="6" w:space="0" w:color="DDDDDD" w:frame="1"/>
          <w:shd w:val="clear" w:color="auto" w:fill="FAFAFA"/>
        </w:rPr>
        <w:t>'xxx'</w:t>
      </w:r>
      <w:r>
        <w:rPr>
          <w:rFonts w:ascii="Helvetica" w:hAnsi="Helvetica" w:cs="Helvetica"/>
          <w:color w:val="666666"/>
          <w:sz w:val="21"/>
          <w:szCs w:val="21"/>
        </w:rPr>
        <w:t>也可以看成是一种</w:t>
      </w:r>
      <w:r>
        <w:rPr>
          <w:rFonts w:ascii="Helvetica" w:hAnsi="Helvetica" w:cs="Helvetica"/>
          <w:color w:val="666666"/>
          <w:sz w:val="21"/>
          <w:szCs w:val="21"/>
        </w:rPr>
        <w:t>list</w:t>
      </w:r>
      <w:r>
        <w:rPr>
          <w:rFonts w:ascii="Helvetica" w:hAnsi="Helvetica" w:cs="Helvetica"/>
          <w:color w:val="666666"/>
          <w:sz w:val="21"/>
          <w:szCs w:val="21"/>
        </w:rPr>
        <w:t>，每个元素就是一个字符。因此，字符串也可以用切片操作，只是操作结果仍是字符串：</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string"/>
          <w:color w:val="DD1144"/>
        </w:rPr>
        <w:t>'ABCDEFG'</w:t>
      </w:r>
      <w:r>
        <w:rPr>
          <w:rStyle w:val="HTML"/>
          <w:color w:val="444444"/>
        </w:rPr>
        <w:t>[:</w:t>
      </w:r>
      <w:r>
        <w:rPr>
          <w:rStyle w:val="number"/>
          <w:color w:val="009999"/>
        </w:rPr>
        <w:t>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'ABC'</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string"/>
          <w:color w:val="DD1144"/>
        </w:rPr>
        <w:t>'ABCDEFG'</w:t>
      </w:r>
      <w:r>
        <w:rPr>
          <w:rStyle w:val="HTML"/>
          <w:color w:val="444444"/>
        </w:rPr>
        <w:t>[::</w:t>
      </w:r>
      <w:r>
        <w:rPr>
          <w:rStyle w:val="number"/>
          <w:color w:val="009999"/>
        </w:rPr>
        <w:t>2</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'ACEG'</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在很多编程语言中，针对字符串提供了很多各种截取函数（例如，</w:t>
      </w:r>
      <w:r>
        <w:rPr>
          <w:rFonts w:ascii="Helvetica" w:hAnsi="Helvetica" w:cs="Helvetica"/>
          <w:color w:val="666666"/>
          <w:sz w:val="21"/>
          <w:szCs w:val="21"/>
        </w:rPr>
        <w:t>substring</w:t>
      </w:r>
      <w:r>
        <w:rPr>
          <w:rFonts w:ascii="Helvetica" w:hAnsi="Helvetica" w:cs="Helvetica"/>
          <w:color w:val="666666"/>
          <w:sz w:val="21"/>
          <w:szCs w:val="21"/>
        </w:rPr>
        <w:t>），其实目的就是对字符串切片。</w:t>
      </w:r>
      <w:r>
        <w:rPr>
          <w:rFonts w:ascii="Helvetica" w:hAnsi="Helvetica" w:cs="Helvetica"/>
          <w:color w:val="666666"/>
          <w:sz w:val="21"/>
          <w:szCs w:val="21"/>
        </w:rPr>
        <w:t>Python</w:t>
      </w:r>
      <w:r>
        <w:rPr>
          <w:rFonts w:ascii="Helvetica" w:hAnsi="Helvetica" w:cs="Helvetica"/>
          <w:color w:val="666666"/>
          <w:sz w:val="21"/>
          <w:szCs w:val="21"/>
        </w:rPr>
        <w:t>没有针对字符串的截取函数，只需要切片一个操作就可以完成，非常简单。</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有了切片操作，很多地方循环就不再需要了。</w:t>
      </w:r>
      <w:r>
        <w:rPr>
          <w:rFonts w:ascii="Helvetica" w:hAnsi="Helvetica" w:cs="Helvetica"/>
          <w:color w:val="666666"/>
          <w:sz w:val="21"/>
          <w:szCs w:val="21"/>
        </w:rPr>
        <w:t>Python</w:t>
      </w:r>
      <w:r>
        <w:rPr>
          <w:rFonts w:ascii="Helvetica" w:hAnsi="Helvetica" w:cs="Helvetica"/>
          <w:color w:val="666666"/>
          <w:sz w:val="21"/>
          <w:szCs w:val="21"/>
        </w:rPr>
        <w:t>的切片非常灵活，一行代码就可以实现很多行循环才能完成的操作。</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E158AD" w:rsidRDefault="00B34CFD" w:rsidP="00E158AD">
      <w:pPr>
        <w:pStyle w:val="a3"/>
        <w:shd w:val="clear" w:color="auto" w:fill="FFFFFF"/>
        <w:spacing w:before="225" w:beforeAutospacing="0" w:after="225" w:afterAutospacing="0"/>
        <w:rPr>
          <w:rFonts w:ascii="Helvetica" w:hAnsi="Helvetica" w:cs="Helvetica"/>
          <w:color w:val="666666"/>
          <w:sz w:val="21"/>
          <w:szCs w:val="21"/>
        </w:rPr>
      </w:pPr>
      <w:hyperlink r:id="rId76" w:tgtFrame="_blank" w:history="1">
        <w:r w:rsidR="00E158AD">
          <w:rPr>
            <w:rStyle w:val="a4"/>
            <w:rFonts w:ascii="Helvetica" w:hAnsi="Helvetica" w:cs="Helvetica"/>
            <w:color w:val="0593D3"/>
            <w:sz w:val="21"/>
            <w:szCs w:val="21"/>
          </w:rPr>
          <w:t>do_slice.py</w:t>
        </w:r>
      </w:hyperlink>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E158AD" w:rsidRDefault="00E158AD" w:rsidP="00E158A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迭代</w:t>
      </w:r>
    </w:p>
    <w:p w:rsidR="00E158AD" w:rsidRDefault="00E158AD" w:rsidP="00E158A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163682</w:t>
      </w:r>
    </w:p>
    <w:p w:rsidR="00E158AD" w:rsidRDefault="00B34CFD" w:rsidP="00E158AD">
      <w:pPr>
        <w:spacing w:before="225" w:after="225"/>
        <w:rPr>
          <w:rFonts w:ascii="宋体" w:hAnsi="宋体" w:cs="宋体"/>
          <w:sz w:val="24"/>
          <w:szCs w:val="24"/>
        </w:rPr>
      </w:pPr>
      <w:r>
        <w:pict>
          <v:rect id="_x0000_i1066" style="width:0;height:0" o:hralign="center" o:hrstd="t" o:hrnoshade="t" o:hr="t" fillcolor="#666" stroked="f"/>
        </w:pict>
      </w:r>
    </w:p>
    <w:p w:rsidR="00E158AD" w:rsidRDefault="00E158AD" w:rsidP="00E158A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如果给定一个</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，我们可以通过</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循环来遍历这个</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，这种遍历我们称为迭代（</w:t>
      </w:r>
      <w:r>
        <w:rPr>
          <w:rFonts w:ascii="Helvetica" w:hAnsi="Helvetica" w:cs="Helvetica"/>
          <w:color w:val="666666"/>
          <w:sz w:val="21"/>
          <w:szCs w:val="21"/>
        </w:rPr>
        <w:t>Iteration</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中，迭代是通过</w:t>
      </w:r>
      <w:r>
        <w:rPr>
          <w:rStyle w:val="HTML"/>
          <w:rFonts w:ascii="Consolas" w:hAnsi="Consolas"/>
          <w:color w:val="DD0055"/>
          <w:sz w:val="18"/>
          <w:szCs w:val="18"/>
          <w:bdr w:val="single" w:sz="6" w:space="0" w:color="DDDDDD" w:frame="1"/>
          <w:shd w:val="clear" w:color="auto" w:fill="FAFAFA"/>
        </w:rPr>
        <w:t>for ... in</w:t>
      </w:r>
      <w:r>
        <w:rPr>
          <w:rFonts w:ascii="Helvetica" w:hAnsi="Helvetica" w:cs="Helvetica"/>
          <w:color w:val="666666"/>
          <w:sz w:val="21"/>
          <w:szCs w:val="21"/>
        </w:rPr>
        <w:t>来完成的，而很多语言比如</w:t>
      </w:r>
      <w:r>
        <w:rPr>
          <w:rFonts w:ascii="Helvetica" w:hAnsi="Helvetica" w:cs="Helvetica"/>
          <w:color w:val="666666"/>
          <w:sz w:val="21"/>
          <w:szCs w:val="21"/>
        </w:rPr>
        <w:t>C</w:t>
      </w:r>
      <w:r>
        <w:rPr>
          <w:rFonts w:ascii="Helvetica" w:hAnsi="Helvetica" w:cs="Helvetica"/>
          <w:color w:val="666666"/>
          <w:sz w:val="21"/>
          <w:szCs w:val="21"/>
        </w:rPr>
        <w:t>或者</w:t>
      </w:r>
      <w:r>
        <w:rPr>
          <w:rFonts w:ascii="Helvetica" w:hAnsi="Helvetica" w:cs="Helvetica"/>
          <w:color w:val="666666"/>
          <w:sz w:val="21"/>
          <w:szCs w:val="21"/>
        </w:rPr>
        <w:t>Java</w:t>
      </w:r>
      <w:r>
        <w:rPr>
          <w:rFonts w:ascii="Helvetica" w:hAnsi="Helvetica" w:cs="Helvetica"/>
          <w:color w:val="666666"/>
          <w:sz w:val="21"/>
          <w:szCs w:val="21"/>
        </w:rPr>
        <w:t>，迭代</w:t>
      </w:r>
      <w:r>
        <w:rPr>
          <w:rFonts w:ascii="Helvetica" w:hAnsi="Helvetica" w:cs="Helvetica"/>
          <w:color w:val="666666"/>
          <w:sz w:val="21"/>
          <w:szCs w:val="21"/>
        </w:rPr>
        <w:t>list</w:t>
      </w:r>
      <w:r>
        <w:rPr>
          <w:rFonts w:ascii="Helvetica" w:hAnsi="Helvetica" w:cs="Helvetica"/>
          <w:color w:val="666666"/>
          <w:sz w:val="21"/>
          <w:szCs w:val="21"/>
        </w:rPr>
        <w:t>是通过下标完成的，比如</w:t>
      </w:r>
      <w:r>
        <w:rPr>
          <w:rFonts w:ascii="Helvetica" w:hAnsi="Helvetica" w:cs="Helvetica"/>
          <w:color w:val="666666"/>
          <w:sz w:val="21"/>
          <w:szCs w:val="21"/>
        </w:rPr>
        <w:t>Java</w:t>
      </w:r>
      <w:r>
        <w:rPr>
          <w:rFonts w:ascii="Helvetica" w:hAnsi="Helvetica" w:cs="Helvetica"/>
          <w:color w:val="666666"/>
          <w:sz w:val="21"/>
          <w:szCs w:val="21"/>
        </w:rPr>
        <w:t>代码：</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HTML"/>
          <w:color w:val="444444"/>
        </w:rPr>
        <w:t>for (i=0; i</w:t>
      </w:r>
      <w:r>
        <w:rPr>
          <w:rStyle w:val="tag"/>
          <w:color w:val="000080"/>
        </w:rPr>
        <w:t>&lt;</w:t>
      </w:r>
      <w:r>
        <w:rPr>
          <w:rStyle w:val="1"/>
          <w:color w:val="000080"/>
        </w:rPr>
        <w:t>list.length;</w:t>
      </w:r>
      <w:r>
        <w:rPr>
          <w:rStyle w:val="tag"/>
          <w:color w:val="000080"/>
        </w:rPr>
        <w:t xml:space="preserve"> </w:t>
      </w:r>
      <w:r>
        <w:rPr>
          <w:rStyle w:val="attribute"/>
          <w:color w:val="008080"/>
        </w:rPr>
        <w:t>i</w:t>
      </w:r>
      <w:r>
        <w:rPr>
          <w:rStyle w:val="tag"/>
          <w:color w:val="000080"/>
        </w:rPr>
        <w:t>++)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 xml:space="preserve">    </w:t>
      </w:r>
      <w:r>
        <w:rPr>
          <w:rStyle w:val="attribute"/>
          <w:color w:val="008080"/>
        </w:rPr>
        <w:t>n</w:t>
      </w:r>
      <w:r>
        <w:rPr>
          <w:rStyle w:val="tag"/>
          <w:color w:val="000080"/>
        </w:rPr>
        <w:t xml:space="preserve"> = </w:t>
      </w:r>
      <w:r>
        <w:rPr>
          <w:rStyle w:val="attribute"/>
          <w:color w:val="008080"/>
        </w:rPr>
        <w:t>list</w:t>
      </w:r>
      <w:r>
        <w:rPr>
          <w:rStyle w:val="tag"/>
          <w:color w:val="000080"/>
        </w:rPr>
        <w:t>[</w:t>
      </w:r>
      <w:r>
        <w:rPr>
          <w:rStyle w:val="attribute"/>
          <w:color w:val="008080"/>
        </w:rPr>
        <w:t>i</w:t>
      </w:r>
      <w:r>
        <w:rPr>
          <w:rStyle w:val="tag"/>
          <w:color w:val="000080"/>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可以看出，</w:t>
      </w:r>
      <w:r>
        <w:rPr>
          <w:rFonts w:ascii="Helvetica" w:hAnsi="Helvetica" w:cs="Helvetica"/>
          <w:color w:val="666666"/>
          <w:sz w:val="21"/>
          <w:szCs w:val="21"/>
        </w:rPr>
        <w:t>Python</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循环抽象程度要高于</w:t>
      </w:r>
      <w:r>
        <w:rPr>
          <w:rFonts w:ascii="Helvetica" w:hAnsi="Helvetica" w:cs="Helvetica"/>
          <w:color w:val="666666"/>
          <w:sz w:val="21"/>
          <w:szCs w:val="21"/>
        </w:rPr>
        <w:t>Java</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循环，因为</w:t>
      </w:r>
      <w:r>
        <w:rPr>
          <w:rFonts w:ascii="Helvetica" w:hAnsi="Helvetica" w:cs="Helvetica"/>
          <w:color w:val="666666"/>
          <w:sz w:val="21"/>
          <w:szCs w:val="21"/>
        </w:rPr>
        <w:t>Python</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循环不仅可以用在</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上，还可以作用在其他可迭代对象上。</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list</w:t>
      </w:r>
      <w:r>
        <w:rPr>
          <w:rFonts w:ascii="Helvetica" w:hAnsi="Helvetica" w:cs="Helvetica"/>
          <w:color w:val="666666"/>
          <w:sz w:val="21"/>
          <w:szCs w:val="21"/>
        </w:rPr>
        <w:t>这种数据类型虽然有下标，但很多其他数据类型是没有下标的，但是，只要是可迭代对象，无论有无下标，都可以迭代，比如</w:t>
      </w:r>
      <w:r>
        <w:rPr>
          <w:rFonts w:ascii="Helvetica" w:hAnsi="Helvetica" w:cs="Helvetica"/>
          <w:color w:val="666666"/>
          <w:sz w:val="21"/>
          <w:szCs w:val="21"/>
        </w:rPr>
        <w:t>dict</w:t>
      </w:r>
      <w:r>
        <w:rPr>
          <w:rFonts w:ascii="Helvetica" w:hAnsi="Helvetica" w:cs="Helvetica"/>
          <w:color w:val="666666"/>
          <w:sz w:val="21"/>
          <w:szCs w:val="21"/>
        </w:rPr>
        <w:t>就可以迭代：</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d = {</w:t>
      </w:r>
      <w:r>
        <w:rPr>
          <w:rStyle w:val="string"/>
          <w:color w:val="DD1144"/>
        </w:rPr>
        <w:t>'a'</w:t>
      </w:r>
      <w:r>
        <w:rPr>
          <w:rStyle w:val="HTML"/>
          <w:color w:val="444444"/>
        </w:rPr>
        <w:t xml:space="preserve">: </w:t>
      </w:r>
      <w:r>
        <w:rPr>
          <w:rStyle w:val="number"/>
          <w:color w:val="009999"/>
        </w:rPr>
        <w:t>1</w:t>
      </w:r>
      <w:r>
        <w:rPr>
          <w:rStyle w:val="HTML"/>
          <w:color w:val="444444"/>
        </w:rPr>
        <w:t xml:space="preserve">, </w:t>
      </w:r>
      <w:r>
        <w:rPr>
          <w:rStyle w:val="string"/>
          <w:color w:val="DD1144"/>
        </w:rPr>
        <w:t>'b'</w:t>
      </w:r>
      <w:r>
        <w:rPr>
          <w:rStyle w:val="HTML"/>
          <w:color w:val="444444"/>
        </w:rPr>
        <w:t xml:space="preserve">: </w:t>
      </w:r>
      <w:r>
        <w:rPr>
          <w:rStyle w:val="number"/>
          <w:color w:val="009999"/>
        </w:rPr>
        <w:t>2</w:t>
      </w:r>
      <w:r>
        <w:rPr>
          <w:rStyle w:val="HTML"/>
          <w:color w:val="444444"/>
        </w:rPr>
        <w:t xml:space="preserve">, </w:t>
      </w:r>
      <w:r>
        <w:rPr>
          <w:rStyle w:val="string"/>
          <w:color w:val="DD1144"/>
        </w:rPr>
        <w:t>'c'</w:t>
      </w:r>
      <w:r>
        <w:rPr>
          <w:rStyle w:val="HTML"/>
          <w:color w:val="444444"/>
        </w:rPr>
        <w:t xml:space="preserve">: </w:t>
      </w:r>
      <w:r>
        <w:rPr>
          <w:rStyle w:val="number"/>
          <w:color w:val="009999"/>
        </w:rPr>
        <w:t>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for</w:t>
      </w:r>
      <w:r>
        <w:rPr>
          <w:rStyle w:val="HTML"/>
          <w:color w:val="444444"/>
        </w:rPr>
        <w:t xml:space="preserve"> key </w:t>
      </w:r>
      <w:r>
        <w:rPr>
          <w:rStyle w:val="keyword"/>
          <w:b/>
          <w:bCs/>
          <w:color w:val="333333"/>
        </w:rPr>
        <w:t>in</w:t>
      </w:r>
      <w:r>
        <w:rPr>
          <w:rStyle w:val="HTML"/>
          <w:color w:val="444444"/>
        </w:rPr>
        <w:t xml:space="preserve"> d:</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 </w:t>
      </w:r>
      <w:r>
        <w:rPr>
          <w:rStyle w:val="HTML"/>
          <w:color w:val="444444"/>
        </w:rPr>
        <w:t xml:space="preserve">    print(key)</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dict</w:t>
      </w:r>
      <w:r>
        <w:rPr>
          <w:rFonts w:ascii="Helvetica" w:hAnsi="Helvetica" w:cs="Helvetica"/>
          <w:color w:val="666666"/>
          <w:sz w:val="21"/>
          <w:szCs w:val="21"/>
        </w:rPr>
        <w:t>的存储不是按照</w:t>
      </w:r>
      <w:r>
        <w:rPr>
          <w:rFonts w:ascii="Helvetica" w:hAnsi="Helvetica" w:cs="Helvetica"/>
          <w:color w:val="666666"/>
          <w:sz w:val="21"/>
          <w:szCs w:val="21"/>
        </w:rPr>
        <w:t>list</w:t>
      </w:r>
      <w:r>
        <w:rPr>
          <w:rFonts w:ascii="Helvetica" w:hAnsi="Helvetica" w:cs="Helvetica"/>
          <w:color w:val="666666"/>
          <w:sz w:val="21"/>
          <w:szCs w:val="21"/>
        </w:rPr>
        <w:t>的方式顺序排列，所以，迭代出的结果顺序很可能不一样。</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默认情况下，</w:t>
      </w:r>
      <w:r>
        <w:rPr>
          <w:rFonts w:ascii="Helvetica" w:hAnsi="Helvetica" w:cs="Helvetica"/>
          <w:color w:val="666666"/>
          <w:sz w:val="21"/>
          <w:szCs w:val="21"/>
        </w:rPr>
        <w:t>dict</w:t>
      </w:r>
      <w:r>
        <w:rPr>
          <w:rFonts w:ascii="Helvetica" w:hAnsi="Helvetica" w:cs="Helvetica"/>
          <w:color w:val="666666"/>
          <w:sz w:val="21"/>
          <w:szCs w:val="21"/>
        </w:rPr>
        <w:t>迭代的是</w:t>
      </w:r>
      <w:r>
        <w:rPr>
          <w:rFonts w:ascii="Helvetica" w:hAnsi="Helvetica" w:cs="Helvetica"/>
          <w:color w:val="666666"/>
          <w:sz w:val="21"/>
          <w:szCs w:val="21"/>
        </w:rPr>
        <w:t>key</w:t>
      </w:r>
      <w:r>
        <w:rPr>
          <w:rFonts w:ascii="Helvetica" w:hAnsi="Helvetica" w:cs="Helvetica"/>
          <w:color w:val="666666"/>
          <w:sz w:val="21"/>
          <w:szCs w:val="21"/>
        </w:rPr>
        <w:t>。如果要迭代</w:t>
      </w:r>
      <w:r>
        <w:rPr>
          <w:rFonts w:ascii="Helvetica" w:hAnsi="Helvetica" w:cs="Helvetica"/>
          <w:color w:val="666666"/>
          <w:sz w:val="21"/>
          <w:szCs w:val="21"/>
        </w:rPr>
        <w:t>value</w:t>
      </w:r>
      <w:r>
        <w:rPr>
          <w:rFonts w:ascii="Helvetica" w:hAnsi="Helvetica" w:cs="Helvetica"/>
          <w:color w:val="666666"/>
          <w:sz w:val="21"/>
          <w:szCs w:val="21"/>
        </w:rPr>
        <w:t>，可以用</w:t>
      </w:r>
      <w:r>
        <w:rPr>
          <w:rStyle w:val="HTML"/>
          <w:rFonts w:ascii="Consolas" w:hAnsi="Consolas"/>
          <w:color w:val="DD0055"/>
          <w:sz w:val="18"/>
          <w:szCs w:val="18"/>
          <w:bdr w:val="single" w:sz="6" w:space="0" w:color="DDDDDD" w:frame="1"/>
          <w:shd w:val="clear" w:color="auto" w:fill="FAFAFA"/>
        </w:rPr>
        <w:t>for value in d.values()</w:t>
      </w:r>
      <w:r>
        <w:rPr>
          <w:rFonts w:ascii="Helvetica" w:hAnsi="Helvetica" w:cs="Helvetica"/>
          <w:color w:val="666666"/>
          <w:sz w:val="21"/>
          <w:szCs w:val="21"/>
        </w:rPr>
        <w:t>，如果要同时迭代</w:t>
      </w:r>
      <w:r>
        <w:rPr>
          <w:rFonts w:ascii="Helvetica" w:hAnsi="Helvetica" w:cs="Helvetica"/>
          <w:color w:val="666666"/>
          <w:sz w:val="21"/>
          <w:szCs w:val="21"/>
        </w:rPr>
        <w:t>key</w:t>
      </w:r>
      <w:r>
        <w:rPr>
          <w:rFonts w:ascii="Helvetica" w:hAnsi="Helvetica" w:cs="Helvetica"/>
          <w:color w:val="666666"/>
          <w:sz w:val="21"/>
          <w:szCs w:val="21"/>
        </w:rPr>
        <w:t>和</w:t>
      </w:r>
      <w:r>
        <w:rPr>
          <w:rFonts w:ascii="Helvetica" w:hAnsi="Helvetica" w:cs="Helvetica"/>
          <w:color w:val="666666"/>
          <w:sz w:val="21"/>
          <w:szCs w:val="21"/>
        </w:rPr>
        <w:t>value</w:t>
      </w:r>
      <w:r>
        <w:rPr>
          <w:rFonts w:ascii="Helvetica" w:hAnsi="Helvetica" w:cs="Helvetica"/>
          <w:color w:val="666666"/>
          <w:sz w:val="21"/>
          <w:szCs w:val="21"/>
        </w:rPr>
        <w:t>，可以用</w:t>
      </w:r>
      <w:r>
        <w:rPr>
          <w:rStyle w:val="HTML"/>
          <w:rFonts w:ascii="Consolas" w:hAnsi="Consolas"/>
          <w:color w:val="DD0055"/>
          <w:sz w:val="18"/>
          <w:szCs w:val="18"/>
          <w:bdr w:val="single" w:sz="6" w:space="0" w:color="DDDDDD" w:frame="1"/>
          <w:shd w:val="clear" w:color="auto" w:fill="FAFAFA"/>
        </w:rPr>
        <w:t>for k, v in d.items()</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由于字符串也是可迭代对象，因此，也可以作用于</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for</w:t>
      </w:r>
      <w:r>
        <w:rPr>
          <w:rStyle w:val="HTML"/>
          <w:color w:val="444444"/>
        </w:rPr>
        <w:t xml:space="preserve"> ch </w:t>
      </w:r>
      <w:r>
        <w:rPr>
          <w:rStyle w:val="keyword"/>
          <w:b/>
          <w:bCs/>
          <w:color w:val="333333"/>
        </w:rPr>
        <w:t>in</w:t>
      </w:r>
      <w:r>
        <w:rPr>
          <w:rStyle w:val="HTML"/>
          <w:color w:val="444444"/>
        </w:rPr>
        <w:t xml:space="preserve"> </w:t>
      </w:r>
      <w:r>
        <w:rPr>
          <w:rStyle w:val="string"/>
          <w:color w:val="DD1144"/>
        </w:rPr>
        <w:t>'ABC'</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print(ch)</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所以，当我们使用</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循环时，只要作用于一个可迭代对象，</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循环就可以正常运行，而我们不太关心该对象究竟是</w:t>
      </w:r>
      <w:r>
        <w:rPr>
          <w:rFonts w:ascii="Helvetica" w:hAnsi="Helvetica" w:cs="Helvetica"/>
          <w:color w:val="666666"/>
          <w:sz w:val="21"/>
          <w:szCs w:val="21"/>
        </w:rPr>
        <w:t>list</w:t>
      </w:r>
      <w:r>
        <w:rPr>
          <w:rFonts w:ascii="Helvetica" w:hAnsi="Helvetica" w:cs="Helvetica"/>
          <w:color w:val="666666"/>
          <w:sz w:val="21"/>
          <w:szCs w:val="21"/>
        </w:rPr>
        <w:t>还是其他数据类型。</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那么，如何判断一个对象是可迭代对象呢？方法是通过</w:t>
      </w:r>
      <w:r>
        <w:rPr>
          <w:rFonts w:ascii="Helvetica" w:hAnsi="Helvetica" w:cs="Helvetica"/>
          <w:color w:val="666666"/>
          <w:sz w:val="21"/>
          <w:szCs w:val="21"/>
        </w:rPr>
        <w:t>collections</w:t>
      </w:r>
      <w:r>
        <w:rPr>
          <w:rFonts w:ascii="Helvetica" w:hAnsi="Helvetica" w:cs="Helvetica"/>
          <w:color w:val="666666"/>
          <w:sz w:val="21"/>
          <w:szCs w:val="21"/>
        </w:rPr>
        <w:t>模块的</w:t>
      </w:r>
      <w:r>
        <w:rPr>
          <w:rFonts w:ascii="Helvetica" w:hAnsi="Helvetica" w:cs="Helvetica"/>
          <w:color w:val="666666"/>
          <w:sz w:val="21"/>
          <w:szCs w:val="21"/>
        </w:rPr>
        <w:t>Iterable</w:t>
      </w:r>
      <w:r>
        <w:rPr>
          <w:rFonts w:ascii="Helvetica" w:hAnsi="Helvetica" w:cs="Helvetica"/>
          <w:color w:val="666666"/>
          <w:sz w:val="21"/>
          <w:szCs w:val="21"/>
        </w:rPr>
        <w:t>类型判断：</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collections </w:t>
      </w:r>
      <w:r>
        <w:rPr>
          <w:rStyle w:val="keyword"/>
          <w:b/>
          <w:bCs/>
          <w:color w:val="333333"/>
        </w:rPr>
        <w:t>import</w:t>
      </w:r>
      <w:r>
        <w:rPr>
          <w:rStyle w:val="HTML"/>
          <w:color w:val="444444"/>
        </w:rPr>
        <w:t xml:space="preserve"> Iterable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w:t>
      </w:r>
      <w:r>
        <w:rPr>
          <w:rStyle w:val="string"/>
          <w:color w:val="DD1144"/>
        </w:rPr>
        <w:t>'abc'</w:t>
      </w:r>
      <w:r>
        <w:rPr>
          <w:rStyle w:val="HTML"/>
          <w:color w:val="444444"/>
        </w:rPr>
        <w:t xml:space="preserve">, Iterable) </w:t>
      </w:r>
      <w:r>
        <w:rPr>
          <w:rStyle w:val="comment"/>
          <w:i/>
          <w:iCs/>
          <w:color w:val="999988"/>
        </w:rPr>
        <w:t># str是否可迭代</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w:t>
      </w:r>
      <w:r>
        <w:rPr>
          <w:rStyle w:val="number"/>
          <w:color w:val="009999"/>
        </w:rPr>
        <w:t>1</w:t>
      </w:r>
      <w:r>
        <w:rPr>
          <w:rStyle w:val="HTML"/>
          <w:color w:val="444444"/>
        </w:rPr>
        <w:t>,</w:t>
      </w:r>
      <w:r>
        <w:rPr>
          <w:rStyle w:val="number"/>
          <w:color w:val="009999"/>
        </w:rPr>
        <w:t>2</w:t>
      </w:r>
      <w:r>
        <w:rPr>
          <w:rStyle w:val="HTML"/>
          <w:color w:val="444444"/>
        </w:rPr>
        <w:t>,</w:t>
      </w:r>
      <w:r>
        <w:rPr>
          <w:rStyle w:val="number"/>
          <w:color w:val="009999"/>
        </w:rPr>
        <w:t>3</w:t>
      </w:r>
      <w:r>
        <w:rPr>
          <w:rStyle w:val="HTML"/>
          <w:color w:val="444444"/>
        </w:rPr>
        <w:t xml:space="preserve">], Iterable) </w:t>
      </w:r>
      <w:r>
        <w:rPr>
          <w:rStyle w:val="comment"/>
          <w:i/>
          <w:iCs/>
          <w:color w:val="999988"/>
        </w:rPr>
        <w:t># list是否可迭代</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w:t>
      </w:r>
      <w:r>
        <w:rPr>
          <w:rStyle w:val="number"/>
          <w:color w:val="009999"/>
        </w:rPr>
        <w:t>123</w:t>
      </w:r>
      <w:r>
        <w:rPr>
          <w:rStyle w:val="HTML"/>
          <w:color w:val="444444"/>
        </w:rPr>
        <w:t xml:space="preserve">, Iterable) </w:t>
      </w:r>
      <w:r>
        <w:rPr>
          <w:rStyle w:val="comment"/>
          <w:i/>
          <w:iCs/>
          <w:color w:val="999988"/>
        </w:rPr>
        <w:t># 整数是否可迭代</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lastRenderedPageBreak/>
        <w:t>False</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最后一个小问题，如果要对</w:t>
      </w:r>
      <w:r>
        <w:rPr>
          <w:rFonts w:ascii="Helvetica" w:hAnsi="Helvetica" w:cs="Helvetica"/>
          <w:color w:val="666666"/>
          <w:sz w:val="21"/>
          <w:szCs w:val="21"/>
        </w:rPr>
        <w:t>list</w:t>
      </w:r>
      <w:r>
        <w:rPr>
          <w:rFonts w:ascii="Helvetica" w:hAnsi="Helvetica" w:cs="Helvetica"/>
          <w:color w:val="666666"/>
          <w:sz w:val="21"/>
          <w:szCs w:val="21"/>
        </w:rPr>
        <w:t>实现类似</w:t>
      </w:r>
      <w:r>
        <w:rPr>
          <w:rFonts w:ascii="Helvetica" w:hAnsi="Helvetica" w:cs="Helvetica"/>
          <w:color w:val="666666"/>
          <w:sz w:val="21"/>
          <w:szCs w:val="21"/>
        </w:rPr>
        <w:t>Java</w:t>
      </w:r>
      <w:r>
        <w:rPr>
          <w:rFonts w:ascii="Helvetica" w:hAnsi="Helvetica" w:cs="Helvetica"/>
          <w:color w:val="666666"/>
          <w:sz w:val="21"/>
          <w:szCs w:val="21"/>
        </w:rPr>
        <w:t>那样的下标循环怎么办？</w:t>
      </w:r>
      <w:r>
        <w:rPr>
          <w:rFonts w:ascii="Helvetica" w:hAnsi="Helvetica" w:cs="Helvetica"/>
          <w:color w:val="666666"/>
          <w:sz w:val="21"/>
          <w:szCs w:val="21"/>
        </w:rPr>
        <w:t>Python</w:t>
      </w:r>
      <w:r>
        <w:rPr>
          <w:rFonts w:ascii="Helvetica" w:hAnsi="Helvetica" w:cs="Helvetica"/>
          <w:color w:val="666666"/>
          <w:sz w:val="21"/>
          <w:szCs w:val="21"/>
        </w:rPr>
        <w:t>内置的</w:t>
      </w:r>
      <w:r>
        <w:rPr>
          <w:rStyle w:val="HTML"/>
          <w:rFonts w:ascii="Consolas" w:hAnsi="Consolas"/>
          <w:color w:val="DD0055"/>
          <w:sz w:val="18"/>
          <w:szCs w:val="18"/>
          <w:bdr w:val="single" w:sz="6" w:space="0" w:color="DDDDDD" w:frame="1"/>
          <w:shd w:val="clear" w:color="auto" w:fill="FAFAFA"/>
        </w:rPr>
        <w:t>enumerate</w:t>
      </w:r>
      <w:r>
        <w:rPr>
          <w:rFonts w:ascii="Helvetica" w:hAnsi="Helvetica" w:cs="Helvetica"/>
          <w:color w:val="666666"/>
          <w:sz w:val="21"/>
          <w:szCs w:val="21"/>
        </w:rPr>
        <w:t>函数可以把一个</w:t>
      </w:r>
      <w:r>
        <w:rPr>
          <w:rFonts w:ascii="Helvetica" w:hAnsi="Helvetica" w:cs="Helvetica"/>
          <w:color w:val="666666"/>
          <w:sz w:val="21"/>
          <w:szCs w:val="21"/>
        </w:rPr>
        <w:t>list</w:t>
      </w:r>
      <w:r>
        <w:rPr>
          <w:rFonts w:ascii="Helvetica" w:hAnsi="Helvetica" w:cs="Helvetica"/>
          <w:color w:val="666666"/>
          <w:sz w:val="21"/>
          <w:szCs w:val="21"/>
        </w:rPr>
        <w:t>变成索引</w:t>
      </w:r>
      <w:r>
        <w:rPr>
          <w:rFonts w:ascii="Helvetica" w:hAnsi="Helvetica" w:cs="Helvetica"/>
          <w:color w:val="666666"/>
          <w:sz w:val="21"/>
          <w:szCs w:val="21"/>
        </w:rPr>
        <w:t>-</w:t>
      </w:r>
      <w:r>
        <w:rPr>
          <w:rFonts w:ascii="Helvetica" w:hAnsi="Helvetica" w:cs="Helvetica"/>
          <w:color w:val="666666"/>
          <w:sz w:val="21"/>
          <w:szCs w:val="21"/>
        </w:rPr>
        <w:t>元素对，这样就可以在</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循环中同时迭代索引和元素本身：</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for</w:t>
      </w:r>
      <w:r>
        <w:rPr>
          <w:rStyle w:val="HTML"/>
          <w:color w:val="444444"/>
        </w:rPr>
        <w:t xml:space="preserve"> i, value </w:t>
      </w:r>
      <w:r>
        <w:rPr>
          <w:rStyle w:val="keyword"/>
          <w:b/>
          <w:bCs/>
          <w:color w:val="333333"/>
        </w:rPr>
        <w:t>in</w:t>
      </w:r>
      <w:r>
        <w:rPr>
          <w:rStyle w:val="HTML"/>
          <w:color w:val="444444"/>
        </w:rPr>
        <w:t xml:space="preserve"> enumerate([</w:t>
      </w:r>
      <w:r>
        <w:rPr>
          <w:rStyle w:val="string"/>
          <w:color w:val="DD1144"/>
        </w:rPr>
        <w:t>'A'</w:t>
      </w:r>
      <w:r>
        <w:rPr>
          <w:rStyle w:val="HTML"/>
          <w:color w:val="444444"/>
        </w:rPr>
        <w:t xml:space="preserve">, </w:t>
      </w:r>
      <w:r>
        <w:rPr>
          <w:rStyle w:val="string"/>
          <w:color w:val="DD1144"/>
        </w:rPr>
        <w:t>'B'</w:t>
      </w:r>
      <w:r>
        <w:rPr>
          <w:rStyle w:val="HTML"/>
          <w:color w:val="444444"/>
        </w:rPr>
        <w:t xml:space="preserve">, </w:t>
      </w:r>
      <w:r>
        <w:rPr>
          <w:rStyle w:val="string"/>
          <w:color w:val="DD1144"/>
        </w:rPr>
        <w:t>'C'</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print(i, value)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0</w:t>
      </w:r>
      <w:r>
        <w:rPr>
          <w:rStyle w:val="HTML"/>
          <w:color w:val="444444"/>
        </w:rPr>
        <w:t xml:space="preserve"> A</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r>
        <w:rPr>
          <w:rStyle w:val="HTML"/>
          <w:color w:val="444444"/>
        </w:rPr>
        <w:t xml:space="preserve"> B</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w:t>
      </w:r>
      <w:r>
        <w:rPr>
          <w:rStyle w:val="HTML"/>
          <w:color w:val="444444"/>
        </w:rPr>
        <w:t xml:space="preserve"> C</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上面的</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循环里，同时引用了两个变量，在</w:t>
      </w:r>
      <w:r>
        <w:rPr>
          <w:rFonts w:ascii="Helvetica" w:hAnsi="Helvetica" w:cs="Helvetica"/>
          <w:color w:val="666666"/>
          <w:sz w:val="21"/>
          <w:szCs w:val="21"/>
        </w:rPr>
        <w:t>Python</w:t>
      </w:r>
      <w:r>
        <w:rPr>
          <w:rFonts w:ascii="Helvetica" w:hAnsi="Helvetica" w:cs="Helvetica"/>
          <w:color w:val="666666"/>
          <w:sz w:val="21"/>
          <w:szCs w:val="21"/>
        </w:rPr>
        <w:t>里是很常见的，比如下面的代码：</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for</w:t>
      </w:r>
      <w:r>
        <w:rPr>
          <w:rStyle w:val="HTML"/>
          <w:color w:val="444444"/>
        </w:rPr>
        <w:t xml:space="preserve"> x, y </w:t>
      </w:r>
      <w:r>
        <w:rPr>
          <w:rStyle w:val="keyword"/>
          <w:b/>
          <w:bCs/>
          <w:color w:val="333333"/>
        </w:rPr>
        <w:t>in</w:t>
      </w:r>
      <w:r>
        <w:rPr>
          <w:rStyle w:val="HTML"/>
          <w:color w:val="444444"/>
        </w:rPr>
        <w:t xml:space="preserve"> [(</w:t>
      </w:r>
      <w:r>
        <w:rPr>
          <w:rStyle w:val="number"/>
          <w:color w:val="009999"/>
        </w:rPr>
        <w:t>1</w:t>
      </w:r>
      <w:r>
        <w:rPr>
          <w:rStyle w:val="HTML"/>
          <w:color w:val="444444"/>
        </w:rPr>
        <w:t xml:space="preserve">, </w:t>
      </w:r>
      <w:r>
        <w:rPr>
          <w:rStyle w:val="number"/>
          <w:color w:val="009999"/>
        </w:rPr>
        <w:t>1</w:t>
      </w:r>
      <w:r>
        <w:rPr>
          <w:rStyle w:val="HTML"/>
          <w:color w:val="444444"/>
        </w:rPr>
        <w:t>), (</w:t>
      </w:r>
      <w:r>
        <w:rPr>
          <w:rStyle w:val="number"/>
          <w:color w:val="009999"/>
        </w:rPr>
        <w:t>2</w:t>
      </w:r>
      <w:r>
        <w:rPr>
          <w:rStyle w:val="HTML"/>
          <w:color w:val="444444"/>
        </w:rPr>
        <w:t xml:space="preserve">, </w:t>
      </w:r>
      <w:r>
        <w:rPr>
          <w:rStyle w:val="number"/>
          <w:color w:val="009999"/>
        </w:rPr>
        <w:t>4</w:t>
      </w:r>
      <w:r>
        <w:rPr>
          <w:rStyle w:val="HTML"/>
          <w:color w:val="444444"/>
        </w:rPr>
        <w:t>), (</w:t>
      </w:r>
      <w:r>
        <w:rPr>
          <w:rStyle w:val="number"/>
          <w:color w:val="009999"/>
        </w:rPr>
        <w:t>3</w:t>
      </w:r>
      <w:r>
        <w:rPr>
          <w:rStyle w:val="HTML"/>
          <w:color w:val="444444"/>
        </w:rPr>
        <w:t xml:space="preserve">, </w:t>
      </w:r>
      <w:r>
        <w:rPr>
          <w:rStyle w:val="number"/>
          <w:color w:val="009999"/>
        </w:rPr>
        <w:t>9</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print(x, y)</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r>
        <w:rPr>
          <w:rStyle w:val="HTML"/>
          <w:color w:val="444444"/>
        </w:rPr>
        <w:t xml:space="preserve">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w:t>
      </w:r>
      <w:r>
        <w:rPr>
          <w:rStyle w:val="HTML"/>
          <w:color w:val="444444"/>
        </w:rPr>
        <w:t xml:space="preserve"> </w:t>
      </w:r>
      <w:r>
        <w:rPr>
          <w:rStyle w:val="number"/>
          <w:color w:val="009999"/>
        </w:rPr>
        <w:t>4</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w:t>
      </w:r>
      <w:r>
        <w:rPr>
          <w:rStyle w:val="HTML"/>
          <w:color w:val="444444"/>
        </w:rPr>
        <w:t xml:space="preserve"> </w:t>
      </w:r>
      <w:r>
        <w:rPr>
          <w:rStyle w:val="number"/>
          <w:color w:val="009999"/>
        </w:rPr>
        <w:t>9</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任何可迭代对象都可以作用于</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循环，包括我们自定义的数据类型，只要符合迭代条件，就可以使用</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E158AD" w:rsidRDefault="00B34CFD" w:rsidP="00E158AD">
      <w:pPr>
        <w:pStyle w:val="a3"/>
        <w:shd w:val="clear" w:color="auto" w:fill="FFFFFF"/>
        <w:spacing w:before="225" w:beforeAutospacing="0" w:after="225" w:afterAutospacing="0"/>
        <w:rPr>
          <w:rFonts w:ascii="Helvetica" w:hAnsi="Helvetica" w:cs="Helvetica"/>
          <w:color w:val="666666"/>
          <w:sz w:val="21"/>
          <w:szCs w:val="21"/>
        </w:rPr>
      </w:pPr>
      <w:hyperlink r:id="rId77" w:tgtFrame="_blank" w:history="1">
        <w:r w:rsidR="00E158AD">
          <w:rPr>
            <w:rStyle w:val="a4"/>
            <w:rFonts w:ascii="Helvetica" w:hAnsi="Helvetica" w:cs="Helvetica"/>
            <w:color w:val="0593D3"/>
            <w:sz w:val="21"/>
            <w:szCs w:val="21"/>
          </w:rPr>
          <w:t>do_iter.py</w:t>
        </w:r>
      </w:hyperlink>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感觉本站内容不错，读后有收获？</w:t>
      </w:r>
    </w:p>
    <w:p w:rsidR="00E158AD" w:rsidRDefault="00E158AD" w:rsidP="00E158A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列表生成式</w:t>
      </w:r>
    </w:p>
    <w:p w:rsidR="00E158AD" w:rsidRDefault="00E158AD" w:rsidP="00E158A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173720</w:t>
      </w:r>
    </w:p>
    <w:p w:rsidR="00E158AD" w:rsidRDefault="00B34CFD" w:rsidP="00E158AD">
      <w:pPr>
        <w:spacing w:before="225" w:after="225"/>
        <w:rPr>
          <w:rFonts w:ascii="宋体" w:hAnsi="宋体" w:cs="宋体"/>
          <w:sz w:val="24"/>
          <w:szCs w:val="24"/>
        </w:rPr>
      </w:pPr>
      <w:r>
        <w:pict>
          <v:rect id="_x0000_i1067" style="width:0;height:0" o:hralign="center" o:hrstd="t" o:hrnoshade="t" o:hr="t" fillcolor="#666" stroked="f"/>
        </w:pict>
      </w:r>
    </w:p>
    <w:p w:rsidR="00E158AD" w:rsidRDefault="00E158AD" w:rsidP="00E158A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列表生成式即</w:t>
      </w:r>
      <w:r>
        <w:rPr>
          <w:rFonts w:ascii="Helvetica" w:hAnsi="Helvetica" w:cs="Helvetica"/>
          <w:color w:val="666666"/>
          <w:sz w:val="21"/>
          <w:szCs w:val="21"/>
        </w:rPr>
        <w:t>List Comprehensions</w:t>
      </w:r>
      <w:r>
        <w:rPr>
          <w:rFonts w:ascii="Helvetica" w:hAnsi="Helvetica" w:cs="Helvetica"/>
          <w:color w:val="666666"/>
          <w:sz w:val="21"/>
          <w:szCs w:val="21"/>
        </w:rPr>
        <w:t>，是</w:t>
      </w:r>
      <w:r>
        <w:rPr>
          <w:rFonts w:ascii="Helvetica" w:hAnsi="Helvetica" w:cs="Helvetica"/>
          <w:color w:val="666666"/>
          <w:sz w:val="21"/>
          <w:szCs w:val="21"/>
        </w:rPr>
        <w:t>Python</w:t>
      </w:r>
      <w:r>
        <w:rPr>
          <w:rFonts w:ascii="Helvetica" w:hAnsi="Helvetica" w:cs="Helvetica"/>
          <w:color w:val="666666"/>
          <w:sz w:val="21"/>
          <w:szCs w:val="21"/>
        </w:rPr>
        <w:t>内置的非常简单却强大的可以用来创建</w:t>
      </w:r>
      <w:r>
        <w:rPr>
          <w:rFonts w:ascii="Helvetica" w:hAnsi="Helvetica" w:cs="Helvetica"/>
          <w:color w:val="666666"/>
          <w:sz w:val="21"/>
          <w:szCs w:val="21"/>
        </w:rPr>
        <w:t>list</w:t>
      </w:r>
      <w:r>
        <w:rPr>
          <w:rFonts w:ascii="Helvetica" w:hAnsi="Helvetica" w:cs="Helvetica"/>
          <w:color w:val="666666"/>
          <w:sz w:val="21"/>
          <w:szCs w:val="21"/>
        </w:rPr>
        <w:t>的生成式。</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举个例子，要生成</w:t>
      </w:r>
      <w:r>
        <w:rPr>
          <w:rFonts w:ascii="Helvetica" w:hAnsi="Helvetica" w:cs="Helvetica"/>
          <w:color w:val="666666"/>
          <w:sz w:val="21"/>
          <w:szCs w:val="21"/>
        </w:rPr>
        <w:t xml:space="preserve">list </w:t>
      </w:r>
      <w:r>
        <w:rPr>
          <w:rStyle w:val="HTML"/>
          <w:rFonts w:ascii="Consolas" w:hAnsi="Consolas"/>
          <w:color w:val="DD0055"/>
          <w:sz w:val="18"/>
          <w:szCs w:val="18"/>
          <w:bdr w:val="single" w:sz="6" w:space="0" w:color="DDDDDD" w:frame="1"/>
          <w:shd w:val="clear" w:color="auto" w:fill="FAFAFA"/>
        </w:rPr>
        <w:t>[1, 2, 3, 4, 5, 6, 7, 8, 9, 10]</w:t>
      </w:r>
      <w:r>
        <w:rPr>
          <w:rFonts w:ascii="Helvetica" w:hAnsi="Helvetica" w:cs="Helvetica"/>
          <w:color w:val="666666"/>
          <w:sz w:val="21"/>
          <w:szCs w:val="21"/>
        </w:rPr>
        <w:t>可以用</w:t>
      </w:r>
      <w:r>
        <w:rPr>
          <w:rStyle w:val="HTML"/>
          <w:rFonts w:ascii="Consolas" w:hAnsi="Consolas"/>
          <w:color w:val="DD0055"/>
          <w:sz w:val="18"/>
          <w:szCs w:val="18"/>
          <w:bdr w:val="single" w:sz="6" w:space="0" w:color="DDDDDD" w:frame="1"/>
          <w:shd w:val="clear" w:color="auto" w:fill="FAFAFA"/>
        </w:rPr>
        <w:t>list(range(1, 11))</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list</w:t>
      </w:r>
      <w:r>
        <w:rPr>
          <w:rStyle w:val="HTML"/>
          <w:color w:val="444444"/>
        </w:rPr>
        <w:t>(</w:t>
      </w:r>
      <w:r>
        <w:rPr>
          <w:rStyle w:val="tag"/>
          <w:color w:val="000080"/>
        </w:rPr>
        <w:t>range</w:t>
      </w:r>
      <w:r>
        <w:rPr>
          <w:rStyle w:val="HTML"/>
          <w:color w:val="444444"/>
        </w:rPr>
        <w:t>(1, 11))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[1, 2, 3, 4, 5, 6, 7, 8, 9, 10]</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但如果要生成</w:t>
      </w:r>
      <w:r>
        <w:rPr>
          <w:rStyle w:val="HTML"/>
          <w:rFonts w:ascii="Consolas" w:hAnsi="Consolas"/>
          <w:color w:val="DD0055"/>
          <w:sz w:val="18"/>
          <w:szCs w:val="18"/>
          <w:bdr w:val="single" w:sz="6" w:space="0" w:color="DDDDDD" w:frame="1"/>
          <w:shd w:val="clear" w:color="auto" w:fill="FAFAFA"/>
        </w:rPr>
        <w:t>[1x1, 2x2, 3x3, ..., 10x10]</w:t>
      </w:r>
      <w:r>
        <w:rPr>
          <w:rFonts w:ascii="Helvetica" w:hAnsi="Helvetica" w:cs="Helvetica"/>
          <w:color w:val="666666"/>
          <w:sz w:val="21"/>
          <w:szCs w:val="21"/>
        </w:rPr>
        <w:t>怎么做？方法一是循环：</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L =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w:t>
      </w:r>
      <w:r>
        <w:rPr>
          <w:rStyle w:val="number"/>
          <w:color w:val="009999"/>
        </w:rPr>
        <w:t>1</w:t>
      </w:r>
      <w:r>
        <w:rPr>
          <w:rStyle w:val="HTML"/>
          <w:color w:val="444444"/>
        </w:rPr>
        <w:t xml:space="preserve">, </w:t>
      </w:r>
      <w:r>
        <w:rPr>
          <w:rStyle w:val="number"/>
          <w:color w:val="009999"/>
        </w:rPr>
        <w:t>11</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L.append(x * x)</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L</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number"/>
          <w:color w:val="009999"/>
        </w:rPr>
        <w:t>1</w:t>
      </w:r>
      <w:r>
        <w:rPr>
          <w:rStyle w:val="HTML"/>
          <w:color w:val="444444"/>
        </w:rPr>
        <w:t xml:space="preserve">, </w:t>
      </w:r>
      <w:r>
        <w:rPr>
          <w:rStyle w:val="number"/>
          <w:color w:val="009999"/>
        </w:rPr>
        <w:t>4</w:t>
      </w:r>
      <w:r>
        <w:rPr>
          <w:rStyle w:val="HTML"/>
          <w:color w:val="444444"/>
        </w:rPr>
        <w:t xml:space="preserve">, </w:t>
      </w:r>
      <w:r>
        <w:rPr>
          <w:rStyle w:val="number"/>
          <w:color w:val="009999"/>
        </w:rPr>
        <w:t>9</w:t>
      </w:r>
      <w:r>
        <w:rPr>
          <w:rStyle w:val="HTML"/>
          <w:color w:val="444444"/>
        </w:rPr>
        <w:t xml:space="preserve">, </w:t>
      </w:r>
      <w:r>
        <w:rPr>
          <w:rStyle w:val="number"/>
          <w:color w:val="009999"/>
        </w:rPr>
        <w:t>16</w:t>
      </w:r>
      <w:r>
        <w:rPr>
          <w:rStyle w:val="HTML"/>
          <w:color w:val="444444"/>
        </w:rPr>
        <w:t xml:space="preserve">, </w:t>
      </w:r>
      <w:r>
        <w:rPr>
          <w:rStyle w:val="number"/>
          <w:color w:val="009999"/>
        </w:rPr>
        <w:t>25</w:t>
      </w:r>
      <w:r>
        <w:rPr>
          <w:rStyle w:val="HTML"/>
          <w:color w:val="444444"/>
        </w:rPr>
        <w:t xml:space="preserve">, </w:t>
      </w:r>
      <w:r>
        <w:rPr>
          <w:rStyle w:val="number"/>
          <w:color w:val="009999"/>
        </w:rPr>
        <w:t>36</w:t>
      </w:r>
      <w:r>
        <w:rPr>
          <w:rStyle w:val="HTML"/>
          <w:color w:val="444444"/>
        </w:rPr>
        <w:t xml:space="preserve">, </w:t>
      </w:r>
      <w:r>
        <w:rPr>
          <w:rStyle w:val="number"/>
          <w:color w:val="009999"/>
        </w:rPr>
        <w:t>49</w:t>
      </w:r>
      <w:r>
        <w:rPr>
          <w:rStyle w:val="HTML"/>
          <w:color w:val="444444"/>
        </w:rPr>
        <w:t xml:space="preserve">, </w:t>
      </w:r>
      <w:r>
        <w:rPr>
          <w:rStyle w:val="number"/>
          <w:color w:val="009999"/>
        </w:rPr>
        <w:t>64</w:t>
      </w:r>
      <w:r>
        <w:rPr>
          <w:rStyle w:val="HTML"/>
          <w:color w:val="444444"/>
        </w:rPr>
        <w:t xml:space="preserve">, </w:t>
      </w:r>
      <w:r>
        <w:rPr>
          <w:rStyle w:val="number"/>
          <w:color w:val="009999"/>
        </w:rPr>
        <w:t>81</w:t>
      </w:r>
      <w:r>
        <w:rPr>
          <w:rStyle w:val="HTML"/>
          <w:color w:val="444444"/>
        </w:rPr>
        <w:t xml:space="preserve">, </w:t>
      </w:r>
      <w:r>
        <w:rPr>
          <w:rStyle w:val="number"/>
          <w:color w:val="009999"/>
        </w:rPr>
        <w:t>100</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但是循环太繁琐，而列表生成式则可以用一行语句代替循环生成上面的</w:t>
      </w:r>
      <w:r>
        <w:rPr>
          <w:rFonts w:ascii="Helvetica" w:hAnsi="Helvetica" w:cs="Helvetica"/>
          <w:color w:val="666666"/>
          <w:sz w:val="21"/>
          <w:szCs w:val="21"/>
        </w:rPr>
        <w:t>list</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[x * x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w:t>
      </w:r>
      <w:r>
        <w:rPr>
          <w:rStyle w:val="number"/>
          <w:color w:val="009999"/>
        </w:rPr>
        <w:t>1</w:t>
      </w:r>
      <w:r>
        <w:rPr>
          <w:rStyle w:val="HTML"/>
          <w:color w:val="444444"/>
        </w:rPr>
        <w:t xml:space="preserve">, </w:t>
      </w:r>
      <w:r>
        <w:rPr>
          <w:rStyle w:val="number"/>
          <w:color w:val="009999"/>
        </w:rPr>
        <w:t>11</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number"/>
          <w:color w:val="009999"/>
        </w:rPr>
        <w:t>1</w:t>
      </w:r>
      <w:r>
        <w:rPr>
          <w:rStyle w:val="HTML"/>
          <w:color w:val="444444"/>
        </w:rPr>
        <w:t xml:space="preserve">, </w:t>
      </w:r>
      <w:r>
        <w:rPr>
          <w:rStyle w:val="number"/>
          <w:color w:val="009999"/>
        </w:rPr>
        <w:t>4</w:t>
      </w:r>
      <w:r>
        <w:rPr>
          <w:rStyle w:val="HTML"/>
          <w:color w:val="444444"/>
        </w:rPr>
        <w:t xml:space="preserve">, </w:t>
      </w:r>
      <w:r>
        <w:rPr>
          <w:rStyle w:val="number"/>
          <w:color w:val="009999"/>
        </w:rPr>
        <w:t>9</w:t>
      </w:r>
      <w:r>
        <w:rPr>
          <w:rStyle w:val="HTML"/>
          <w:color w:val="444444"/>
        </w:rPr>
        <w:t xml:space="preserve">, </w:t>
      </w:r>
      <w:r>
        <w:rPr>
          <w:rStyle w:val="number"/>
          <w:color w:val="009999"/>
        </w:rPr>
        <w:t>16</w:t>
      </w:r>
      <w:r>
        <w:rPr>
          <w:rStyle w:val="HTML"/>
          <w:color w:val="444444"/>
        </w:rPr>
        <w:t xml:space="preserve">, </w:t>
      </w:r>
      <w:r>
        <w:rPr>
          <w:rStyle w:val="number"/>
          <w:color w:val="009999"/>
        </w:rPr>
        <w:t>25</w:t>
      </w:r>
      <w:r>
        <w:rPr>
          <w:rStyle w:val="HTML"/>
          <w:color w:val="444444"/>
        </w:rPr>
        <w:t xml:space="preserve">, </w:t>
      </w:r>
      <w:r>
        <w:rPr>
          <w:rStyle w:val="number"/>
          <w:color w:val="009999"/>
        </w:rPr>
        <w:t>36</w:t>
      </w:r>
      <w:r>
        <w:rPr>
          <w:rStyle w:val="HTML"/>
          <w:color w:val="444444"/>
        </w:rPr>
        <w:t xml:space="preserve">, </w:t>
      </w:r>
      <w:r>
        <w:rPr>
          <w:rStyle w:val="number"/>
          <w:color w:val="009999"/>
        </w:rPr>
        <w:t>49</w:t>
      </w:r>
      <w:r>
        <w:rPr>
          <w:rStyle w:val="HTML"/>
          <w:color w:val="444444"/>
        </w:rPr>
        <w:t xml:space="preserve">, </w:t>
      </w:r>
      <w:r>
        <w:rPr>
          <w:rStyle w:val="number"/>
          <w:color w:val="009999"/>
        </w:rPr>
        <w:t>64</w:t>
      </w:r>
      <w:r>
        <w:rPr>
          <w:rStyle w:val="HTML"/>
          <w:color w:val="444444"/>
        </w:rPr>
        <w:t xml:space="preserve">, </w:t>
      </w:r>
      <w:r>
        <w:rPr>
          <w:rStyle w:val="number"/>
          <w:color w:val="009999"/>
        </w:rPr>
        <w:t>81</w:t>
      </w:r>
      <w:r>
        <w:rPr>
          <w:rStyle w:val="HTML"/>
          <w:color w:val="444444"/>
        </w:rPr>
        <w:t xml:space="preserve">, </w:t>
      </w:r>
      <w:r>
        <w:rPr>
          <w:rStyle w:val="number"/>
          <w:color w:val="009999"/>
        </w:rPr>
        <w:t>100</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写列表生成式时，把要生成的元素</w:t>
      </w:r>
      <w:r>
        <w:rPr>
          <w:rStyle w:val="HTML"/>
          <w:rFonts w:ascii="Consolas" w:hAnsi="Consolas"/>
          <w:color w:val="DD0055"/>
          <w:sz w:val="18"/>
          <w:szCs w:val="18"/>
          <w:bdr w:val="single" w:sz="6" w:space="0" w:color="DDDDDD" w:frame="1"/>
          <w:shd w:val="clear" w:color="auto" w:fill="FAFAFA"/>
        </w:rPr>
        <w:t>x * x</w:t>
      </w:r>
      <w:r>
        <w:rPr>
          <w:rFonts w:ascii="Helvetica" w:hAnsi="Helvetica" w:cs="Helvetica"/>
          <w:color w:val="666666"/>
          <w:sz w:val="21"/>
          <w:szCs w:val="21"/>
        </w:rPr>
        <w:t>放到前面，后面跟</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循环，就可以把</w:t>
      </w:r>
      <w:r>
        <w:rPr>
          <w:rFonts w:ascii="Helvetica" w:hAnsi="Helvetica" w:cs="Helvetica"/>
          <w:color w:val="666666"/>
          <w:sz w:val="21"/>
          <w:szCs w:val="21"/>
        </w:rPr>
        <w:t>list</w:t>
      </w:r>
      <w:r>
        <w:rPr>
          <w:rFonts w:ascii="Helvetica" w:hAnsi="Helvetica" w:cs="Helvetica"/>
          <w:color w:val="666666"/>
          <w:sz w:val="21"/>
          <w:szCs w:val="21"/>
        </w:rPr>
        <w:t>创建出来，十分有用，多写几次，很快就可以熟悉这种语法。</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for</w:t>
      </w:r>
      <w:r>
        <w:rPr>
          <w:rFonts w:ascii="Helvetica" w:hAnsi="Helvetica" w:cs="Helvetica"/>
          <w:color w:val="666666"/>
          <w:sz w:val="21"/>
          <w:szCs w:val="21"/>
        </w:rPr>
        <w:t>循环后面还可以加上</w:t>
      </w:r>
      <w:r>
        <w:rPr>
          <w:rFonts w:ascii="Helvetica" w:hAnsi="Helvetica" w:cs="Helvetica"/>
          <w:color w:val="666666"/>
          <w:sz w:val="21"/>
          <w:szCs w:val="21"/>
        </w:rPr>
        <w:t>if</w:t>
      </w:r>
      <w:r>
        <w:rPr>
          <w:rFonts w:ascii="Helvetica" w:hAnsi="Helvetica" w:cs="Helvetica"/>
          <w:color w:val="666666"/>
          <w:sz w:val="21"/>
          <w:szCs w:val="21"/>
        </w:rPr>
        <w:t>判断，这样我们就可以筛选出仅偶数的平方：</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[x * x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w:t>
      </w:r>
      <w:r>
        <w:rPr>
          <w:rStyle w:val="number"/>
          <w:color w:val="009999"/>
        </w:rPr>
        <w:t>1</w:t>
      </w:r>
      <w:r>
        <w:rPr>
          <w:rStyle w:val="HTML"/>
          <w:color w:val="444444"/>
        </w:rPr>
        <w:t xml:space="preserve">, </w:t>
      </w:r>
      <w:r>
        <w:rPr>
          <w:rStyle w:val="number"/>
          <w:color w:val="009999"/>
        </w:rPr>
        <w:t>11</w:t>
      </w:r>
      <w:r>
        <w:rPr>
          <w:rStyle w:val="HTML"/>
          <w:color w:val="444444"/>
        </w:rPr>
        <w:t xml:space="preserve">) </w:t>
      </w:r>
      <w:r>
        <w:rPr>
          <w:rStyle w:val="keyword"/>
          <w:b/>
          <w:bCs/>
          <w:color w:val="333333"/>
        </w:rPr>
        <w:t>if</w:t>
      </w:r>
      <w:r>
        <w:rPr>
          <w:rStyle w:val="HTML"/>
          <w:color w:val="444444"/>
        </w:rPr>
        <w:t xml:space="preserve"> x % </w:t>
      </w:r>
      <w:r>
        <w:rPr>
          <w:rStyle w:val="number"/>
          <w:color w:val="009999"/>
        </w:rPr>
        <w:t>2</w:t>
      </w:r>
      <w:r>
        <w:rPr>
          <w:rStyle w:val="HTML"/>
          <w:color w:val="444444"/>
        </w:rPr>
        <w:t xml:space="preserve"> == </w:t>
      </w:r>
      <w:r>
        <w:rPr>
          <w:rStyle w:val="number"/>
          <w:color w:val="009999"/>
        </w:rPr>
        <w:t>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number"/>
          <w:color w:val="009999"/>
        </w:rPr>
        <w:t>4</w:t>
      </w:r>
      <w:r>
        <w:rPr>
          <w:rStyle w:val="HTML"/>
          <w:color w:val="444444"/>
        </w:rPr>
        <w:t xml:space="preserve">, </w:t>
      </w:r>
      <w:r>
        <w:rPr>
          <w:rStyle w:val="number"/>
          <w:color w:val="009999"/>
        </w:rPr>
        <w:t>16</w:t>
      </w:r>
      <w:r>
        <w:rPr>
          <w:rStyle w:val="HTML"/>
          <w:color w:val="444444"/>
        </w:rPr>
        <w:t xml:space="preserve">, </w:t>
      </w:r>
      <w:r>
        <w:rPr>
          <w:rStyle w:val="number"/>
          <w:color w:val="009999"/>
        </w:rPr>
        <w:t>36</w:t>
      </w:r>
      <w:r>
        <w:rPr>
          <w:rStyle w:val="HTML"/>
          <w:color w:val="444444"/>
        </w:rPr>
        <w:t xml:space="preserve">, </w:t>
      </w:r>
      <w:r>
        <w:rPr>
          <w:rStyle w:val="number"/>
          <w:color w:val="009999"/>
        </w:rPr>
        <w:t>64</w:t>
      </w:r>
      <w:r>
        <w:rPr>
          <w:rStyle w:val="HTML"/>
          <w:color w:val="444444"/>
        </w:rPr>
        <w:t xml:space="preserve">, </w:t>
      </w:r>
      <w:r>
        <w:rPr>
          <w:rStyle w:val="number"/>
          <w:color w:val="009999"/>
        </w:rPr>
        <w:t>100</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还可以使用两层循环，可以生成全排列：</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[m + n </w:t>
      </w:r>
      <w:r>
        <w:rPr>
          <w:rStyle w:val="keyword"/>
          <w:b/>
          <w:bCs/>
          <w:color w:val="333333"/>
        </w:rPr>
        <w:t>for</w:t>
      </w:r>
      <w:r>
        <w:rPr>
          <w:rStyle w:val="HTML"/>
          <w:color w:val="444444"/>
        </w:rPr>
        <w:t xml:space="preserve"> m </w:t>
      </w:r>
      <w:r>
        <w:rPr>
          <w:rStyle w:val="keyword"/>
          <w:b/>
          <w:bCs/>
          <w:color w:val="333333"/>
        </w:rPr>
        <w:t>in</w:t>
      </w:r>
      <w:r>
        <w:rPr>
          <w:rStyle w:val="HTML"/>
          <w:color w:val="444444"/>
        </w:rPr>
        <w:t xml:space="preserve"> </w:t>
      </w:r>
      <w:r>
        <w:rPr>
          <w:rStyle w:val="string"/>
          <w:color w:val="DD1144"/>
        </w:rPr>
        <w:t>'ABC'</w:t>
      </w:r>
      <w:r>
        <w:rPr>
          <w:rStyle w:val="HTML"/>
          <w:color w:val="444444"/>
        </w:rPr>
        <w:t xml:space="preserve"> </w:t>
      </w:r>
      <w:r>
        <w:rPr>
          <w:rStyle w:val="keyword"/>
          <w:b/>
          <w:bCs/>
          <w:color w:val="333333"/>
        </w:rPr>
        <w:t>for</w:t>
      </w:r>
      <w:r>
        <w:rPr>
          <w:rStyle w:val="HTML"/>
          <w:color w:val="444444"/>
        </w:rPr>
        <w:t xml:space="preserve"> n </w:t>
      </w:r>
      <w:r>
        <w:rPr>
          <w:rStyle w:val="keyword"/>
          <w:b/>
          <w:bCs/>
          <w:color w:val="333333"/>
        </w:rPr>
        <w:t>in</w:t>
      </w:r>
      <w:r>
        <w:rPr>
          <w:rStyle w:val="HTML"/>
          <w:color w:val="444444"/>
        </w:rPr>
        <w:t xml:space="preserve"> </w:t>
      </w:r>
      <w:r>
        <w:rPr>
          <w:rStyle w:val="string"/>
          <w:color w:val="DD1144"/>
        </w:rPr>
        <w:t>'XYZ'</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'AX'</w:t>
      </w:r>
      <w:r>
        <w:rPr>
          <w:rStyle w:val="HTML"/>
          <w:color w:val="444444"/>
        </w:rPr>
        <w:t xml:space="preserve">, </w:t>
      </w:r>
      <w:r>
        <w:rPr>
          <w:rStyle w:val="string"/>
          <w:color w:val="DD1144"/>
        </w:rPr>
        <w:t>'AY'</w:t>
      </w:r>
      <w:r>
        <w:rPr>
          <w:rStyle w:val="HTML"/>
          <w:color w:val="444444"/>
        </w:rPr>
        <w:t xml:space="preserve">, </w:t>
      </w:r>
      <w:r>
        <w:rPr>
          <w:rStyle w:val="string"/>
          <w:color w:val="DD1144"/>
        </w:rPr>
        <w:t>'AZ'</w:t>
      </w:r>
      <w:r>
        <w:rPr>
          <w:rStyle w:val="HTML"/>
          <w:color w:val="444444"/>
        </w:rPr>
        <w:t xml:space="preserve">, </w:t>
      </w:r>
      <w:r>
        <w:rPr>
          <w:rStyle w:val="string"/>
          <w:color w:val="DD1144"/>
        </w:rPr>
        <w:t>'BX'</w:t>
      </w:r>
      <w:r>
        <w:rPr>
          <w:rStyle w:val="HTML"/>
          <w:color w:val="444444"/>
        </w:rPr>
        <w:t xml:space="preserve">, </w:t>
      </w:r>
      <w:r>
        <w:rPr>
          <w:rStyle w:val="string"/>
          <w:color w:val="DD1144"/>
        </w:rPr>
        <w:t>'BY'</w:t>
      </w:r>
      <w:r>
        <w:rPr>
          <w:rStyle w:val="HTML"/>
          <w:color w:val="444444"/>
        </w:rPr>
        <w:t xml:space="preserve">, </w:t>
      </w:r>
      <w:r>
        <w:rPr>
          <w:rStyle w:val="string"/>
          <w:color w:val="DD1144"/>
        </w:rPr>
        <w:t>'BZ'</w:t>
      </w:r>
      <w:r>
        <w:rPr>
          <w:rStyle w:val="HTML"/>
          <w:color w:val="444444"/>
        </w:rPr>
        <w:t xml:space="preserve">, </w:t>
      </w:r>
      <w:r>
        <w:rPr>
          <w:rStyle w:val="string"/>
          <w:color w:val="DD1144"/>
        </w:rPr>
        <w:t>'CX'</w:t>
      </w:r>
      <w:r>
        <w:rPr>
          <w:rStyle w:val="HTML"/>
          <w:color w:val="444444"/>
        </w:rPr>
        <w:t xml:space="preserve">, </w:t>
      </w:r>
      <w:r>
        <w:rPr>
          <w:rStyle w:val="string"/>
          <w:color w:val="DD1144"/>
        </w:rPr>
        <w:t>'CY'</w:t>
      </w:r>
      <w:r>
        <w:rPr>
          <w:rStyle w:val="HTML"/>
          <w:color w:val="444444"/>
        </w:rPr>
        <w:t xml:space="preserve">, </w:t>
      </w:r>
      <w:r>
        <w:rPr>
          <w:rStyle w:val="string"/>
          <w:color w:val="DD1144"/>
        </w:rPr>
        <w:t>'CZ'</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三层和三层以上的循环就很少用到了。</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运用列表生成式，可以写出非常简洁的代码。例如，列出当前目录下的所有文件和目录名，可以通过一行代码实现：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import</w:t>
      </w:r>
      <w:r>
        <w:rPr>
          <w:rStyle w:val="HTML"/>
          <w:color w:val="444444"/>
        </w:rPr>
        <w:t xml:space="preserve"> os </w:t>
      </w:r>
      <w:r>
        <w:rPr>
          <w:rStyle w:val="comment"/>
          <w:i/>
          <w:iCs/>
          <w:color w:val="999988"/>
        </w:rPr>
        <w:t># 导入os模块，模块的概念后面讲到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[d </w:t>
      </w:r>
      <w:r>
        <w:rPr>
          <w:rStyle w:val="keyword"/>
          <w:b/>
          <w:bCs/>
          <w:color w:val="333333"/>
        </w:rPr>
        <w:t>for</w:t>
      </w:r>
      <w:r>
        <w:rPr>
          <w:rStyle w:val="HTML"/>
          <w:color w:val="444444"/>
        </w:rPr>
        <w:t xml:space="preserve"> d </w:t>
      </w:r>
      <w:r>
        <w:rPr>
          <w:rStyle w:val="keyword"/>
          <w:b/>
          <w:bCs/>
          <w:color w:val="333333"/>
        </w:rPr>
        <w:t>in</w:t>
      </w:r>
      <w:r>
        <w:rPr>
          <w:rStyle w:val="HTML"/>
          <w:color w:val="444444"/>
        </w:rPr>
        <w:t xml:space="preserve"> os.listdir(</w:t>
      </w:r>
      <w:r>
        <w:rPr>
          <w:rStyle w:val="string"/>
          <w:color w:val="DD1144"/>
        </w:rPr>
        <w:t>'.'</w:t>
      </w:r>
      <w:r>
        <w:rPr>
          <w:rStyle w:val="HTML"/>
          <w:color w:val="444444"/>
        </w:rPr>
        <w:t xml:space="preserve">)] </w:t>
      </w:r>
      <w:r>
        <w:rPr>
          <w:rStyle w:val="comment"/>
          <w:i/>
          <w:iCs/>
          <w:color w:val="999988"/>
        </w:rPr>
        <w:t># os.listdir可以列出文件和目录</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'.emacs.d'</w:t>
      </w:r>
      <w:r>
        <w:rPr>
          <w:rStyle w:val="HTML"/>
          <w:color w:val="444444"/>
        </w:rPr>
        <w:t xml:space="preserve">, </w:t>
      </w:r>
      <w:r>
        <w:rPr>
          <w:rStyle w:val="string"/>
          <w:color w:val="DD1144"/>
        </w:rPr>
        <w:t>'.ssh'</w:t>
      </w:r>
      <w:r>
        <w:rPr>
          <w:rStyle w:val="HTML"/>
          <w:color w:val="444444"/>
        </w:rPr>
        <w:t xml:space="preserve">, </w:t>
      </w:r>
      <w:r>
        <w:rPr>
          <w:rStyle w:val="string"/>
          <w:color w:val="DD1144"/>
        </w:rPr>
        <w:t>'.Trash'</w:t>
      </w:r>
      <w:r>
        <w:rPr>
          <w:rStyle w:val="HTML"/>
          <w:color w:val="444444"/>
        </w:rPr>
        <w:t xml:space="preserve">, </w:t>
      </w:r>
      <w:r>
        <w:rPr>
          <w:rStyle w:val="string"/>
          <w:color w:val="DD1144"/>
        </w:rPr>
        <w:t>'Adlm'</w:t>
      </w:r>
      <w:r>
        <w:rPr>
          <w:rStyle w:val="HTML"/>
          <w:color w:val="444444"/>
        </w:rPr>
        <w:t xml:space="preserve">, </w:t>
      </w:r>
      <w:r>
        <w:rPr>
          <w:rStyle w:val="string"/>
          <w:color w:val="DD1144"/>
        </w:rPr>
        <w:t>'Applications'</w:t>
      </w:r>
      <w:r>
        <w:rPr>
          <w:rStyle w:val="HTML"/>
          <w:color w:val="444444"/>
        </w:rPr>
        <w:t xml:space="preserve">, </w:t>
      </w:r>
      <w:r>
        <w:rPr>
          <w:rStyle w:val="string"/>
          <w:color w:val="DD1144"/>
        </w:rPr>
        <w:t>'Desktop'</w:t>
      </w:r>
      <w:r>
        <w:rPr>
          <w:rStyle w:val="HTML"/>
          <w:color w:val="444444"/>
        </w:rPr>
        <w:t xml:space="preserve">, </w:t>
      </w:r>
      <w:r>
        <w:rPr>
          <w:rStyle w:val="string"/>
          <w:color w:val="DD1144"/>
        </w:rPr>
        <w:t>'Documents'</w:t>
      </w:r>
      <w:r>
        <w:rPr>
          <w:rStyle w:val="HTML"/>
          <w:color w:val="444444"/>
        </w:rPr>
        <w:t xml:space="preserve">, </w:t>
      </w:r>
      <w:r>
        <w:rPr>
          <w:rStyle w:val="string"/>
          <w:color w:val="DD1144"/>
        </w:rPr>
        <w:t>'Downloads'</w:t>
      </w:r>
      <w:r>
        <w:rPr>
          <w:rStyle w:val="HTML"/>
          <w:color w:val="444444"/>
        </w:rPr>
        <w:t xml:space="preserve">, </w:t>
      </w:r>
      <w:r>
        <w:rPr>
          <w:rStyle w:val="string"/>
          <w:color w:val="DD1144"/>
        </w:rPr>
        <w:t>'Library'</w:t>
      </w:r>
      <w:r>
        <w:rPr>
          <w:rStyle w:val="HTML"/>
          <w:color w:val="444444"/>
        </w:rPr>
        <w:t xml:space="preserve">, </w:t>
      </w:r>
      <w:r>
        <w:rPr>
          <w:rStyle w:val="string"/>
          <w:color w:val="DD1144"/>
        </w:rPr>
        <w:t>'Movies'</w:t>
      </w:r>
      <w:r>
        <w:rPr>
          <w:rStyle w:val="HTML"/>
          <w:color w:val="444444"/>
        </w:rPr>
        <w:t xml:space="preserve">, </w:t>
      </w:r>
      <w:r>
        <w:rPr>
          <w:rStyle w:val="string"/>
          <w:color w:val="DD1144"/>
        </w:rPr>
        <w:t>'Music'</w:t>
      </w:r>
      <w:r>
        <w:rPr>
          <w:rStyle w:val="HTML"/>
          <w:color w:val="444444"/>
        </w:rPr>
        <w:t xml:space="preserve">, </w:t>
      </w:r>
      <w:r>
        <w:rPr>
          <w:rStyle w:val="string"/>
          <w:color w:val="DD1144"/>
        </w:rPr>
        <w:t>'Pictures'</w:t>
      </w:r>
      <w:r>
        <w:rPr>
          <w:rStyle w:val="HTML"/>
          <w:color w:val="444444"/>
        </w:rPr>
        <w:t xml:space="preserve">, </w:t>
      </w:r>
      <w:r>
        <w:rPr>
          <w:rStyle w:val="string"/>
          <w:color w:val="DD1144"/>
        </w:rPr>
        <w:t>'Public'</w:t>
      </w:r>
      <w:r>
        <w:rPr>
          <w:rStyle w:val="HTML"/>
          <w:color w:val="444444"/>
        </w:rPr>
        <w:t xml:space="preserve">, </w:t>
      </w:r>
      <w:r>
        <w:rPr>
          <w:rStyle w:val="string"/>
          <w:color w:val="DD1144"/>
        </w:rPr>
        <w:t>'VirtualBox VMs'</w:t>
      </w:r>
      <w:r>
        <w:rPr>
          <w:rStyle w:val="HTML"/>
          <w:color w:val="444444"/>
        </w:rPr>
        <w:t xml:space="preserve">, </w:t>
      </w:r>
      <w:r>
        <w:rPr>
          <w:rStyle w:val="string"/>
          <w:color w:val="DD1144"/>
        </w:rPr>
        <w:t>'Workspace'</w:t>
      </w:r>
      <w:r>
        <w:rPr>
          <w:rStyle w:val="HTML"/>
          <w:color w:val="444444"/>
        </w:rPr>
        <w:t xml:space="preserve">, </w:t>
      </w:r>
      <w:r>
        <w:rPr>
          <w:rStyle w:val="string"/>
          <w:color w:val="DD1144"/>
        </w:rPr>
        <w:t>'XCode'</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循环其实可以同时使用两个甚至多个变量，比如</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items()</w:t>
      </w:r>
      <w:r>
        <w:rPr>
          <w:rFonts w:ascii="Helvetica" w:hAnsi="Helvetica" w:cs="Helvetica"/>
          <w:color w:val="666666"/>
          <w:sz w:val="21"/>
          <w:szCs w:val="21"/>
        </w:rPr>
        <w:t>可以同时迭代</w:t>
      </w:r>
      <w:r>
        <w:rPr>
          <w:rFonts w:ascii="Helvetica" w:hAnsi="Helvetica" w:cs="Helvetica"/>
          <w:color w:val="666666"/>
          <w:sz w:val="21"/>
          <w:szCs w:val="21"/>
        </w:rPr>
        <w:t>key</w:t>
      </w:r>
      <w:r>
        <w:rPr>
          <w:rFonts w:ascii="Helvetica" w:hAnsi="Helvetica" w:cs="Helvetica"/>
          <w:color w:val="666666"/>
          <w:sz w:val="21"/>
          <w:szCs w:val="21"/>
        </w:rPr>
        <w:t>和</w:t>
      </w:r>
      <w:r>
        <w:rPr>
          <w:rFonts w:ascii="Helvetica" w:hAnsi="Helvetica" w:cs="Helvetica"/>
          <w:color w:val="666666"/>
          <w:sz w:val="21"/>
          <w:szCs w:val="21"/>
        </w:rPr>
        <w:t>value</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d = {</w:t>
      </w:r>
      <w:r>
        <w:rPr>
          <w:rStyle w:val="string"/>
          <w:color w:val="DD1144"/>
        </w:rPr>
        <w:t>'x'</w:t>
      </w:r>
      <w:r>
        <w:rPr>
          <w:rStyle w:val="HTML"/>
          <w:color w:val="444444"/>
        </w:rPr>
        <w:t xml:space="preserve">: </w:t>
      </w:r>
      <w:r>
        <w:rPr>
          <w:rStyle w:val="string"/>
          <w:color w:val="DD1144"/>
        </w:rPr>
        <w:t>'A'</w:t>
      </w:r>
      <w:r>
        <w:rPr>
          <w:rStyle w:val="HTML"/>
          <w:color w:val="444444"/>
        </w:rPr>
        <w:t xml:space="preserve">, </w:t>
      </w:r>
      <w:r>
        <w:rPr>
          <w:rStyle w:val="string"/>
          <w:color w:val="DD1144"/>
        </w:rPr>
        <w:t>'y'</w:t>
      </w:r>
      <w:r>
        <w:rPr>
          <w:rStyle w:val="HTML"/>
          <w:color w:val="444444"/>
        </w:rPr>
        <w:t xml:space="preserve">: </w:t>
      </w:r>
      <w:r>
        <w:rPr>
          <w:rStyle w:val="string"/>
          <w:color w:val="DD1144"/>
        </w:rPr>
        <w:t>'B'</w:t>
      </w:r>
      <w:r>
        <w:rPr>
          <w:rStyle w:val="HTML"/>
          <w:color w:val="444444"/>
        </w:rPr>
        <w:t xml:space="preserve">, </w:t>
      </w:r>
      <w:r>
        <w:rPr>
          <w:rStyle w:val="string"/>
          <w:color w:val="DD1144"/>
        </w:rPr>
        <w:t>'z'</w:t>
      </w:r>
      <w:r>
        <w:rPr>
          <w:rStyle w:val="HTML"/>
          <w:color w:val="444444"/>
        </w:rPr>
        <w:t xml:space="preserve">: </w:t>
      </w:r>
      <w:r>
        <w:rPr>
          <w:rStyle w:val="string"/>
          <w:color w:val="DD1144"/>
        </w:rPr>
        <w:t>'C'</w:t>
      </w:r>
      <w:r>
        <w:rPr>
          <w:rStyle w:val="HTML"/>
          <w:color w:val="444444"/>
        </w:rPr>
        <w:t xml:space="preserve">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for</w:t>
      </w:r>
      <w:r>
        <w:rPr>
          <w:rStyle w:val="HTML"/>
          <w:color w:val="444444"/>
        </w:rPr>
        <w:t xml:space="preserve"> k, v </w:t>
      </w:r>
      <w:r>
        <w:rPr>
          <w:rStyle w:val="keyword"/>
          <w:b/>
          <w:bCs/>
          <w:color w:val="333333"/>
        </w:rPr>
        <w:t>in</w:t>
      </w:r>
      <w:r>
        <w:rPr>
          <w:rStyle w:val="HTML"/>
          <w:color w:val="444444"/>
        </w:rPr>
        <w:t xml:space="preserve"> d.items():</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print(k, </w:t>
      </w:r>
      <w:r>
        <w:rPr>
          <w:rStyle w:val="string"/>
          <w:color w:val="DD1144"/>
        </w:rPr>
        <w:t>'='</w:t>
      </w:r>
      <w:r>
        <w:rPr>
          <w:rStyle w:val="HTML"/>
          <w:color w:val="444444"/>
        </w:rPr>
        <w:t>, v)</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y = B</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x = A</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z = C</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因此，列表生成式也可以使用两个变量来生成</w:t>
      </w:r>
      <w:r>
        <w:rPr>
          <w:rFonts w:ascii="Helvetica" w:hAnsi="Helvetica" w:cs="Helvetica"/>
          <w:color w:val="666666"/>
          <w:sz w:val="21"/>
          <w:szCs w:val="21"/>
        </w:rPr>
        <w:t>list</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d = {</w:t>
      </w:r>
      <w:r>
        <w:rPr>
          <w:rStyle w:val="string"/>
          <w:color w:val="DD1144"/>
        </w:rPr>
        <w:t>'x'</w:t>
      </w:r>
      <w:r>
        <w:rPr>
          <w:rStyle w:val="HTML"/>
          <w:color w:val="444444"/>
        </w:rPr>
        <w:t xml:space="preserve">: </w:t>
      </w:r>
      <w:r>
        <w:rPr>
          <w:rStyle w:val="string"/>
          <w:color w:val="DD1144"/>
        </w:rPr>
        <w:t>'A'</w:t>
      </w:r>
      <w:r>
        <w:rPr>
          <w:rStyle w:val="HTML"/>
          <w:color w:val="444444"/>
        </w:rPr>
        <w:t xml:space="preserve">, </w:t>
      </w:r>
      <w:r>
        <w:rPr>
          <w:rStyle w:val="string"/>
          <w:color w:val="DD1144"/>
        </w:rPr>
        <w:t>'y'</w:t>
      </w:r>
      <w:r>
        <w:rPr>
          <w:rStyle w:val="HTML"/>
          <w:color w:val="444444"/>
        </w:rPr>
        <w:t xml:space="preserve">: </w:t>
      </w:r>
      <w:r>
        <w:rPr>
          <w:rStyle w:val="string"/>
          <w:color w:val="DD1144"/>
        </w:rPr>
        <w:t>'B'</w:t>
      </w:r>
      <w:r>
        <w:rPr>
          <w:rStyle w:val="HTML"/>
          <w:color w:val="444444"/>
        </w:rPr>
        <w:t xml:space="preserve">, </w:t>
      </w:r>
      <w:r>
        <w:rPr>
          <w:rStyle w:val="string"/>
          <w:color w:val="DD1144"/>
        </w:rPr>
        <w:t>'z'</w:t>
      </w:r>
      <w:r>
        <w:rPr>
          <w:rStyle w:val="HTML"/>
          <w:color w:val="444444"/>
        </w:rPr>
        <w:t xml:space="preserve">: </w:t>
      </w:r>
      <w:r>
        <w:rPr>
          <w:rStyle w:val="string"/>
          <w:color w:val="DD1144"/>
        </w:rPr>
        <w:t>'C'</w:t>
      </w:r>
      <w:r>
        <w:rPr>
          <w:rStyle w:val="HTML"/>
          <w:color w:val="444444"/>
        </w:rPr>
        <w:t xml:space="preserve">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[k + </w:t>
      </w:r>
      <w:r>
        <w:rPr>
          <w:rStyle w:val="string"/>
          <w:color w:val="DD1144"/>
        </w:rPr>
        <w:t>'='</w:t>
      </w:r>
      <w:r>
        <w:rPr>
          <w:rStyle w:val="HTML"/>
          <w:color w:val="444444"/>
        </w:rPr>
        <w:t xml:space="preserve"> + v </w:t>
      </w:r>
      <w:r>
        <w:rPr>
          <w:rStyle w:val="keyword"/>
          <w:b/>
          <w:bCs/>
          <w:color w:val="333333"/>
        </w:rPr>
        <w:t>for</w:t>
      </w:r>
      <w:r>
        <w:rPr>
          <w:rStyle w:val="HTML"/>
          <w:color w:val="444444"/>
        </w:rPr>
        <w:t xml:space="preserve"> k, v </w:t>
      </w:r>
      <w:r>
        <w:rPr>
          <w:rStyle w:val="keyword"/>
          <w:b/>
          <w:bCs/>
          <w:color w:val="333333"/>
        </w:rPr>
        <w:t>in</w:t>
      </w:r>
      <w:r>
        <w:rPr>
          <w:rStyle w:val="HTML"/>
          <w:color w:val="444444"/>
        </w:rPr>
        <w:t xml:space="preserve"> d.items()]</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'y=B'</w:t>
      </w:r>
      <w:r>
        <w:rPr>
          <w:rStyle w:val="HTML"/>
          <w:color w:val="444444"/>
        </w:rPr>
        <w:t xml:space="preserve">, </w:t>
      </w:r>
      <w:r>
        <w:rPr>
          <w:rStyle w:val="string"/>
          <w:color w:val="DD1144"/>
        </w:rPr>
        <w:t>'x=A'</w:t>
      </w:r>
      <w:r>
        <w:rPr>
          <w:rStyle w:val="HTML"/>
          <w:color w:val="444444"/>
        </w:rPr>
        <w:t xml:space="preserve">, </w:t>
      </w:r>
      <w:r>
        <w:rPr>
          <w:rStyle w:val="string"/>
          <w:color w:val="DD1144"/>
        </w:rPr>
        <w:t>'z=C'</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最后把一个</w:t>
      </w:r>
      <w:r>
        <w:rPr>
          <w:rFonts w:ascii="Helvetica" w:hAnsi="Helvetica" w:cs="Helvetica"/>
          <w:color w:val="666666"/>
          <w:sz w:val="21"/>
          <w:szCs w:val="21"/>
        </w:rPr>
        <w:t>list</w:t>
      </w:r>
      <w:r>
        <w:rPr>
          <w:rFonts w:ascii="Helvetica" w:hAnsi="Helvetica" w:cs="Helvetica"/>
          <w:color w:val="666666"/>
          <w:sz w:val="21"/>
          <w:szCs w:val="21"/>
        </w:rPr>
        <w:t>中所有的字符串变成小写：</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L = [</w:t>
      </w:r>
      <w:r>
        <w:rPr>
          <w:rStyle w:val="string"/>
          <w:color w:val="DD1144"/>
        </w:rPr>
        <w:t>'Hello'</w:t>
      </w:r>
      <w:r>
        <w:rPr>
          <w:rStyle w:val="HTML"/>
          <w:color w:val="444444"/>
        </w:rPr>
        <w:t xml:space="preserve">, </w:t>
      </w:r>
      <w:r>
        <w:rPr>
          <w:rStyle w:val="string"/>
          <w:color w:val="DD1144"/>
        </w:rPr>
        <w:t>'World'</w:t>
      </w:r>
      <w:r>
        <w:rPr>
          <w:rStyle w:val="HTML"/>
          <w:color w:val="444444"/>
        </w:rPr>
        <w:t xml:space="preserve">, </w:t>
      </w:r>
      <w:r>
        <w:rPr>
          <w:rStyle w:val="string"/>
          <w:color w:val="DD1144"/>
        </w:rPr>
        <w:t>'IBM'</w:t>
      </w:r>
      <w:r>
        <w:rPr>
          <w:rStyle w:val="HTML"/>
          <w:color w:val="444444"/>
        </w:rPr>
        <w:t xml:space="preserve">, </w:t>
      </w:r>
      <w:r>
        <w:rPr>
          <w:rStyle w:val="string"/>
          <w:color w:val="DD1144"/>
        </w:rPr>
        <w:t>'Apple'</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[s.lower() </w:t>
      </w:r>
      <w:r>
        <w:rPr>
          <w:rStyle w:val="keyword"/>
          <w:b/>
          <w:bCs/>
          <w:color w:val="333333"/>
        </w:rPr>
        <w:t>for</w:t>
      </w:r>
      <w:r>
        <w:rPr>
          <w:rStyle w:val="HTML"/>
          <w:color w:val="444444"/>
        </w:rPr>
        <w:t xml:space="preserve"> s </w:t>
      </w:r>
      <w:r>
        <w:rPr>
          <w:rStyle w:val="keyword"/>
          <w:b/>
          <w:bCs/>
          <w:color w:val="333333"/>
        </w:rPr>
        <w:t>in</w:t>
      </w:r>
      <w:r>
        <w:rPr>
          <w:rStyle w:val="HTML"/>
          <w:color w:val="444444"/>
        </w:rPr>
        <w:t xml:space="preserve"> L]</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'hello'</w:t>
      </w:r>
      <w:r>
        <w:rPr>
          <w:rStyle w:val="HTML"/>
          <w:color w:val="444444"/>
        </w:rPr>
        <w:t xml:space="preserve">, </w:t>
      </w:r>
      <w:r>
        <w:rPr>
          <w:rStyle w:val="string"/>
          <w:color w:val="DD1144"/>
        </w:rPr>
        <w:t>'world'</w:t>
      </w:r>
      <w:r>
        <w:rPr>
          <w:rStyle w:val="HTML"/>
          <w:color w:val="444444"/>
        </w:rPr>
        <w:t xml:space="preserve">, </w:t>
      </w:r>
      <w:r>
        <w:rPr>
          <w:rStyle w:val="string"/>
          <w:color w:val="DD1144"/>
        </w:rPr>
        <w:t>'ibm'</w:t>
      </w:r>
      <w:r>
        <w:rPr>
          <w:rStyle w:val="HTML"/>
          <w:color w:val="444444"/>
        </w:rPr>
        <w:t xml:space="preserve">, </w:t>
      </w:r>
      <w:r>
        <w:rPr>
          <w:rStyle w:val="string"/>
          <w:color w:val="DD1144"/>
        </w:rPr>
        <w:t>'apple'</w:t>
      </w:r>
      <w:r>
        <w:rPr>
          <w:rStyle w:val="HTML"/>
          <w:color w:val="444444"/>
        </w:rPr>
        <w:t>]</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练习</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w:t>
      </w:r>
      <w:r>
        <w:rPr>
          <w:rFonts w:ascii="Helvetica" w:hAnsi="Helvetica" w:cs="Helvetica"/>
          <w:color w:val="666666"/>
          <w:sz w:val="21"/>
          <w:szCs w:val="21"/>
        </w:rPr>
        <w:t>list</w:t>
      </w:r>
      <w:r>
        <w:rPr>
          <w:rFonts w:ascii="Helvetica" w:hAnsi="Helvetica" w:cs="Helvetica"/>
          <w:color w:val="666666"/>
          <w:sz w:val="21"/>
          <w:szCs w:val="21"/>
        </w:rPr>
        <w:t>中既包含字符串，又包含整数，由于非字符串类型没有</w:t>
      </w:r>
      <w:r>
        <w:rPr>
          <w:rStyle w:val="HTML"/>
          <w:rFonts w:ascii="Consolas" w:hAnsi="Consolas"/>
          <w:color w:val="DD0055"/>
          <w:sz w:val="18"/>
          <w:szCs w:val="18"/>
          <w:bdr w:val="single" w:sz="6" w:space="0" w:color="DDDDDD" w:frame="1"/>
          <w:shd w:val="clear" w:color="auto" w:fill="FAFAFA"/>
        </w:rPr>
        <w:t>lower()</w:t>
      </w:r>
      <w:r>
        <w:rPr>
          <w:rFonts w:ascii="Helvetica" w:hAnsi="Helvetica" w:cs="Helvetica"/>
          <w:color w:val="666666"/>
          <w:sz w:val="21"/>
          <w:szCs w:val="21"/>
        </w:rPr>
        <w:t>方法，所以列表生成式会报错：</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L = ['Hello', 'World', 18, 'Apple', None]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[s.lower() for s in L]</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1"/>
          <w:color w:val="000080"/>
        </w:rPr>
        <w:t>stdin</w:t>
      </w:r>
      <w:r>
        <w:rPr>
          <w:rStyle w:val="tag"/>
          <w:color w:val="000080"/>
        </w:rPr>
        <w:t>&gt;</w:t>
      </w:r>
      <w:r>
        <w:rPr>
          <w:rStyle w:val="HTML"/>
          <w:color w:val="444444"/>
        </w:rPr>
        <w:t xml:space="preserve">", line 1, in </w:t>
      </w:r>
      <w:r>
        <w:rPr>
          <w:rStyle w:val="tag"/>
          <w:color w:val="000080"/>
        </w:rPr>
        <w:t>&lt;</w:t>
      </w:r>
      <w:r>
        <w:rPr>
          <w:rStyle w:val="1"/>
          <w:color w:val="000080"/>
        </w:rPr>
        <w:t>module</w:t>
      </w:r>
      <w:r>
        <w:rPr>
          <w:rStyle w:val="tag"/>
          <w:color w:val="000080"/>
        </w:rPr>
        <w:t>&gt;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1"/>
          <w:color w:val="000080"/>
        </w:rPr>
        <w:t>stdin</w:t>
      </w:r>
      <w:r>
        <w:rPr>
          <w:rStyle w:val="tag"/>
          <w:color w:val="000080"/>
        </w:rPr>
        <w:t>&gt;</w:t>
      </w:r>
      <w:r>
        <w:rPr>
          <w:rStyle w:val="HTML"/>
          <w:color w:val="444444"/>
        </w:rPr>
        <w:t xml:space="preserve">", line 1, in </w:t>
      </w:r>
      <w:r>
        <w:rPr>
          <w:rStyle w:val="tag"/>
          <w:color w:val="000080"/>
        </w:rPr>
        <w:t>&lt;</w:t>
      </w:r>
      <w:r>
        <w:rPr>
          <w:rStyle w:val="1"/>
          <w:color w:val="000080"/>
        </w:rPr>
        <w:t>listcomp</w:t>
      </w:r>
      <w:r>
        <w:rPr>
          <w:rStyle w:val="tag"/>
          <w:color w:val="000080"/>
        </w:rPr>
        <w:t>&gt;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AttributeError: 'int' object has no attribute 'lower'</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使用内建的</w:t>
      </w:r>
      <w:r>
        <w:rPr>
          <w:rStyle w:val="HTML"/>
          <w:rFonts w:ascii="Consolas" w:hAnsi="Consolas"/>
          <w:color w:val="DD0055"/>
          <w:sz w:val="18"/>
          <w:szCs w:val="18"/>
          <w:bdr w:val="single" w:sz="6" w:space="0" w:color="DDDDDD" w:frame="1"/>
          <w:shd w:val="clear" w:color="auto" w:fill="FAFAFA"/>
        </w:rPr>
        <w:t>isinstance</w:t>
      </w:r>
      <w:r>
        <w:rPr>
          <w:rFonts w:ascii="Helvetica" w:hAnsi="Helvetica" w:cs="Helvetica"/>
          <w:color w:val="666666"/>
          <w:sz w:val="21"/>
          <w:szCs w:val="21"/>
        </w:rPr>
        <w:t>函数可以判断一个变量是不是字符串：</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x = </w:t>
      </w:r>
      <w:r>
        <w:rPr>
          <w:rStyle w:val="string"/>
          <w:color w:val="DD1144"/>
        </w:rPr>
        <w:t>'abc'</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y = </w:t>
      </w:r>
      <w:r>
        <w:rPr>
          <w:rStyle w:val="number"/>
          <w:color w:val="009999"/>
        </w:rPr>
        <w:t>123</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isinstance(x, str)</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isinstance(y, str)</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请修改列表生成式，通过添加</w:t>
      </w:r>
      <w:r>
        <w:rPr>
          <w:rStyle w:val="HTML"/>
          <w:rFonts w:ascii="Consolas" w:hAnsi="Consolas"/>
          <w:color w:val="DD0055"/>
          <w:sz w:val="18"/>
          <w:szCs w:val="18"/>
          <w:bdr w:val="single" w:sz="6" w:space="0" w:color="DDDDDD" w:frame="1"/>
          <w:shd w:val="clear" w:color="auto" w:fill="FAFAFA"/>
        </w:rPr>
        <w:t>if</w:t>
      </w:r>
      <w:r>
        <w:rPr>
          <w:rFonts w:ascii="Helvetica" w:hAnsi="Helvetica" w:cs="Helvetica"/>
          <w:color w:val="666666"/>
          <w:sz w:val="21"/>
          <w:szCs w:val="21"/>
        </w:rPr>
        <w:t>语句保证列表生成式能正确地执行：</w:t>
      </w:r>
    </w:p>
    <w:p w:rsidR="00E158AD" w:rsidRDefault="00E158AD" w:rsidP="00E158AD">
      <w:pPr>
        <w:pStyle w:val="z-"/>
      </w:pPr>
      <w:r>
        <w:rPr>
          <w:rFonts w:hint="eastAsia"/>
        </w:rPr>
        <w:t>窗体顶端</w:t>
      </w:r>
    </w:p>
    <w:p w:rsidR="00E158AD" w:rsidRDefault="00E158AD" w:rsidP="00E158A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 -*- coding: utf-8 -*-</w:t>
      </w:r>
    </w:p>
    <w:p w:rsidR="00E158AD" w:rsidRDefault="00E158AD" w:rsidP="00E158A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E158AD" w:rsidRDefault="00E158AD" w:rsidP="00E158A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L1 = ['Hello', 'World', 18, 'Apple', None]</w:t>
      </w:r>
    </w:p>
    <w:p w:rsidR="00E158AD" w:rsidRDefault="00E158AD" w:rsidP="00E158AD">
      <w:pPr>
        <w:shd w:val="clear" w:color="auto" w:fill="FFFFFF"/>
        <w:rPr>
          <w:rFonts w:ascii="Helvetica" w:hAnsi="Helvetica" w:cs="Helvetica"/>
          <w:color w:val="666666"/>
          <w:szCs w:val="21"/>
        </w:rPr>
      </w:pPr>
      <w:r>
        <w:rPr>
          <w:rFonts w:ascii="Helvetica" w:hAnsi="Helvetica" w:cs="Helvetica"/>
          <w:color w:val="666666"/>
          <w:szCs w:val="21"/>
        </w:rPr>
        <w:lastRenderedPageBreak/>
        <w:object w:dxaOrig="4320" w:dyaOrig="4320">
          <v:shape id="_x0000_i1148" type="#_x0000_t75" style="width:182.25pt;height:138.75pt" o:ole="">
            <v:imagedata r:id="rId34" o:title=""/>
          </v:shape>
          <w:control r:id="rId78" w:name="DefaultOcxName10" w:shapeid="_x0000_i1148"/>
        </w:objec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w:t>
      </w:r>
      <w:r>
        <w:rPr>
          <w:rFonts w:ascii="Consolas" w:hAnsi="Consolas"/>
          <w:color w:val="444444"/>
          <w:sz w:val="21"/>
          <w:szCs w:val="21"/>
        </w:rPr>
        <w:t>期待输出</w:t>
      </w:r>
      <w:r>
        <w:rPr>
          <w:rFonts w:ascii="Consolas" w:hAnsi="Consolas"/>
          <w:color w:val="444444"/>
          <w:sz w:val="21"/>
          <w:szCs w:val="21"/>
        </w:rPr>
        <w:t>: ['hello', 'world', 'apple']</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print(L2)</w:t>
      </w:r>
    </w:p>
    <w:p w:rsidR="00E158AD" w:rsidRDefault="00E158AD" w:rsidP="00E158AD">
      <w:pPr>
        <w:pStyle w:val="z-1"/>
      </w:pPr>
      <w:r>
        <w:rPr>
          <w:rFonts w:hint="eastAsia"/>
        </w:rPr>
        <w:t>窗体底端</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运用列表生成式，可以快速生成</w:t>
      </w:r>
      <w:r>
        <w:rPr>
          <w:rFonts w:ascii="Helvetica" w:hAnsi="Helvetica" w:cs="Helvetica"/>
          <w:color w:val="666666"/>
          <w:sz w:val="21"/>
          <w:szCs w:val="21"/>
        </w:rPr>
        <w:t>list</w:t>
      </w:r>
      <w:r>
        <w:rPr>
          <w:rFonts w:ascii="Helvetica" w:hAnsi="Helvetica" w:cs="Helvetica"/>
          <w:color w:val="666666"/>
          <w:sz w:val="21"/>
          <w:szCs w:val="21"/>
        </w:rPr>
        <w:t>，可以通过一个</w:t>
      </w:r>
      <w:r>
        <w:rPr>
          <w:rFonts w:ascii="Helvetica" w:hAnsi="Helvetica" w:cs="Helvetica"/>
          <w:color w:val="666666"/>
          <w:sz w:val="21"/>
          <w:szCs w:val="21"/>
        </w:rPr>
        <w:t>list</w:t>
      </w:r>
      <w:r>
        <w:rPr>
          <w:rFonts w:ascii="Helvetica" w:hAnsi="Helvetica" w:cs="Helvetica"/>
          <w:color w:val="666666"/>
          <w:sz w:val="21"/>
          <w:szCs w:val="21"/>
        </w:rPr>
        <w:t>推导出另一个</w:t>
      </w:r>
      <w:r>
        <w:rPr>
          <w:rFonts w:ascii="Helvetica" w:hAnsi="Helvetica" w:cs="Helvetica"/>
          <w:color w:val="666666"/>
          <w:sz w:val="21"/>
          <w:szCs w:val="21"/>
        </w:rPr>
        <w:t>list</w:t>
      </w:r>
      <w:r>
        <w:rPr>
          <w:rFonts w:ascii="Helvetica" w:hAnsi="Helvetica" w:cs="Helvetica"/>
          <w:color w:val="666666"/>
          <w:sz w:val="21"/>
          <w:szCs w:val="21"/>
        </w:rPr>
        <w:t>，而代码却十分简洁。</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E158AD" w:rsidRDefault="00B34CFD" w:rsidP="00E158AD">
      <w:pPr>
        <w:pStyle w:val="a3"/>
        <w:shd w:val="clear" w:color="auto" w:fill="FFFFFF"/>
        <w:spacing w:before="225" w:beforeAutospacing="0" w:after="225" w:afterAutospacing="0"/>
        <w:rPr>
          <w:rFonts w:ascii="Helvetica" w:hAnsi="Helvetica" w:cs="Helvetica"/>
          <w:color w:val="666666"/>
          <w:sz w:val="21"/>
          <w:szCs w:val="21"/>
        </w:rPr>
      </w:pPr>
      <w:hyperlink r:id="rId79" w:tgtFrame="_blank" w:history="1">
        <w:r w:rsidR="00E158AD">
          <w:rPr>
            <w:rStyle w:val="a4"/>
            <w:rFonts w:ascii="Helvetica" w:hAnsi="Helvetica" w:cs="Helvetica"/>
            <w:color w:val="0593D3"/>
            <w:sz w:val="21"/>
            <w:szCs w:val="21"/>
          </w:rPr>
          <w:t>do_listcompr.py</w:t>
        </w:r>
      </w:hyperlink>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E158AD" w:rsidRDefault="00E158AD" w:rsidP="00E158A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生成器</w:t>
      </w:r>
    </w:p>
    <w:p w:rsidR="00E158AD" w:rsidRDefault="00E158AD" w:rsidP="00E158A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204634</w:t>
      </w:r>
    </w:p>
    <w:p w:rsidR="00E158AD" w:rsidRDefault="00B34CFD" w:rsidP="00E158AD">
      <w:pPr>
        <w:spacing w:before="225" w:after="225"/>
        <w:rPr>
          <w:rFonts w:ascii="宋体" w:hAnsi="宋体" w:cs="宋体"/>
          <w:sz w:val="24"/>
          <w:szCs w:val="24"/>
        </w:rPr>
      </w:pPr>
      <w:r>
        <w:pict>
          <v:rect id="_x0000_i1070" style="width:0;height:0" o:hralign="center" o:hrstd="t" o:hrnoshade="t" o:hr="t" fillcolor="#666" stroked="f"/>
        </w:pict>
      </w:r>
    </w:p>
    <w:p w:rsidR="00E158AD" w:rsidRDefault="00E158AD" w:rsidP="00E158A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通过列表生成式，我们可以直接创建一个列表。但是，受到内存限制，列表容量肯定是有限的。而且，创建一个包含</w:t>
      </w:r>
      <w:r>
        <w:rPr>
          <w:rFonts w:ascii="Helvetica" w:hAnsi="Helvetica" w:cs="Helvetica"/>
          <w:color w:val="666666"/>
          <w:sz w:val="21"/>
          <w:szCs w:val="21"/>
        </w:rPr>
        <w:t>100</w:t>
      </w:r>
      <w:r>
        <w:rPr>
          <w:rFonts w:ascii="Helvetica" w:hAnsi="Helvetica" w:cs="Helvetica"/>
          <w:color w:val="666666"/>
          <w:sz w:val="21"/>
          <w:szCs w:val="21"/>
        </w:rPr>
        <w:t>万个元素的列表，不仅占用很大的存储空间，如果我们仅仅需要访问前面几个元素，那后面绝大多数元素占用的空间都白白浪费了。</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所以，如果列表元素可以按照某种算法推算出来，那我们是否可以在循环的过程中不断推算出后续的元素呢？这样就不必创建完整的</w:t>
      </w:r>
      <w:r>
        <w:rPr>
          <w:rFonts w:ascii="Helvetica" w:hAnsi="Helvetica" w:cs="Helvetica"/>
          <w:color w:val="666666"/>
          <w:sz w:val="21"/>
          <w:szCs w:val="21"/>
        </w:rPr>
        <w:t>list</w:t>
      </w:r>
      <w:r>
        <w:rPr>
          <w:rFonts w:ascii="Helvetica" w:hAnsi="Helvetica" w:cs="Helvetica"/>
          <w:color w:val="666666"/>
          <w:sz w:val="21"/>
          <w:szCs w:val="21"/>
        </w:rPr>
        <w:t>，从而节省大量的空间。在</w:t>
      </w:r>
      <w:r>
        <w:rPr>
          <w:rFonts w:ascii="Helvetica" w:hAnsi="Helvetica" w:cs="Helvetica"/>
          <w:color w:val="666666"/>
          <w:sz w:val="21"/>
          <w:szCs w:val="21"/>
        </w:rPr>
        <w:t>Python</w:t>
      </w:r>
      <w:r>
        <w:rPr>
          <w:rFonts w:ascii="Helvetica" w:hAnsi="Helvetica" w:cs="Helvetica"/>
          <w:color w:val="666666"/>
          <w:sz w:val="21"/>
          <w:szCs w:val="21"/>
        </w:rPr>
        <w:t>中，这种一边循环一边计算的机制，称为生成器：</w:t>
      </w:r>
      <w:r>
        <w:rPr>
          <w:rFonts w:ascii="Helvetica" w:hAnsi="Helvetica" w:cs="Helvetica"/>
          <w:color w:val="666666"/>
          <w:sz w:val="21"/>
          <w:szCs w:val="21"/>
        </w:rPr>
        <w:t>generator</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要创建一个</w:t>
      </w:r>
      <w:r>
        <w:rPr>
          <w:rFonts w:ascii="Helvetica" w:hAnsi="Helvetica" w:cs="Helvetica"/>
          <w:color w:val="666666"/>
          <w:sz w:val="21"/>
          <w:szCs w:val="21"/>
        </w:rPr>
        <w:t>generator</w:t>
      </w:r>
      <w:r>
        <w:rPr>
          <w:rFonts w:ascii="Helvetica" w:hAnsi="Helvetica" w:cs="Helvetica"/>
          <w:color w:val="666666"/>
          <w:sz w:val="21"/>
          <w:szCs w:val="21"/>
        </w:rPr>
        <w:t>，有很多种方法。第一种方法很简单，只要把一个列表生成式的</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改成</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，就创建了一个</w:t>
      </w:r>
      <w:r>
        <w:rPr>
          <w:rFonts w:ascii="Helvetica" w:hAnsi="Helvetica" w:cs="Helvetica"/>
          <w:color w:val="666666"/>
          <w:sz w:val="21"/>
          <w:szCs w:val="21"/>
        </w:rPr>
        <w:t>generator</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L = [x * x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w:t>
      </w:r>
      <w:r>
        <w:rPr>
          <w:rStyle w:val="number"/>
          <w:color w:val="009999"/>
        </w:rPr>
        <w:t>10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L</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number"/>
          <w:color w:val="009999"/>
        </w:rPr>
        <w:t>0</w:t>
      </w:r>
      <w:r>
        <w:rPr>
          <w:rStyle w:val="HTML"/>
          <w:color w:val="444444"/>
        </w:rPr>
        <w:t xml:space="preserve">, </w:t>
      </w:r>
      <w:r>
        <w:rPr>
          <w:rStyle w:val="number"/>
          <w:color w:val="009999"/>
        </w:rPr>
        <w:t>1</w:t>
      </w:r>
      <w:r>
        <w:rPr>
          <w:rStyle w:val="HTML"/>
          <w:color w:val="444444"/>
        </w:rPr>
        <w:t xml:space="preserve">, </w:t>
      </w:r>
      <w:r>
        <w:rPr>
          <w:rStyle w:val="number"/>
          <w:color w:val="009999"/>
        </w:rPr>
        <w:t>4</w:t>
      </w:r>
      <w:r>
        <w:rPr>
          <w:rStyle w:val="HTML"/>
          <w:color w:val="444444"/>
        </w:rPr>
        <w:t xml:space="preserve">, </w:t>
      </w:r>
      <w:r>
        <w:rPr>
          <w:rStyle w:val="number"/>
          <w:color w:val="009999"/>
        </w:rPr>
        <w:t>9</w:t>
      </w:r>
      <w:r>
        <w:rPr>
          <w:rStyle w:val="HTML"/>
          <w:color w:val="444444"/>
        </w:rPr>
        <w:t xml:space="preserve">, </w:t>
      </w:r>
      <w:r>
        <w:rPr>
          <w:rStyle w:val="number"/>
          <w:color w:val="009999"/>
        </w:rPr>
        <w:t>16</w:t>
      </w:r>
      <w:r>
        <w:rPr>
          <w:rStyle w:val="HTML"/>
          <w:color w:val="444444"/>
        </w:rPr>
        <w:t xml:space="preserve">, </w:t>
      </w:r>
      <w:r>
        <w:rPr>
          <w:rStyle w:val="number"/>
          <w:color w:val="009999"/>
        </w:rPr>
        <w:t>25</w:t>
      </w:r>
      <w:r>
        <w:rPr>
          <w:rStyle w:val="HTML"/>
          <w:color w:val="444444"/>
        </w:rPr>
        <w:t xml:space="preserve">, </w:t>
      </w:r>
      <w:r>
        <w:rPr>
          <w:rStyle w:val="number"/>
          <w:color w:val="009999"/>
        </w:rPr>
        <w:t>36</w:t>
      </w:r>
      <w:r>
        <w:rPr>
          <w:rStyle w:val="HTML"/>
          <w:color w:val="444444"/>
        </w:rPr>
        <w:t xml:space="preserve">, </w:t>
      </w:r>
      <w:r>
        <w:rPr>
          <w:rStyle w:val="number"/>
          <w:color w:val="009999"/>
        </w:rPr>
        <w:t>49</w:t>
      </w:r>
      <w:r>
        <w:rPr>
          <w:rStyle w:val="HTML"/>
          <w:color w:val="444444"/>
        </w:rPr>
        <w:t xml:space="preserve">, </w:t>
      </w:r>
      <w:r>
        <w:rPr>
          <w:rStyle w:val="number"/>
          <w:color w:val="009999"/>
        </w:rPr>
        <w:t>64</w:t>
      </w:r>
      <w:r>
        <w:rPr>
          <w:rStyle w:val="HTML"/>
          <w:color w:val="444444"/>
        </w:rPr>
        <w:t xml:space="preserve">, </w:t>
      </w:r>
      <w:r>
        <w:rPr>
          <w:rStyle w:val="number"/>
          <w:color w:val="009999"/>
        </w:rPr>
        <w:t>81</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g = (x * x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w:t>
      </w:r>
      <w:r>
        <w:rPr>
          <w:rStyle w:val="number"/>
          <w:color w:val="009999"/>
        </w:rPr>
        <w:t>10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&lt;generator object &lt;genexpr&gt; at </w:t>
      </w:r>
      <w:r>
        <w:rPr>
          <w:rStyle w:val="number"/>
          <w:color w:val="009999"/>
        </w:rPr>
        <w:t>0x1022ef630</w:t>
      </w:r>
      <w:r>
        <w:rPr>
          <w:rStyle w:val="HTML"/>
          <w:color w:val="444444"/>
        </w:rPr>
        <w:t>&gt;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创建</w:t>
      </w:r>
      <w:r>
        <w:rPr>
          <w:rStyle w:val="HTML"/>
          <w:rFonts w:ascii="Consolas" w:hAnsi="Consolas"/>
          <w:color w:val="DD0055"/>
          <w:sz w:val="18"/>
          <w:szCs w:val="18"/>
          <w:bdr w:val="single" w:sz="6" w:space="0" w:color="DDDDDD" w:frame="1"/>
          <w:shd w:val="clear" w:color="auto" w:fill="FAFAFA"/>
        </w:rPr>
        <w:t>L</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g</w:t>
      </w:r>
      <w:r>
        <w:rPr>
          <w:rFonts w:ascii="Helvetica" w:hAnsi="Helvetica" w:cs="Helvetica"/>
          <w:color w:val="666666"/>
          <w:sz w:val="21"/>
          <w:szCs w:val="21"/>
        </w:rPr>
        <w:t>的区别仅在于最外层的</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L</w:t>
      </w:r>
      <w:r>
        <w:rPr>
          <w:rFonts w:ascii="Helvetica" w:hAnsi="Helvetica" w:cs="Helvetica"/>
          <w:color w:val="666666"/>
          <w:sz w:val="21"/>
          <w:szCs w:val="21"/>
        </w:rPr>
        <w:t>是一个</w:t>
      </w:r>
      <w:r>
        <w:rPr>
          <w:rFonts w:ascii="Helvetica" w:hAnsi="Helvetica" w:cs="Helvetica"/>
          <w:color w:val="666666"/>
          <w:sz w:val="21"/>
          <w:szCs w:val="21"/>
        </w:rPr>
        <w:t>list</w:t>
      </w:r>
      <w:r>
        <w:rPr>
          <w:rFonts w:ascii="Helvetica" w:hAnsi="Helvetica" w:cs="Helvetica"/>
          <w:color w:val="666666"/>
          <w:sz w:val="21"/>
          <w:szCs w:val="21"/>
        </w:rPr>
        <w:t>，而</w:t>
      </w:r>
      <w:r>
        <w:rPr>
          <w:rStyle w:val="HTML"/>
          <w:rFonts w:ascii="Consolas" w:hAnsi="Consolas"/>
          <w:color w:val="DD0055"/>
          <w:sz w:val="18"/>
          <w:szCs w:val="18"/>
          <w:bdr w:val="single" w:sz="6" w:space="0" w:color="DDDDDD" w:frame="1"/>
          <w:shd w:val="clear" w:color="auto" w:fill="FAFAFA"/>
        </w:rPr>
        <w:t>g</w:t>
      </w:r>
      <w:r>
        <w:rPr>
          <w:rFonts w:ascii="Helvetica" w:hAnsi="Helvetica" w:cs="Helvetica"/>
          <w:color w:val="666666"/>
          <w:sz w:val="21"/>
          <w:szCs w:val="21"/>
        </w:rPr>
        <w:t>是一个</w:t>
      </w:r>
      <w:r>
        <w:rPr>
          <w:rFonts w:ascii="Helvetica" w:hAnsi="Helvetica" w:cs="Helvetica"/>
          <w:color w:val="666666"/>
          <w:sz w:val="21"/>
          <w:szCs w:val="21"/>
        </w:rPr>
        <w:t>generator</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我们可以直接打印出</w:t>
      </w:r>
      <w:r>
        <w:rPr>
          <w:rFonts w:ascii="Helvetica" w:hAnsi="Helvetica" w:cs="Helvetica"/>
          <w:color w:val="666666"/>
          <w:sz w:val="21"/>
          <w:szCs w:val="21"/>
        </w:rPr>
        <w:t>list</w:t>
      </w:r>
      <w:r>
        <w:rPr>
          <w:rFonts w:ascii="Helvetica" w:hAnsi="Helvetica" w:cs="Helvetica"/>
          <w:color w:val="666666"/>
          <w:sz w:val="21"/>
          <w:szCs w:val="21"/>
        </w:rPr>
        <w:t>的每一个元素，但我们怎么打印出</w:t>
      </w:r>
      <w:r>
        <w:rPr>
          <w:rFonts w:ascii="Helvetica" w:hAnsi="Helvetica" w:cs="Helvetica"/>
          <w:color w:val="666666"/>
          <w:sz w:val="21"/>
          <w:szCs w:val="21"/>
        </w:rPr>
        <w:t>generator</w:t>
      </w:r>
      <w:r>
        <w:rPr>
          <w:rFonts w:ascii="Helvetica" w:hAnsi="Helvetica" w:cs="Helvetica"/>
          <w:color w:val="666666"/>
          <w:sz w:val="21"/>
          <w:szCs w:val="21"/>
        </w:rPr>
        <w:t>的每一个元素呢？</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如果要一个一个打印出来，可以通过</w:t>
      </w:r>
      <w:r>
        <w:rPr>
          <w:rStyle w:val="HTML"/>
          <w:rFonts w:ascii="Consolas" w:hAnsi="Consolas"/>
          <w:color w:val="DD0055"/>
          <w:sz w:val="18"/>
          <w:szCs w:val="18"/>
          <w:bdr w:val="single" w:sz="6" w:space="0" w:color="DDDDDD" w:frame="1"/>
          <w:shd w:val="clear" w:color="auto" w:fill="FAFAFA"/>
        </w:rPr>
        <w:t>next()</w:t>
      </w:r>
      <w:r>
        <w:rPr>
          <w:rFonts w:ascii="Helvetica" w:hAnsi="Helvetica" w:cs="Helvetica"/>
          <w:color w:val="666666"/>
          <w:sz w:val="21"/>
          <w:szCs w:val="21"/>
        </w:rPr>
        <w:t>函数获得</w:t>
      </w:r>
      <w:r>
        <w:rPr>
          <w:rFonts w:ascii="Helvetica" w:hAnsi="Helvetica" w:cs="Helvetica"/>
          <w:color w:val="666666"/>
          <w:sz w:val="21"/>
          <w:szCs w:val="21"/>
        </w:rPr>
        <w:t>generator</w:t>
      </w:r>
      <w:r>
        <w:rPr>
          <w:rFonts w:ascii="Helvetica" w:hAnsi="Helvetica" w:cs="Helvetica"/>
          <w:color w:val="666666"/>
          <w:sz w:val="21"/>
          <w:szCs w:val="21"/>
        </w:rPr>
        <w:t>的下一个返回值：</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0</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9</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16</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49</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64</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81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Traceback</w:t>
      </w:r>
      <w:r>
        <w:rPr>
          <w:rStyle w:val="HTML"/>
          <w:color w:val="444444"/>
        </w:rPr>
        <w:t xml:space="preserve"> (most recent call last)</w:t>
      </w:r>
      <w:r>
        <w:rPr>
          <w:rStyle w:val="symbol"/>
          <w:color w:val="990073"/>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nstant"/>
          <w:color w:val="009999"/>
        </w:rPr>
        <w:t>File</w:t>
      </w:r>
      <w:r>
        <w:rPr>
          <w:rStyle w:val="HTML"/>
          <w:color w:val="444444"/>
        </w:rPr>
        <w:t xml:space="preserve"> </w:t>
      </w:r>
      <w:r>
        <w:rPr>
          <w:rStyle w:val="string"/>
          <w:color w:val="DD1144"/>
        </w:rPr>
        <w:t>"&lt;stdin&gt;"</w:t>
      </w:r>
      <w:r>
        <w:rPr>
          <w:rStyle w:val="HTML"/>
          <w:color w:val="444444"/>
        </w:rPr>
        <w:t xml:space="preserve">, line </w:t>
      </w:r>
      <w:r>
        <w:rPr>
          <w:rStyle w:val="number"/>
          <w:color w:val="009999"/>
        </w:rPr>
        <w:t>1</w:t>
      </w:r>
      <w:r>
        <w:rPr>
          <w:rStyle w:val="HTML"/>
          <w:color w:val="444444"/>
        </w:rPr>
        <w:t xml:space="preserve">, </w:t>
      </w:r>
      <w:r>
        <w:rPr>
          <w:rStyle w:val="keyword"/>
          <w:b/>
          <w:bCs/>
          <w:color w:val="333333"/>
        </w:rPr>
        <w:t>in</w:t>
      </w:r>
      <w:r>
        <w:rPr>
          <w:rStyle w:val="HTML"/>
          <w:color w:val="444444"/>
        </w:rPr>
        <w:t xml:space="preserve"> &lt;</w:t>
      </w:r>
      <w:r>
        <w:rPr>
          <w:rStyle w:val="keyword"/>
          <w:b/>
          <w:bCs/>
          <w:color w:val="333333"/>
        </w:rPr>
        <w:t>module</w:t>
      </w:r>
      <w:r>
        <w:rPr>
          <w:rStyle w:val="HTML"/>
          <w:color w:val="444444"/>
        </w:rPr>
        <w:t>&gt;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StopIteration</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我们讲过，</w:t>
      </w:r>
      <w:r>
        <w:rPr>
          <w:rFonts w:ascii="Helvetica" w:hAnsi="Helvetica" w:cs="Helvetica"/>
          <w:color w:val="666666"/>
          <w:sz w:val="21"/>
          <w:szCs w:val="21"/>
        </w:rPr>
        <w:t>generator</w:t>
      </w:r>
      <w:r>
        <w:rPr>
          <w:rFonts w:ascii="Helvetica" w:hAnsi="Helvetica" w:cs="Helvetica"/>
          <w:color w:val="666666"/>
          <w:sz w:val="21"/>
          <w:szCs w:val="21"/>
        </w:rPr>
        <w:t>保存的是算法，每次调用</w:t>
      </w:r>
      <w:r>
        <w:rPr>
          <w:rStyle w:val="HTML"/>
          <w:rFonts w:ascii="Consolas" w:hAnsi="Consolas"/>
          <w:color w:val="DD0055"/>
          <w:sz w:val="18"/>
          <w:szCs w:val="18"/>
          <w:bdr w:val="single" w:sz="6" w:space="0" w:color="DDDDDD" w:frame="1"/>
          <w:shd w:val="clear" w:color="auto" w:fill="FAFAFA"/>
        </w:rPr>
        <w:t>next(g)</w:t>
      </w:r>
      <w:r>
        <w:rPr>
          <w:rFonts w:ascii="Helvetica" w:hAnsi="Helvetica" w:cs="Helvetica"/>
          <w:color w:val="666666"/>
          <w:sz w:val="21"/>
          <w:szCs w:val="21"/>
        </w:rPr>
        <w:t>，就计算出</w:t>
      </w:r>
      <w:r>
        <w:rPr>
          <w:rStyle w:val="HTML"/>
          <w:rFonts w:ascii="Consolas" w:hAnsi="Consolas"/>
          <w:color w:val="DD0055"/>
          <w:sz w:val="18"/>
          <w:szCs w:val="18"/>
          <w:bdr w:val="single" w:sz="6" w:space="0" w:color="DDDDDD" w:frame="1"/>
          <w:shd w:val="clear" w:color="auto" w:fill="FAFAFA"/>
        </w:rPr>
        <w:t>g</w:t>
      </w:r>
      <w:r>
        <w:rPr>
          <w:rFonts w:ascii="Helvetica" w:hAnsi="Helvetica" w:cs="Helvetica"/>
          <w:color w:val="666666"/>
          <w:sz w:val="21"/>
          <w:szCs w:val="21"/>
        </w:rPr>
        <w:t>的下一个元素的值，直到计算到最后一个元素，没有更多的元素时，抛出</w:t>
      </w:r>
      <w:r>
        <w:rPr>
          <w:rStyle w:val="HTML"/>
          <w:rFonts w:ascii="Consolas" w:hAnsi="Consolas"/>
          <w:color w:val="DD0055"/>
          <w:sz w:val="18"/>
          <w:szCs w:val="18"/>
          <w:bdr w:val="single" w:sz="6" w:space="0" w:color="DDDDDD" w:frame="1"/>
          <w:shd w:val="clear" w:color="auto" w:fill="FAFAFA"/>
        </w:rPr>
        <w:t>StopIteration</w:t>
      </w:r>
      <w:r>
        <w:rPr>
          <w:rFonts w:ascii="Helvetica" w:hAnsi="Helvetica" w:cs="Helvetica"/>
          <w:color w:val="666666"/>
          <w:sz w:val="21"/>
          <w:szCs w:val="21"/>
        </w:rPr>
        <w:t>的错误。</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当然，上面这种不断调用</w:t>
      </w:r>
      <w:r>
        <w:rPr>
          <w:rStyle w:val="HTML"/>
          <w:rFonts w:ascii="Consolas" w:hAnsi="Consolas"/>
          <w:color w:val="DD0055"/>
          <w:sz w:val="18"/>
          <w:szCs w:val="18"/>
          <w:bdr w:val="single" w:sz="6" w:space="0" w:color="DDDDDD" w:frame="1"/>
          <w:shd w:val="clear" w:color="auto" w:fill="FAFAFA"/>
        </w:rPr>
        <w:t>next(g)</w:t>
      </w:r>
      <w:r>
        <w:rPr>
          <w:rFonts w:ascii="Helvetica" w:hAnsi="Helvetica" w:cs="Helvetica"/>
          <w:color w:val="666666"/>
          <w:sz w:val="21"/>
          <w:szCs w:val="21"/>
        </w:rPr>
        <w:t>实在是太变态了，正确的方法是使用</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循环，因为</w:t>
      </w:r>
      <w:r>
        <w:rPr>
          <w:rFonts w:ascii="Helvetica" w:hAnsi="Helvetica" w:cs="Helvetica"/>
          <w:color w:val="666666"/>
          <w:sz w:val="21"/>
          <w:szCs w:val="21"/>
        </w:rPr>
        <w:t>generator</w:t>
      </w:r>
      <w:r>
        <w:rPr>
          <w:rFonts w:ascii="Helvetica" w:hAnsi="Helvetica" w:cs="Helvetica"/>
          <w:color w:val="666666"/>
          <w:sz w:val="21"/>
          <w:szCs w:val="21"/>
        </w:rPr>
        <w:t>也是可迭代对象：</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g = (x * x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w:t>
      </w:r>
      <w:r>
        <w:rPr>
          <w:rStyle w:val="number"/>
          <w:color w:val="009999"/>
        </w:rPr>
        <w:t>10</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for</w:t>
      </w:r>
      <w:r>
        <w:rPr>
          <w:rStyle w:val="HTML"/>
          <w:color w:val="444444"/>
        </w:rPr>
        <w:t xml:space="preserve"> n </w:t>
      </w:r>
      <w:r>
        <w:rPr>
          <w:rStyle w:val="keyword"/>
          <w:b/>
          <w:bCs/>
          <w:color w:val="333333"/>
        </w:rPr>
        <w:t>in</w:t>
      </w:r>
      <w:r>
        <w:rPr>
          <w:rStyle w:val="HTML"/>
          <w:color w:val="444444"/>
        </w:rPr>
        <w:t xml:space="preserve"> 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print(n)</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0</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9</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16</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49</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64</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81</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所以，我们创建了一个</w:t>
      </w:r>
      <w:r>
        <w:rPr>
          <w:rFonts w:ascii="Helvetica" w:hAnsi="Helvetica" w:cs="Helvetica"/>
          <w:color w:val="666666"/>
          <w:sz w:val="21"/>
          <w:szCs w:val="21"/>
        </w:rPr>
        <w:t>generator</w:t>
      </w:r>
      <w:r>
        <w:rPr>
          <w:rFonts w:ascii="Helvetica" w:hAnsi="Helvetica" w:cs="Helvetica"/>
          <w:color w:val="666666"/>
          <w:sz w:val="21"/>
          <w:szCs w:val="21"/>
        </w:rPr>
        <w:t>后，基本上永远不会调用</w:t>
      </w:r>
      <w:r>
        <w:rPr>
          <w:rStyle w:val="HTML"/>
          <w:rFonts w:ascii="Consolas" w:hAnsi="Consolas"/>
          <w:color w:val="DD0055"/>
          <w:sz w:val="18"/>
          <w:szCs w:val="18"/>
          <w:bdr w:val="single" w:sz="6" w:space="0" w:color="DDDDDD" w:frame="1"/>
          <w:shd w:val="clear" w:color="auto" w:fill="FAFAFA"/>
        </w:rPr>
        <w:t>next()</w:t>
      </w:r>
      <w:r>
        <w:rPr>
          <w:rFonts w:ascii="Helvetica" w:hAnsi="Helvetica" w:cs="Helvetica"/>
          <w:color w:val="666666"/>
          <w:sz w:val="21"/>
          <w:szCs w:val="21"/>
        </w:rPr>
        <w:t>，而是通过</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循环来迭代它，并且不需要关心</w:t>
      </w:r>
      <w:r>
        <w:rPr>
          <w:rStyle w:val="HTML"/>
          <w:rFonts w:ascii="Consolas" w:hAnsi="Consolas"/>
          <w:color w:val="DD0055"/>
          <w:sz w:val="18"/>
          <w:szCs w:val="18"/>
          <w:bdr w:val="single" w:sz="6" w:space="0" w:color="DDDDDD" w:frame="1"/>
          <w:shd w:val="clear" w:color="auto" w:fill="FAFAFA"/>
        </w:rPr>
        <w:t>StopIteration</w:t>
      </w:r>
      <w:r>
        <w:rPr>
          <w:rFonts w:ascii="Helvetica" w:hAnsi="Helvetica" w:cs="Helvetica"/>
          <w:color w:val="666666"/>
          <w:sz w:val="21"/>
          <w:szCs w:val="21"/>
        </w:rPr>
        <w:t>的错误。</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generator</w:t>
      </w:r>
      <w:r>
        <w:rPr>
          <w:rFonts w:ascii="Helvetica" w:hAnsi="Helvetica" w:cs="Helvetica"/>
          <w:color w:val="666666"/>
          <w:sz w:val="21"/>
          <w:szCs w:val="21"/>
        </w:rPr>
        <w:t>非常强大。如果推算的算法比较复杂，用类似列表生成式的</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循环无法实现的时候，还可以用函数来实现。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比如，著名的斐波拉契数列（</w:t>
      </w:r>
      <w:r>
        <w:rPr>
          <w:rFonts w:ascii="Helvetica" w:hAnsi="Helvetica" w:cs="Helvetica"/>
          <w:color w:val="666666"/>
          <w:sz w:val="21"/>
          <w:szCs w:val="21"/>
        </w:rPr>
        <w:t>Fibonacci</w:t>
      </w:r>
      <w:r>
        <w:rPr>
          <w:rFonts w:ascii="Helvetica" w:hAnsi="Helvetica" w:cs="Helvetica"/>
          <w:color w:val="666666"/>
          <w:sz w:val="21"/>
          <w:szCs w:val="21"/>
        </w:rPr>
        <w:t>），除第一个和第二个数外，任意一个数都可由前两个数相加得到：</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1, 1, 2, 3, 5, 8, 13, 21, 34, ...</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斐波拉契数列用列表生成式写不出来，但是，用函数把它打印出来却很容易：</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fib</w:t>
      </w:r>
      <w:r>
        <w:rPr>
          <w:rStyle w:val="params"/>
          <w:color w:val="444444"/>
        </w:rPr>
        <w:t>(max)</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a, b = </w:t>
      </w:r>
      <w:r>
        <w:rPr>
          <w:rStyle w:val="number"/>
          <w:color w:val="009999"/>
        </w:rPr>
        <w:t>0</w:t>
      </w:r>
      <w:r>
        <w:rPr>
          <w:rStyle w:val="HTML"/>
          <w:color w:val="444444"/>
        </w:rPr>
        <w:t xml:space="preserve">, </w:t>
      </w:r>
      <w:r>
        <w:rPr>
          <w:rStyle w:val="number"/>
          <w:color w:val="009999"/>
        </w:rPr>
        <w:t>0</w:t>
      </w:r>
      <w:r>
        <w:rPr>
          <w:rStyle w:val="HTML"/>
          <w:color w:val="444444"/>
        </w:rPr>
        <w:t xml:space="preserve">,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while</w:t>
      </w:r>
      <w:r>
        <w:rPr>
          <w:rStyle w:val="HTML"/>
          <w:color w:val="444444"/>
        </w:rPr>
        <w:t xml:space="preserve"> n &lt; max:</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print(b)</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 b = b, a + b</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n +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string"/>
          <w:color w:val="DD1144"/>
        </w:rPr>
        <w:t>'done'</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Style w:val="a7"/>
          <w:rFonts w:ascii="Helvetica" w:hAnsi="Helvetica" w:cs="Helvetica"/>
          <w:color w:val="DD0055"/>
          <w:sz w:val="21"/>
          <w:szCs w:val="21"/>
        </w:rPr>
        <w:t>注意</w:t>
      </w:r>
      <w:r>
        <w:rPr>
          <w:rFonts w:ascii="Helvetica" w:hAnsi="Helvetica" w:cs="Helvetica"/>
          <w:color w:val="666666"/>
          <w:sz w:val="21"/>
          <w:szCs w:val="21"/>
        </w:rPr>
        <w:t>，赋值语句：</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 b = b, a + b</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相当于：</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t = </w:t>
      </w:r>
      <w:r>
        <w:rPr>
          <w:rStyle w:val="value"/>
          <w:color w:val="444444"/>
        </w:rPr>
        <w:t>(b, a + b) # t是一个tuple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a = </w:t>
      </w:r>
      <w:r>
        <w:rPr>
          <w:rStyle w:val="value"/>
          <w:color w:val="444444"/>
        </w:rPr>
        <w:t>t[</w:t>
      </w:r>
      <w:r>
        <w:rPr>
          <w:rStyle w:val="number"/>
          <w:color w:val="009999"/>
        </w:rPr>
        <w:t>0</w:t>
      </w:r>
      <w:r>
        <w:rPr>
          <w:rStyle w:val="value"/>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b = </w:t>
      </w:r>
      <w:r>
        <w:rPr>
          <w:rStyle w:val="value"/>
          <w:color w:val="444444"/>
        </w:rPr>
        <w:t>t[</w:t>
      </w:r>
      <w:r>
        <w:rPr>
          <w:rStyle w:val="number"/>
          <w:color w:val="009999"/>
        </w:rPr>
        <w:t>1</w:t>
      </w:r>
      <w:r>
        <w:rPr>
          <w:rStyle w:val="value"/>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但不必显式写出临时变量</w:t>
      </w:r>
      <w:r>
        <w:rPr>
          <w:rFonts w:ascii="Helvetica" w:hAnsi="Helvetica" w:cs="Helvetica"/>
          <w:color w:val="666666"/>
          <w:sz w:val="21"/>
          <w:szCs w:val="21"/>
        </w:rPr>
        <w:t>t</w:t>
      </w:r>
      <w:r>
        <w:rPr>
          <w:rFonts w:ascii="Helvetica" w:hAnsi="Helvetica" w:cs="Helvetica"/>
          <w:color w:val="666666"/>
          <w:sz w:val="21"/>
          <w:szCs w:val="21"/>
        </w:rPr>
        <w:t>就可以赋值。</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上面的函数可以输出斐波那契数列的前</w:t>
      </w:r>
      <w:r>
        <w:rPr>
          <w:rFonts w:ascii="Helvetica" w:hAnsi="Helvetica" w:cs="Helvetica"/>
          <w:color w:val="666666"/>
          <w:sz w:val="21"/>
          <w:szCs w:val="21"/>
        </w:rPr>
        <w:t>N</w:t>
      </w:r>
      <w:r>
        <w:rPr>
          <w:rFonts w:ascii="Helvetica" w:hAnsi="Helvetica" w:cs="Helvetica"/>
          <w:color w:val="666666"/>
          <w:sz w:val="21"/>
          <w:szCs w:val="21"/>
        </w:rPr>
        <w:t>个数：</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fib(</w:t>
      </w:r>
      <w:r>
        <w:rPr>
          <w:rStyle w:val="number"/>
          <w:color w:val="009999"/>
        </w:rPr>
        <w:t>6</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8</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'done'</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仔细观察，可以看出，</w:t>
      </w:r>
      <w:r>
        <w:rPr>
          <w:rStyle w:val="HTML"/>
          <w:rFonts w:ascii="Consolas" w:hAnsi="Consolas"/>
          <w:color w:val="DD0055"/>
          <w:sz w:val="18"/>
          <w:szCs w:val="18"/>
          <w:bdr w:val="single" w:sz="6" w:space="0" w:color="DDDDDD" w:frame="1"/>
          <w:shd w:val="clear" w:color="auto" w:fill="FAFAFA"/>
        </w:rPr>
        <w:t>fib</w:t>
      </w:r>
      <w:r>
        <w:rPr>
          <w:rFonts w:ascii="Helvetica" w:hAnsi="Helvetica" w:cs="Helvetica"/>
          <w:color w:val="666666"/>
          <w:sz w:val="21"/>
          <w:szCs w:val="21"/>
        </w:rPr>
        <w:t>函数实际上是定义了斐波拉契数列的推算规则，可以从第一个元素开始，推算出后续任意的元素，这种逻辑其实非常类似</w:t>
      </w:r>
      <w:r>
        <w:rPr>
          <w:rFonts w:ascii="Helvetica" w:hAnsi="Helvetica" w:cs="Helvetica"/>
          <w:color w:val="666666"/>
          <w:sz w:val="21"/>
          <w:szCs w:val="21"/>
        </w:rPr>
        <w:t>generator</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也就是说，上面的函数和</w:t>
      </w:r>
      <w:r>
        <w:rPr>
          <w:rFonts w:ascii="Helvetica" w:hAnsi="Helvetica" w:cs="Helvetica"/>
          <w:color w:val="666666"/>
          <w:sz w:val="21"/>
          <w:szCs w:val="21"/>
        </w:rPr>
        <w:t>generator</w:t>
      </w:r>
      <w:r>
        <w:rPr>
          <w:rFonts w:ascii="Helvetica" w:hAnsi="Helvetica" w:cs="Helvetica"/>
          <w:color w:val="666666"/>
          <w:sz w:val="21"/>
          <w:szCs w:val="21"/>
        </w:rPr>
        <w:t>仅一步之遥。要把</w:t>
      </w:r>
      <w:r>
        <w:rPr>
          <w:rStyle w:val="HTML"/>
          <w:rFonts w:ascii="Consolas" w:hAnsi="Consolas"/>
          <w:color w:val="DD0055"/>
          <w:sz w:val="18"/>
          <w:szCs w:val="18"/>
          <w:bdr w:val="single" w:sz="6" w:space="0" w:color="DDDDDD" w:frame="1"/>
          <w:shd w:val="clear" w:color="auto" w:fill="FAFAFA"/>
        </w:rPr>
        <w:t>fib</w:t>
      </w:r>
      <w:r>
        <w:rPr>
          <w:rFonts w:ascii="Helvetica" w:hAnsi="Helvetica" w:cs="Helvetica"/>
          <w:color w:val="666666"/>
          <w:sz w:val="21"/>
          <w:szCs w:val="21"/>
        </w:rPr>
        <w:t>函数变成</w:t>
      </w:r>
      <w:r>
        <w:rPr>
          <w:rFonts w:ascii="Helvetica" w:hAnsi="Helvetica" w:cs="Helvetica"/>
          <w:color w:val="666666"/>
          <w:sz w:val="21"/>
          <w:szCs w:val="21"/>
        </w:rPr>
        <w:t>generator</w:t>
      </w:r>
      <w:r>
        <w:rPr>
          <w:rFonts w:ascii="Helvetica" w:hAnsi="Helvetica" w:cs="Helvetica"/>
          <w:color w:val="666666"/>
          <w:sz w:val="21"/>
          <w:szCs w:val="21"/>
        </w:rPr>
        <w:t>，只需要把</w:t>
      </w:r>
      <w:r>
        <w:rPr>
          <w:rStyle w:val="HTML"/>
          <w:rFonts w:ascii="Consolas" w:hAnsi="Consolas"/>
          <w:color w:val="DD0055"/>
          <w:sz w:val="18"/>
          <w:szCs w:val="18"/>
          <w:bdr w:val="single" w:sz="6" w:space="0" w:color="DDDDDD" w:frame="1"/>
          <w:shd w:val="clear" w:color="auto" w:fill="FAFAFA"/>
        </w:rPr>
        <w:t>print(b)</w:t>
      </w:r>
      <w:r>
        <w:rPr>
          <w:rFonts w:ascii="Helvetica" w:hAnsi="Helvetica" w:cs="Helvetica"/>
          <w:color w:val="666666"/>
          <w:sz w:val="21"/>
          <w:szCs w:val="21"/>
        </w:rPr>
        <w:t>改为</w:t>
      </w:r>
      <w:r>
        <w:rPr>
          <w:rStyle w:val="HTML"/>
          <w:rFonts w:ascii="Consolas" w:hAnsi="Consolas"/>
          <w:color w:val="DD0055"/>
          <w:sz w:val="18"/>
          <w:szCs w:val="18"/>
          <w:bdr w:val="single" w:sz="6" w:space="0" w:color="DDDDDD" w:frame="1"/>
          <w:shd w:val="clear" w:color="auto" w:fill="FAFAFA"/>
        </w:rPr>
        <w:t>yield b</w:t>
      </w:r>
      <w:r>
        <w:rPr>
          <w:rFonts w:ascii="Helvetica" w:hAnsi="Helvetica" w:cs="Helvetica"/>
          <w:color w:val="666666"/>
          <w:sz w:val="21"/>
          <w:szCs w:val="21"/>
        </w:rPr>
        <w:t>就可以了：</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fib</w:t>
      </w:r>
      <w:r>
        <w:rPr>
          <w:rStyle w:val="params"/>
          <w:color w:val="444444"/>
        </w:rPr>
        <w:t>(max)</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a, b = </w:t>
      </w:r>
      <w:r>
        <w:rPr>
          <w:rStyle w:val="number"/>
          <w:color w:val="009999"/>
        </w:rPr>
        <w:t>0</w:t>
      </w:r>
      <w:r>
        <w:rPr>
          <w:rStyle w:val="HTML"/>
          <w:color w:val="444444"/>
        </w:rPr>
        <w:t xml:space="preserve">, </w:t>
      </w:r>
      <w:r>
        <w:rPr>
          <w:rStyle w:val="number"/>
          <w:color w:val="009999"/>
        </w:rPr>
        <w:t>0</w:t>
      </w:r>
      <w:r>
        <w:rPr>
          <w:rStyle w:val="HTML"/>
          <w:color w:val="444444"/>
        </w:rPr>
        <w:t xml:space="preserve">,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while</w:t>
      </w:r>
      <w:r>
        <w:rPr>
          <w:rStyle w:val="HTML"/>
          <w:color w:val="444444"/>
        </w:rPr>
        <w:t xml:space="preserve"> n &lt; max:</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yield</w:t>
      </w:r>
      <w:r>
        <w:rPr>
          <w:rStyle w:val="HTML"/>
          <w:color w:val="444444"/>
        </w:rPr>
        <w:t xml:space="preserve"> b</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 b = b, a + b</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n +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string"/>
          <w:color w:val="DD1144"/>
        </w:rPr>
        <w:t>'done'</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这就是定义</w:t>
      </w:r>
      <w:r>
        <w:rPr>
          <w:rFonts w:ascii="Helvetica" w:hAnsi="Helvetica" w:cs="Helvetica"/>
          <w:color w:val="666666"/>
          <w:sz w:val="21"/>
          <w:szCs w:val="21"/>
        </w:rPr>
        <w:t>generator</w:t>
      </w:r>
      <w:r>
        <w:rPr>
          <w:rFonts w:ascii="Helvetica" w:hAnsi="Helvetica" w:cs="Helvetica"/>
          <w:color w:val="666666"/>
          <w:sz w:val="21"/>
          <w:szCs w:val="21"/>
        </w:rPr>
        <w:t>的另一种方法。如果一个函数定义中包含</w:t>
      </w:r>
      <w:r>
        <w:rPr>
          <w:rStyle w:val="HTML"/>
          <w:rFonts w:ascii="Consolas" w:hAnsi="Consolas"/>
          <w:color w:val="DD0055"/>
          <w:sz w:val="18"/>
          <w:szCs w:val="18"/>
          <w:bdr w:val="single" w:sz="6" w:space="0" w:color="DDDDDD" w:frame="1"/>
          <w:shd w:val="clear" w:color="auto" w:fill="FAFAFA"/>
        </w:rPr>
        <w:t>yield</w:t>
      </w:r>
      <w:r>
        <w:rPr>
          <w:rFonts w:ascii="Helvetica" w:hAnsi="Helvetica" w:cs="Helvetica"/>
          <w:color w:val="666666"/>
          <w:sz w:val="21"/>
          <w:szCs w:val="21"/>
        </w:rPr>
        <w:t>关键字，那么这个函数就不再是一个普通函数，而是一个</w:t>
      </w:r>
      <w:r>
        <w:rPr>
          <w:rFonts w:ascii="Helvetica" w:hAnsi="Helvetica" w:cs="Helvetica"/>
          <w:color w:val="666666"/>
          <w:sz w:val="21"/>
          <w:szCs w:val="21"/>
        </w:rPr>
        <w:t>generator</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f = fib(6)</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f</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&lt;</w:t>
      </w:r>
      <w:r>
        <w:rPr>
          <w:rStyle w:val="1"/>
          <w:color w:val="000080"/>
        </w:rPr>
        <w:t>generator</w:t>
      </w:r>
      <w:r>
        <w:rPr>
          <w:rStyle w:val="tag"/>
          <w:color w:val="000080"/>
        </w:rPr>
        <w:t xml:space="preserve"> </w:t>
      </w:r>
      <w:r>
        <w:rPr>
          <w:rStyle w:val="attribute"/>
          <w:color w:val="008080"/>
        </w:rPr>
        <w:t>object</w:t>
      </w:r>
      <w:r>
        <w:rPr>
          <w:rStyle w:val="tag"/>
          <w:color w:val="000080"/>
        </w:rPr>
        <w:t xml:space="preserve"> </w:t>
      </w:r>
      <w:r>
        <w:rPr>
          <w:rStyle w:val="attribute"/>
          <w:color w:val="008080"/>
        </w:rPr>
        <w:t>fib</w:t>
      </w:r>
      <w:r>
        <w:rPr>
          <w:rStyle w:val="tag"/>
          <w:color w:val="000080"/>
        </w:rPr>
        <w:t xml:space="preserve"> </w:t>
      </w:r>
      <w:r>
        <w:rPr>
          <w:rStyle w:val="attribute"/>
          <w:color w:val="008080"/>
        </w:rPr>
        <w:t>at</w:t>
      </w:r>
      <w:r>
        <w:rPr>
          <w:rStyle w:val="tag"/>
          <w:color w:val="000080"/>
        </w:rPr>
        <w:t xml:space="preserve"> </w:t>
      </w:r>
      <w:r>
        <w:rPr>
          <w:rStyle w:val="attribute"/>
          <w:color w:val="008080"/>
        </w:rPr>
        <w:t>0x104feaaa0</w:t>
      </w:r>
      <w:r>
        <w:rPr>
          <w:rStyle w:val="tag"/>
          <w:color w:val="000080"/>
        </w:rPr>
        <w:t>&gt;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这里，最难理解的就是</w:t>
      </w:r>
      <w:r>
        <w:rPr>
          <w:rFonts w:ascii="Helvetica" w:hAnsi="Helvetica" w:cs="Helvetica"/>
          <w:color w:val="666666"/>
          <w:sz w:val="21"/>
          <w:szCs w:val="21"/>
        </w:rPr>
        <w:t>generator</w:t>
      </w:r>
      <w:r>
        <w:rPr>
          <w:rFonts w:ascii="Helvetica" w:hAnsi="Helvetica" w:cs="Helvetica"/>
          <w:color w:val="666666"/>
          <w:sz w:val="21"/>
          <w:szCs w:val="21"/>
        </w:rPr>
        <w:t>和函数的执行流程不一样。函数是顺序执行，遇到</w:t>
      </w:r>
      <w:r>
        <w:rPr>
          <w:rStyle w:val="HTML"/>
          <w:rFonts w:ascii="Consolas" w:hAnsi="Consolas"/>
          <w:color w:val="DD0055"/>
          <w:sz w:val="18"/>
          <w:szCs w:val="18"/>
          <w:bdr w:val="single" w:sz="6" w:space="0" w:color="DDDDDD" w:frame="1"/>
          <w:shd w:val="clear" w:color="auto" w:fill="FAFAFA"/>
        </w:rPr>
        <w:t>return</w:t>
      </w:r>
      <w:r>
        <w:rPr>
          <w:rFonts w:ascii="Helvetica" w:hAnsi="Helvetica" w:cs="Helvetica"/>
          <w:color w:val="666666"/>
          <w:sz w:val="21"/>
          <w:szCs w:val="21"/>
        </w:rPr>
        <w:t>语句或者最后一行函数语句就返回。而变成</w:t>
      </w:r>
      <w:r>
        <w:rPr>
          <w:rFonts w:ascii="Helvetica" w:hAnsi="Helvetica" w:cs="Helvetica"/>
          <w:color w:val="666666"/>
          <w:sz w:val="21"/>
          <w:szCs w:val="21"/>
        </w:rPr>
        <w:t>generator</w:t>
      </w:r>
      <w:r>
        <w:rPr>
          <w:rFonts w:ascii="Helvetica" w:hAnsi="Helvetica" w:cs="Helvetica"/>
          <w:color w:val="666666"/>
          <w:sz w:val="21"/>
          <w:szCs w:val="21"/>
        </w:rPr>
        <w:t>的函数，在每次调用</w:t>
      </w:r>
      <w:r>
        <w:rPr>
          <w:rStyle w:val="HTML"/>
          <w:rFonts w:ascii="Consolas" w:hAnsi="Consolas"/>
          <w:color w:val="DD0055"/>
          <w:sz w:val="18"/>
          <w:szCs w:val="18"/>
          <w:bdr w:val="single" w:sz="6" w:space="0" w:color="DDDDDD" w:frame="1"/>
          <w:shd w:val="clear" w:color="auto" w:fill="FAFAFA"/>
        </w:rPr>
        <w:t>next()</w:t>
      </w:r>
      <w:r>
        <w:rPr>
          <w:rFonts w:ascii="Helvetica" w:hAnsi="Helvetica" w:cs="Helvetica"/>
          <w:color w:val="666666"/>
          <w:sz w:val="21"/>
          <w:szCs w:val="21"/>
        </w:rPr>
        <w:t>的时候执行，遇到</w:t>
      </w:r>
      <w:r>
        <w:rPr>
          <w:rStyle w:val="HTML"/>
          <w:rFonts w:ascii="Consolas" w:hAnsi="Consolas"/>
          <w:color w:val="DD0055"/>
          <w:sz w:val="18"/>
          <w:szCs w:val="18"/>
          <w:bdr w:val="single" w:sz="6" w:space="0" w:color="DDDDDD" w:frame="1"/>
          <w:shd w:val="clear" w:color="auto" w:fill="FAFAFA"/>
        </w:rPr>
        <w:t>yield</w:t>
      </w:r>
      <w:r>
        <w:rPr>
          <w:rFonts w:ascii="Helvetica" w:hAnsi="Helvetica" w:cs="Helvetica"/>
          <w:color w:val="666666"/>
          <w:sz w:val="21"/>
          <w:szCs w:val="21"/>
        </w:rPr>
        <w:t>语句返回，再次执行时从上次返回的</w:t>
      </w:r>
      <w:r>
        <w:rPr>
          <w:rStyle w:val="HTML"/>
          <w:rFonts w:ascii="Consolas" w:hAnsi="Consolas"/>
          <w:color w:val="DD0055"/>
          <w:sz w:val="18"/>
          <w:szCs w:val="18"/>
          <w:bdr w:val="single" w:sz="6" w:space="0" w:color="DDDDDD" w:frame="1"/>
          <w:shd w:val="clear" w:color="auto" w:fill="FAFAFA"/>
        </w:rPr>
        <w:t>yield</w:t>
      </w:r>
      <w:r>
        <w:rPr>
          <w:rFonts w:ascii="Helvetica" w:hAnsi="Helvetica" w:cs="Helvetica"/>
          <w:color w:val="666666"/>
          <w:sz w:val="21"/>
          <w:szCs w:val="21"/>
        </w:rPr>
        <w:t>语句处继续执行。</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举个简单的例子，定义一个</w:t>
      </w:r>
      <w:r>
        <w:rPr>
          <w:rFonts w:ascii="Helvetica" w:hAnsi="Helvetica" w:cs="Helvetica"/>
          <w:color w:val="666666"/>
          <w:sz w:val="21"/>
          <w:szCs w:val="21"/>
        </w:rPr>
        <w:t>generator</w:t>
      </w:r>
      <w:r>
        <w:rPr>
          <w:rFonts w:ascii="Helvetica" w:hAnsi="Helvetica" w:cs="Helvetica"/>
          <w:color w:val="666666"/>
          <w:sz w:val="21"/>
          <w:szCs w:val="21"/>
        </w:rPr>
        <w:t>，依次返回数字</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w:t>
      </w:r>
      <w:r>
        <w:rPr>
          <w:rFonts w:ascii="Helvetica" w:hAnsi="Helvetica" w:cs="Helvetica"/>
          <w:color w:val="666666"/>
          <w:sz w:val="21"/>
          <w:szCs w:val="21"/>
        </w:rPr>
        <w:t>5</w:t>
      </w:r>
      <w:r>
        <w:rPr>
          <w:rFonts w:ascii="Helvetica" w:hAnsi="Helvetica" w:cs="Helvetica"/>
          <w:color w:val="666666"/>
          <w:sz w:val="21"/>
          <w:szCs w:val="21"/>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def</w:t>
      </w:r>
      <w:r>
        <w:rPr>
          <w:rStyle w:val="function"/>
          <w:color w:val="444444"/>
        </w:rPr>
        <w:t xml:space="preserve"> </w:t>
      </w:r>
      <w:r>
        <w:rPr>
          <w:rStyle w:val="1"/>
          <w:b/>
          <w:bCs/>
          <w:color w:val="990000"/>
        </w:rPr>
        <w:t>odd</w:t>
      </w:r>
      <w:r>
        <w:rPr>
          <w:rStyle w:val="params"/>
          <w:color w:val="444444"/>
        </w:rPr>
        <w:t>()</w:t>
      </w:r>
      <w:r>
        <w:rPr>
          <w:rStyle w:val="function"/>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'step 1'</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yield</w:t>
      </w:r>
      <w:r>
        <w:rPr>
          <w:rStyle w:val="HTML"/>
          <w:color w:val="444444"/>
        </w:rPr>
        <w:t xml:space="preserve">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'step 2'</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yield</w:t>
      </w:r>
      <w:r>
        <w:rPr>
          <w:rStyle w:val="HTML"/>
          <w:color w:val="444444"/>
        </w:rPr>
        <w:t>(</w:t>
      </w:r>
      <w:r>
        <w:rPr>
          <w:rStyle w:val="number"/>
          <w:color w:val="009999"/>
        </w:rPr>
        <w:t>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'step 3'</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yield</w:t>
      </w:r>
      <w:r>
        <w:rPr>
          <w:rStyle w:val="HTML"/>
          <w:color w:val="444444"/>
        </w:rPr>
        <w:t>(</w:t>
      </w:r>
      <w:r>
        <w:rPr>
          <w:rStyle w:val="number"/>
          <w:color w:val="009999"/>
        </w:rPr>
        <w:t>5</w:t>
      </w:r>
      <w:r>
        <w:rPr>
          <w:rStyle w:val="HTML"/>
          <w:color w:val="444444"/>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调用该</w:t>
      </w:r>
      <w:r>
        <w:rPr>
          <w:rFonts w:ascii="Helvetica" w:hAnsi="Helvetica" w:cs="Helvetica"/>
          <w:color w:val="666666"/>
          <w:sz w:val="21"/>
          <w:szCs w:val="21"/>
        </w:rPr>
        <w:t>generator</w:t>
      </w:r>
      <w:r>
        <w:rPr>
          <w:rFonts w:ascii="Helvetica" w:hAnsi="Helvetica" w:cs="Helvetica"/>
          <w:color w:val="666666"/>
          <w:sz w:val="21"/>
          <w:szCs w:val="21"/>
        </w:rPr>
        <w:t>时，首先要生成一个</w:t>
      </w:r>
      <w:r>
        <w:rPr>
          <w:rFonts w:ascii="Helvetica" w:hAnsi="Helvetica" w:cs="Helvetica"/>
          <w:color w:val="666666"/>
          <w:sz w:val="21"/>
          <w:szCs w:val="21"/>
        </w:rPr>
        <w:t>generator</w:t>
      </w:r>
      <w:r>
        <w:rPr>
          <w:rFonts w:ascii="Helvetica" w:hAnsi="Helvetica" w:cs="Helvetica"/>
          <w:color w:val="666666"/>
          <w:sz w:val="21"/>
          <w:szCs w:val="21"/>
        </w:rPr>
        <w:t>对象，然后用</w:t>
      </w:r>
      <w:r>
        <w:rPr>
          <w:rStyle w:val="HTML"/>
          <w:rFonts w:ascii="Consolas" w:hAnsi="Consolas"/>
          <w:color w:val="DD0055"/>
          <w:sz w:val="18"/>
          <w:szCs w:val="18"/>
          <w:bdr w:val="single" w:sz="6" w:space="0" w:color="DDDDDD" w:frame="1"/>
          <w:shd w:val="clear" w:color="auto" w:fill="FAFAFA"/>
        </w:rPr>
        <w:t>next()</w:t>
      </w:r>
      <w:r>
        <w:rPr>
          <w:rFonts w:ascii="Helvetica" w:hAnsi="Helvetica" w:cs="Helvetica"/>
          <w:color w:val="666666"/>
          <w:sz w:val="21"/>
          <w:szCs w:val="21"/>
        </w:rPr>
        <w:t>函数不断获得下一个返回值：</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o = odd()</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(o)</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step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(o)</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step </w:t>
      </w:r>
      <w:r>
        <w:rPr>
          <w:rStyle w:val="number"/>
          <w:color w:val="009999"/>
        </w:rPr>
        <w:t>2</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(o)</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step </w:t>
      </w:r>
      <w:r>
        <w:rPr>
          <w:rStyle w:val="number"/>
          <w:color w:val="009999"/>
        </w:rPr>
        <w:t>3</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next</w:t>
      </w:r>
      <w:r>
        <w:rPr>
          <w:rStyle w:val="HTML"/>
          <w:color w:val="444444"/>
        </w:rPr>
        <w:t>(o)</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Traceback</w:t>
      </w:r>
      <w:r>
        <w:rPr>
          <w:rStyle w:val="HTML"/>
          <w:color w:val="444444"/>
        </w:rPr>
        <w:t xml:space="preserve"> (most recent call last)</w:t>
      </w:r>
      <w:r>
        <w:rPr>
          <w:rStyle w:val="symbol"/>
          <w:color w:val="990073"/>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nstant"/>
          <w:color w:val="009999"/>
        </w:rPr>
        <w:t>File</w:t>
      </w:r>
      <w:r>
        <w:rPr>
          <w:rStyle w:val="HTML"/>
          <w:color w:val="444444"/>
        </w:rPr>
        <w:t xml:space="preserve"> </w:t>
      </w:r>
      <w:r>
        <w:rPr>
          <w:rStyle w:val="string"/>
          <w:color w:val="DD1144"/>
        </w:rPr>
        <w:t>"&lt;stdin&gt;"</w:t>
      </w:r>
      <w:r>
        <w:rPr>
          <w:rStyle w:val="HTML"/>
          <w:color w:val="444444"/>
        </w:rPr>
        <w:t xml:space="preserve">, line </w:t>
      </w:r>
      <w:r>
        <w:rPr>
          <w:rStyle w:val="number"/>
          <w:color w:val="009999"/>
        </w:rPr>
        <w:t>1</w:t>
      </w:r>
      <w:r>
        <w:rPr>
          <w:rStyle w:val="HTML"/>
          <w:color w:val="444444"/>
        </w:rPr>
        <w:t xml:space="preserve">, </w:t>
      </w:r>
      <w:r>
        <w:rPr>
          <w:rStyle w:val="keyword"/>
          <w:b/>
          <w:bCs/>
          <w:color w:val="333333"/>
        </w:rPr>
        <w:t>in</w:t>
      </w:r>
      <w:r>
        <w:rPr>
          <w:rStyle w:val="HTML"/>
          <w:color w:val="444444"/>
        </w:rPr>
        <w:t xml:space="preserve"> &lt;</w:t>
      </w:r>
      <w:r>
        <w:rPr>
          <w:rStyle w:val="keyword"/>
          <w:b/>
          <w:bCs/>
          <w:color w:val="333333"/>
        </w:rPr>
        <w:t>module</w:t>
      </w:r>
      <w:r>
        <w:rPr>
          <w:rStyle w:val="HTML"/>
          <w:color w:val="444444"/>
        </w:rPr>
        <w:t>&gt;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StopIteration</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可以看到，</w:t>
      </w:r>
      <w:r>
        <w:rPr>
          <w:rStyle w:val="HTML"/>
          <w:rFonts w:ascii="Consolas" w:hAnsi="Consolas"/>
          <w:color w:val="DD0055"/>
          <w:sz w:val="18"/>
          <w:szCs w:val="18"/>
          <w:bdr w:val="single" w:sz="6" w:space="0" w:color="DDDDDD" w:frame="1"/>
          <w:shd w:val="clear" w:color="auto" w:fill="FAFAFA"/>
        </w:rPr>
        <w:t>odd</w:t>
      </w:r>
      <w:r>
        <w:rPr>
          <w:rFonts w:ascii="Helvetica" w:hAnsi="Helvetica" w:cs="Helvetica"/>
          <w:color w:val="666666"/>
          <w:sz w:val="21"/>
          <w:szCs w:val="21"/>
        </w:rPr>
        <w:t>不是普通函数，而是</w:t>
      </w:r>
      <w:r>
        <w:rPr>
          <w:rFonts w:ascii="Helvetica" w:hAnsi="Helvetica" w:cs="Helvetica"/>
          <w:color w:val="666666"/>
          <w:sz w:val="21"/>
          <w:szCs w:val="21"/>
        </w:rPr>
        <w:t>generator</w:t>
      </w:r>
      <w:r>
        <w:rPr>
          <w:rFonts w:ascii="Helvetica" w:hAnsi="Helvetica" w:cs="Helvetica"/>
          <w:color w:val="666666"/>
          <w:sz w:val="21"/>
          <w:szCs w:val="21"/>
        </w:rPr>
        <w:t>，在执行过程中，遇到</w:t>
      </w:r>
      <w:r>
        <w:rPr>
          <w:rStyle w:val="HTML"/>
          <w:rFonts w:ascii="Consolas" w:hAnsi="Consolas"/>
          <w:color w:val="DD0055"/>
          <w:sz w:val="18"/>
          <w:szCs w:val="18"/>
          <w:bdr w:val="single" w:sz="6" w:space="0" w:color="DDDDDD" w:frame="1"/>
          <w:shd w:val="clear" w:color="auto" w:fill="FAFAFA"/>
        </w:rPr>
        <w:t>yield</w:t>
      </w:r>
      <w:r>
        <w:rPr>
          <w:rFonts w:ascii="Helvetica" w:hAnsi="Helvetica" w:cs="Helvetica"/>
          <w:color w:val="666666"/>
          <w:sz w:val="21"/>
          <w:szCs w:val="21"/>
        </w:rPr>
        <w:t>就中断，下次又继续执行。执行</w:t>
      </w:r>
      <w:r>
        <w:rPr>
          <w:rFonts w:ascii="Helvetica" w:hAnsi="Helvetica" w:cs="Helvetica"/>
          <w:color w:val="666666"/>
          <w:sz w:val="21"/>
          <w:szCs w:val="21"/>
        </w:rPr>
        <w:t>3</w:t>
      </w:r>
      <w:r>
        <w:rPr>
          <w:rFonts w:ascii="Helvetica" w:hAnsi="Helvetica" w:cs="Helvetica"/>
          <w:color w:val="666666"/>
          <w:sz w:val="21"/>
          <w:szCs w:val="21"/>
        </w:rPr>
        <w:t>次</w:t>
      </w:r>
      <w:r>
        <w:rPr>
          <w:rStyle w:val="HTML"/>
          <w:rFonts w:ascii="Consolas" w:hAnsi="Consolas"/>
          <w:color w:val="DD0055"/>
          <w:sz w:val="18"/>
          <w:szCs w:val="18"/>
          <w:bdr w:val="single" w:sz="6" w:space="0" w:color="DDDDDD" w:frame="1"/>
          <w:shd w:val="clear" w:color="auto" w:fill="FAFAFA"/>
        </w:rPr>
        <w:t>yield</w:t>
      </w:r>
      <w:r>
        <w:rPr>
          <w:rFonts w:ascii="Helvetica" w:hAnsi="Helvetica" w:cs="Helvetica"/>
          <w:color w:val="666666"/>
          <w:sz w:val="21"/>
          <w:szCs w:val="21"/>
        </w:rPr>
        <w:t>后，已经没有</w:t>
      </w:r>
      <w:r>
        <w:rPr>
          <w:rStyle w:val="HTML"/>
          <w:rFonts w:ascii="Consolas" w:hAnsi="Consolas"/>
          <w:color w:val="DD0055"/>
          <w:sz w:val="18"/>
          <w:szCs w:val="18"/>
          <w:bdr w:val="single" w:sz="6" w:space="0" w:color="DDDDDD" w:frame="1"/>
          <w:shd w:val="clear" w:color="auto" w:fill="FAFAFA"/>
        </w:rPr>
        <w:t>yield</w:t>
      </w:r>
      <w:r>
        <w:rPr>
          <w:rFonts w:ascii="Helvetica" w:hAnsi="Helvetica" w:cs="Helvetica"/>
          <w:color w:val="666666"/>
          <w:sz w:val="21"/>
          <w:szCs w:val="21"/>
        </w:rPr>
        <w:t>可以执行了，所以，第</w:t>
      </w:r>
      <w:r>
        <w:rPr>
          <w:rFonts w:ascii="Helvetica" w:hAnsi="Helvetica" w:cs="Helvetica"/>
          <w:color w:val="666666"/>
          <w:sz w:val="21"/>
          <w:szCs w:val="21"/>
        </w:rPr>
        <w:t>4</w:t>
      </w:r>
      <w:r>
        <w:rPr>
          <w:rFonts w:ascii="Helvetica" w:hAnsi="Helvetica" w:cs="Helvetica"/>
          <w:color w:val="666666"/>
          <w:sz w:val="21"/>
          <w:szCs w:val="21"/>
        </w:rPr>
        <w:t>次调用</w:t>
      </w:r>
      <w:r>
        <w:rPr>
          <w:rStyle w:val="HTML"/>
          <w:rFonts w:ascii="Consolas" w:hAnsi="Consolas"/>
          <w:color w:val="DD0055"/>
          <w:sz w:val="18"/>
          <w:szCs w:val="18"/>
          <w:bdr w:val="single" w:sz="6" w:space="0" w:color="DDDDDD" w:frame="1"/>
          <w:shd w:val="clear" w:color="auto" w:fill="FAFAFA"/>
        </w:rPr>
        <w:t>next(o)</w:t>
      </w:r>
      <w:r>
        <w:rPr>
          <w:rFonts w:ascii="Helvetica" w:hAnsi="Helvetica" w:cs="Helvetica"/>
          <w:color w:val="666666"/>
          <w:sz w:val="21"/>
          <w:szCs w:val="21"/>
        </w:rPr>
        <w:t>就报错。</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回到</w:t>
      </w:r>
      <w:r>
        <w:rPr>
          <w:rStyle w:val="HTML"/>
          <w:rFonts w:ascii="Consolas" w:hAnsi="Consolas"/>
          <w:color w:val="DD0055"/>
          <w:sz w:val="18"/>
          <w:szCs w:val="18"/>
          <w:bdr w:val="single" w:sz="6" w:space="0" w:color="DDDDDD" w:frame="1"/>
          <w:shd w:val="clear" w:color="auto" w:fill="FAFAFA"/>
        </w:rPr>
        <w:t>fib</w:t>
      </w:r>
      <w:r>
        <w:rPr>
          <w:rFonts w:ascii="Helvetica" w:hAnsi="Helvetica" w:cs="Helvetica"/>
          <w:color w:val="666666"/>
          <w:sz w:val="21"/>
          <w:szCs w:val="21"/>
        </w:rPr>
        <w:t>的例子，我们在循环过程中不断调用</w:t>
      </w:r>
      <w:r>
        <w:rPr>
          <w:rStyle w:val="HTML"/>
          <w:rFonts w:ascii="Consolas" w:hAnsi="Consolas"/>
          <w:color w:val="DD0055"/>
          <w:sz w:val="18"/>
          <w:szCs w:val="18"/>
          <w:bdr w:val="single" w:sz="6" w:space="0" w:color="DDDDDD" w:frame="1"/>
          <w:shd w:val="clear" w:color="auto" w:fill="FAFAFA"/>
        </w:rPr>
        <w:t>yield</w:t>
      </w:r>
      <w:r>
        <w:rPr>
          <w:rFonts w:ascii="Helvetica" w:hAnsi="Helvetica" w:cs="Helvetica"/>
          <w:color w:val="666666"/>
          <w:sz w:val="21"/>
          <w:szCs w:val="21"/>
        </w:rPr>
        <w:t>，就会不断中断。当然要给循环设置一个条件来退出循环，不然就会产生一个无限数列出来。</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同样的，把函数改成</w:t>
      </w:r>
      <w:r>
        <w:rPr>
          <w:rFonts w:ascii="Helvetica" w:hAnsi="Helvetica" w:cs="Helvetica"/>
          <w:color w:val="666666"/>
          <w:sz w:val="21"/>
          <w:szCs w:val="21"/>
        </w:rPr>
        <w:t>generator</w:t>
      </w:r>
      <w:r>
        <w:rPr>
          <w:rFonts w:ascii="Helvetica" w:hAnsi="Helvetica" w:cs="Helvetica"/>
          <w:color w:val="666666"/>
          <w:sz w:val="21"/>
          <w:szCs w:val="21"/>
        </w:rPr>
        <w:t>后，我们基本上从来不会用</w:t>
      </w:r>
      <w:r>
        <w:rPr>
          <w:rStyle w:val="HTML"/>
          <w:rFonts w:ascii="Consolas" w:hAnsi="Consolas"/>
          <w:color w:val="DD0055"/>
          <w:sz w:val="18"/>
          <w:szCs w:val="18"/>
          <w:bdr w:val="single" w:sz="6" w:space="0" w:color="DDDDDD" w:frame="1"/>
          <w:shd w:val="clear" w:color="auto" w:fill="FAFAFA"/>
        </w:rPr>
        <w:t>next()</w:t>
      </w:r>
      <w:r>
        <w:rPr>
          <w:rFonts w:ascii="Helvetica" w:hAnsi="Helvetica" w:cs="Helvetica"/>
          <w:color w:val="666666"/>
          <w:sz w:val="21"/>
          <w:szCs w:val="21"/>
        </w:rPr>
        <w:t>来获取下一个返回值，而是直接使用</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循环来迭代：</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for</w:t>
      </w:r>
      <w:r>
        <w:rPr>
          <w:rStyle w:val="HTML"/>
          <w:color w:val="444444"/>
        </w:rPr>
        <w:t xml:space="preserve"> n </w:t>
      </w:r>
      <w:r>
        <w:rPr>
          <w:rStyle w:val="keyword"/>
          <w:b/>
          <w:bCs/>
          <w:color w:val="333333"/>
        </w:rPr>
        <w:t>in</w:t>
      </w:r>
      <w:r>
        <w:rPr>
          <w:rStyle w:val="HTML"/>
          <w:color w:val="444444"/>
        </w:rPr>
        <w:t xml:space="preserve"> fib(</w:t>
      </w:r>
      <w:r>
        <w:rPr>
          <w:rStyle w:val="number"/>
          <w:color w:val="009999"/>
        </w:rPr>
        <w:t>6</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print(n)</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8</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但是用</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循环调用</w:t>
      </w:r>
      <w:r>
        <w:rPr>
          <w:rFonts w:ascii="Helvetica" w:hAnsi="Helvetica" w:cs="Helvetica"/>
          <w:color w:val="666666"/>
          <w:sz w:val="21"/>
          <w:szCs w:val="21"/>
        </w:rPr>
        <w:t>generator</w:t>
      </w:r>
      <w:r>
        <w:rPr>
          <w:rFonts w:ascii="Helvetica" w:hAnsi="Helvetica" w:cs="Helvetica"/>
          <w:color w:val="666666"/>
          <w:sz w:val="21"/>
          <w:szCs w:val="21"/>
        </w:rPr>
        <w:t>时，发现拿不到</w:t>
      </w:r>
      <w:r>
        <w:rPr>
          <w:rFonts w:ascii="Helvetica" w:hAnsi="Helvetica" w:cs="Helvetica"/>
          <w:color w:val="666666"/>
          <w:sz w:val="21"/>
          <w:szCs w:val="21"/>
        </w:rPr>
        <w:t>generator</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return</w:t>
      </w:r>
      <w:r>
        <w:rPr>
          <w:rFonts w:ascii="Helvetica" w:hAnsi="Helvetica" w:cs="Helvetica"/>
          <w:color w:val="666666"/>
          <w:sz w:val="21"/>
          <w:szCs w:val="21"/>
        </w:rPr>
        <w:t>语句的返回值。如果想要拿到返回值，必须捕获</w:t>
      </w:r>
      <w:r>
        <w:rPr>
          <w:rStyle w:val="HTML"/>
          <w:rFonts w:ascii="Consolas" w:hAnsi="Consolas"/>
          <w:color w:val="DD0055"/>
          <w:sz w:val="18"/>
          <w:szCs w:val="18"/>
          <w:bdr w:val="single" w:sz="6" w:space="0" w:color="DDDDDD" w:frame="1"/>
          <w:shd w:val="clear" w:color="auto" w:fill="FAFAFA"/>
        </w:rPr>
        <w:t>StopIteration</w:t>
      </w:r>
      <w:r>
        <w:rPr>
          <w:rFonts w:ascii="Helvetica" w:hAnsi="Helvetica" w:cs="Helvetica"/>
          <w:color w:val="666666"/>
          <w:sz w:val="21"/>
          <w:szCs w:val="21"/>
        </w:rPr>
        <w:t>错误，返回值包含在</w:t>
      </w:r>
      <w:r>
        <w:rPr>
          <w:rStyle w:val="HTML"/>
          <w:rFonts w:ascii="Consolas" w:hAnsi="Consolas"/>
          <w:color w:val="DD0055"/>
          <w:sz w:val="18"/>
          <w:szCs w:val="18"/>
          <w:bdr w:val="single" w:sz="6" w:space="0" w:color="DDDDDD" w:frame="1"/>
          <w:shd w:val="clear" w:color="auto" w:fill="FAFAFA"/>
        </w:rPr>
        <w:t>StopIteration</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value</w:t>
      </w:r>
      <w:r>
        <w:rPr>
          <w:rFonts w:ascii="Helvetica" w:hAnsi="Helvetica" w:cs="Helvetica"/>
          <w:color w:val="666666"/>
          <w:sz w:val="21"/>
          <w:szCs w:val="21"/>
        </w:rPr>
        <w:t>中：</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g = fib(</w:t>
      </w:r>
      <w:r>
        <w:rPr>
          <w:rStyle w:val="number"/>
          <w:color w:val="009999"/>
        </w:rPr>
        <w:t>6</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while</w:t>
      </w:r>
      <w:r>
        <w:rPr>
          <w:rStyle w:val="HTML"/>
          <w:color w:val="444444"/>
        </w:rPr>
        <w:t xml:space="preserve"> </w:t>
      </w:r>
      <w:r>
        <w:rPr>
          <w:rStyle w:val="builtin"/>
          <w:color w:val="0086B3"/>
        </w:rPr>
        <w:t>True</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try</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x = next(g)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w:t>
      </w:r>
      <w:r>
        <w:rPr>
          <w:rStyle w:val="string"/>
          <w:color w:val="DD1144"/>
        </w:rPr>
        <w:t>'g:'</w:t>
      </w:r>
      <w:r>
        <w:rPr>
          <w:rStyle w:val="HTML"/>
          <w:color w:val="444444"/>
        </w:rPr>
        <w:t>, x)</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except</w:t>
      </w:r>
      <w:r>
        <w:rPr>
          <w:rStyle w:val="HTML"/>
          <w:color w:val="444444"/>
        </w:rPr>
        <w:t xml:space="preserve"> StopIteration </w:t>
      </w:r>
      <w:r>
        <w:rPr>
          <w:rStyle w:val="keyword"/>
          <w:b/>
          <w:bCs/>
          <w:color w:val="333333"/>
        </w:rPr>
        <w:t>as</w:t>
      </w:r>
      <w:r>
        <w:rPr>
          <w:rStyle w:val="HTML"/>
          <w:color w:val="444444"/>
        </w:rPr>
        <w:t xml:space="preserve"> 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w:t>
      </w:r>
      <w:r>
        <w:rPr>
          <w:rStyle w:val="string"/>
          <w:color w:val="DD1144"/>
        </w:rPr>
        <w:t>'Generator return value:'</w:t>
      </w:r>
      <w:r>
        <w:rPr>
          <w:rStyle w:val="HTML"/>
          <w:color w:val="444444"/>
        </w:rPr>
        <w:t>, e.value)</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break</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 </w:t>
      </w:r>
      <w:r>
        <w:rPr>
          <w:rStyle w:val="number"/>
          <w:color w:val="009999"/>
        </w:rPr>
        <w:t>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 </w:t>
      </w:r>
      <w:r>
        <w:rPr>
          <w:rStyle w:val="number"/>
          <w:color w:val="009999"/>
        </w:rPr>
        <w:t>2</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 </w:t>
      </w:r>
      <w:r>
        <w:rPr>
          <w:rStyle w:val="number"/>
          <w:color w:val="009999"/>
        </w:rPr>
        <w:t>3</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 </w:t>
      </w:r>
      <w:r>
        <w:rPr>
          <w:rStyle w:val="number"/>
          <w:color w:val="009999"/>
        </w:rPr>
        <w:t>5</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 </w:t>
      </w:r>
      <w:r>
        <w:rPr>
          <w:rStyle w:val="number"/>
          <w:color w:val="009999"/>
        </w:rPr>
        <w:t>8</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Generator </w:t>
      </w:r>
      <w:r>
        <w:rPr>
          <w:rStyle w:val="keyword"/>
          <w:b/>
          <w:bCs/>
          <w:color w:val="333333"/>
        </w:rPr>
        <w:t>return</w:t>
      </w:r>
      <w:r>
        <w:rPr>
          <w:rStyle w:val="HTML"/>
          <w:color w:val="444444"/>
        </w:rPr>
        <w:t xml:space="preserve"> value: done</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关于如何捕获错误，后面的错误处理还会详细讲解。</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练习</w:t>
      </w:r>
    </w:p>
    <w:p w:rsidR="00E158AD" w:rsidRDefault="00B34CFD" w:rsidP="00E158AD">
      <w:pPr>
        <w:pStyle w:val="a3"/>
        <w:shd w:val="clear" w:color="auto" w:fill="FFFFFF"/>
        <w:spacing w:before="225" w:beforeAutospacing="0" w:after="225" w:afterAutospacing="0"/>
        <w:rPr>
          <w:rFonts w:ascii="Helvetica" w:hAnsi="Helvetica" w:cs="Helvetica"/>
          <w:color w:val="666666"/>
          <w:sz w:val="21"/>
          <w:szCs w:val="21"/>
        </w:rPr>
      </w:pPr>
      <w:hyperlink r:id="rId80" w:tgtFrame="_blank" w:history="1">
        <w:r w:rsidR="00E158AD">
          <w:rPr>
            <w:rStyle w:val="a4"/>
            <w:rFonts w:ascii="Helvetica" w:hAnsi="Helvetica" w:cs="Helvetica"/>
            <w:color w:val="0593D3"/>
            <w:sz w:val="21"/>
            <w:szCs w:val="21"/>
          </w:rPr>
          <w:t>杨辉三角</w:t>
        </w:r>
      </w:hyperlink>
      <w:r w:rsidR="00E158AD">
        <w:rPr>
          <w:rFonts w:ascii="Helvetica" w:hAnsi="Helvetica" w:cs="Helvetica"/>
          <w:color w:val="666666"/>
          <w:sz w:val="21"/>
          <w:szCs w:val="21"/>
        </w:rPr>
        <w:t>定义如下：</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1   1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1   2   1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1   3   3   1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1   4   6   4   1</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1   5   10  10  5   1</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把每一行看做一个</w:t>
      </w:r>
      <w:r>
        <w:rPr>
          <w:rFonts w:ascii="Helvetica" w:hAnsi="Helvetica" w:cs="Helvetica"/>
          <w:color w:val="666666"/>
          <w:sz w:val="21"/>
          <w:szCs w:val="21"/>
        </w:rPr>
        <w:t>list</w:t>
      </w:r>
      <w:r>
        <w:rPr>
          <w:rFonts w:ascii="Helvetica" w:hAnsi="Helvetica" w:cs="Helvetica"/>
          <w:color w:val="666666"/>
          <w:sz w:val="21"/>
          <w:szCs w:val="21"/>
        </w:rPr>
        <w:t>，试写一个</w:t>
      </w:r>
      <w:r>
        <w:rPr>
          <w:rFonts w:ascii="Helvetica" w:hAnsi="Helvetica" w:cs="Helvetica"/>
          <w:color w:val="666666"/>
          <w:sz w:val="21"/>
          <w:szCs w:val="21"/>
        </w:rPr>
        <w:t>generator</w:t>
      </w:r>
      <w:r>
        <w:rPr>
          <w:rFonts w:ascii="Helvetica" w:hAnsi="Helvetica" w:cs="Helvetica"/>
          <w:color w:val="666666"/>
          <w:sz w:val="21"/>
          <w:szCs w:val="21"/>
        </w:rPr>
        <w:t>，不断输出下一行的</w:t>
      </w:r>
      <w:r>
        <w:rPr>
          <w:rFonts w:ascii="Helvetica" w:hAnsi="Helvetica" w:cs="Helvetica"/>
          <w:color w:val="666666"/>
          <w:sz w:val="21"/>
          <w:szCs w:val="21"/>
        </w:rPr>
        <w:t>list</w:t>
      </w:r>
      <w:r>
        <w:rPr>
          <w:rFonts w:ascii="Helvetica" w:hAnsi="Helvetica" w:cs="Helvetica"/>
          <w:color w:val="666666"/>
          <w:sz w:val="21"/>
          <w:szCs w:val="21"/>
        </w:rPr>
        <w:t>：</w:t>
      </w:r>
    </w:p>
    <w:p w:rsidR="00E158AD" w:rsidRDefault="00E158AD" w:rsidP="00E158AD">
      <w:pPr>
        <w:pStyle w:val="z-"/>
      </w:pPr>
      <w:r>
        <w:rPr>
          <w:rFonts w:hint="eastAsia"/>
        </w:rPr>
        <w:t>窗体顶端</w:t>
      </w:r>
    </w:p>
    <w:p w:rsidR="00E158AD" w:rsidRDefault="00E158AD" w:rsidP="00E158A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 -*- coding: utf-8 -*-</w:t>
      </w:r>
    </w:p>
    <w:p w:rsidR="00E158AD" w:rsidRDefault="00E158AD" w:rsidP="00E158A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E158AD" w:rsidRDefault="00E158AD" w:rsidP="00E158A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def triangles():</w:t>
      </w:r>
    </w:p>
    <w:p w:rsidR="00E158AD" w:rsidRDefault="00E158AD" w:rsidP="00E158AD">
      <w:pPr>
        <w:shd w:val="clear" w:color="auto" w:fill="FFFFFF"/>
        <w:rPr>
          <w:rFonts w:ascii="Helvetica" w:hAnsi="Helvetica" w:cs="Helvetica"/>
          <w:color w:val="666666"/>
          <w:szCs w:val="21"/>
        </w:rPr>
      </w:pPr>
      <w:r>
        <w:rPr>
          <w:rFonts w:ascii="Helvetica" w:hAnsi="Helvetica" w:cs="Helvetica"/>
          <w:color w:val="666666"/>
          <w:szCs w:val="21"/>
        </w:rPr>
        <w:object w:dxaOrig="4320" w:dyaOrig="4320">
          <v:shape id="_x0000_i1152" type="#_x0000_t75" style="width:182.25pt;height:138.75pt" o:ole="">
            <v:imagedata r:id="rId34" o:title=""/>
          </v:shape>
          <w:control r:id="rId81" w:name="DefaultOcxName11" w:shapeid="_x0000_i1152"/>
        </w:objec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lastRenderedPageBreak/>
        <w:t xml:space="preserve"># </w:t>
      </w:r>
      <w:r>
        <w:rPr>
          <w:rFonts w:ascii="Consolas" w:hAnsi="Consolas"/>
          <w:color w:val="444444"/>
          <w:sz w:val="21"/>
          <w:szCs w:val="21"/>
        </w:rPr>
        <w:t>期待输出</w:t>
      </w:r>
      <w:r>
        <w:rPr>
          <w:rFonts w:ascii="Consolas" w:hAnsi="Consolas"/>
          <w:color w:val="444444"/>
          <w:sz w:val="21"/>
          <w:szCs w:val="21"/>
        </w:rPr>
        <w:t>:</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[1]</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[1, 1]</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[1, 2, 1]</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[1, 3, 3, 1]</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[1, 4, 6, 4, 1]</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[1, 5, 10, 10, 5, 1]</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[1, 6, 15, 20, 15, 6, 1]</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[1, 7, 21, 35, 35, 21, 7, 1]</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[1, 8, 28, 56, 70, 56, 28, 8, 1]</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[1, 9, 36, 84, 126, 126, 84, 36, 9, 1]</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n = 0</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for t in triangles():</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print(t)</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n = n + 1</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if n == 10:</w:t>
      </w:r>
    </w:p>
    <w:p w:rsidR="00E158AD" w:rsidRDefault="00E158AD" w:rsidP="00E158A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break</w:t>
      </w:r>
    </w:p>
    <w:p w:rsidR="00E158AD" w:rsidRDefault="00E158AD" w:rsidP="00E158AD">
      <w:pPr>
        <w:pStyle w:val="z-1"/>
      </w:pPr>
      <w:r>
        <w:rPr>
          <w:rFonts w:hint="eastAsia"/>
        </w:rPr>
        <w:t>窗体底端</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generator</w:t>
      </w:r>
      <w:r>
        <w:rPr>
          <w:rFonts w:ascii="Helvetica" w:hAnsi="Helvetica" w:cs="Helvetica"/>
          <w:color w:val="666666"/>
          <w:sz w:val="21"/>
          <w:szCs w:val="21"/>
        </w:rPr>
        <w:t>是非常强大的工具，在</w:t>
      </w:r>
      <w:r>
        <w:rPr>
          <w:rFonts w:ascii="Helvetica" w:hAnsi="Helvetica" w:cs="Helvetica"/>
          <w:color w:val="666666"/>
          <w:sz w:val="21"/>
          <w:szCs w:val="21"/>
        </w:rPr>
        <w:t>Python</w:t>
      </w:r>
      <w:r>
        <w:rPr>
          <w:rFonts w:ascii="Helvetica" w:hAnsi="Helvetica" w:cs="Helvetica"/>
          <w:color w:val="666666"/>
          <w:sz w:val="21"/>
          <w:szCs w:val="21"/>
        </w:rPr>
        <w:t>中，可以简单地把列表生成式改成</w:t>
      </w:r>
      <w:r>
        <w:rPr>
          <w:rFonts w:ascii="Helvetica" w:hAnsi="Helvetica" w:cs="Helvetica"/>
          <w:color w:val="666666"/>
          <w:sz w:val="21"/>
          <w:szCs w:val="21"/>
        </w:rPr>
        <w:t>generator</w:t>
      </w:r>
      <w:r>
        <w:rPr>
          <w:rFonts w:ascii="Helvetica" w:hAnsi="Helvetica" w:cs="Helvetica"/>
          <w:color w:val="666666"/>
          <w:sz w:val="21"/>
          <w:szCs w:val="21"/>
        </w:rPr>
        <w:t>，也可以通过函数实现复杂逻辑的</w:t>
      </w:r>
      <w:r>
        <w:rPr>
          <w:rFonts w:ascii="Helvetica" w:hAnsi="Helvetica" w:cs="Helvetica"/>
          <w:color w:val="666666"/>
          <w:sz w:val="21"/>
          <w:szCs w:val="21"/>
        </w:rPr>
        <w:t>generator</w:t>
      </w:r>
      <w:r>
        <w:rPr>
          <w:rFonts w:ascii="Helvetica" w:hAnsi="Helvetica" w:cs="Helvetica"/>
          <w:color w:val="666666"/>
          <w:sz w:val="21"/>
          <w:szCs w:val="21"/>
        </w:rPr>
        <w:t>。</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要理解</w:t>
      </w:r>
      <w:r>
        <w:rPr>
          <w:rFonts w:ascii="Helvetica" w:hAnsi="Helvetica" w:cs="Helvetica"/>
          <w:color w:val="666666"/>
          <w:sz w:val="21"/>
          <w:szCs w:val="21"/>
        </w:rPr>
        <w:t>generator</w:t>
      </w:r>
      <w:r>
        <w:rPr>
          <w:rFonts w:ascii="Helvetica" w:hAnsi="Helvetica" w:cs="Helvetica"/>
          <w:color w:val="666666"/>
          <w:sz w:val="21"/>
          <w:szCs w:val="21"/>
        </w:rPr>
        <w:t>的工作原理，它是在</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循环的过程中不断计算出下一个元素，并在适当的条件结束</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循环。对于函数改成的</w:t>
      </w:r>
      <w:r>
        <w:rPr>
          <w:rFonts w:ascii="Helvetica" w:hAnsi="Helvetica" w:cs="Helvetica"/>
          <w:color w:val="666666"/>
          <w:sz w:val="21"/>
          <w:szCs w:val="21"/>
        </w:rPr>
        <w:t>generator</w:t>
      </w:r>
      <w:r>
        <w:rPr>
          <w:rFonts w:ascii="Helvetica" w:hAnsi="Helvetica" w:cs="Helvetica"/>
          <w:color w:val="666666"/>
          <w:sz w:val="21"/>
          <w:szCs w:val="21"/>
        </w:rPr>
        <w:t>来说，遇到</w:t>
      </w:r>
      <w:r>
        <w:rPr>
          <w:rStyle w:val="HTML"/>
          <w:rFonts w:ascii="Consolas" w:hAnsi="Consolas"/>
          <w:color w:val="DD0055"/>
          <w:sz w:val="18"/>
          <w:szCs w:val="18"/>
          <w:bdr w:val="single" w:sz="6" w:space="0" w:color="DDDDDD" w:frame="1"/>
          <w:shd w:val="clear" w:color="auto" w:fill="FAFAFA"/>
        </w:rPr>
        <w:t>return</w:t>
      </w:r>
      <w:r>
        <w:rPr>
          <w:rFonts w:ascii="Helvetica" w:hAnsi="Helvetica" w:cs="Helvetica"/>
          <w:color w:val="666666"/>
          <w:sz w:val="21"/>
          <w:szCs w:val="21"/>
        </w:rPr>
        <w:t>语句或者执行到函数体最后一行语句，就是结束</w:t>
      </w:r>
      <w:r>
        <w:rPr>
          <w:rFonts w:ascii="Helvetica" w:hAnsi="Helvetica" w:cs="Helvetica"/>
          <w:color w:val="666666"/>
          <w:sz w:val="21"/>
          <w:szCs w:val="21"/>
        </w:rPr>
        <w:t>generator</w:t>
      </w:r>
      <w:r>
        <w:rPr>
          <w:rFonts w:ascii="Helvetica" w:hAnsi="Helvetica" w:cs="Helvetica"/>
          <w:color w:val="666666"/>
          <w:sz w:val="21"/>
          <w:szCs w:val="21"/>
        </w:rPr>
        <w:t>的指令，</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循环随之结束。</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请注意区分普通函数和</w:t>
      </w:r>
      <w:r>
        <w:rPr>
          <w:rFonts w:ascii="Helvetica" w:hAnsi="Helvetica" w:cs="Helvetica"/>
          <w:color w:val="666666"/>
          <w:sz w:val="21"/>
          <w:szCs w:val="21"/>
        </w:rPr>
        <w:t>generator</w:t>
      </w:r>
      <w:r>
        <w:rPr>
          <w:rFonts w:ascii="Helvetica" w:hAnsi="Helvetica" w:cs="Helvetica"/>
          <w:color w:val="666666"/>
          <w:sz w:val="21"/>
          <w:szCs w:val="21"/>
        </w:rPr>
        <w:t>函数，普通函数调用直接返回结果：</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 = abs(</w:t>
      </w:r>
      <w:r>
        <w:rPr>
          <w:rStyle w:val="number"/>
          <w:color w:val="009999"/>
        </w:rPr>
        <w:t>6</w:t>
      </w:r>
      <w:r>
        <w:rPr>
          <w:rStyle w:val="HTML"/>
          <w:color w:val="444444"/>
        </w:rPr>
        <w:t>)</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r</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p>
    <w:p w:rsidR="00E158AD" w:rsidRDefault="00E158AD" w:rsidP="00E158A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generator</w:t>
      </w:r>
      <w:r>
        <w:rPr>
          <w:rFonts w:ascii="Helvetica" w:hAnsi="Helvetica" w:cs="Helvetica"/>
          <w:color w:val="666666"/>
          <w:sz w:val="21"/>
          <w:szCs w:val="21"/>
        </w:rPr>
        <w:t>函数的</w:t>
      </w:r>
      <w:r>
        <w:rPr>
          <w:rFonts w:ascii="Helvetica" w:hAnsi="Helvetica" w:cs="Helvetica"/>
          <w:color w:val="666666"/>
          <w:sz w:val="21"/>
          <w:szCs w:val="21"/>
        </w:rPr>
        <w:t>“</w:t>
      </w:r>
      <w:r>
        <w:rPr>
          <w:rFonts w:ascii="Helvetica" w:hAnsi="Helvetica" w:cs="Helvetica"/>
          <w:color w:val="666666"/>
          <w:sz w:val="21"/>
          <w:szCs w:val="21"/>
        </w:rPr>
        <w:t>调用</w:t>
      </w:r>
      <w:r>
        <w:rPr>
          <w:rFonts w:ascii="Helvetica" w:hAnsi="Helvetica" w:cs="Helvetica"/>
          <w:color w:val="666666"/>
          <w:sz w:val="21"/>
          <w:szCs w:val="21"/>
        </w:rPr>
        <w:t>”</w:t>
      </w:r>
      <w:r>
        <w:rPr>
          <w:rFonts w:ascii="Helvetica" w:hAnsi="Helvetica" w:cs="Helvetica"/>
          <w:color w:val="666666"/>
          <w:sz w:val="21"/>
          <w:szCs w:val="21"/>
        </w:rPr>
        <w:t>实际返回一个</w:t>
      </w:r>
      <w:r>
        <w:rPr>
          <w:rFonts w:ascii="Helvetica" w:hAnsi="Helvetica" w:cs="Helvetica"/>
          <w:color w:val="666666"/>
          <w:sz w:val="21"/>
          <w:szCs w:val="21"/>
        </w:rPr>
        <w:t>generator</w:t>
      </w:r>
      <w:r>
        <w:rPr>
          <w:rFonts w:ascii="Helvetica" w:hAnsi="Helvetica" w:cs="Helvetica"/>
          <w:color w:val="666666"/>
          <w:sz w:val="21"/>
          <w:szCs w:val="21"/>
        </w:rPr>
        <w:t>对象：</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g = fib(6)</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g</w:t>
      </w:r>
    </w:p>
    <w:p w:rsidR="00E158AD" w:rsidRDefault="00E158AD" w:rsidP="00E158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&lt;</w:t>
      </w:r>
      <w:r>
        <w:rPr>
          <w:rStyle w:val="1"/>
          <w:color w:val="000080"/>
        </w:rPr>
        <w:t>generator</w:t>
      </w:r>
      <w:r>
        <w:rPr>
          <w:rStyle w:val="tag"/>
          <w:color w:val="000080"/>
        </w:rPr>
        <w:t xml:space="preserve"> </w:t>
      </w:r>
      <w:r>
        <w:rPr>
          <w:rStyle w:val="attribute"/>
          <w:color w:val="008080"/>
        </w:rPr>
        <w:t>object</w:t>
      </w:r>
      <w:r>
        <w:rPr>
          <w:rStyle w:val="tag"/>
          <w:color w:val="000080"/>
        </w:rPr>
        <w:t xml:space="preserve"> </w:t>
      </w:r>
      <w:r>
        <w:rPr>
          <w:rStyle w:val="attribute"/>
          <w:color w:val="008080"/>
        </w:rPr>
        <w:t>fib</w:t>
      </w:r>
      <w:r>
        <w:rPr>
          <w:rStyle w:val="tag"/>
          <w:color w:val="000080"/>
        </w:rPr>
        <w:t xml:space="preserve"> </w:t>
      </w:r>
      <w:r>
        <w:rPr>
          <w:rStyle w:val="attribute"/>
          <w:color w:val="008080"/>
        </w:rPr>
        <w:t>at</w:t>
      </w:r>
      <w:r>
        <w:rPr>
          <w:rStyle w:val="tag"/>
          <w:color w:val="000080"/>
        </w:rPr>
        <w:t xml:space="preserve"> </w:t>
      </w:r>
      <w:r>
        <w:rPr>
          <w:rStyle w:val="attribute"/>
          <w:color w:val="008080"/>
        </w:rPr>
        <w:t>0x1022ef948</w:t>
      </w:r>
      <w:r>
        <w:rPr>
          <w:rStyle w:val="tag"/>
          <w:color w:val="000080"/>
        </w:rPr>
        <w:t>&gt;</w:t>
      </w:r>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E158AD" w:rsidRDefault="00B34CFD" w:rsidP="00E158AD">
      <w:pPr>
        <w:pStyle w:val="a3"/>
        <w:shd w:val="clear" w:color="auto" w:fill="FFFFFF"/>
        <w:spacing w:before="225" w:beforeAutospacing="0" w:after="225" w:afterAutospacing="0"/>
        <w:rPr>
          <w:rFonts w:ascii="Helvetica" w:hAnsi="Helvetica" w:cs="Helvetica"/>
          <w:color w:val="666666"/>
          <w:sz w:val="21"/>
          <w:szCs w:val="21"/>
        </w:rPr>
      </w:pPr>
      <w:hyperlink r:id="rId82" w:tgtFrame="_blank" w:history="1">
        <w:r w:rsidR="00E158AD">
          <w:rPr>
            <w:rStyle w:val="a4"/>
            <w:rFonts w:ascii="Helvetica" w:hAnsi="Helvetica" w:cs="Helvetica"/>
            <w:color w:val="0593D3"/>
            <w:sz w:val="21"/>
            <w:szCs w:val="21"/>
          </w:rPr>
          <w:t>do_generator.py</w:t>
        </w:r>
      </w:hyperlink>
    </w:p>
    <w:p w:rsidR="00E158AD" w:rsidRDefault="00E158AD" w:rsidP="00E158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迭代器</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149837</w:t>
      </w:r>
    </w:p>
    <w:p w:rsidR="00C90E35" w:rsidRDefault="00B34CFD" w:rsidP="00C90E35">
      <w:pPr>
        <w:spacing w:before="225" w:after="225"/>
        <w:rPr>
          <w:rFonts w:ascii="宋体" w:hAnsi="宋体" w:cs="宋体"/>
          <w:sz w:val="24"/>
          <w:szCs w:val="24"/>
        </w:rPr>
      </w:pPr>
      <w:r>
        <w:pict>
          <v:rect id="_x0000_i1073"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我们已经知道，可以直接作用于</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循环的数据类型有以下几种：</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一类是集合数据类型，如</w:t>
      </w:r>
      <w:r>
        <w:rPr>
          <w:rStyle w:val="HTML"/>
          <w:rFonts w:ascii="Consolas" w:hAnsi="Consolas"/>
          <w:color w:val="DD0055"/>
          <w:sz w:val="18"/>
          <w:szCs w:val="18"/>
          <w:bdr w:val="single" w:sz="6" w:space="0" w:color="DDDDDD" w:frame="1"/>
          <w:shd w:val="clear" w:color="auto" w:fill="FAFAFA"/>
        </w:rPr>
        <w:t>list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tuple</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set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1"/>
          <w:szCs w:val="21"/>
        </w:rPr>
        <w:t>等；</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一类是</w:t>
      </w:r>
      <w:r>
        <w:rPr>
          <w:rStyle w:val="HTML"/>
          <w:rFonts w:ascii="Consolas" w:hAnsi="Consolas"/>
          <w:color w:val="DD0055"/>
          <w:sz w:val="18"/>
          <w:szCs w:val="18"/>
          <w:bdr w:val="single" w:sz="6" w:space="0" w:color="DDDDDD" w:frame="1"/>
          <w:shd w:val="clear" w:color="auto" w:fill="FAFAFA"/>
        </w:rPr>
        <w:t>generator</w:t>
      </w:r>
      <w:r>
        <w:rPr>
          <w:rFonts w:ascii="Helvetica" w:hAnsi="Helvetica" w:cs="Helvetica"/>
          <w:color w:val="666666"/>
          <w:sz w:val="21"/>
          <w:szCs w:val="21"/>
        </w:rPr>
        <w:t>，包括生成器和带</w:t>
      </w:r>
      <w:r>
        <w:rPr>
          <w:rStyle w:val="HTML"/>
          <w:rFonts w:ascii="Consolas" w:hAnsi="Consolas"/>
          <w:color w:val="DD0055"/>
          <w:sz w:val="18"/>
          <w:szCs w:val="18"/>
          <w:bdr w:val="single" w:sz="6" w:space="0" w:color="DDDDDD" w:frame="1"/>
          <w:shd w:val="clear" w:color="auto" w:fill="FAFAFA"/>
        </w:rPr>
        <w:t>yield</w:t>
      </w:r>
      <w:r>
        <w:rPr>
          <w:rFonts w:ascii="Helvetica" w:hAnsi="Helvetica" w:cs="Helvetica"/>
          <w:color w:val="666666"/>
          <w:sz w:val="21"/>
          <w:szCs w:val="21"/>
        </w:rPr>
        <w:t>的</w:t>
      </w:r>
      <w:r>
        <w:rPr>
          <w:rFonts w:ascii="Helvetica" w:hAnsi="Helvetica" w:cs="Helvetica"/>
          <w:color w:val="666666"/>
          <w:sz w:val="21"/>
          <w:szCs w:val="21"/>
        </w:rPr>
        <w:t>generator function</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这些可以直接作用于</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循环的对象统称为可迭代对象：</w:t>
      </w:r>
      <w:r>
        <w:rPr>
          <w:rStyle w:val="HTML"/>
          <w:rFonts w:ascii="Consolas" w:hAnsi="Consolas"/>
          <w:color w:val="DD0055"/>
          <w:sz w:val="18"/>
          <w:szCs w:val="18"/>
          <w:bdr w:val="single" w:sz="6" w:space="0" w:color="DDDDDD" w:frame="1"/>
          <w:shd w:val="clear" w:color="auto" w:fill="FAFAFA"/>
        </w:rPr>
        <w:t>Iterable</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可以使用</w:t>
      </w:r>
      <w:r>
        <w:rPr>
          <w:rStyle w:val="HTML"/>
          <w:rFonts w:ascii="Consolas" w:hAnsi="Consolas"/>
          <w:color w:val="DD0055"/>
          <w:sz w:val="18"/>
          <w:szCs w:val="18"/>
          <w:bdr w:val="single" w:sz="6" w:space="0" w:color="DDDDDD" w:frame="1"/>
          <w:shd w:val="clear" w:color="auto" w:fill="FAFAFA"/>
        </w:rPr>
        <w:t>isinstance()</w:t>
      </w:r>
      <w:r>
        <w:rPr>
          <w:rFonts w:ascii="Helvetica" w:hAnsi="Helvetica" w:cs="Helvetica"/>
          <w:color w:val="666666"/>
          <w:sz w:val="21"/>
          <w:szCs w:val="21"/>
        </w:rPr>
        <w:t>判断一个对象是否是</w:t>
      </w:r>
      <w:r>
        <w:rPr>
          <w:rStyle w:val="HTML"/>
          <w:rFonts w:ascii="Consolas" w:hAnsi="Consolas"/>
          <w:color w:val="DD0055"/>
          <w:sz w:val="18"/>
          <w:szCs w:val="18"/>
          <w:bdr w:val="single" w:sz="6" w:space="0" w:color="DDDDDD" w:frame="1"/>
          <w:shd w:val="clear" w:color="auto" w:fill="FAFAFA"/>
        </w:rPr>
        <w:t>Iterable</w:t>
      </w:r>
      <w:r>
        <w:rPr>
          <w:rFonts w:ascii="Helvetica" w:hAnsi="Helvetica" w:cs="Helvetica"/>
          <w:color w:val="666666"/>
          <w:sz w:val="21"/>
          <w:szCs w:val="21"/>
        </w:rPr>
        <w:t>对象：</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collections </w:t>
      </w:r>
      <w:r>
        <w:rPr>
          <w:rStyle w:val="keyword"/>
          <w:b/>
          <w:bCs/>
          <w:color w:val="333333"/>
        </w:rPr>
        <w:t>import</w:t>
      </w:r>
      <w:r>
        <w:rPr>
          <w:rStyle w:val="HTML"/>
          <w:color w:val="444444"/>
        </w:rPr>
        <w:t xml:space="preserve"> Iterable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 Iterable)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 Iterable)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isinstance(</w:t>
      </w:r>
      <w:r>
        <w:rPr>
          <w:rStyle w:val="string"/>
          <w:color w:val="DD1144"/>
        </w:rPr>
        <w:t>'abc'</w:t>
      </w:r>
      <w:r>
        <w:rPr>
          <w:rStyle w:val="HTML"/>
          <w:color w:val="444444"/>
        </w:rPr>
        <w:t>, Iterable)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isinstance((x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w:t>
      </w:r>
      <w:r>
        <w:rPr>
          <w:rStyle w:val="number"/>
          <w:color w:val="009999"/>
        </w:rPr>
        <w:t>10</w:t>
      </w:r>
      <w:r>
        <w:rPr>
          <w:rStyle w:val="HTML"/>
          <w:color w:val="444444"/>
        </w:rPr>
        <w:t>)), Iterable)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w:t>
      </w:r>
      <w:r>
        <w:rPr>
          <w:rStyle w:val="number"/>
          <w:color w:val="009999"/>
        </w:rPr>
        <w:t>100</w:t>
      </w:r>
      <w:r>
        <w:rPr>
          <w:rStyle w:val="HTML"/>
          <w:color w:val="444444"/>
        </w:rPr>
        <w:t>, Iterable)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而生成器不但可以作用于</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循环，还可以被</w:t>
      </w:r>
      <w:r>
        <w:rPr>
          <w:rStyle w:val="HTML"/>
          <w:rFonts w:ascii="Consolas" w:hAnsi="Consolas"/>
          <w:color w:val="DD0055"/>
          <w:sz w:val="18"/>
          <w:szCs w:val="18"/>
          <w:bdr w:val="single" w:sz="6" w:space="0" w:color="DDDDDD" w:frame="1"/>
          <w:shd w:val="clear" w:color="auto" w:fill="FAFAFA"/>
        </w:rPr>
        <w:t>next()</w:t>
      </w:r>
      <w:r>
        <w:rPr>
          <w:rFonts w:ascii="Helvetica" w:hAnsi="Helvetica" w:cs="Helvetica"/>
          <w:color w:val="666666"/>
          <w:sz w:val="21"/>
          <w:szCs w:val="21"/>
        </w:rPr>
        <w:t>函数不断调用并返回下一个值，直到最后抛出</w:t>
      </w:r>
      <w:r>
        <w:rPr>
          <w:rStyle w:val="HTML"/>
          <w:rFonts w:ascii="Consolas" w:hAnsi="Consolas"/>
          <w:color w:val="DD0055"/>
          <w:sz w:val="18"/>
          <w:szCs w:val="18"/>
          <w:bdr w:val="single" w:sz="6" w:space="0" w:color="DDDDDD" w:frame="1"/>
          <w:shd w:val="clear" w:color="auto" w:fill="FAFAFA"/>
        </w:rPr>
        <w:t>StopIteration</w:t>
      </w:r>
      <w:r>
        <w:rPr>
          <w:rFonts w:ascii="Helvetica" w:hAnsi="Helvetica" w:cs="Helvetica"/>
          <w:color w:val="666666"/>
          <w:sz w:val="21"/>
          <w:szCs w:val="21"/>
        </w:rPr>
        <w:t>错误表示无法继续返回下一个值了。</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可以被</w:t>
      </w:r>
      <w:r>
        <w:rPr>
          <w:rStyle w:val="HTML"/>
          <w:rFonts w:ascii="Consolas" w:hAnsi="Consolas"/>
          <w:color w:val="DD0055"/>
          <w:sz w:val="18"/>
          <w:szCs w:val="18"/>
          <w:bdr w:val="single" w:sz="6" w:space="0" w:color="DDDDDD" w:frame="1"/>
          <w:shd w:val="clear" w:color="auto" w:fill="FAFAFA"/>
        </w:rPr>
        <w:t>next()</w:t>
      </w:r>
      <w:r>
        <w:rPr>
          <w:rFonts w:ascii="Helvetica" w:hAnsi="Helvetica" w:cs="Helvetica"/>
          <w:color w:val="666666"/>
          <w:sz w:val="21"/>
          <w:szCs w:val="21"/>
        </w:rPr>
        <w:t>函数调用并不断返回下一个值的对象称为迭代器：</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可以使用</w:t>
      </w:r>
      <w:r>
        <w:rPr>
          <w:rStyle w:val="HTML"/>
          <w:rFonts w:ascii="Consolas" w:hAnsi="Consolas"/>
          <w:color w:val="DD0055"/>
          <w:sz w:val="18"/>
          <w:szCs w:val="18"/>
          <w:bdr w:val="single" w:sz="6" w:space="0" w:color="DDDDDD" w:frame="1"/>
          <w:shd w:val="clear" w:color="auto" w:fill="FAFAFA"/>
        </w:rPr>
        <w:t>isinstance()</w:t>
      </w:r>
      <w:r>
        <w:rPr>
          <w:rFonts w:ascii="Helvetica" w:hAnsi="Helvetica" w:cs="Helvetica"/>
          <w:color w:val="666666"/>
          <w:sz w:val="21"/>
          <w:szCs w:val="21"/>
        </w:rPr>
        <w:t>判断一个对象是否是</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对象：</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collections </w:t>
      </w:r>
      <w:r>
        <w:rPr>
          <w:rStyle w:val="keyword"/>
          <w:b/>
          <w:bCs/>
          <w:color w:val="333333"/>
        </w:rPr>
        <w:t>import</w:t>
      </w:r>
      <w:r>
        <w:rPr>
          <w:rStyle w:val="HTML"/>
          <w:color w:val="444444"/>
        </w:rPr>
        <w:t xml:space="preserve"> Iterator</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isinstance((x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w:t>
      </w:r>
      <w:r>
        <w:rPr>
          <w:rStyle w:val="number"/>
          <w:color w:val="009999"/>
        </w:rPr>
        <w:t>10</w:t>
      </w:r>
      <w:r>
        <w:rPr>
          <w:rStyle w:val="HTML"/>
          <w:color w:val="444444"/>
        </w:rPr>
        <w:t>)), Iterator)</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 Iterator)</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 Iterator)</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w:t>
      </w:r>
      <w:r>
        <w:rPr>
          <w:rStyle w:val="string"/>
          <w:color w:val="DD1144"/>
        </w:rPr>
        <w:t>'abc'</w:t>
      </w:r>
      <w:r>
        <w:rPr>
          <w:rStyle w:val="HTML"/>
          <w:color w:val="444444"/>
        </w:rPr>
        <w:t>, Iterator)</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生成器都是</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对象，但</w:t>
      </w:r>
      <w:r>
        <w:rPr>
          <w:rStyle w:val="HTML"/>
          <w:rFonts w:ascii="Consolas" w:hAnsi="Consolas"/>
          <w:color w:val="DD0055"/>
          <w:sz w:val="18"/>
          <w:szCs w:val="18"/>
          <w:bdr w:val="single" w:sz="6" w:space="0" w:color="DDDDDD" w:frame="1"/>
          <w:shd w:val="clear" w:color="auto" w:fill="FAFAFA"/>
        </w:rPr>
        <w:t>list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1"/>
          <w:szCs w:val="21"/>
        </w:rPr>
        <w:t>虽然是</w:t>
      </w:r>
      <w:r>
        <w:rPr>
          <w:rStyle w:val="HTML"/>
          <w:rFonts w:ascii="Consolas" w:hAnsi="Consolas"/>
          <w:color w:val="DD0055"/>
          <w:sz w:val="18"/>
          <w:szCs w:val="18"/>
          <w:bdr w:val="single" w:sz="6" w:space="0" w:color="DDDDDD" w:frame="1"/>
          <w:shd w:val="clear" w:color="auto" w:fill="FAFAFA"/>
        </w:rPr>
        <w:t>Iterable</w:t>
      </w:r>
      <w:r>
        <w:rPr>
          <w:rFonts w:ascii="Helvetica" w:hAnsi="Helvetica" w:cs="Helvetica"/>
          <w:color w:val="666666"/>
          <w:sz w:val="21"/>
          <w:szCs w:val="21"/>
        </w:rPr>
        <w:t>，却不是</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w:t>
      </w:r>
      <w:r>
        <w:rPr>
          <w:rStyle w:val="HTML"/>
          <w:rFonts w:ascii="Consolas" w:hAnsi="Consolas"/>
          <w:color w:val="DD0055"/>
          <w:sz w:val="18"/>
          <w:szCs w:val="18"/>
          <w:bdr w:val="single" w:sz="6" w:space="0" w:color="DDDDDD" w:frame="1"/>
          <w:shd w:val="clear" w:color="auto" w:fill="FAFAFA"/>
        </w:rPr>
        <w:t>list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1"/>
          <w:szCs w:val="21"/>
        </w:rPr>
        <w:t>等</w:t>
      </w:r>
      <w:r>
        <w:rPr>
          <w:rStyle w:val="HTML"/>
          <w:rFonts w:ascii="Consolas" w:hAnsi="Consolas"/>
          <w:color w:val="DD0055"/>
          <w:sz w:val="18"/>
          <w:szCs w:val="18"/>
          <w:bdr w:val="single" w:sz="6" w:space="0" w:color="DDDDDD" w:frame="1"/>
          <w:shd w:val="clear" w:color="auto" w:fill="FAFAFA"/>
        </w:rPr>
        <w:t>Iterable</w:t>
      </w:r>
      <w:r>
        <w:rPr>
          <w:rFonts w:ascii="Helvetica" w:hAnsi="Helvetica" w:cs="Helvetica"/>
          <w:color w:val="666666"/>
          <w:sz w:val="21"/>
          <w:szCs w:val="21"/>
        </w:rPr>
        <w:t>变成</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可以使用</w:t>
      </w:r>
      <w:r>
        <w:rPr>
          <w:rStyle w:val="HTML"/>
          <w:rFonts w:ascii="Consolas" w:hAnsi="Consolas"/>
          <w:color w:val="DD0055"/>
          <w:sz w:val="18"/>
          <w:szCs w:val="18"/>
          <w:bdr w:val="single" w:sz="6" w:space="0" w:color="DDDDDD" w:frame="1"/>
          <w:shd w:val="clear" w:color="auto" w:fill="FAFAFA"/>
        </w:rPr>
        <w:t>iter()</w:t>
      </w:r>
      <w:r>
        <w:rPr>
          <w:rFonts w:ascii="Helvetica" w:hAnsi="Helvetica" w:cs="Helvetica"/>
          <w:color w:val="666666"/>
          <w:sz w:val="21"/>
          <w:szCs w:val="21"/>
        </w:rPr>
        <w:t>函数：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isinstance(iter([]), Iterator)</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isinstance(iter(</w:t>
      </w:r>
      <w:r>
        <w:rPr>
          <w:rStyle w:val="string"/>
          <w:color w:val="DD1144"/>
        </w:rPr>
        <w:t>'abc'</w:t>
      </w:r>
      <w:r>
        <w:rPr>
          <w:rStyle w:val="HTML"/>
          <w:color w:val="444444"/>
        </w:rPr>
        <w:t>), Iterator)</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lastRenderedPageBreak/>
        <w:t>True</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你可能会问，为什么</w:t>
      </w:r>
      <w:r>
        <w:rPr>
          <w:rStyle w:val="HTML"/>
          <w:rFonts w:ascii="Consolas" w:hAnsi="Consolas"/>
          <w:color w:val="DD0055"/>
          <w:sz w:val="18"/>
          <w:szCs w:val="18"/>
          <w:bdr w:val="single" w:sz="6" w:space="0" w:color="DDDDDD" w:frame="1"/>
          <w:shd w:val="clear" w:color="auto" w:fill="FAFAFA"/>
        </w:rPr>
        <w:t>list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1"/>
          <w:szCs w:val="21"/>
        </w:rPr>
        <w:t>等数据类型不是</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Python</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对象表示的是一个数据流，</w:t>
      </w:r>
      <w:r>
        <w:rPr>
          <w:rFonts w:ascii="Helvetica" w:hAnsi="Helvetica" w:cs="Helvetica"/>
          <w:color w:val="666666"/>
          <w:sz w:val="21"/>
          <w:szCs w:val="21"/>
        </w:rPr>
        <w:t>Iterator</w:t>
      </w:r>
      <w:r>
        <w:rPr>
          <w:rFonts w:ascii="Helvetica" w:hAnsi="Helvetica" w:cs="Helvetica"/>
          <w:color w:val="666666"/>
          <w:sz w:val="21"/>
          <w:szCs w:val="21"/>
        </w:rPr>
        <w:t>对象可以被</w:t>
      </w:r>
      <w:r>
        <w:rPr>
          <w:rStyle w:val="HTML"/>
          <w:rFonts w:ascii="Consolas" w:hAnsi="Consolas"/>
          <w:color w:val="DD0055"/>
          <w:sz w:val="18"/>
          <w:szCs w:val="18"/>
          <w:bdr w:val="single" w:sz="6" w:space="0" w:color="DDDDDD" w:frame="1"/>
          <w:shd w:val="clear" w:color="auto" w:fill="FAFAFA"/>
        </w:rPr>
        <w:t>next()</w:t>
      </w:r>
      <w:r>
        <w:rPr>
          <w:rFonts w:ascii="Helvetica" w:hAnsi="Helvetica" w:cs="Helvetica"/>
          <w:color w:val="666666"/>
          <w:sz w:val="21"/>
          <w:szCs w:val="21"/>
        </w:rPr>
        <w:t>函数调用并不断返回下一个数据，直到没有数据时抛出</w:t>
      </w:r>
      <w:r>
        <w:rPr>
          <w:rStyle w:val="HTML"/>
          <w:rFonts w:ascii="Consolas" w:hAnsi="Consolas"/>
          <w:color w:val="DD0055"/>
          <w:sz w:val="18"/>
          <w:szCs w:val="18"/>
          <w:bdr w:val="single" w:sz="6" w:space="0" w:color="DDDDDD" w:frame="1"/>
          <w:shd w:val="clear" w:color="auto" w:fill="FAFAFA"/>
        </w:rPr>
        <w:t>StopIteration</w:t>
      </w:r>
      <w:r>
        <w:rPr>
          <w:rFonts w:ascii="Helvetica" w:hAnsi="Helvetica" w:cs="Helvetica"/>
          <w:color w:val="666666"/>
          <w:sz w:val="21"/>
          <w:szCs w:val="21"/>
        </w:rPr>
        <w:t>错误。可以把这个数据流看做是一个有序序列，但我们却不能提前知道序列的长度，只能不断通过</w:t>
      </w:r>
      <w:r>
        <w:rPr>
          <w:rStyle w:val="HTML"/>
          <w:rFonts w:ascii="Consolas" w:hAnsi="Consolas"/>
          <w:color w:val="DD0055"/>
          <w:sz w:val="18"/>
          <w:szCs w:val="18"/>
          <w:bdr w:val="single" w:sz="6" w:space="0" w:color="DDDDDD" w:frame="1"/>
          <w:shd w:val="clear" w:color="auto" w:fill="FAFAFA"/>
        </w:rPr>
        <w:t>next()</w:t>
      </w:r>
      <w:r>
        <w:rPr>
          <w:rFonts w:ascii="Helvetica" w:hAnsi="Helvetica" w:cs="Helvetica"/>
          <w:color w:val="666666"/>
          <w:sz w:val="21"/>
          <w:szCs w:val="21"/>
        </w:rPr>
        <w:t>函数实现按需计算下一个数据，所以</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的计算是惰性的，只有在需要返回下一个数据时它才会计算。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甚至可以表示一个无限大的数据流，例如全体自然数。而使用</w:t>
      </w:r>
      <w:r>
        <w:rPr>
          <w:rFonts w:ascii="Helvetica" w:hAnsi="Helvetica" w:cs="Helvetica"/>
          <w:color w:val="666666"/>
          <w:sz w:val="21"/>
          <w:szCs w:val="21"/>
        </w:rPr>
        <w:t>list</w:t>
      </w:r>
      <w:r>
        <w:rPr>
          <w:rFonts w:ascii="Helvetica" w:hAnsi="Helvetica" w:cs="Helvetica"/>
          <w:color w:val="666666"/>
          <w:sz w:val="21"/>
          <w:szCs w:val="21"/>
        </w:rPr>
        <w:t>是永远不可能存储全体自然数的。</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凡是可作用于</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循环的对象都是</w:t>
      </w:r>
      <w:r>
        <w:rPr>
          <w:rStyle w:val="HTML"/>
          <w:rFonts w:ascii="Consolas" w:hAnsi="Consolas"/>
          <w:color w:val="DD0055"/>
          <w:sz w:val="18"/>
          <w:szCs w:val="18"/>
          <w:bdr w:val="single" w:sz="6" w:space="0" w:color="DDDDDD" w:frame="1"/>
          <w:shd w:val="clear" w:color="auto" w:fill="FAFAFA"/>
        </w:rPr>
        <w:t>Iterable</w:t>
      </w:r>
      <w:r>
        <w:rPr>
          <w:rFonts w:ascii="Helvetica" w:hAnsi="Helvetica" w:cs="Helvetica"/>
          <w:color w:val="666666"/>
          <w:sz w:val="21"/>
          <w:szCs w:val="21"/>
        </w:rPr>
        <w:t>类型；</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凡是可作用于</w:t>
      </w:r>
      <w:r>
        <w:rPr>
          <w:rStyle w:val="HTML"/>
          <w:rFonts w:ascii="Consolas" w:hAnsi="Consolas"/>
          <w:color w:val="DD0055"/>
          <w:sz w:val="18"/>
          <w:szCs w:val="18"/>
          <w:bdr w:val="single" w:sz="6" w:space="0" w:color="DDDDDD" w:frame="1"/>
          <w:shd w:val="clear" w:color="auto" w:fill="FAFAFA"/>
        </w:rPr>
        <w:t>next()</w:t>
      </w:r>
      <w:r>
        <w:rPr>
          <w:rFonts w:ascii="Helvetica" w:hAnsi="Helvetica" w:cs="Helvetica"/>
          <w:color w:val="666666"/>
          <w:sz w:val="21"/>
          <w:szCs w:val="21"/>
        </w:rPr>
        <w:t>函数的对象都是</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类型，它们表示一个惰性计算的序列；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集合数据类型如</w:t>
      </w:r>
      <w:r>
        <w:rPr>
          <w:rStyle w:val="HTML"/>
          <w:rFonts w:ascii="Consolas" w:hAnsi="Consolas"/>
          <w:color w:val="DD0055"/>
          <w:sz w:val="18"/>
          <w:szCs w:val="18"/>
          <w:bdr w:val="single" w:sz="6" w:space="0" w:color="DDDDDD" w:frame="1"/>
          <w:shd w:val="clear" w:color="auto" w:fill="FAFAFA"/>
        </w:rPr>
        <w:t>list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1"/>
          <w:szCs w:val="21"/>
        </w:rPr>
        <w:t>等是</w:t>
      </w:r>
      <w:r>
        <w:rPr>
          <w:rStyle w:val="HTML"/>
          <w:rFonts w:ascii="Consolas" w:hAnsi="Consolas"/>
          <w:color w:val="DD0055"/>
          <w:sz w:val="18"/>
          <w:szCs w:val="18"/>
          <w:bdr w:val="single" w:sz="6" w:space="0" w:color="DDDDDD" w:frame="1"/>
          <w:shd w:val="clear" w:color="auto" w:fill="FAFAFA"/>
        </w:rPr>
        <w:t>Iterable</w:t>
      </w:r>
      <w:r>
        <w:rPr>
          <w:rFonts w:ascii="Helvetica" w:hAnsi="Helvetica" w:cs="Helvetica"/>
          <w:color w:val="666666"/>
          <w:sz w:val="21"/>
          <w:szCs w:val="21"/>
        </w:rPr>
        <w:t>但不是</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，不过可以通过</w:t>
      </w:r>
      <w:r>
        <w:rPr>
          <w:rStyle w:val="HTML"/>
          <w:rFonts w:ascii="Consolas" w:hAnsi="Consolas"/>
          <w:color w:val="DD0055"/>
          <w:sz w:val="18"/>
          <w:szCs w:val="18"/>
          <w:bdr w:val="single" w:sz="6" w:space="0" w:color="DDDDDD" w:frame="1"/>
          <w:shd w:val="clear" w:color="auto" w:fill="FAFAFA"/>
        </w:rPr>
        <w:t>iter()</w:t>
      </w:r>
      <w:r>
        <w:rPr>
          <w:rFonts w:ascii="Helvetica" w:hAnsi="Helvetica" w:cs="Helvetica"/>
          <w:color w:val="666666"/>
          <w:sz w:val="21"/>
          <w:szCs w:val="21"/>
        </w:rPr>
        <w:t>函数获得一个</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对象。</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for</w:t>
      </w:r>
      <w:r>
        <w:rPr>
          <w:rFonts w:ascii="Helvetica" w:hAnsi="Helvetica" w:cs="Helvetica"/>
          <w:color w:val="666666"/>
          <w:sz w:val="21"/>
          <w:szCs w:val="21"/>
        </w:rPr>
        <w:t>循环本质上就是通过不断调用</w:t>
      </w:r>
      <w:r>
        <w:rPr>
          <w:rStyle w:val="HTML"/>
          <w:rFonts w:ascii="Consolas" w:hAnsi="Consolas"/>
          <w:color w:val="DD0055"/>
          <w:sz w:val="18"/>
          <w:szCs w:val="18"/>
          <w:bdr w:val="single" w:sz="6" w:space="0" w:color="DDDDDD" w:frame="1"/>
          <w:shd w:val="clear" w:color="auto" w:fill="FAFAFA"/>
        </w:rPr>
        <w:t>next()</w:t>
      </w:r>
      <w:r>
        <w:rPr>
          <w:rFonts w:ascii="Helvetica" w:hAnsi="Helvetica" w:cs="Helvetica"/>
          <w:color w:val="666666"/>
          <w:sz w:val="21"/>
          <w:szCs w:val="21"/>
        </w:rPr>
        <w:t>函数实现的，例如：</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xml:space="preserve">, </w:t>
      </w:r>
      <w:r>
        <w:rPr>
          <w:rStyle w:val="number"/>
          <w:color w:val="009999"/>
        </w:rPr>
        <w:t>4</w:t>
      </w:r>
      <w:r>
        <w:rPr>
          <w:rStyle w:val="HTML"/>
          <w:color w:val="444444"/>
        </w:rPr>
        <w:t xml:space="preserve">, </w:t>
      </w:r>
      <w:r>
        <w:rPr>
          <w:rStyle w:val="number"/>
          <w:color w:val="009999"/>
        </w:rPr>
        <w:t>5</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实际上完全等价于：</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首先获得Iterator对象:</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it = iter([</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xml:space="preserve">, </w:t>
      </w:r>
      <w:r>
        <w:rPr>
          <w:rStyle w:val="number"/>
          <w:color w:val="009999"/>
        </w:rPr>
        <w:t>4</w:t>
      </w:r>
      <w:r>
        <w:rPr>
          <w:rStyle w:val="HTML"/>
          <w:color w:val="444444"/>
        </w:rPr>
        <w:t xml:space="preserve">, </w:t>
      </w:r>
      <w:r>
        <w:rPr>
          <w:rStyle w:val="number"/>
          <w:color w:val="009999"/>
        </w:rPr>
        <w:t>5</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循环:</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while</w:t>
      </w:r>
      <w:r>
        <w:rPr>
          <w:rStyle w:val="HTML"/>
          <w:color w:val="444444"/>
        </w:rPr>
        <w:t xml:space="preserve"> </w:t>
      </w:r>
      <w:r>
        <w:rPr>
          <w:rStyle w:val="builtin"/>
          <w:color w:val="0086B3"/>
        </w:rPr>
        <w:t>True</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try</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获得下一个值:</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x = next(it)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except</w:t>
      </w:r>
      <w:r>
        <w:rPr>
          <w:rStyle w:val="HTML"/>
          <w:color w:val="444444"/>
        </w:rPr>
        <w:t xml:space="preserve"> StopIteration:</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comment"/>
          <w:i/>
          <w:iCs/>
          <w:color w:val="999988"/>
        </w:rPr>
        <w:t># 遇到StopIteration就退出循环</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break</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C90E35" w:rsidRDefault="00B34CFD" w:rsidP="00C90E35">
      <w:pPr>
        <w:pStyle w:val="a3"/>
        <w:shd w:val="clear" w:color="auto" w:fill="FFFFFF"/>
        <w:spacing w:before="225" w:beforeAutospacing="0" w:after="225" w:afterAutospacing="0"/>
        <w:rPr>
          <w:rFonts w:ascii="Helvetica" w:hAnsi="Helvetica" w:cs="Helvetica"/>
          <w:color w:val="666666"/>
          <w:sz w:val="21"/>
          <w:szCs w:val="21"/>
        </w:rPr>
      </w:pPr>
      <w:hyperlink r:id="rId83" w:tgtFrame="_blank" w:history="1">
        <w:r w:rsidR="00C90E35">
          <w:rPr>
            <w:rStyle w:val="a4"/>
            <w:rFonts w:ascii="Helvetica" w:hAnsi="Helvetica" w:cs="Helvetica"/>
            <w:color w:val="0593D3"/>
            <w:sz w:val="21"/>
            <w:szCs w:val="21"/>
          </w:rPr>
          <w:t>do_iter.py</w:t>
        </w:r>
      </w:hyperlink>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函数式编程</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109820</w:t>
      </w:r>
    </w:p>
    <w:p w:rsidR="00C90E35" w:rsidRDefault="00B34CFD" w:rsidP="00C90E35">
      <w:pPr>
        <w:spacing w:before="225" w:after="225"/>
        <w:rPr>
          <w:rFonts w:ascii="宋体" w:hAnsi="宋体" w:cs="宋体"/>
          <w:sz w:val="24"/>
          <w:szCs w:val="24"/>
        </w:rPr>
      </w:pPr>
      <w:r>
        <w:pict>
          <v:rect id="_x0000_i1074"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函数是</w:t>
      </w:r>
      <w:r>
        <w:rPr>
          <w:rFonts w:ascii="Helvetica" w:hAnsi="Helvetica" w:cs="Helvetica"/>
          <w:color w:val="666666"/>
          <w:sz w:val="21"/>
          <w:szCs w:val="21"/>
        </w:rPr>
        <w:t>Python</w:t>
      </w:r>
      <w:r>
        <w:rPr>
          <w:rFonts w:ascii="Helvetica" w:hAnsi="Helvetica" w:cs="Helvetica"/>
          <w:color w:val="666666"/>
          <w:sz w:val="21"/>
          <w:szCs w:val="21"/>
        </w:rPr>
        <w:t>内建支持的一种封装，我们通过把大段代码拆成函数，通过一层一层的函数调用，就可以把复杂任务分解成简单的任务，这种分解可以称之为面向过程的程序设计。函数就是面向过程的程序设计的基本单元。</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而函数式编程（请注意多了一个</w:t>
      </w:r>
      <w:r>
        <w:rPr>
          <w:rFonts w:ascii="Helvetica" w:hAnsi="Helvetica" w:cs="Helvetica"/>
          <w:color w:val="666666"/>
          <w:sz w:val="21"/>
          <w:szCs w:val="21"/>
        </w:rPr>
        <w:t>“</w:t>
      </w:r>
      <w:r>
        <w:rPr>
          <w:rFonts w:ascii="Helvetica" w:hAnsi="Helvetica" w:cs="Helvetica"/>
          <w:color w:val="666666"/>
          <w:sz w:val="21"/>
          <w:szCs w:val="21"/>
        </w:rPr>
        <w:t>式</w:t>
      </w:r>
      <w:r>
        <w:rPr>
          <w:rFonts w:ascii="Helvetica" w:hAnsi="Helvetica" w:cs="Helvetica"/>
          <w:color w:val="666666"/>
          <w:sz w:val="21"/>
          <w:szCs w:val="21"/>
        </w:rPr>
        <w:t>”</w:t>
      </w:r>
      <w:r>
        <w:rPr>
          <w:rFonts w:ascii="Helvetica" w:hAnsi="Helvetica" w:cs="Helvetica"/>
          <w:color w:val="666666"/>
          <w:sz w:val="21"/>
          <w:szCs w:val="21"/>
        </w:rPr>
        <w:t>字）</w:t>
      </w:r>
      <w:r>
        <w:rPr>
          <w:rFonts w:ascii="Helvetica" w:hAnsi="Helvetica" w:cs="Helvetica"/>
          <w:color w:val="666666"/>
          <w:sz w:val="21"/>
          <w:szCs w:val="21"/>
        </w:rPr>
        <w:t>——Functional Programming</w:t>
      </w:r>
      <w:r>
        <w:rPr>
          <w:rFonts w:ascii="Helvetica" w:hAnsi="Helvetica" w:cs="Helvetica"/>
          <w:color w:val="666666"/>
          <w:sz w:val="21"/>
          <w:szCs w:val="21"/>
        </w:rPr>
        <w:t>，虽然也可以归结到面向过程的程序设计，但其思想更接近数学计算。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我们首先要搞明白计算机（</w:t>
      </w:r>
      <w:r>
        <w:rPr>
          <w:rFonts w:ascii="Helvetica" w:hAnsi="Helvetica" w:cs="Helvetica"/>
          <w:color w:val="666666"/>
          <w:sz w:val="21"/>
          <w:szCs w:val="21"/>
        </w:rPr>
        <w:t>Computer</w:t>
      </w:r>
      <w:r>
        <w:rPr>
          <w:rFonts w:ascii="Helvetica" w:hAnsi="Helvetica" w:cs="Helvetica"/>
          <w:color w:val="666666"/>
          <w:sz w:val="21"/>
          <w:szCs w:val="21"/>
        </w:rPr>
        <w:t>）和计算（</w:t>
      </w:r>
      <w:r>
        <w:rPr>
          <w:rFonts w:ascii="Helvetica" w:hAnsi="Helvetica" w:cs="Helvetica"/>
          <w:color w:val="666666"/>
          <w:sz w:val="21"/>
          <w:szCs w:val="21"/>
        </w:rPr>
        <w:t>Compute</w:t>
      </w:r>
      <w:r>
        <w:rPr>
          <w:rFonts w:ascii="Helvetica" w:hAnsi="Helvetica" w:cs="Helvetica"/>
          <w:color w:val="666666"/>
          <w:sz w:val="21"/>
          <w:szCs w:val="21"/>
        </w:rPr>
        <w:t>）的概念。</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在计算机的层次上，</w:t>
      </w:r>
      <w:r>
        <w:rPr>
          <w:rFonts w:ascii="Helvetica" w:hAnsi="Helvetica" w:cs="Helvetica"/>
          <w:color w:val="666666"/>
          <w:sz w:val="21"/>
          <w:szCs w:val="21"/>
        </w:rPr>
        <w:t>CPU</w:t>
      </w:r>
      <w:r>
        <w:rPr>
          <w:rFonts w:ascii="Helvetica" w:hAnsi="Helvetica" w:cs="Helvetica"/>
          <w:color w:val="666666"/>
          <w:sz w:val="21"/>
          <w:szCs w:val="21"/>
        </w:rPr>
        <w:t>执行的是加减乘除的指令代码，以及各种条件判断和跳转指令，所以，汇编语言是最贴近计算机的语言。</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而计算则指数学意义上的计算，越是抽象的计算，离计算机硬件越远。</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对应到编程语言，就是越低级的语言，越贴近计算机，抽象程度低，执行效率高，比如</w:t>
      </w:r>
      <w:r>
        <w:rPr>
          <w:rFonts w:ascii="Helvetica" w:hAnsi="Helvetica" w:cs="Helvetica"/>
          <w:color w:val="666666"/>
          <w:sz w:val="21"/>
          <w:szCs w:val="21"/>
        </w:rPr>
        <w:t>C</w:t>
      </w:r>
      <w:r>
        <w:rPr>
          <w:rFonts w:ascii="Helvetica" w:hAnsi="Helvetica" w:cs="Helvetica"/>
          <w:color w:val="666666"/>
          <w:sz w:val="21"/>
          <w:szCs w:val="21"/>
        </w:rPr>
        <w:t>语言；越高级的语言，越贴近计算，抽象程度高，执行效率低，比如</w:t>
      </w:r>
      <w:r>
        <w:rPr>
          <w:rFonts w:ascii="Helvetica" w:hAnsi="Helvetica" w:cs="Helvetica"/>
          <w:color w:val="666666"/>
          <w:sz w:val="21"/>
          <w:szCs w:val="21"/>
        </w:rPr>
        <w:t>Lisp</w:t>
      </w:r>
      <w:r>
        <w:rPr>
          <w:rFonts w:ascii="Helvetica" w:hAnsi="Helvetica" w:cs="Helvetica"/>
          <w:color w:val="666666"/>
          <w:sz w:val="21"/>
          <w:szCs w:val="21"/>
        </w:rPr>
        <w:t>语言。</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函数式编程就是一种抽象程度很高的编程范式，纯粹的函数式编程语言编写的函数没有变量，因此，任意一个函数，只要输入是确定的，输出就是确定的，这种纯函数我们称之为没有副作用。而允许使用变量的程序设计语言，由于函数内部的变量状态不确定，同样的输入，可能得到不同的输出，因此，这种函数是有副作用的。</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函数式编程的一个特点就是，允许把函数本身作为参数传入另一个函数，还允许返回一个函数！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对函数式编程提供部分支持。由于</w:t>
      </w:r>
      <w:r>
        <w:rPr>
          <w:rFonts w:ascii="Helvetica" w:hAnsi="Helvetica" w:cs="Helvetica"/>
          <w:color w:val="666666"/>
          <w:sz w:val="21"/>
          <w:szCs w:val="21"/>
        </w:rPr>
        <w:t>Python</w:t>
      </w:r>
      <w:r>
        <w:rPr>
          <w:rFonts w:ascii="Helvetica" w:hAnsi="Helvetica" w:cs="Helvetica"/>
          <w:color w:val="666666"/>
          <w:sz w:val="21"/>
          <w:szCs w:val="21"/>
        </w:rPr>
        <w:t>允许使用变量，因此，</w:t>
      </w:r>
      <w:r>
        <w:rPr>
          <w:rFonts w:ascii="Helvetica" w:hAnsi="Helvetica" w:cs="Helvetica"/>
          <w:color w:val="666666"/>
          <w:sz w:val="21"/>
          <w:szCs w:val="21"/>
        </w:rPr>
        <w:t>Python</w:t>
      </w:r>
      <w:r>
        <w:rPr>
          <w:rFonts w:ascii="Helvetica" w:hAnsi="Helvetica" w:cs="Helvetica"/>
          <w:color w:val="666666"/>
          <w:sz w:val="21"/>
          <w:szCs w:val="21"/>
        </w:rPr>
        <w:t>不是纯函数式编程语言。</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高阶函数</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127102</w:t>
      </w:r>
    </w:p>
    <w:p w:rsidR="00C90E35" w:rsidRDefault="00B34CFD" w:rsidP="00C90E35">
      <w:pPr>
        <w:spacing w:before="225" w:after="225"/>
        <w:rPr>
          <w:rFonts w:ascii="宋体" w:hAnsi="宋体" w:cs="宋体"/>
          <w:sz w:val="24"/>
          <w:szCs w:val="24"/>
        </w:rPr>
      </w:pPr>
      <w:r>
        <w:pict>
          <v:rect id="_x0000_i1075"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高阶函数英文叫</w:t>
      </w:r>
      <w:r>
        <w:rPr>
          <w:rFonts w:ascii="Helvetica" w:hAnsi="Helvetica" w:cs="Helvetica"/>
          <w:color w:val="666666"/>
          <w:sz w:val="21"/>
          <w:szCs w:val="21"/>
        </w:rPr>
        <w:t>Higher-order function</w:t>
      </w:r>
      <w:r>
        <w:rPr>
          <w:rFonts w:ascii="Helvetica" w:hAnsi="Helvetica" w:cs="Helvetica"/>
          <w:color w:val="666666"/>
          <w:sz w:val="21"/>
          <w:szCs w:val="21"/>
        </w:rPr>
        <w:t>。什么是高阶函数？我们以实际代码为例子，一步一步深入概念。</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变量可以指向函数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以</w:t>
      </w:r>
      <w:r>
        <w:rPr>
          <w:rFonts w:ascii="Helvetica" w:hAnsi="Helvetica" w:cs="Helvetica"/>
          <w:color w:val="666666"/>
          <w:sz w:val="21"/>
          <w:szCs w:val="21"/>
        </w:rPr>
        <w:t>Python</w:t>
      </w:r>
      <w:r>
        <w:rPr>
          <w:rFonts w:ascii="Helvetica" w:hAnsi="Helvetica" w:cs="Helvetica"/>
          <w:color w:val="666666"/>
          <w:sz w:val="21"/>
          <w:szCs w:val="21"/>
        </w:rPr>
        <w:t>内置的求绝对值的函数</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为例，调用该函数用以下代码：</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abs(-</w:t>
      </w:r>
      <w:r>
        <w:rPr>
          <w:rStyle w:val="number"/>
          <w:color w:val="009999"/>
        </w:rPr>
        <w:t>10</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10</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但是，如果只写</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呢？</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abs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function"/>
          <w:color w:val="444444"/>
        </w:rPr>
      </w:pPr>
      <w:r>
        <w:rPr>
          <w:rStyle w:val="HTML"/>
          <w:color w:val="444444"/>
        </w:rPr>
        <w:t>&lt;built-</w:t>
      </w:r>
      <w:r>
        <w:rPr>
          <w:rStyle w:val="keyword"/>
          <w:b/>
          <w:bCs/>
          <w:color w:val="333333"/>
        </w:rPr>
        <w:t>in</w:t>
      </w:r>
      <w:r>
        <w:rPr>
          <w:rStyle w:val="HTML"/>
          <w:color w:val="444444"/>
        </w:rPr>
        <w:t xml:space="preserve"> </w:t>
      </w:r>
      <w:r>
        <w:rPr>
          <w:rStyle w:val="keyword"/>
          <w:b/>
          <w:bCs/>
          <w:color w:val="333333"/>
        </w:rPr>
        <w:t>function</w:t>
      </w:r>
      <w:r>
        <w:rPr>
          <w:rStyle w:val="function"/>
          <w:color w:val="444444"/>
        </w:rPr>
        <w:t xml:space="preserve"> </w:t>
      </w:r>
      <w:r>
        <w:rPr>
          <w:rStyle w:val="1"/>
          <w:color w:val="333333"/>
        </w:rPr>
        <w:t>abs</w:t>
      </w:r>
      <w:r>
        <w:rPr>
          <w:rStyle w:val="function"/>
          <w:color w:val="444444"/>
        </w:rPr>
        <w:t>&gt;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可见，</w:t>
      </w:r>
      <w:r>
        <w:rPr>
          <w:rStyle w:val="HTML"/>
          <w:rFonts w:ascii="Consolas" w:hAnsi="Consolas"/>
          <w:color w:val="DD0055"/>
          <w:sz w:val="18"/>
          <w:szCs w:val="18"/>
          <w:bdr w:val="single" w:sz="6" w:space="0" w:color="DDDDDD" w:frame="1"/>
          <w:shd w:val="clear" w:color="auto" w:fill="FAFAFA"/>
        </w:rPr>
        <w:t>abs(-10)</w:t>
      </w:r>
      <w:r>
        <w:rPr>
          <w:rFonts w:ascii="Helvetica" w:hAnsi="Helvetica" w:cs="Helvetica"/>
          <w:color w:val="666666"/>
          <w:sz w:val="21"/>
          <w:szCs w:val="21"/>
        </w:rPr>
        <w:t>是函数调用，而</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是函数本身。</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要获得函数调用结果，我们可以把结果赋值给变量：</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x = abs(-</w:t>
      </w:r>
      <w:r>
        <w:rPr>
          <w:rStyle w:val="number"/>
          <w:color w:val="009999"/>
        </w:rPr>
        <w:t>10</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x</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10</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但是，如果把函数本身赋值给变量呢？</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f = abs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f</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function"/>
          <w:color w:val="444444"/>
        </w:rPr>
      </w:pPr>
      <w:r>
        <w:rPr>
          <w:rStyle w:val="HTML"/>
          <w:color w:val="444444"/>
        </w:rPr>
        <w:t>&lt;built-</w:t>
      </w:r>
      <w:r>
        <w:rPr>
          <w:rStyle w:val="keyword"/>
          <w:b/>
          <w:bCs/>
          <w:color w:val="333333"/>
        </w:rPr>
        <w:t>in</w:t>
      </w:r>
      <w:r>
        <w:rPr>
          <w:rStyle w:val="HTML"/>
          <w:color w:val="444444"/>
        </w:rPr>
        <w:t xml:space="preserve"> </w:t>
      </w:r>
      <w:r>
        <w:rPr>
          <w:rStyle w:val="keyword"/>
          <w:b/>
          <w:bCs/>
          <w:color w:val="333333"/>
        </w:rPr>
        <w:t>function</w:t>
      </w:r>
      <w:r>
        <w:rPr>
          <w:rStyle w:val="function"/>
          <w:color w:val="444444"/>
        </w:rPr>
        <w:t xml:space="preserve"> </w:t>
      </w:r>
      <w:r>
        <w:rPr>
          <w:rStyle w:val="1"/>
          <w:color w:val="333333"/>
        </w:rPr>
        <w:t>abs</w:t>
      </w:r>
      <w:r>
        <w:rPr>
          <w:rStyle w:val="function"/>
          <w:color w:val="444444"/>
        </w:rPr>
        <w:t>&gt;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结论：函数本身也可以赋值给变量，即：变量可以指向函数。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如果一个变量指向了一个函数，那么，可否通过该变量来调用这个函数？用代码验证一下：</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abs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t>
      </w:r>
      <w:r>
        <w:rPr>
          <w:rStyle w:val="number"/>
          <w:color w:val="009999"/>
        </w:rPr>
        <w:t>10</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10</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成功！说明变量</w:t>
      </w:r>
      <w:r>
        <w:rPr>
          <w:rStyle w:val="HTML"/>
          <w:rFonts w:ascii="Consolas" w:hAnsi="Consolas"/>
          <w:color w:val="DD0055"/>
          <w:sz w:val="18"/>
          <w:szCs w:val="18"/>
          <w:bdr w:val="single" w:sz="6" w:space="0" w:color="DDDDDD" w:frame="1"/>
          <w:shd w:val="clear" w:color="auto" w:fill="FAFAFA"/>
        </w:rPr>
        <w:t>f</w:t>
      </w:r>
      <w:r>
        <w:rPr>
          <w:rFonts w:ascii="Helvetica" w:hAnsi="Helvetica" w:cs="Helvetica"/>
          <w:color w:val="666666"/>
          <w:sz w:val="21"/>
          <w:szCs w:val="21"/>
        </w:rPr>
        <w:t>现在已经指向了</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函数本身。直接调用</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函数和调用变量</w:t>
      </w:r>
      <w:r>
        <w:rPr>
          <w:rStyle w:val="HTML"/>
          <w:rFonts w:ascii="Consolas" w:hAnsi="Consolas"/>
          <w:color w:val="DD0055"/>
          <w:sz w:val="18"/>
          <w:szCs w:val="18"/>
          <w:bdr w:val="single" w:sz="6" w:space="0" w:color="DDDDDD" w:frame="1"/>
          <w:shd w:val="clear" w:color="auto" w:fill="FAFAFA"/>
        </w:rPr>
        <w:t>f()</w:t>
      </w:r>
      <w:r>
        <w:rPr>
          <w:rFonts w:ascii="Helvetica" w:hAnsi="Helvetica" w:cs="Helvetica"/>
          <w:color w:val="666666"/>
          <w:sz w:val="21"/>
          <w:szCs w:val="21"/>
        </w:rPr>
        <w:t>完全相同。</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函数名也是变量</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那么函数名是什么呢？函数名其实就是指向函数的变量！对于</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这个函数，完全可以把函数名</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看成变量，它指向一个可以计算绝对值的函数！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如果把</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指向其他对象，会有什么情况发生？</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abs = 10</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abs(-10)</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"&lt;stdin&gt;"</w:t>
      </w:r>
      <w:r>
        <w:rPr>
          <w:rStyle w:val="operator"/>
          <w:color w:val="444444"/>
        </w:rPr>
        <w:t xml:space="preserve">, line </w:t>
      </w:r>
      <w:r>
        <w:rPr>
          <w:rStyle w:val="number"/>
          <w:color w:val="009999"/>
        </w:rPr>
        <w:t>1</w:t>
      </w:r>
      <w:r>
        <w:rPr>
          <w:rStyle w:val="operator"/>
          <w:color w:val="444444"/>
        </w:rPr>
        <w:t xml:space="preserve">, </w:t>
      </w:r>
      <w:r>
        <w:rPr>
          <w:rStyle w:val="keyword"/>
          <w:b/>
          <w:bCs/>
          <w:color w:val="333333"/>
        </w:rPr>
        <w:t>in</w:t>
      </w:r>
      <w:r>
        <w:rPr>
          <w:rStyle w:val="operator"/>
          <w:color w:val="444444"/>
        </w:rPr>
        <w:t xml:space="preserve"> &lt;</w:t>
      </w:r>
      <w:r>
        <w:rPr>
          <w:rStyle w:val="keyword"/>
          <w:b/>
          <w:bCs/>
          <w:color w:val="333333"/>
        </w:rPr>
        <w:t>module</w:t>
      </w:r>
      <w:r>
        <w:rPr>
          <w:rStyle w:val="operator"/>
          <w:color w:val="444444"/>
        </w:rPr>
        <w:t>&gt;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TypeError: </w:t>
      </w:r>
      <w:r>
        <w:rPr>
          <w:rStyle w:val="string"/>
          <w:color w:val="DD1144"/>
        </w:rPr>
        <w:t>'int'</w:t>
      </w:r>
      <w:r>
        <w:rPr>
          <w:rStyle w:val="operator"/>
          <w:color w:val="444444"/>
        </w:rPr>
        <w:t xml:space="preserve"> object </w:t>
      </w:r>
      <w:r>
        <w:rPr>
          <w:rStyle w:val="keyword"/>
          <w:b/>
          <w:bCs/>
          <w:color w:val="333333"/>
        </w:rPr>
        <w:t>is</w:t>
      </w:r>
      <w:r>
        <w:rPr>
          <w:rStyle w:val="operator"/>
          <w:color w:val="444444"/>
        </w:rPr>
        <w:t xml:space="preserve"> </w:t>
      </w:r>
      <w:r>
        <w:rPr>
          <w:rStyle w:val="keyword"/>
          <w:b/>
          <w:bCs/>
          <w:color w:val="333333"/>
        </w:rPr>
        <w:t>not</w:t>
      </w:r>
      <w:r>
        <w:rPr>
          <w:rStyle w:val="operator"/>
          <w:color w:val="444444"/>
        </w:rPr>
        <w:t xml:space="preserve"> callable</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指向</w:t>
      </w:r>
      <w:r>
        <w:rPr>
          <w:rStyle w:val="HTML"/>
          <w:rFonts w:ascii="Consolas" w:hAnsi="Consolas"/>
          <w:color w:val="DD0055"/>
          <w:sz w:val="18"/>
          <w:szCs w:val="18"/>
          <w:bdr w:val="single" w:sz="6" w:space="0" w:color="DDDDDD" w:frame="1"/>
          <w:shd w:val="clear" w:color="auto" w:fill="FAFAFA"/>
        </w:rPr>
        <w:t>10</w:t>
      </w:r>
      <w:r>
        <w:rPr>
          <w:rFonts w:ascii="Helvetica" w:hAnsi="Helvetica" w:cs="Helvetica"/>
          <w:color w:val="666666"/>
          <w:sz w:val="21"/>
          <w:szCs w:val="21"/>
        </w:rPr>
        <w:t>后，就无法通过</w:t>
      </w:r>
      <w:r>
        <w:rPr>
          <w:rStyle w:val="HTML"/>
          <w:rFonts w:ascii="Consolas" w:hAnsi="Consolas"/>
          <w:color w:val="DD0055"/>
          <w:sz w:val="18"/>
          <w:szCs w:val="18"/>
          <w:bdr w:val="single" w:sz="6" w:space="0" w:color="DDDDDD" w:frame="1"/>
          <w:shd w:val="clear" w:color="auto" w:fill="FAFAFA"/>
        </w:rPr>
        <w:t>abs(-10)</w:t>
      </w:r>
      <w:r>
        <w:rPr>
          <w:rFonts w:ascii="Helvetica" w:hAnsi="Helvetica" w:cs="Helvetica"/>
          <w:color w:val="666666"/>
          <w:sz w:val="21"/>
          <w:szCs w:val="21"/>
        </w:rPr>
        <w:t>调用该函数了！因为</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这个变量已经不指向求绝对值函数而是指向一个整数</w:t>
      </w:r>
      <w:r>
        <w:rPr>
          <w:rStyle w:val="HTML"/>
          <w:rFonts w:ascii="Consolas" w:hAnsi="Consolas"/>
          <w:color w:val="DD0055"/>
          <w:sz w:val="18"/>
          <w:szCs w:val="18"/>
          <w:bdr w:val="single" w:sz="6" w:space="0" w:color="DDDDDD" w:frame="1"/>
          <w:shd w:val="clear" w:color="auto" w:fill="FAFAFA"/>
        </w:rPr>
        <w:t>10</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当然实际代码绝对不能这么写，这里是为了说明函数名也是变量。要恢复</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函数，请重启</w:t>
      </w:r>
      <w:r>
        <w:rPr>
          <w:rFonts w:ascii="Helvetica" w:hAnsi="Helvetica" w:cs="Helvetica"/>
          <w:color w:val="666666"/>
          <w:sz w:val="21"/>
          <w:szCs w:val="21"/>
        </w:rPr>
        <w:t>Python</w:t>
      </w:r>
      <w:r>
        <w:rPr>
          <w:rFonts w:ascii="Helvetica" w:hAnsi="Helvetica" w:cs="Helvetica"/>
          <w:color w:val="666666"/>
          <w:sz w:val="21"/>
          <w:szCs w:val="21"/>
        </w:rPr>
        <w:t>交互环境。</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注：由于</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函数实际上是定义在</w:t>
      </w:r>
      <w:r>
        <w:rPr>
          <w:rStyle w:val="HTML"/>
          <w:rFonts w:ascii="Consolas" w:hAnsi="Consolas"/>
          <w:color w:val="DD0055"/>
          <w:sz w:val="18"/>
          <w:szCs w:val="18"/>
          <w:bdr w:val="single" w:sz="6" w:space="0" w:color="DDDDDD" w:frame="1"/>
          <w:shd w:val="clear" w:color="auto" w:fill="FAFAFA"/>
        </w:rPr>
        <w:t>import builtins</w:t>
      </w:r>
      <w:r>
        <w:rPr>
          <w:rFonts w:ascii="Helvetica" w:hAnsi="Helvetica" w:cs="Helvetica"/>
          <w:color w:val="666666"/>
          <w:sz w:val="21"/>
          <w:szCs w:val="21"/>
        </w:rPr>
        <w:t>模块中的，所以要让修改</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变量的指向在其它模块也生效，要用</w:t>
      </w:r>
      <w:r>
        <w:rPr>
          <w:rStyle w:val="HTML"/>
          <w:rFonts w:ascii="Consolas" w:hAnsi="Consolas"/>
          <w:color w:val="DD0055"/>
          <w:sz w:val="18"/>
          <w:szCs w:val="18"/>
          <w:bdr w:val="single" w:sz="6" w:space="0" w:color="DDDDDD" w:frame="1"/>
          <w:shd w:val="clear" w:color="auto" w:fill="FAFAFA"/>
        </w:rPr>
        <w:t>import builtins; builtins.abs = 10</w:t>
      </w:r>
      <w:r>
        <w:rPr>
          <w:rFonts w:ascii="Helvetica" w:hAnsi="Helvetica" w:cs="Helvetica"/>
          <w:color w:val="666666"/>
          <w:sz w:val="21"/>
          <w:szCs w:val="21"/>
        </w:rPr>
        <w:t>。</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传入函数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既然变量可以指向函数，函数的参数能接收变量，那么一个函数就可以接收另一个函数作为参数，这种函数就称之为高阶函数。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一个最简单的高阶函数：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add</w:t>
      </w:r>
      <w:r>
        <w:rPr>
          <w:rStyle w:val="params"/>
          <w:color w:val="444444"/>
        </w:rPr>
        <w:t>(x, y, f)</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f(x) + f(y)</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当我们调用</w:t>
      </w:r>
      <w:r>
        <w:rPr>
          <w:rStyle w:val="HTML"/>
          <w:rFonts w:ascii="Consolas" w:hAnsi="Consolas"/>
          <w:color w:val="DD0055"/>
          <w:sz w:val="18"/>
          <w:szCs w:val="18"/>
          <w:bdr w:val="single" w:sz="6" w:space="0" w:color="DDDDDD" w:frame="1"/>
          <w:shd w:val="clear" w:color="auto" w:fill="FAFAFA"/>
        </w:rPr>
        <w:t>add(-5, 6, abs)</w:t>
      </w:r>
      <w:r>
        <w:rPr>
          <w:rFonts w:ascii="Helvetica" w:hAnsi="Helvetica" w:cs="Helvetica"/>
          <w:color w:val="666666"/>
          <w:sz w:val="21"/>
          <w:szCs w:val="21"/>
        </w:rPr>
        <w:t>时，参数</w:t>
      </w:r>
      <w:r>
        <w:rPr>
          <w:rStyle w:val="HTML"/>
          <w:rFonts w:ascii="Consolas" w:hAnsi="Consolas"/>
          <w:color w:val="DD0055"/>
          <w:sz w:val="18"/>
          <w:szCs w:val="18"/>
          <w:bdr w:val="single" w:sz="6" w:space="0" w:color="DDDDDD" w:frame="1"/>
          <w:shd w:val="clear" w:color="auto" w:fill="FAFAFA"/>
        </w:rPr>
        <w:t>x</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y</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f</w:t>
      </w:r>
      <w:r>
        <w:rPr>
          <w:rFonts w:ascii="Helvetica" w:hAnsi="Helvetica" w:cs="Helvetica"/>
          <w:color w:val="666666"/>
          <w:sz w:val="21"/>
          <w:szCs w:val="21"/>
        </w:rPr>
        <w:t>分别接收</w:t>
      </w:r>
      <w:r>
        <w:rPr>
          <w:rStyle w:val="HTML"/>
          <w:rFonts w:ascii="Consolas" w:hAnsi="Consolas"/>
          <w:color w:val="DD0055"/>
          <w:sz w:val="18"/>
          <w:szCs w:val="18"/>
          <w:bdr w:val="single" w:sz="6" w:space="0" w:color="DDDDDD" w:frame="1"/>
          <w:shd w:val="clear" w:color="auto" w:fill="FAFAFA"/>
        </w:rPr>
        <w:t>-5</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6</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，根据函数定义，我们可以推导计算过程为：</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x = -</w:t>
      </w:r>
      <w:r>
        <w:rPr>
          <w:rStyle w:val="number"/>
          <w:color w:val="009999"/>
        </w:rPr>
        <w:t>5</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y = </w:t>
      </w:r>
      <w:r>
        <w:rPr>
          <w:rStyle w:val="number"/>
          <w:color w:val="009999"/>
        </w:rPr>
        <w:t>6</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 = abs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f(x) + f(y) ==&gt; abs(-</w:t>
      </w:r>
      <w:r>
        <w:rPr>
          <w:rStyle w:val="number"/>
          <w:color w:val="009999"/>
        </w:rPr>
        <w:t>5</w:t>
      </w:r>
      <w:r>
        <w:rPr>
          <w:rStyle w:val="HTML"/>
          <w:color w:val="444444"/>
        </w:rPr>
        <w:t>) + abs(</w:t>
      </w:r>
      <w:r>
        <w:rPr>
          <w:rStyle w:val="number"/>
          <w:color w:val="009999"/>
        </w:rPr>
        <w:t>6</w:t>
      </w:r>
      <w:r>
        <w:rPr>
          <w:rStyle w:val="HTML"/>
          <w:color w:val="444444"/>
        </w:rPr>
        <w:t xml:space="preserve">) ==&gt; </w:t>
      </w:r>
      <w:r>
        <w:rPr>
          <w:rStyle w:val="number"/>
          <w:color w:val="009999"/>
        </w:rPr>
        <w:t>11</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return</w:t>
      </w:r>
      <w:r>
        <w:rPr>
          <w:rStyle w:val="HTML"/>
          <w:color w:val="444444"/>
        </w:rPr>
        <w:t xml:space="preserve"> </w:t>
      </w:r>
      <w:r>
        <w:rPr>
          <w:rStyle w:val="number"/>
          <w:color w:val="009999"/>
        </w:rPr>
        <w:t>11</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用代码验证一下：</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add(-</w:t>
      </w:r>
      <w:r>
        <w:rPr>
          <w:rStyle w:val="number"/>
          <w:color w:val="009999"/>
        </w:rPr>
        <w:t>5</w:t>
      </w:r>
      <w:r>
        <w:rPr>
          <w:rStyle w:val="HTML"/>
          <w:color w:val="444444"/>
        </w:rPr>
        <w:t xml:space="preserve">, </w:t>
      </w:r>
      <w:r>
        <w:rPr>
          <w:rStyle w:val="number"/>
          <w:color w:val="009999"/>
        </w:rPr>
        <w:t>6</w:t>
      </w:r>
      <w:r>
        <w:rPr>
          <w:rStyle w:val="HTML"/>
          <w:color w:val="444444"/>
        </w:rPr>
        <w:t>, abs)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11</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编写高阶函数，就是让函数的参数能够接收别的函数。</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把函数作为参数传入，这样的函数称为高阶函数，函数式编程就是指这种高度抽象的编程范式。</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map/reduce</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186881</w:t>
      </w:r>
    </w:p>
    <w:p w:rsidR="00C90E35" w:rsidRDefault="00B34CFD" w:rsidP="00C90E35">
      <w:pPr>
        <w:spacing w:before="225" w:after="225"/>
        <w:rPr>
          <w:rFonts w:ascii="宋体" w:hAnsi="宋体" w:cs="宋体"/>
          <w:sz w:val="24"/>
          <w:szCs w:val="24"/>
        </w:rPr>
      </w:pPr>
      <w:r>
        <w:pict>
          <v:rect id="_x0000_i1076"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内建了</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reduce()</w:t>
      </w:r>
      <w:r>
        <w:rPr>
          <w:rFonts w:ascii="Helvetica" w:hAnsi="Helvetica" w:cs="Helvetica"/>
          <w:color w:val="666666"/>
          <w:sz w:val="21"/>
          <w:szCs w:val="21"/>
        </w:rPr>
        <w:t>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如果你读过</w:t>
      </w:r>
      <w:r>
        <w:rPr>
          <w:rFonts w:ascii="Helvetica" w:hAnsi="Helvetica" w:cs="Helvetica"/>
          <w:color w:val="666666"/>
          <w:sz w:val="21"/>
          <w:szCs w:val="21"/>
        </w:rPr>
        <w:t>Google</w:t>
      </w:r>
      <w:r>
        <w:rPr>
          <w:rFonts w:ascii="Helvetica" w:hAnsi="Helvetica" w:cs="Helvetica"/>
          <w:color w:val="666666"/>
          <w:sz w:val="21"/>
          <w:szCs w:val="21"/>
        </w:rPr>
        <w:t>的那篇大名鼎鼎的论文</w:t>
      </w:r>
      <w:r>
        <w:rPr>
          <w:rFonts w:ascii="Helvetica" w:hAnsi="Helvetica" w:cs="Helvetica"/>
          <w:color w:val="666666"/>
          <w:sz w:val="21"/>
          <w:szCs w:val="21"/>
        </w:rPr>
        <w:t>“</w:t>
      </w:r>
      <w:hyperlink r:id="rId84" w:tgtFrame="_blank" w:history="1">
        <w:r>
          <w:rPr>
            <w:rStyle w:val="a4"/>
            <w:rFonts w:ascii="Helvetica" w:hAnsi="Helvetica" w:cs="Helvetica"/>
            <w:color w:val="0593D3"/>
            <w:sz w:val="21"/>
            <w:szCs w:val="21"/>
          </w:rPr>
          <w:t>MapReduce: Simplified Data Processing on Large Clusters</w:t>
        </w:r>
      </w:hyperlink>
      <w:r>
        <w:rPr>
          <w:rFonts w:ascii="Helvetica" w:hAnsi="Helvetica" w:cs="Helvetica"/>
          <w:color w:val="666666"/>
          <w:sz w:val="21"/>
          <w:szCs w:val="21"/>
        </w:rPr>
        <w:t>”</w:t>
      </w:r>
      <w:r>
        <w:rPr>
          <w:rFonts w:ascii="Helvetica" w:hAnsi="Helvetica" w:cs="Helvetica"/>
          <w:color w:val="666666"/>
          <w:sz w:val="21"/>
          <w:szCs w:val="21"/>
        </w:rPr>
        <w:t>，你就能大概明白</w:t>
      </w:r>
      <w:r>
        <w:rPr>
          <w:rFonts w:ascii="Helvetica" w:hAnsi="Helvetica" w:cs="Helvetica"/>
          <w:color w:val="666666"/>
          <w:sz w:val="21"/>
          <w:szCs w:val="21"/>
        </w:rPr>
        <w:t>map/reduce</w:t>
      </w:r>
      <w:r>
        <w:rPr>
          <w:rFonts w:ascii="Helvetica" w:hAnsi="Helvetica" w:cs="Helvetica"/>
          <w:color w:val="666666"/>
          <w:sz w:val="21"/>
          <w:szCs w:val="21"/>
        </w:rPr>
        <w:t>的概念。</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我们先看</w:t>
      </w:r>
      <w:r>
        <w:rPr>
          <w:rFonts w:ascii="Helvetica" w:hAnsi="Helvetica" w:cs="Helvetica"/>
          <w:color w:val="666666"/>
          <w:sz w:val="21"/>
          <w:szCs w:val="21"/>
        </w:rPr>
        <w:t>map</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函数接收两个参数，一个是函数，一个是</w:t>
      </w:r>
      <w:r>
        <w:rPr>
          <w:rStyle w:val="HTML"/>
          <w:rFonts w:ascii="Consolas" w:hAnsi="Consolas"/>
          <w:color w:val="DD0055"/>
          <w:sz w:val="18"/>
          <w:szCs w:val="18"/>
          <w:bdr w:val="single" w:sz="6" w:space="0" w:color="DDDDDD" w:frame="1"/>
          <w:shd w:val="clear" w:color="auto" w:fill="FAFAFA"/>
        </w:rPr>
        <w:t>Iterable</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将传入的函数依次作用到序列的每个元素，并把结果作为新的</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返回。</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举例说明，比如我们有一个函数</w:t>
      </w:r>
      <w:r>
        <w:rPr>
          <w:rFonts w:ascii="Helvetica" w:hAnsi="Helvetica" w:cs="Helvetica"/>
          <w:color w:val="666666"/>
          <w:sz w:val="21"/>
          <w:szCs w:val="21"/>
        </w:rPr>
        <w:t>f(x)=x</w:t>
      </w:r>
      <w:r>
        <w:rPr>
          <w:rFonts w:ascii="Helvetica" w:hAnsi="Helvetica" w:cs="Helvetica"/>
          <w:color w:val="666666"/>
          <w:sz w:val="16"/>
          <w:szCs w:val="16"/>
          <w:vertAlign w:val="superscript"/>
        </w:rPr>
        <w:t>2</w:t>
      </w:r>
      <w:r>
        <w:rPr>
          <w:rFonts w:ascii="Helvetica" w:hAnsi="Helvetica" w:cs="Helvetica"/>
          <w:color w:val="666666"/>
          <w:sz w:val="21"/>
          <w:szCs w:val="21"/>
        </w:rPr>
        <w:t>，要把这个函数作用在一个</w:t>
      </w:r>
      <w:r>
        <w:rPr>
          <w:rFonts w:ascii="Helvetica" w:hAnsi="Helvetica" w:cs="Helvetica"/>
          <w:color w:val="666666"/>
          <w:sz w:val="21"/>
          <w:szCs w:val="21"/>
        </w:rPr>
        <w:t xml:space="preserve">list </w:t>
      </w:r>
      <w:r>
        <w:rPr>
          <w:rStyle w:val="HTML"/>
          <w:rFonts w:ascii="Consolas" w:hAnsi="Consolas"/>
          <w:color w:val="DD0055"/>
          <w:sz w:val="18"/>
          <w:szCs w:val="18"/>
          <w:bdr w:val="single" w:sz="6" w:space="0" w:color="DDDDDD" w:frame="1"/>
          <w:shd w:val="clear" w:color="auto" w:fill="FAFAFA"/>
        </w:rPr>
        <w:t>[1, 2, 3, 4, 5, 6, 7, 8, 9]</w:t>
      </w:r>
      <w:r>
        <w:rPr>
          <w:rFonts w:ascii="Helvetica" w:hAnsi="Helvetica" w:cs="Helvetica"/>
          <w:color w:val="666666"/>
          <w:sz w:val="21"/>
          <w:szCs w:val="21"/>
        </w:rPr>
        <w:t>上，就可以用</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实现如下：</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248025" cy="2333625"/>
            <wp:effectExtent l="0" t="0" r="9525" b="9525"/>
            <wp:docPr id="31" name="图片 31"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ap"/>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48025" cy="2333625"/>
                    </a:xfrm>
                    <a:prstGeom prst="rect">
                      <a:avLst/>
                    </a:prstGeom>
                    <a:noFill/>
                    <a:ln>
                      <a:noFill/>
                    </a:ln>
                  </pic:spPr>
                </pic:pic>
              </a:graphicData>
            </a:graphic>
          </wp:inline>
        </w:drawing>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现在，我们用</w:t>
      </w:r>
      <w:r>
        <w:rPr>
          <w:rFonts w:ascii="Helvetica" w:hAnsi="Helvetica" w:cs="Helvetica"/>
          <w:color w:val="666666"/>
          <w:sz w:val="21"/>
          <w:szCs w:val="21"/>
        </w:rPr>
        <w:t>Python</w:t>
      </w:r>
      <w:r>
        <w:rPr>
          <w:rFonts w:ascii="Helvetica" w:hAnsi="Helvetica" w:cs="Helvetica"/>
          <w:color w:val="666666"/>
          <w:sz w:val="21"/>
          <w:szCs w:val="21"/>
        </w:rPr>
        <w:t>代码实现：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def</w:t>
      </w:r>
      <w:r>
        <w:rPr>
          <w:rStyle w:val="function"/>
          <w:color w:val="444444"/>
        </w:rPr>
        <w:t xml:space="preserve"> </w:t>
      </w:r>
      <w:r>
        <w:rPr>
          <w:rStyle w:val="1"/>
          <w:b/>
          <w:bCs/>
          <w:color w:val="990000"/>
        </w:rPr>
        <w:t>f</w:t>
      </w:r>
      <w:r>
        <w:rPr>
          <w:rStyle w:val="params"/>
          <w:color w:val="444444"/>
        </w:rPr>
        <w:t>(x)</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return</w:t>
      </w:r>
      <w:r>
        <w:rPr>
          <w:rStyle w:val="HTML"/>
          <w:color w:val="444444"/>
        </w:rPr>
        <w:t xml:space="preserve"> x * x</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 = map(f, [</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xml:space="preserve">, </w:t>
      </w:r>
      <w:r>
        <w:rPr>
          <w:rStyle w:val="number"/>
          <w:color w:val="009999"/>
        </w:rPr>
        <w:t>4</w:t>
      </w:r>
      <w:r>
        <w:rPr>
          <w:rStyle w:val="HTML"/>
          <w:color w:val="444444"/>
        </w:rPr>
        <w:t xml:space="preserve">, </w:t>
      </w:r>
      <w:r>
        <w:rPr>
          <w:rStyle w:val="number"/>
          <w:color w:val="009999"/>
        </w:rPr>
        <w:t>5</w:t>
      </w:r>
      <w:r>
        <w:rPr>
          <w:rStyle w:val="HTML"/>
          <w:color w:val="444444"/>
        </w:rPr>
        <w:t xml:space="preserve">, </w:t>
      </w:r>
      <w:r>
        <w:rPr>
          <w:rStyle w:val="number"/>
          <w:color w:val="009999"/>
        </w:rPr>
        <w:t>6</w:t>
      </w:r>
      <w:r>
        <w:rPr>
          <w:rStyle w:val="HTML"/>
          <w:color w:val="444444"/>
        </w:rPr>
        <w:t xml:space="preserve">, </w:t>
      </w:r>
      <w:r>
        <w:rPr>
          <w:rStyle w:val="number"/>
          <w:color w:val="009999"/>
        </w:rPr>
        <w:t>7</w:t>
      </w:r>
      <w:r>
        <w:rPr>
          <w:rStyle w:val="HTML"/>
          <w:color w:val="444444"/>
        </w:rPr>
        <w:t xml:space="preserve">, </w:t>
      </w:r>
      <w:r>
        <w:rPr>
          <w:rStyle w:val="number"/>
          <w:color w:val="009999"/>
        </w:rPr>
        <w:t>8</w:t>
      </w:r>
      <w:r>
        <w:rPr>
          <w:rStyle w:val="HTML"/>
          <w:color w:val="444444"/>
        </w:rPr>
        <w:t xml:space="preserve">, </w:t>
      </w:r>
      <w:r>
        <w:rPr>
          <w:rStyle w:val="number"/>
          <w:color w:val="009999"/>
        </w:rPr>
        <w:t>9</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list(r)</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number"/>
          <w:color w:val="009999"/>
        </w:rPr>
        <w:t>1</w:t>
      </w:r>
      <w:r>
        <w:rPr>
          <w:rStyle w:val="HTML"/>
          <w:color w:val="444444"/>
        </w:rPr>
        <w:t xml:space="preserve">, </w:t>
      </w:r>
      <w:r>
        <w:rPr>
          <w:rStyle w:val="number"/>
          <w:color w:val="009999"/>
        </w:rPr>
        <w:t>4</w:t>
      </w:r>
      <w:r>
        <w:rPr>
          <w:rStyle w:val="HTML"/>
          <w:color w:val="444444"/>
        </w:rPr>
        <w:t xml:space="preserve">, </w:t>
      </w:r>
      <w:r>
        <w:rPr>
          <w:rStyle w:val="number"/>
          <w:color w:val="009999"/>
        </w:rPr>
        <w:t>9</w:t>
      </w:r>
      <w:r>
        <w:rPr>
          <w:rStyle w:val="HTML"/>
          <w:color w:val="444444"/>
        </w:rPr>
        <w:t xml:space="preserve">, </w:t>
      </w:r>
      <w:r>
        <w:rPr>
          <w:rStyle w:val="number"/>
          <w:color w:val="009999"/>
        </w:rPr>
        <w:t>16</w:t>
      </w:r>
      <w:r>
        <w:rPr>
          <w:rStyle w:val="HTML"/>
          <w:color w:val="444444"/>
        </w:rPr>
        <w:t xml:space="preserve">, </w:t>
      </w:r>
      <w:r>
        <w:rPr>
          <w:rStyle w:val="number"/>
          <w:color w:val="009999"/>
        </w:rPr>
        <w:t>25</w:t>
      </w:r>
      <w:r>
        <w:rPr>
          <w:rStyle w:val="HTML"/>
          <w:color w:val="444444"/>
        </w:rPr>
        <w:t xml:space="preserve">, </w:t>
      </w:r>
      <w:r>
        <w:rPr>
          <w:rStyle w:val="number"/>
          <w:color w:val="009999"/>
        </w:rPr>
        <w:t>36</w:t>
      </w:r>
      <w:r>
        <w:rPr>
          <w:rStyle w:val="HTML"/>
          <w:color w:val="444444"/>
        </w:rPr>
        <w:t xml:space="preserve">, </w:t>
      </w:r>
      <w:r>
        <w:rPr>
          <w:rStyle w:val="number"/>
          <w:color w:val="009999"/>
        </w:rPr>
        <w:t>49</w:t>
      </w:r>
      <w:r>
        <w:rPr>
          <w:rStyle w:val="HTML"/>
          <w:color w:val="444444"/>
        </w:rPr>
        <w:t xml:space="preserve">, </w:t>
      </w:r>
      <w:r>
        <w:rPr>
          <w:rStyle w:val="number"/>
          <w:color w:val="009999"/>
        </w:rPr>
        <w:t>64</w:t>
      </w:r>
      <w:r>
        <w:rPr>
          <w:rStyle w:val="HTML"/>
          <w:color w:val="444444"/>
        </w:rPr>
        <w:t xml:space="preserve">, </w:t>
      </w:r>
      <w:r>
        <w:rPr>
          <w:rStyle w:val="number"/>
          <w:color w:val="009999"/>
        </w:rPr>
        <w:t>81</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传入的第一个参数是</w:t>
      </w:r>
      <w:r>
        <w:rPr>
          <w:rStyle w:val="HTML"/>
          <w:rFonts w:ascii="Consolas" w:hAnsi="Consolas"/>
          <w:color w:val="DD0055"/>
          <w:sz w:val="18"/>
          <w:szCs w:val="18"/>
          <w:bdr w:val="single" w:sz="6" w:space="0" w:color="DDDDDD" w:frame="1"/>
          <w:shd w:val="clear" w:color="auto" w:fill="FAFAFA"/>
        </w:rPr>
        <w:t>f</w:t>
      </w:r>
      <w:r>
        <w:rPr>
          <w:rFonts w:ascii="Helvetica" w:hAnsi="Helvetica" w:cs="Helvetica"/>
          <w:color w:val="666666"/>
          <w:sz w:val="21"/>
          <w:szCs w:val="21"/>
        </w:rPr>
        <w:t>，即函数对象本身。由于结果</w:t>
      </w:r>
      <w:r>
        <w:rPr>
          <w:rStyle w:val="HTML"/>
          <w:rFonts w:ascii="Consolas" w:hAnsi="Consolas"/>
          <w:color w:val="DD0055"/>
          <w:sz w:val="18"/>
          <w:szCs w:val="18"/>
          <w:bdr w:val="single" w:sz="6" w:space="0" w:color="DDDDDD" w:frame="1"/>
          <w:shd w:val="clear" w:color="auto" w:fill="FAFAFA"/>
        </w:rPr>
        <w:t>r</w:t>
      </w:r>
      <w:r>
        <w:rPr>
          <w:rFonts w:ascii="Helvetica" w:hAnsi="Helvetica" w:cs="Helvetica"/>
          <w:color w:val="666666"/>
          <w:sz w:val="21"/>
          <w:szCs w:val="21"/>
        </w:rPr>
        <w:t>是一个</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是惰性序列，因此通过</w:t>
      </w:r>
      <w:r>
        <w:rPr>
          <w:rStyle w:val="HTML"/>
          <w:rFonts w:ascii="Consolas" w:hAnsi="Consolas"/>
          <w:color w:val="DD0055"/>
          <w:sz w:val="18"/>
          <w:szCs w:val="18"/>
          <w:bdr w:val="single" w:sz="6" w:space="0" w:color="DDDDDD" w:frame="1"/>
          <w:shd w:val="clear" w:color="auto" w:fill="FAFAFA"/>
        </w:rPr>
        <w:t>list()</w:t>
      </w:r>
      <w:r>
        <w:rPr>
          <w:rFonts w:ascii="Helvetica" w:hAnsi="Helvetica" w:cs="Helvetica"/>
          <w:color w:val="666666"/>
          <w:sz w:val="21"/>
          <w:szCs w:val="21"/>
        </w:rPr>
        <w:t>函数让它把整个序列都计算出来并返回一个</w:t>
      </w:r>
      <w:r>
        <w:rPr>
          <w:rFonts w:ascii="Helvetica" w:hAnsi="Helvetica" w:cs="Helvetica"/>
          <w:color w:val="666666"/>
          <w:sz w:val="21"/>
          <w:szCs w:val="21"/>
        </w:rPr>
        <w:t>list</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你可能会想，不需要</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函数，写一个循环，也可以计算出结果：</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 = []</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for</w:t>
      </w:r>
      <w:r>
        <w:rPr>
          <w:rStyle w:val="HTML"/>
          <w:color w:val="444444"/>
        </w:rPr>
        <w:t xml:space="preserve"> n </w:t>
      </w:r>
      <w:r>
        <w:rPr>
          <w:rStyle w:val="keyword"/>
          <w:b/>
          <w:bCs/>
          <w:color w:val="333333"/>
        </w:rPr>
        <w:t>in</w:t>
      </w:r>
      <w:r>
        <w:rPr>
          <w:rStyle w:val="HTML"/>
          <w:color w:val="444444"/>
        </w:rPr>
        <w:t xml:space="preserve"> [</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xml:space="preserve">, </w:t>
      </w:r>
      <w:r>
        <w:rPr>
          <w:rStyle w:val="number"/>
          <w:color w:val="009999"/>
        </w:rPr>
        <w:t>4</w:t>
      </w:r>
      <w:r>
        <w:rPr>
          <w:rStyle w:val="HTML"/>
          <w:color w:val="444444"/>
        </w:rPr>
        <w:t xml:space="preserve">, </w:t>
      </w:r>
      <w:r>
        <w:rPr>
          <w:rStyle w:val="number"/>
          <w:color w:val="009999"/>
        </w:rPr>
        <w:t>5</w:t>
      </w:r>
      <w:r>
        <w:rPr>
          <w:rStyle w:val="HTML"/>
          <w:color w:val="444444"/>
        </w:rPr>
        <w:t xml:space="preserve">, </w:t>
      </w:r>
      <w:r>
        <w:rPr>
          <w:rStyle w:val="number"/>
          <w:color w:val="009999"/>
        </w:rPr>
        <w:t>6</w:t>
      </w:r>
      <w:r>
        <w:rPr>
          <w:rStyle w:val="HTML"/>
          <w:color w:val="444444"/>
        </w:rPr>
        <w:t xml:space="preserve">, </w:t>
      </w:r>
      <w:r>
        <w:rPr>
          <w:rStyle w:val="number"/>
          <w:color w:val="009999"/>
        </w:rPr>
        <w:t>7</w:t>
      </w:r>
      <w:r>
        <w:rPr>
          <w:rStyle w:val="HTML"/>
          <w:color w:val="444444"/>
        </w:rPr>
        <w:t xml:space="preserve">, </w:t>
      </w:r>
      <w:r>
        <w:rPr>
          <w:rStyle w:val="number"/>
          <w:color w:val="009999"/>
        </w:rPr>
        <w:t>8</w:t>
      </w:r>
      <w:r>
        <w:rPr>
          <w:rStyle w:val="HTML"/>
          <w:color w:val="444444"/>
        </w:rPr>
        <w:t xml:space="preserve">, </w:t>
      </w:r>
      <w:r>
        <w:rPr>
          <w:rStyle w:val="number"/>
          <w:color w:val="009999"/>
        </w:rPr>
        <w:t>9</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L.append(f(n))</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print(L)</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的确可以，但是，从上面的循环代码，能一眼看明白</w:t>
      </w:r>
      <w:r>
        <w:rPr>
          <w:rFonts w:ascii="Helvetica" w:hAnsi="Helvetica" w:cs="Helvetica"/>
          <w:color w:val="666666"/>
          <w:sz w:val="21"/>
          <w:szCs w:val="21"/>
        </w:rPr>
        <w:t>“</w:t>
      </w:r>
      <w:r>
        <w:rPr>
          <w:rFonts w:ascii="Helvetica" w:hAnsi="Helvetica" w:cs="Helvetica"/>
          <w:color w:val="666666"/>
          <w:sz w:val="21"/>
          <w:szCs w:val="21"/>
        </w:rPr>
        <w:t>把</w:t>
      </w:r>
      <w:r>
        <w:rPr>
          <w:rFonts w:ascii="Helvetica" w:hAnsi="Helvetica" w:cs="Helvetica"/>
          <w:color w:val="666666"/>
          <w:sz w:val="21"/>
          <w:szCs w:val="21"/>
        </w:rPr>
        <w:t>f(x)</w:t>
      </w:r>
      <w:r>
        <w:rPr>
          <w:rFonts w:ascii="Helvetica" w:hAnsi="Helvetica" w:cs="Helvetica"/>
          <w:color w:val="666666"/>
          <w:sz w:val="21"/>
          <w:szCs w:val="21"/>
        </w:rPr>
        <w:t>作用在</w:t>
      </w:r>
      <w:r>
        <w:rPr>
          <w:rFonts w:ascii="Helvetica" w:hAnsi="Helvetica" w:cs="Helvetica"/>
          <w:color w:val="666666"/>
          <w:sz w:val="21"/>
          <w:szCs w:val="21"/>
        </w:rPr>
        <w:t>list</w:t>
      </w:r>
      <w:r>
        <w:rPr>
          <w:rFonts w:ascii="Helvetica" w:hAnsi="Helvetica" w:cs="Helvetica"/>
          <w:color w:val="666666"/>
          <w:sz w:val="21"/>
          <w:szCs w:val="21"/>
        </w:rPr>
        <w:t>的每一个元素并把结果生成一个新的</w:t>
      </w:r>
      <w:r>
        <w:rPr>
          <w:rFonts w:ascii="Helvetica" w:hAnsi="Helvetica" w:cs="Helvetica"/>
          <w:color w:val="666666"/>
          <w:sz w:val="21"/>
          <w:szCs w:val="21"/>
        </w:rPr>
        <w:t>list”</w:t>
      </w:r>
      <w:r>
        <w:rPr>
          <w:rFonts w:ascii="Helvetica" w:hAnsi="Helvetica" w:cs="Helvetica"/>
          <w:color w:val="666666"/>
          <w:sz w:val="21"/>
          <w:szCs w:val="21"/>
        </w:rPr>
        <w:t>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作为高阶函数，事实上它把运算规则抽象了，因此，我们不但可以计算简单的</w:t>
      </w:r>
      <w:r>
        <w:rPr>
          <w:rFonts w:ascii="Helvetica" w:hAnsi="Helvetica" w:cs="Helvetica"/>
          <w:color w:val="666666"/>
          <w:sz w:val="21"/>
          <w:szCs w:val="21"/>
        </w:rPr>
        <w:t>f(x)=x</w:t>
      </w:r>
      <w:r>
        <w:rPr>
          <w:rFonts w:ascii="Helvetica" w:hAnsi="Helvetica" w:cs="Helvetica"/>
          <w:color w:val="666666"/>
          <w:sz w:val="16"/>
          <w:szCs w:val="16"/>
          <w:vertAlign w:val="superscript"/>
        </w:rPr>
        <w:t>2</w:t>
      </w:r>
      <w:r>
        <w:rPr>
          <w:rFonts w:ascii="Helvetica" w:hAnsi="Helvetica" w:cs="Helvetica"/>
          <w:color w:val="666666"/>
          <w:sz w:val="21"/>
          <w:szCs w:val="21"/>
        </w:rPr>
        <w:t>，还可以计算任意复杂的函数，比如，把这个</w:t>
      </w:r>
      <w:r>
        <w:rPr>
          <w:rFonts w:ascii="Helvetica" w:hAnsi="Helvetica" w:cs="Helvetica"/>
          <w:color w:val="666666"/>
          <w:sz w:val="21"/>
          <w:szCs w:val="21"/>
        </w:rPr>
        <w:t>list</w:t>
      </w:r>
      <w:r>
        <w:rPr>
          <w:rFonts w:ascii="Helvetica" w:hAnsi="Helvetica" w:cs="Helvetica"/>
          <w:color w:val="666666"/>
          <w:sz w:val="21"/>
          <w:szCs w:val="21"/>
        </w:rPr>
        <w:t>所有数字转为字符串：</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list</w:t>
      </w:r>
      <w:r>
        <w:rPr>
          <w:rStyle w:val="HTML"/>
          <w:color w:val="444444"/>
        </w:rPr>
        <w:t>(</w:t>
      </w:r>
      <w:r>
        <w:rPr>
          <w:rStyle w:val="tag"/>
          <w:color w:val="000080"/>
        </w:rPr>
        <w:t>map</w:t>
      </w:r>
      <w:r>
        <w:rPr>
          <w:rStyle w:val="HTML"/>
          <w:color w:val="444444"/>
        </w:rPr>
        <w:t>(</w:t>
      </w:r>
      <w:r>
        <w:rPr>
          <w:rStyle w:val="tag"/>
          <w:color w:val="000080"/>
        </w:rPr>
        <w:t>str</w:t>
      </w:r>
      <w:r>
        <w:rPr>
          <w:rStyle w:val="HTML"/>
          <w:color w:val="444444"/>
        </w:rPr>
        <w:t xml:space="preserve">, </w:t>
      </w:r>
      <w:r>
        <w:rPr>
          <w:rStyle w:val="attrselector"/>
          <w:color w:val="444444"/>
        </w:rPr>
        <w:t>[1, 2, 3, 4, 5, 6, 7, 8, 9]</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['1', '2', '3', '4', '5', '6', '7', '8', '9']</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只需要一行代码。</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再看</w:t>
      </w:r>
      <w:r>
        <w:rPr>
          <w:rStyle w:val="HTML"/>
          <w:rFonts w:ascii="Consolas" w:hAnsi="Consolas"/>
          <w:color w:val="DD0055"/>
          <w:sz w:val="18"/>
          <w:szCs w:val="18"/>
          <w:bdr w:val="single" w:sz="6" w:space="0" w:color="DDDDDD" w:frame="1"/>
          <w:shd w:val="clear" w:color="auto" w:fill="FAFAFA"/>
        </w:rPr>
        <w:t>reduce</w:t>
      </w:r>
      <w:r>
        <w:rPr>
          <w:rFonts w:ascii="Helvetica" w:hAnsi="Helvetica" w:cs="Helvetica"/>
          <w:color w:val="666666"/>
          <w:sz w:val="21"/>
          <w:szCs w:val="21"/>
        </w:rPr>
        <w:t>的用法。</w:t>
      </w:r>
      <w:r>
        <w:rPr>
          <w:rStyle w:val="HTML"/>
          <w:rFonts w:ascii="Consolas" w:hAnsi="Consolas"/>
          <w:color w:val="DD0055"/>
          <w:sz w:val="18"/>
          <w:szCs w:val="18"/>
          <w:bdr w:val="single" w:sz="6" w:space="0" w:color="DDDDDD" w:frame="1"/>
          <w:shd w:val="clear" w:color="auto" w:fill="FAFAFA"/>
        </w:rPr>
        <w:t>reduce</w:t>
      </w:r>
      <w:r>
        <w:rPr>
          <w:rFonts w:ascii="Helvetica" w:hAnsi="Helvetica" w:cs="Helvetica"/>
          <w:color w:val="666666"/>
          <w:sz w:val="21"/>
          <w:szCs w:val="21"/>
        </w:rPr>
        <w:t>把一个函数作用在一个序列</w:t>
      </w:r>
      <w:r>
        <w:rPr>
          <w:rStyle w:val="HTML"/>
          <w:rFonts w:ascii="Consolas" w:hAnsi="Consolas"/>
          <w:color w:val="DD0055"/>
          <w:sz w:val="18"/>
          <w:szCs w:val="18"/>
          <w:bdr w:val="single" w:sz="6" w:space="0" w:color="DDDDDD" w:frame="1"/>
          <w:shd w:val="clear" w:color="auto" w:fill="FAFAFA"/>
        </w:rPr>
        <w:t>[x1, x2, x3, ...]</w:t>
      </w:r>
      <w:r>
        <w:rPr>
          <w:rFonts w:ascii="Helvetica" w:hAnsi="Helvetica" w:cs="Helvetica"/>
          <w:color w:val="666666"/>
          <w:sz w:val="21"/>
          <w:szCs w:val="21"/>
        </w:rPr>
        <w:t>上，这个函数必须接收两个参数，</w:t>
      </w:r>
      <w:r>
        <w:rPr>
          <w:rStyle w:val="HTML"/>
          <w:rFonts w:ascii="Consolas" w:hAnsi="Consolas"/>
          <w:color w:val="DD0055"/>
          <w:sz w:val="18"/>
          <w:szCs w:val="18"/>
          <w:bdr w:val="single" w:sz="6" w:space="0" w:color="DDDDDD" w:frame="1"/>
          <w:shd w:val="clear" w:color="auto" w:fill="FAFAFA"/>
        </w:rPr>
        <w:t>reduce</w:t>
      </w:r>
      <w:r>
        <w:rPr>
          <w:rFonts w:ascii="Helvetica" w:hAnsi="Helvetica" w:cs="Helvetica"/>
          <w:color w:val="666666"/>
          <w:sz w:val="21"/>
          <w:szCs w:val="21"/>
        </w:rPr>
        <w:t>把结果继续和序列的下一个元素做累积计算，其效果就是：</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reduce(f, [x1, x2, x3, x4]) = f(f(f(x1, x2), x3), x4)</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比方说对一个序列求和，就可以用</w:t>
      </w:r>
      <w:r>
        <w:rPr>
          <w:rStyle w:val="HTML"/>
          <w:rFonts w:ascii="Consolas" w:hAnsi="Consolas"/>
          <w:color w:val="DD0055"/>
          <w:sz w:val="18"/>
          <w:szCs w:val="18"/>
          <w:bdr w:val="single" w:sz="6" w:space="0" w:color="DDDDDD" w:frame="1"/>
          <w:shd w:val="clear" w:color="auto" w:fill="FAFAFA"/>
        </w:rPr>
        <w:t>reduce</w:t>
      </w:r>
      <w:r>
        <w:rPr>
          <w:rFonts w:ascii="Helvetica" w:hAnsi="Helvetica" w:cs="Helvetica"/>
          <w:color w:val="666666"/>
          <w:sz w:val="21"/>
          <w:szCs w:val="21"/>
        </w:rPr>
        <w:t>实现：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functools </w:t>
      </w:r>
      <w:r>
        <w:rPr>
          <w:rStyle w:val="keyword"/>
          <w:b/>
          <w:bCs/>
          <w:color w:val="333333"/>
        </w:rPr>
        <w:t>import</w:t>
      </w:r>
      <w:r>
        <w:rPr>
          <w:rStyle w:val="HTML"/>
          <w:color w:val="444444"/>
        </w:rPr>
        <w:t xml:space="preserve"> reduce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def</w:t>
      </w:r>
      <w:r>
        <w:rPr>
          <w:rStyle w:val="function"/>
          <w:color w:val="444444"/>
        </w:rPr>
        <w:t xml:space="preserve"> </w:t>
      </w:r>
      <w:r>
        <w:rPr>
          <w:rStyle w:val="1"/>
          <w:b/>
          <w:bCs/>
          <w:color w:val="990000"/>
        </w:rPr>
        <w:t>add</w:t>
      </w:r>
      <w:r>
        <w:rPr>
          <w:rStyle w:val="params"/>
          <w:color w:val="444444"/>
        </w:rPr>
        <w:t>(x, y)</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return</w:t>
      </w:r>
      <w:r>
        <w:rPr>
          <w:rStyle w:val="HTML"/>
          <w:color w:val="444444"/>
        </w:rPr>
        <w:t xml:space="preserve"> x + y</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reduce(add, [</w:t>
      </w:r>
      <w:r>
        <w:rPr>
          <w:rStyle w:val="number"/>
          <w:color w:val="009999"/>
        </w:rPr>
        <w:t>1</w:t>
      </w:r>
      <w:r>
        <w:rPr>
          <w:rStyle w:val="HTML"/>
          <w:color w:val="444444"/>
        </w:rPr>
        <w:t xml:space="preserve">, </w:t>
      </w:r>
      <w:r>
        <w:rPr>
          <w:rStyle w:val="number"/>
          <w:color w:val="009999"/>
        </w:rPr>
        <w:t>3</w:t>
      </w:r>
      <w:r>
        <w:rPr>
          <w:rStyle w:val="HTML"/>
          <w:color w:val="444444"/>
        </w:rPr>
        <w:t xml:space="preserve">, </w:t>
      </w:r>
      <w:r>
        <w:rPr>
          <w:rStyle w:val="number"/>
          <w:color w:val="009999"/>
        </w:rPr>
        <w:t>5</w:t>
      </w:r>
      <w:r>
        <w:rPr>
          <w:rStyle w:val="HTML"/>
          <w:color w:val="444444"/>
        </w:rPr>
        <w:t xml:space="preserve">, </w:t>
      </w:r>
      <w:r>
        <w:rPr>
          <w:rStyle w:val="number"/>
          <w:color w:val="009999"/>
        </w:rPr>
        <w:t>7</w:t>
      </w:r>
      <w:r>
        <w:rPr>
          <w:rStyle w:val="HTML"/>
          <w:color w:val="444444"/>
        </w:rPr>
        <w:t xml:space="preserve">, </w:t>
      </w:r>
      <w:r>
        <w:rPr>
          <w:rStyle w:val="number"/>
          <w:color w:val="009999"/>
        </w:rPr>
        <w:t>9</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25</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当然求和运算可以直接用</w:t>
      </w:r>
      <w:r>
        <w:rPr>
          <w:rFonts w:ascii="Helvetica" w:hAnsi="Helvetica" w:cs="Helvetica"/>
          <w:color w:val="666666"/>
          <w:sz w:val="21"/>
          <w:szCs w:val="21"/>
        </w:rPr>
        <w:t>Python</w:t>
      </w:r>
      <w:r>
        <w:rPr>
          <w:rFonts w:ascii="Helvetica" w:hAnsi="Helvetica" w:cs="Helvetica"/>
          <w:color w:val="666666"/>
          <w:sz w:val="21"/>
          <w:szCs w:val="21"/>
        </w:rPr>
        <w:t>内建函数</w:t>
      </w:r>
      <w:r>
        <w:rPr>
          <w:rStyle w:val="HTML"/>
          <w:rFonts w:ascii="Consolas" w:hAnsi="Consolas"/>
          <w:color w:val="DD0055"/>
          <w:sz w:val="18"/>
          <w:szCs w:val="18"/>
          <w:bdr w:val="single" w:sz="6" w:space="0" w:color="DDDDDD" w:frame="1"/>
          <w:shd w:val="clear" w:color="auto" w:fill="FAFAFA"/>
        </w:rPr>
        <w:t>sum()</w:t>
      </w:r>
      <w:r>
        <w:rPr>
          <w:rFonts w:ascii="Helvetica" w:hAnsi="Helvetica" w:cs="Helvetica"/>
          <w:color w:val="666666"/>
          <w:sz w:val="21"/>
          <w:szCs w:val="21"/>
        </w:rPr>
        <w:t>，没必要动用</w:t>
      </w:r>
      <w:r>
        <w:rPr>
          <w:rStyle w:val="HTML"/>
          <w:rFonts w:ascii="Consolas" w:hAnsi="Consolas"/>
          <w:color w:val="DD0055"/>
          <w:sz w:val="18"/>
          <w:szCs w:val="18"/>
          <w:bdr w:val="single" w:sz="6" w:space="0" w:color="DDDDDD" w:frame="1"/>
          <w:shd w:val="clear" w:color="auto" w:fill="FAFAFA"/>
        </w:rPr>
        <w:t>reduce</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但是如果要把序列</w:t>
      </w:r>
      <w:r>
        <w:rPr>
          <w:rStyle w:val="HTML"/>
          <w:rFonts w:ascii="Consolas" w:hAnsi="Consolas"/>
          <w:color w:val="DD0055"/>
          <w:sz w:val="18"/>
          <w:szCs w:val="18"/>
          <w:bdr w:val="single" w:sz="6" w:space="0" w:color="DDDDDD" w:frame="1"/>
          <w:shd w:val="clear" w:color="auto" w:fill="FAFAFA"/>
        </w:rPr>
        <w:t>[1, 3, 5, 7, 9]</w:t>
      </w:r>
      <w:r>
        <w:rPr>
          <w:rFonts w:ascii="Helvetica" w:hAnsi="Helvetica" w:cs="Helvetica"/>
          <w:color w:val="666666"/>
          <w:sz w:val="21"/>
          <w:szCs w:val="21"/>
        </w:rPr>
        <w:t>变换成整数</w:t>
      </w:r>
      <w:r>
        <w:rPr>
          <w:rStyle w:val="HTML"/>
          <w:rFonts w:ascii="Consolas" w:hAnsi="Consolas"/>
          <w:color w:val="DD0055"/>
          <w:sz w:val="18"/>
          <w:szCs w:val="18"/>
          <w:bdr w:val="single" w:sz="6" w:space="0" w:color="DDDDDD" w:frame="1"/>
          <w:shd w:val="clear" w:color="auto" w:fill="FAFAFA"/>
        </w:rPr>
        <w:t>13579</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reduce</w:t>
      </w:r>
      <w:r>
        <w:rPr>
          <w:rFonts w:ascii="Helvetica" w:hAnsi="Helvetica" w:cs="Helvetica"/>
          <w:color w:val="666666"/>
          <w:sz w:val="21"/>
          <w:szCs w:val="21"/>
        </w:rPr>
        <w:t>就可以派上用场：</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functools </w:t>
      </w:r>
      <w:r>
        <w:rPr>
          <w:rStyle w:val="keyword"/>
          <w:b/>
          <w:bCs/>
          <w:color w:val="333333"/>
        </w:rPr>
        <w:t>import</w:t>
      </w:r>
      <w:r>
        <w:rPr>
          <w:rStyle w:val="HTML"/>
          <w:color w:val="444444"/>
        </w:rPr>
        <w:t xml:space="preserve"> reduce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def</w:t>
      </w:r>
      <w:r>
        <w:rPr>
          <w:rStyle w:val="function"/>
          <w:color w:val="444444"/>
        </w:rPr>
        <w:t xml:space="preserve"> </w:t>
      </w:r>
      <w:r>
        <w:rPr>
          <w:rStyle w:val="1"/>
          <w:b/>
          <w:bCs/>
          <w:color w:val="990000"/>
        </w:rPr>
        <w:t>fn</w:t>
      </w:r>
      <w:r>
        <w:rPr>
          <w:rStyle w:val="params"/>
          <w:color w:val="444444"/>
        </w:rPr>
        <w:t>(x, y)</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return</w:t>
      </w:r>
      <w:r>
        <w:rPr>
          <w:rStyle w:val="HTML"/>
          <w:color w:val="444444"/>
        </w:rPr>
        <w:t xml:space="preserve"> x * </w:t>
      </w:r>
      <w:r>
        <w:rPr>
          <w:rStyle w:val="number"/>
          <w:color w:val="009999"/>
        </w:rPr>
        <w:t>10</w:t>
      </w:r>
      <w:r>
        <w:rPr>
          <w:rStyle w:val="HTML"/>
          <w:color w:val="444444"/>
        </w:rPr>
        <w:t xml:space="preserve"> + y</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reduce(fn, [</w:t>
      </w:r>
      <w:r>
        <w:rPr>
          <w:rStyle w:val="number"/>
          <w:color w:val="009999"/>
        </w:rPr>
        <w:t>1</w:t>
      </w:r>
      <w:r>
        <w:rPr>
          <w:rStyle w:val="HTML"/>
          <w:color w:val="444444"/>
        </w:rPr>
        <w:t xml:space="preserve">, </w:t>
      </w:r>
      <w:r>
        <w:rPr>
          <w:rStyle w:val="number"/>
          <w:color w:val="009999"/>
        </w:rPr>
        <w:t>3</w:t>
      </w:r>
      <w:r>
        <w:rPr>
          <w:rStyle w:val="HTML"/>
          <w:color w:val="444444"/>
        </w:rPr>
        <w:t xml:space="preserve">, </w:t>
      </w:r>
      <w:r>
        <w:rPr>
          <w:rStyle w:val="number"/>
          <w:color w:val="009999"/>
        </w:rPr>
        <w:t>5</w:t>
      </w:r>
      <w:r>
        <w:rPr>
          <w:rStyle w:val="HTML"/>
          <w:color w:val="444444"/>
        </w:rPr>
        <w:t xml:space="preserve">, </w:t>
      </w:r>
      <w:r>
        <w:rPr>
          <w:rStyle w:val="number"/>
          <w:color w:val="009999"/>
        </w:rPr>
        <w:t>7</w:t>
      </w:r>
      <w:r>
        <w:rPr>
          <w:rStyle w:val="HTML"/>
          <w:color w:val="444444"/>
        </w:rPr>
        <w:t xml:space="preserve">, </w:t>
      </w:r>
      <w:r>
        <w:rPr>
          <w:rStyle w:val="number"/>
          <w:color w:val="009999"/>
        </w:rPr>
        <w:t>9</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13579</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这个例子本身没多大用处，但是，如果考虑到字符串</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1"/>
          <w:szCs w:val="21"/>
        </w:rPr>
        <w:t>也是一个序列，对上面的例子稍加改动，配合</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，我们就可以写出把</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1"/>
          <w:szCs w:val="21"/>
        </w:rPr>
        <w:t>转换为</w:t>
      </w:r>
      <w:r>
        <w:rPr>
          <w:rStyle w:val="HTML"/>
          <w:rFonts w:ascii="Consolas" w:hAnsi="Consolas"/>
          <w:color w:val="DD0055"/>
          <w:sz w:val="18"/>
          <w:szCs w:val="18"/>
          <w:bdr w:val="single" w:sz="6" w:space="0" w:color="DDDDDD" w:frame="1"/>
          <w:shd w:val="clear" w:color="auto" w:fill="FAFAFA"/>
        </w:rPr>
        <w:t>int</w:t>
      </w:r>
      <w:r>
        <w:rPr>
          <w:rFonts w:ascii="Helvetica" w:hAnsi="Helvetica" w:cs="Helvetica"/>
          <w:color w:val="666666"/>
          <w:sz w:val="21"/>
          <w:szCs w:val="21"/>
        </w:rPr>
        <w:t>的函数：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functools </w:t>
      </w:r>
      <w:r>
        <w:rPr>
          <w:rStyle w:val="keyword"/>
          <w:b/>
          <w:bCs/>
          <w:color w:val="333333"/>
        </w:rPr>
        <w:t>import</w:t>
      </w:r>
      <w:r>
        <w:rPr>
          <w:rStyle w:val="HTML"/>
          <w:color w:val="444444"/>
        </w:rPr>
        <w:t xml:space="preserve"> reduce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def</w:t>
      </w:r>
      <w:r>
        <w:rPr>
          <w:rStyle w:val="function"/>
          <w:color w:val="444444"/>
        </w:rPr>
        <w:t xml:space="preserve"> </w:t>
      </w:r>
      <w:r>
        <w:rPr>
          <w:rStyle w:val="1"/>
          <w:b/>
          <w:bCs/>
          <w:color w:val="990000"/>
        </w:rPr>
        <w:t>fn</w:t>
      </w:r>
      <w:r>
        <w:rPr>
          <w:rStyle w:val="params"/>
          <w:color w:val="444444"/>
        </w:rPr>
        <w:t>(x, y)</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return</w:t>
      </w:r>
      <w:r>
        <w:rPr>
          <w:rStyle w:val="HTML"/>
          <w:color w:val="444444"/>
        </w:rPr>
        <w:t xml:space="preserve"> x * </w:t>
      </w:r>
      <w:r>
        <w:rPr>
          <w:rStyle w:val="number"/>
          <w:color w:val="009999"/>
        </w:rPr>
        <w:t>10</w:t>
      </w:r>
      <w:r>
        <w:rPr>
          <w:rStyle w:val="HTML"/>
          <w:color w:val="444444"/>
        </w:rPr>
        <w:t xml:space="preserve"> + y</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def</w:t>
      </w:r>
      <w:r>
        <w:rPr>
          <w:rStyle w:val="function"/>
          <w:color w:val="444444"/>
        </w:rPr>
        <w:t xml:space="preserve"> </w:t>
      </w:r>
      <w:r>
        <w:rPr>
          <w:rStyle w:val="1"/>
          <w:b/>
          <w:bCs/>
          <w:color w:val="990000"/>
        </w:rPr>
        <w:t>char2num</w:t>
      </w:r>
      <w:r>
        <w:rPr>
          <w:rStyle w:val="params"/>
          <w:color w:val="444444"/>
        </w:rPr>
        <w:t>(s)</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return</w:t>
      </w:r>
      <w:r>
        <w:rPr>
          <w:rStyle w:val="HTML"/>
          <w:color w:val="444444"/>
        </w:rPr>
        <w:t xml:space="preserve"> {</w:t>
      </w:r>
      <w:r>
        <w:rPr>
          <w:rStyle w:val="string"/>
          <w:color w:val="DD1144"/>
        </w:rPr>
        <w:t>'0'</w:t>
      </w:r>
      <w:r>
        <w:rPr>
          <w:rStyle w:val="HTML"/>
          <w:color w:val="444444"/>
        </w:rPr>
        <w:t xml:space="preserve">: </w:t>
      </w:r>
      <w:r>
        <w:rPr>
          <w:rStyle w:val="number"/>
          <w:color w:val="009999"/>
        </w:rPr>
        <w:t>0</w:t>
      </w:r>
      <w:r>
        <w:rPr>
          <w:rStyle w:val="HTML"/>
          <w:color w:val="444444"/>
        </w:rPr>
        <w:t xml:space="preserve">, </w:t>
      </w:r>
      <w:r>
        <w:rPr>
          <w:rStyle w:val="string"/>
          <w:color w:val="DD1144"/>
        </w:rPr>
        <w:t>'1'</w:t>
      </w:r>
      <w:r>
        <w:rPr>
          <w:rStyle w:val="HTML"/>
          <w:color w:val="444444"/>
        </w:rPr>
        <w:t xml:space="preserve">: </w:t>
      </w:r>
      <w:r>
        <w:rPr>
          <w:rStyle w:val="number"/>
          <w:color w:val="009999"/>
        </w:rPr>
        <w:t>1</w:t>
      </w:r>
      <w:r>
        <w:rPr>
          <w:rStyle w:val="HTML"/>
          <w:color w:val="444444"/>
        </w:rPr>
        <w:t xml:space="preserve">, </w:t>
      </w:r>
      <w:r>
        <w:rPr>
          <w:rStyle w:val="string"/>
          <w:color w:val="DD1144"/>
        </w:rPr>
        <w:t>'2'</w:t>
      </w:r>
      <w:r>
        <w:rPr>
          <w:rStyle w:val="HTML"/>
          <w:color w:val="444444"/>
        </w:rPr>
        <w:t xml:space="preserve">: </w:t>
      </w:r>
      <w:r>
        <w:rPr>
          <w:rStyle w:val="number"/>
          <w:color w:val="009999"/>
        </w:rPr>
        <w:t>2</w:t>
      </w:r>
      <w:r>
        <w:rPr>
          <w:rStyle w:val="HTML"/>
          <w:color w:val="444444"/>
        </w:rPr>
        <w:t xml:space="preserve">, </w:t>
      </w:r>
      <w:r>
        <w:rPr>
          <w:rStyle w:val="string"/>
          <w:color w:val="DD1144"/>
        </w:rPr>
        <w:t>'3'</w:t>
      </w:r>
      <w:r>
        <w:rPr>
          <w:rStyle w:val="HTML"/>
          <w:color w:val="444444"/>
        </w:rPr>
        <w:t xml:space="preserve">: </w:t>
      </w:r>
      <w:r>
        <w:rPr>
          <w:rStyle w:val="number"/>
          <w:color w:val="009999"/>
        </w:rPr>
        <w:t>3</w:t>
      </w:r>
      <w:r>
        <w:rPr>
          <w:rStyle w:val="HTML"/>
          <w:color w:val="444444"/>
        </w:rPr>
        <w:t xml:space="preserve">, </w:t>
      </w:r>
      <w:r>
        <w:rPr>
          <w:rStyle w:val="string"/>
          <w:color w:val="DD1144"/>
        </w:rPr>
        <w:t>'4'</w:t>
      </w:r>
      <w:r>
        <w:rPr>
          <w:rStyle w:val="HTML"/>
          <w:color w:val="444444"/>
        </w:rPr>
        <w:t xml:space="preserve">: </w:t>
      </w:r>
      <w:r>
        <w:rPr>
          <w:rStyle w:val="number"/>
          <w:color w:val="009999"/>
        </w:rPr>
        <w:t>4</w:t>
      </w:r>
      <w:r>
        <w:rPr>
          <w:rStyle w:val="HTML"/>
          <w:color w:val="444444"/>
        </w:rPr>
        <w:t xml:space="preserve">, </w:t>
      </w:r>
      <w:r>
        <w:rPr>
          <w:rStyle w:val="string"/>
          <w:color w:val="DD1144"/>
        </w:rPr>
        <w:t>'5'</w:t>
      </w:r>
      <w:r>
        <w:rPr>
          <w:rStyle w:val="HTML"/>
          <w:color w:val="444444"/>
        </w:rPr>
        <w:t xml:space="preserve">: </w:t>
      </w:r>
      <w:r>
        <w:rPr>
          <w:rStyle w:val="number"/>
          <w:color w:val="009999"/>
        </w:rPr>
        <w:t>5</w:t>
      </w:r>
      <w:r>
        <w:rPr>
          <w:rStyle w:val="HTML"/>
          <w:color w:val="444444"/>
        </w:rPr>
        <w:t xml:space="preserve">, </w:t>
      </w:r>
      <w:r>
        <w:rPr>
          <w:rStyle w:val="string"/>
          <w:color w:val="DD1144"/>
        </w:rPr>
        <w:t>'6'</w:t>
      </w:r>
      <w:r>
        <w:rPr>
          <w:rStyle w:val="HTML"/>
          <w:color w:val="444444"/>
        </w:rPr>
        <w:t xml:space="preserve">: </w:t>
      </w:r>
      <w:r>
        <w:rPr>
          <w:rStyle w:val="number"/>
          <w:color w:val="009999"/>
        </w:rPr>
        <w:t>6</w:t>
      </w:r>
      <w:r>
        <w:rPr>
          <w:rStyle w:val="HTML"/>
          <w:color w:val="444444"/>
        </w:rPr>
        <w:t xml:space="preserve">, </w:t>
      </w:r>
      <w:r>
        <w:rPr>
          <w:rStyle w:val="string"/>
          <w:color w:val="DD1144"/>
        </w:rPr>
        <w:t>'7'</w:t>
      </w:r>
      <w:r>
        <w:rPr>
          <w:rStyle w:val="HTML"/>
          <w:color w:val="444444"/>
        </w:rPr>
        <w:t xml:space="preserve">: </w:t>
      </w:r>
      <w:r>
        <w:rPr>
          <w:rStyle w:val="number"/>
          <w:color w:val="009999"/>
        </w:rPr>
        <w:t>7</w:t>
      </w:r>
      <w:r>
        <w:rPr>
          <w:rStyle w:val="HTML"/>
          <w:color w:val="444444"/>
        </w:rPr>
        <w:t xml:space="preserve">, </w:t>
      </w:r>
      <w:r>
        <w:rPr>
          <w:rStyle w:val="string"/>
          <w:color w:val="DD1144"/>
        </w:rPr>
        <w:t>'8'</w:t>
      </w:r>
      <w:r>
        <w:rPr>
          <w:rStyle w:val="HTML"/>
          <w:color w:val="444444"/>
        </w:rPr>
        <w:t xml:space="preserve">: </w:t>
      </w:r>
      <w:r>
        <w:rPr>
          <w:rStyle w:val="number"/>
          <w:color w:val="009999"/>
        </w:rPr>
        <w:t>8</w:t>
      </w:r>
      <w:r>
        <w:rPr>
          <w:rStyle w:val="HTML"/>
          <w:color w:val="444444"/>
        </w:rPr>
        <w:t xml:space="preserve">, </w:t>
      </w:r>
      <w:r>
        <w:rPr>
          <w:rStyle w:val="string"/>
          <w:color w:val="DD1144"/>
        </w:rPr>
        <w:t>'9'</w:t>
      </w:r>
      <w:r>
        <w:rPr>
          <w:rStyle w:val="HTML"/>
          <w:color w:val="444444"/>
        </w:rPr>
        <w:t xml:space="preserve">: </w:t>
      </w:r>
      <w:r>
        <w:rPr>
          <w:rStyle w:val="number"/>
          <w:color w:val="009999"/>
        </w:rPr>
        <w:t>9</w:t>
      </w:r>
      <w:r>
        <w:rPr>
          <w:rStyle w:val="HTML"/>
          <w:color w:val="444444"/>
        </w:rPr>
        <w:t>}[s]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reduce(fn, map(char2num, </w:t>
      </w:r>
      <w:r>
        <w:rPr>
          <w:rStyle w:val="string"/>
          <w:color w:val="DD1144"/>
        </w:rPr>
        <w:t>'13579'</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13579</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整理成一个</w:t>
      </w:r>
      <w:r>
        <w:rPr>
          <w:rStyle w:val="HTML"/>
          <w:rFonts w:ascii="Consolas" w:hAnsi="Consolas"/>
          <w:color w:val="DD0055"/>
          <w:sz w:val="18"/>
          <w:szCs w:val="18"/>
          <w:bdr w:val="single" w:sz="6" w:space="0" w:color="DDDDDD" w:frame="1"/>
          <w:shd w:val="clear" w:color="auto" w:fill="FAFAFA"/>
        </w:rPr>
        <w:t>str2int</w:t>
      </w:r>
      <w:r>
        <w:rPr>
          <w:rFonts w:ascii="Helvetica" w:hAnsi="Helvetica" w:cs="Helvetica"/>
          <w:color w:val="666666"/>
          <w:sz w:val="21"/>
          <w:szCs w:val="21"/>
        </w:rPr>
        <w:t>的函数就是：</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from</w:t>
      </w:r>
      <w:r>
        <w:rPr>
          <w:rStyle w:val="HTML"/>
          <w:color w:val="444444"/>
        </w:rPr>
        <w:t xml:space="preserve"> functools </w:t>
      </w:r>
      <w:r>
        <w:rPr>
          <w:rStyle w:val="keyword"/>
          <w:b/>
          <w:bCs/>
          <w:color w:val="333333"/>
        </w:rPr>
        <w:t>import</w:t>
      </w:r>
      <w:r>
        <w:rPr>
          <w:rStyle w:val="HTML"/>
          <w:color w:val="444444"/>
        </w:rPr>
        <w:t xml:space="preserve"> reduce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str2int</w:t>
      </w:r>
      <w:r>
        <w:rPr>
          <w:rStyle w:val="params"/>
          <w:color w:val="444444"/>
        </w:rPr>
        <w:t>(s)</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fn</w:t>
      </w:r>
      <w:r>
        <w:rPr>
          <w:rStyle w:val="params"/>
          <w:color w:val="444444"/>
        </w:rPr>
        <w:t>(x, y)</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x * </w:t>
      </w:r>
      <w:r>
        <w:rPr>
          <w:rStyle w:val="number"/>
          <w:color w:val="009999"/>
        </w:rPr>
        <w:t>10</w:t>
      </w:r>
      <w:r>
        <w:rPr>
          <w:rStyle w:val="HTML"/>
          <w:color w:val="444444"/>
        </w:rPr>
        <w:t xml:space="preserve"> + y</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char2num</w:t>
      </w:r>
      <w:r>
        <w:rPr>
          <w:rStyle w:val="params"/>
          <w:color w:val="444444"/>
        </w:rPr>
        <w:t>(s)</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string"/>
          <w:color w:val="DD1144"/>
        </w:rPr>
        <w:t>'0'</w:t>
      </w:r>
      <w:r>
        <w:rPr>
          <w:rStyle w:val="HTML"/>
          <w:color w:val="444444"/>
        </w:rPr>
        <w:t xml:space="preserve">: </w:t>
      </w:r>
      <w:r>
        <w:rPr>
          <w:rStyle w:val="number"/>
          <w:color w:val="009999"/>
        </w:rPr>
        <w:t>0</w:t>
      </w:r>
      <w:r>
        <w:rPr>
          <w:rStyle w:val="HTML"/>
          <w:color w:val="444444"/>
        </w:rPr>
        <w:t xml:space="preserve">, </w:t>
      </w:r>
      <w:r>
        <w:rPr>
          <w:rStyle w:val="string"/>
          <w:color w:val="DD1144"/>
        </w:rPr>
        <w:t>'1'</w:t>
      </w:r>
      <w:r>
        <w:rPr>
          <w:rStyle w:val="HTML"/>
          <w:color w:val="444444"/>
        </w:rPr>
        <w:t xml:space="preserve">: </w:t>
      </w:r>
      <w:r>
        <w:rPr>
          <w:rStyle w:val="number"/>
          <w:color w:val="009999"/>
        </w:rPr>
        <w:t>1</w:t>
      </w:r>
      <w:r>
        <w:rPr>
          <w:rStyle w:val="HTML"/>
          <w:color w:val="444444"/>
        </w:rPr>
        <w:t xml:space="preserve">, </w:t>
      </w:r>
      <w:r>
        <w:rPr>
          <w:rStyle w:val="string"/>
          <w:color w:val="DD1144"/>
        </w:rPr>
        <w:t>'2'</w:t>
      </w:r>
      <w:r>
        <w:rPr>
          <w:rStyle w:val="HTML"/>
          <w:color w:val="444444"/>
        </w:rPr>
        <w:t xml:space="preserve">: </w:t>
      </w:r>
      <w:r>
        <w:rPr>
          <w:rStyle w:val="number"/>
          <w:color w:val="009999"/>
        </w:rPr>
        <w:t>2</w:t>
      </w:r>
      <w:r>
        <w:rPr>
          <w:rStyle w:val="HTML"/>
          <w:color w:val="444444"/>
        </w:rPr>
        <w:t xml:space="preserve">, </w:t>
      </w:r>
      <w:r>
        <w:rPr>
          <w:rStyle w:val="string"/>
          <w:color w:val="DD1144"/>
        </w:rPr>
        <w:t>'3'</w:t>
      </w:r>
      <w:r>
        <w:rPr>
          <w:rStyle w:val="HTML"/>
          <w:color w:val="444444"/>
        </w:rPr>
        <w:t xml:space="preserve">: </w:t>
      </w:r>
      <w:r>
        <w:rPr>
          <w:rStyle w:val="number"/>
          <w:color w:val="009999"/>
        </w:rPr>
        <w:t>3</w:t>
      </w:r>
      <w:r>
        <w:rPr>
          <w:rStyle w:val="HTML"/>
          <w:color w:val="444444"/>
        </w:rPr>
        <w:t xml:space="preserve">, </w:t>
      </w:r>
      <w:r>
        <w:rPr>
          <w:rStyle w:val="string"/>
          <w:color w:val="DD1144"/>
        </w:rPr>
        <w:t>'4'</w:t>
      </w:r>
      <w:r>
        <w:rPr>
          <w:rStyle w:val="HTML"/>
          <w:color w:val="444444"/>
        </w:rPr>
        <w:t xml:space="preserve">: </w:t>
      </w:r>
      <w:r>
        <w:rPr>
          <w:rStyle w:val="number"/>
          <w:color w:val="009999"/>
        </w:rPr>
        <w:t>4</w:t>
      </w:r>
      <w:r>
        <w:rPr>
          <w:rStyle w:val="HTML"/>
          <w:color w:val="444444"/>
        </w:rPr>
        <w:t xml:space="preserve">, </w:t>
      </w:r>
      <w:r>
        <w:rPr>
          <w:rStyle w:val="string"/>
          <w:color w:val="DD1144"/>
        </w:rPr>
        <w:t>'5'</w:t>
      </w:r>
      <w:r>
        <w:rPr>
          <w:rStyle w:val="HTML"/>
          <w:color w:val="444444"/>
        </w:rPr>
        <w:t xml:space="preserve">: </w:t>
      </w:r>
      <w:r>
        <w:rPr>
          <w:rStyle w:val="number"/>
          <w:color w:val="009999"/>
        </w:rPr>
        <w:t>5</w:t>
      </w:r>
      <w:r>
        <w:rPr>
          <w:rStyle w:val="HTML"/>
          <w:color w:val="444444"/>
        </w:rPr>
        <w:t xml:space="preserve">, </w:t>
      </w:r>
      <w:r>
        <w:rPr>
          <w:rStyle w:val="string"/>
          <w:color w:val="DD1144"/>
        </w:rPr>
        <w:t>'6'</w:t>
      </w:r>
      <w:r>
        <w:rPr>
          <w:rStyle w:val="HTML"/>
          <w:color w:val="444444"/>
        </w:rPr>
        <w:t xml:space="preserve">: </w:t>
      </w:r>
      <w:r>
        <w:rPr>
          <w:rStyle w:val="number"/>
          <w:color w:val="009999"/>
        </w:rPr>
        <w:t>6</w:t>
      </w:r>
      <w:r>
        <w:rPr>
          <w:rStyle w:val="HTML"/>
          <w:color w:val="444444"/>
        </w:rPr>
        <w:t xml:space="preserve">, </w:t>
      </w:r>
      <w:r>
        <w:rPr>
          <w:rStyle w:val="string"/>
          <w:color w:val="DD1144"/>
        </w:rPr>
        <w:t>'7'</w:t>
      </w:r>
      <w:r>
        <w:rPr>
          <w:rStyle w:val="HTML"/>
          <w:color w:val="444444"/>
        </w:rPr>
        <w:t xml:space="preserve">: </w:t>
      </w:r>
      <w:r>
        <w:rPr>
          <w:rStyle w:val="number"/>
          <w:color w:val="009999"/>
        </w:rPr>
        <w:t>7</w:t>
      </w:r>
      <w:r>
        <w:rPr>
          <w:rStyle w:val="HTML"/>
          <w:color w:val="444444"/>
        </w:rPr>
        <w:t xml:space="preserve">, </w:t>
      </w:r>
      <w:r>
        <w:rPr>
          <w:rStyle w:val="string"/>
          <w:color w:val="DD1144"/>
        </w:rPr>
        <w:t>'8'</w:t>
      </w:r>
      <w:r>
        <w:rPr>
          <w:rStyle w:val="HTML"/>
          <w:color w:val="444444"/>
        </w:rPr>
        <w:t xml:space="preserve">: </w:t>
      </w:r>
      <w:r>
        <w:rPr>
          <w:rStyle w:val="number"/>
          <w:color w:val="009999"/>
        </w:rPr>
        <w:t>8</w:t>
      </w:r>
      <w:r>
        <w:rPr>
          <w:rStyle w:val="HTML"/>
          <w:color w:val="444444"/>
        </w:rPr>
        <w:t xml:space="preserve">, </w:t>
      </w:r>
      <w:r>
        <w:rPr>
          <w:rStyle w:val="string"/>
          <w:color w:val="DD1144"/>
        </w:rPr>
        <w:t>'9'</w:t>
      </w:r>
      <w:r>
        <w:rPr>
          <w:rStyle w:val="HTML"/>
          <w:color w:val="444444"/>
        </w:rPr>
        <w:t xml:space="preserve">: </w:t>
      </w:r>
      <w:r>
        <w:rPr>
          <w:rStyle w:val="number"/>
          <w:color w:val="009999"/>
        </w:rPr>
        <w:t>9</w:t>
      </w:r>
      <w:r>
        <w:rPr>
          <w:rStyle w:val="HTML"/>
          <w:color w:val="444444"/>
        </w:rPr>
        <w:t>}[s]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reduce(fn, map(char2num, s))</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还可以用</w:t>
      </w:r>
      <w:r>
        <w:rPr>
          <w:rFonts w:ascii="Helvetica" w:hAnsi="Helvetica" w:cs="Helvetica"/>
          <w:color w:val="666666"/>
          <w:sz w:val="21"/>
          <w:szCs w:val="21"/>
        </w:rPr>
        <w:t>lambda</w:t>
      </w:r>
      <w:r>
        <w:rPr>
          <w:rFonts w:ascii="Helvetica" w:hAnsi="Helvetica" w:cs="Helvetica"/>
          <w:color w:val="666666"/>
          <w:sz w:val="21"/>
          <w:szCs w:val="21"/>
        </w:rPr>
        <w:t>函数进一步简化成：</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from</w:t>
      </w:r>
      <w:r>
        <w:rPr>
          <w:rStyle w:val="HTML"/>
          <w:color w:val="444444"/>
        </w:rPr>
        <w:t xml:space="preserve"> functools </w:t>
      </w:r>
      <w:r>
        <w:rPr>
          <w:rStyle w:val="keyword"/>
          <w:b/>
          <w:bCs/>
          <w:color w:val="333333"/>
        </w:rPr>
        <w:t>import</w:t>
      </w:r>
      <w:r>
        <w:rPr>
          <w:rStyle w:val="HTML"/>
          <w:color w:val="444444"/>
        </w:rPr>
        <w:t xml:space="preserve"> reduce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char2num</w:t>
      </w:r>
      <w:r>
        <w:rPr>
          <w:rStyle w:val="params"/>
          <w:color w:val="444444"/>
        </w:rPr>
        <w:t>(s)</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string"/>
          <w:color w:val="DD1144"/>
        </w:rPr>
        <w:t>'0'</w:t>
      </w:r>
      <w:r>
        <w:rPr>
          <w:rStyle w:val="HTML"/>
          <w:color w:val="444444"/>
        </w:rPr>
        <w:t xml:space="preserve">: </w:t>
      </w:r>
      <w:r>
        <w:rPr>
          <w:rStyle w:val="number"/>
          <w:color w:val="009999"/>
        </w:rPr>
        <w:t>0</w:t>
      </w:r>
      <w:r>
        <w:rPr>
          <w:rStyle w:val="HTML"/>
          <w:color w:val="444444"/>
        </w:rPr>
        <w:t xml:space="preserve">, </w:t>
      </w:r>
      <w:r>
        <w:rPr>
          <w:rStyle w:val="string"/>
          <w:color w:val="DD1144"/>
        </w:rPr>
        <w:t>'1'</w:t>
      </w:r>
      <w:r>
        <w:rPr>
          <w:rStyle w:val="HTML"/>
          <w:color w:val="444444"/>
        </w:rPr>
        <w:t xml:space="preserve">: </w:t>
      </w:r>
      <w:r>
        <w:rPr>
          <w:rStyle w:val="number"/>
          <w:color w:val="009999"/>
        </w:rPr>
        <w:t>1</w:t>
      </w:r>
      <w:r>
        <w:rPr>
          <w:rStyle w:val="HTML"/>
          <w:color w:val="444444"/>
        </w:rPr>
        <w:t xml:space="preserve">, </w:t>
      </w:r>
      <w:r>
        <w:rPr>
          <w:rStyle w:val="string"/>
          <w:color w:val="DD1144"/>
        </w:rPr>
        <w:t>'2'</w:t>
      </w:r>
      <w:r>
        <w:rPr>
          <w:rStyle w:val="HTML"/>
          <w:color w:val="444444"/>
        </w:rPr>
        <w:t xml:space="preserve">: </w:t>
      </w:r>
      <w:r>
        <w:rPr>
          <w:rStyle w:val="number"/>
          <w:color w:val="009999"/>
        </w:rPr>
        <w:t>2</w:t>
      </w:r>
      <w:r>
        <w:rPr>
          <w:rStyle w:val="HTML"/>
          <w:color w:val="444444"/>
        </w:rPr>
        <w:t xml:space="preserve">, </w:t>
      </w:r>
      <w:r>
        <w:rPr>
          <w:rStyle w:val="string"/>
          <w:color w:val="DD1144"/>
        </w:rPr>
        <w:t>'3'</w:t>
      </w:r>
      <w:r>
        <w:rPr>
          <w:rStyle w:val="HTML"/>
          <w:color w:val="444444"/>
        </w:rPr>
        <w:t xml:space="preserve">: </w:t>
      </w:r>
      <w:r>
        <w:rPr>
          <w:rStyle w:val="number"/>
          <w:color w:val="009999"/>
        </w:rPr>
        <w:t>3</w:t>
      </w:r>
      <w:r>
        <w:rPr>
          <w:rStyle w:val="HTML"/>
          <w:color w:val="444444"/>
        </w:rPr>
        <w:t xml:space="preserve">, </w:t>
      </w:r>
      <w:r>
        <w:rPr>
          <w:rStyle w:val="string"/>
          <w:color w:val="DD1144"/>
        </w:rPr>
        <w:t>'4'</w:t>
      </w:r>
      <w:r>
        <w:rPr>
          <w:rStyle w:val="HTML"/>
          <w:color w:val="444444"/>
        </w:rPr>
        <w:t xml:space="preserve">: </w:t>
      </w:r>
      <w:r>
        <w:rPr>
          <w:rStyle w:val="number"/>
          <w:color w:val="009999"/>
        </w:rPr>
        <w:t>4</w:t>
      </w:r>
      <w:r>
        <w:rPr>
          <w:rStyle w:val="HTML"/>
          <w:color w:val="444444"/>
        </w:rPr>
        <w:t xml:space="preserve">, </w:t>
      </w:r>
      <w:r>
        <w:rPr>
          <w:rStyle w:val="string"/>
          <w:color w:val="DD1144"/>
        </w:rPr>
        <w:t>'5'</w:t>
      </w:r>
      <w:r>
        <w:rPr>
          <w:rStyle w:val="HTML"/>
          <w:color w:val="444444"/>
        </w:rPr>
        <w:t xml:space="preserve">: </w:t>
      </w:r>
      <w:r>
        <w:rPr>
          <w:rStyle w:val="number"/>
          <w:color w:val="009999"/>
        </w:rPr>
        <w:t>5</w:t>
      </w:r>
      <w:r>
        <w:rPr>
          <w:rStyle w:val="HTML"/>
          <w:color w:val="444444"/>
        </w:rPr>
        <w:t xml:space="preserve">, </w:t>
      </w:r>
      <w:r>
        <w:rPr>
          <w:rStyle w:val="string"/>
          <w:color w:val="DD1144"/>
        </w:rPr>
        <w:t>'6'</w:t>
      </w:r>
      <w:r>
        <w:rPr>
          <w:rStyle w:val="HTML"/>
          <w:color w:val="444444"/>
        </w:rPr>
        <w:t xml:space="preserve">: </w:t>
      </w:r>
      <w:r>
        <w:rPr>
          <w:rStyle w:val="number"/>
          <w:color w:val="009999"/>
        </w:rPr>
        <w:t>6</w:t>
      </w:r>
      <w:r>
        <w:rPr>
          <w:rStyle w:val="HTML"/>
          <w:color w:val="444444"/>
        </w:rPr>
        <w:t xml:space="preserve">, </w:t>
      </w:r>
      <w:r>
        <w:rPr>
          <w:rStyle w:val="string"/>
          <w:color w:val="DD1144"/>
        </w:rPr>
        <w:t>'7'</w:t>
      </w:r>
      <w:r>
        <w:rPr>
          <w:rStyle w:val="HTML"/>
          <w:color w:val="444444"/>
        </w:rPr>
        <w:t xml:space="preserve">: </w:t>
      </w:r>
      <w:r>
        <w:rPr>
          <w:rStyle w:val="number"/>
          <w:color w:val="009999"/>
        </w:rPr>
        <w:t>7</w:t>
      </w:r>
      <w:r>
        <w:rPr>
          <w:rStyle w:val="HTML"/>
          <w:color w:val="444444"/>
        </w:rPr>
        <w:t xml:space="preserve">, </w:t>
      </w:r>
      <w:r>
        <w:rPr>
          <w:rStyle w:val="string"/>
          <w:color w:val="DD1144"/>
        </w:rPr>
        <w:t>'8'</w:t>
      </w:r>
      <w:r>
        <w:rPr>
          <w:rStyle w:val="HTML"/>
          <w:color w:val="444444"/>
        </w:rPr>
        <w:t xml:space="preserve">: </w:t>
      </w:r>
      <w:r>
        <w:rPr>
          <w:rStyle w:val="number"/>
          <w:color w:val="009999"/>
        </w:rPr>
        <w:t>8</w:t>
      </w:r>
      <w:r>
        <w:rPr>
          <w:rStyle w:val="HTML"/>
          <w:color w:val="444444"/>
        </w:rPr>
        <w:t xml:space="preserve">, </w:t>
      </w:r>
      <w:r>
        <w:rPr>
          <w:rStyle w:val="string"/>
          <w:color w:val="DD1144"/>
        </w:rPr>
        <w:t>'9'</w:t>
      </w:r>
      <w:r>
        <w:rPr>
          <w:rStyle w:val="HTML"/>
          <w:color w:val="444444"/>
        </w:rPr>
        <w:t xml:space="preserve">: </w:t>
      </w:r>
      <w:r>
        <w:rPr>
          <w:rStyle w:val="number"/>
          <w:color w:val="009999"/>
        </w:rPr>
        <w:t>9</w:t>
      </w:r>
      <w:r>
        <w:rPr>
          <w:rStyle w:val="HTML"/>
          <w:color w:val="444444"/>
        </w:rPr>
        <w:t>}[s]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str2int</w:t>
      </w:r>
      <w:r>
        <w:rPr>
          <w:rStyle w:val="params"/>
          <w:color w:val="444444"/>
        </w:rPr>
        <w:t>(s)</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reduce(</w:t>
      </w:r>
      <w:r>
        <w:rPr>
          <w:rStyle w:val="keyword"/>
          <w:b/>
          <w:bCs/>
          <w:color w:val="333333"/>
        </w:rPr>
        <w:t>lambda</w:t>
      </w:r>
      <w:r>
        <w:rPr>
          <w:rStyle w:val="HTML"/>
          <w:color w:val="444444"/>
        </w:rPr>
        <w:t xml:space="preserve"> x, y: x * </w:t>
      </w:r>
      <w:r>
        <w:rPr>
          <w:rStyle w:val="number"/>
          <w:color w:val="009999"/>
        </w:rPr>
        <w:t>10</w:t>
      </w:r>
      <w:r>
        <w:rPr>
          <w:rStyle w:val="HTML"/>
          <w:color w:val="444444"/>
        </w:rPr>
        <w:t xml:space="preserve"> + y, map(char2num, s))</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也就是说，假设</w:t>
      </w:r>
      <w:r>
        <w:rPr>
          <w:rFonts w:ascii="Helvetica" w:hAnsi="Helvetica" w:cs="Helvetica"/>
          <w:color w:val="666666"/>
          <w:sz w:val="21"/>
          <w:szCs w:val="21"/>
        </w:rPr>
        <w:t>Python</w:t>
      </w:r>
      <w:r>
        <w:rPr>
          <w:rFonts w:ascii="Helvetica" w:hAnsi="Helvetica" w:cs="Helvetica"/>
          <w:color w:val="666666"/>
          <w:sz w:val="21"/>
          <w:szCs w:val="21"/>
        </w:rPr>
        <w:t>没有提供</w:t>
      </w:r>
      <w:r>
        <w:rPr>
          <w:rStyle w:val="HTML"/>
          <w:rFonts w:ascii="Consolas" w:hAnsi="Consolas"/>
          <w:color w:val="DD0055"/>
          <w:sz w:val="18"/>
          <w:szCs w:val="18"/>
          <w:bdr w:val="single" w:sz="6" w:space="0" w:color="DDDDDD" w:frame="1"/>
          <w:shd w:val="clear" w:color="auto" w:fill="FAFAFA"/>
        </w:rPr>
        <w:t>int()</w:t>
      </w:r>
      <w:r>
        <w:rPr>
          <w:rFonts w:ascii="Helvetica" w:hAnsi="Helvetica" w:cs="Helvetica"/>
          <w:color w:val="666666"/>
          <w:sz w:val="21"/>
          <w:szCs w:val="21"/>
        </w:rPr>
        <w:t>函数，你完全可以自己写一个把字符串转化为整数的函数，而且只需要几行代码！</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lambda</w:t>
      </w:r>
      <w:r>
        <w:rPr>
          <w:rFonts w:ascii="Helvetica" w:hAnsi="Helvetica" w:cs="Helvetica"/>
          <w:color w:val="666666"/>
          <w:sz w:val="21"/>
          <w:szCs w:val="21"/>
        </w:rPr>
        <w:t>函数的用法在后面介绍。</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练习</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利用</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函数，把用户输入的不规范的英文名字，变为首字母大写，其他小写的规范名字。输入：</w:t>
      </w:r>
      <w:r>
        <w:rPr>
          <w:rStyle w:val="HTML"/>
          <w:rFonts w:ascii="Consolas" w:hAnsi="Consolas"/>
          <w:color w:val="DD0055"/>
          <w:sz w:val="18"/>
          <w:szCs w:val="18"/>
          <w:bdr w:val="single" w:sz="6" w:space="0" w:color="DDDDDD" w:frame="1"/>
          <w:shd w:val="clear" w:color="auto" w:fill="FAFAFA"/>
        </w:rPr>
        <w:t>['adam', 'LISA', 'barT']</w:t>
      </w:r>
      <w:r>
        <w:rPr>
          <w:rFonts w:ascii="Helvetica" w:hAnsi="Helvetica" w:cs="Helvetica"/>
          <w:color w:val="666666"/>
          <w:sz w:val="21"/>
          <w:szCs w:val="21"/>
        </w:rPr>
        <w:t>，输出：</w:t>
      </w:r>
      <w:r>
        <w:rPr>
          <w:rStyle w:val="HTML"/>
          <w:rFonts w:ascii="Consolas" w:hAnsi="Consolas"/>
          <w:color w:val="DD0055"/>
          <w:sz w:val="18"/>
          <w:szCs w:val="18"/>
          <w:bdr w:val="single" w:sz="6" w:space="0" w:color="DDDDDD" w:frame="1"/>
          <w:shd w:val="clear" w:color="auto" w:fill="FAFAFA"/>
        </w:rPr>
        <w:t>['Adam', 'Lisa', 'Bart']</w:t>
      </w:r>
      <w:r>
        <w:rPr>
          <w:rFonts w:ascii="Helvetica" w:hAnsi="Helvetica" w:cs="Helvetica"/>
          <w:color w:val="666666"/>
          <w:sz w:val="21"/>
          <w:szCs w:val="21"/>
        </w:rPr>
        <w:t>：</w:t>
      </w:r>
    </w:p>
    <w:p w:rsidR="00C90E35" w:rsidRDefault="00C90E35" w:rsidP="00C90E35">
      <w:pPr>
        <w:pStyle w:val="z-"/>
      </w:pPr>
      <w:r>
        <w:rPr>
          <w:rFonts w:hint="eastAsia"/>
        </w:rPr>
        <w:t>窗体顶端</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 -*- coding: utf-8 -*-</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object w:dxaOrig="4320" w:dyaOrig="4320">
          <v:shape id="_x0000_i1159" type="#_x0000_t75" style="width:182.25pt;height:138.75pt" o:ole="">
            <v:imagedata r:id="rId34" o:title=""/>
          </v:shape>
          <w:control r:id="rId86" w:name="DefaultOcxName13" w:shapeid="_x0000_i1159"/>
        </w:objec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w:t>
      </w:r>
      <w:r>
        <w:rPr>
          <w:rFonts w:ascii="Consolas" w:hAnsi="Consolas"/>
          <w:color w:val="444444"/>
          <w:sz w:val="21"/>
          <w:szCs w:val="21"/>
        </w:rPr>
        <w:t>测试</w:t>
      </w:r>
      <w:r>
        <w:rPr>
          <w:rFonts w:ascii="Consolas" w:hAnsi="Consolas"/>
          <w:color w:val="444444"/>
          <w:sz w:val="21"/>
          <w:szCs w:val="21"/>
        </w:rPr>
        <w:t>:</w: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L1 = ['adam', 'LISA', 'barT']</w: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L2 = list(map(normalize, L1))</w: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print(L2)</w:t>
      </w:r>
    </w:p>
    <w:p w:rsidR="00C90E35" w:rsidRDefault="00C90E35" w:rsidP="00C90E35">
      <w:pPr>
        <w:pStyle w:val="z-1"/>
      </w:pPr>
      <w:r>
        <w:rPr>
          <w:rFonts w:hint="eastAsia"/>
        </w:rPr>
        <w:t>窗体底端</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提供的</w:t>
      </w:r>
      <w:r>
        <w:rPr>
          <w:rStyle w:val="HTML"/>
          <w:rFonts w:ascii="Consolas" w:hAnsi="Consolas"/>
          <w:color w:val="DD0055"/>
          <w:sz w:val="18"/>
          <w:szCs w:val="18"/>
          <w:bdr w:val="single" w:sz="6" w:space="0" w:color="DDDDDD" w:frame="1"/>
          <w:shd w:val="clear" w:color="auto" w:fill="FAFAFA"/>
        </w:rPr>
        <w:t>sum()</w:t>
      </w:r>
      <w:r>
        <w:rPr>
          <w:rFonts w:ascii="Helvetica" w:hAnsi="Helvetica" w:cs="Helvetica"/>
          <w:color w:val="666666"/>
          <w:sz w:val="21"/>
          <w:szCs w:val="21"/>
        </w:rPr>
        <w:t>函数可以接受一个</w:t>
      </w:r>
      <w:r>
        <w:rPr>
          <w:rFonts w:ascii="Helvetica" w:hAnsi="Helvetica" w:cs="Helvetica"/>
          <w:color w:val="666666"/>
          <w:sz w:val="21"/>
          <w:szCs w:val="21"/>
        </w:rPr>
        <w:t>list</w:t>
      </w:r>
      <w:r>
        <w:rPr>
          <w:rFonts w:ascii="Helvetica" w:hAnsi="Helvetica" w:cs="Helvetica"/>
          <w:color w:val="666666"/>
          <w:sz w:val="21"/>
          <w:szCs w:val="21"/>
        </w:rPr>
        <w:t>并求和，请编写一个</w:t>
      </w:r>
      <w:r>
        <w:rPr>
          <w:rStyle w:val="HTML"/>
          <w:rFonts w:ascii="Consolas" w:hAnsi="Consolas"/>
          <w:color w:val="DD0055"/>
          <w:sz w:val="18"/>
          <w:szCs w:val="18"/>
          <w:bdr w:val="single" w:sz="6" w:space="0" w:color="DDDDDD" w:frame="1"/>
          <w:shd w:val="clear" w:color="auto" w:fill="FAFAFA"/>
        </w:rPr>
        <w:t>prod()</w:t>
      </w:r>
      <w:r>
        <w:rPr>
          <w:rFonts w:ascii="Helvetica" w:hAnsi="Helvetica" w:cs="Helvetica"/>
          <w:color w:val="666666"/>
          <w:sz w:val="21"/>
          <w:szCs w:val="21"/>
        </w:rPr>
        <w:t>函数，可以接受一个</w:t>
      </w:r>
      <w:r>
        <w:rPr>
          <w:rFonts w:ascii="Helvetica" w:hAnsi="Helvetica" w:cs="Helvetica"/>
          <w:color w:val="666666"/>
          <w:sz w:val="21"/>
          <w:szCs w:val="21"/>
        </w:rPr>
        <w:t>list</w:t>
      </w:r>
      <w:r>
        <w:rPr>
          <w:rFonts w:ascii="Helvetica" w:hAnsi="Helvetica" w:cs="Helvetica"/>
          <w:color w:val="666666"/>
          <w:sz w:val="21"/>
          <w:szCs w:val="21"/>
        </w:rPr>
        <w:t>并利用</w:t>
      </w:r>
      <w:r>
        <w:rPr>
          <w:rStyle w:val="HTML"/>
          <w:rFonts w:ascii="Consolas" w:hAnsi="Consolas"/>
          <w:color w:val="DD0055"/>
          <w:sz w:val="18"/>
          <w:szCs w:val="18"/>
          <w:bdr w:val="single" w:sz="6" w:space="0" w:color="DDDDDD" w:frame="1"/>
          <w:shd w:val="clear" w:color="auto" w:fill="FAFAFA"/>
        </w:rPr>
        <w:t>reduce()</w:t>
      </w:r>
      <w:r>
        <w:rPr>
          <w:rFonts w:ascii="Helvetica" w:hAnsi="Helvetica" w:cs="Helvetica"/>
          <w:color w:val="666666"/>
          <w:sz w:val="21"/>
          <w:szCs w:val="21"/>
        </w:rPr>
        <w:t>求积：</w:t>
      </w:r>
    </w:p>
    <w:p w:rsidR="00C90E35" w:rsidRDefault="00C90E35" w:rsidP="00C90E35">
      <w:pPr>
        <w:pStyle w:val="z-"/>
      </w:pPr>
      <w:r>
        <w:rPr>
          <w:rFonts w:hint="eastAsia"/>
        </w:rPr>
        <w:lastRenderedPageBreak/>
        <w:t>窗体顶端</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 -*- coding: utf-8 -*-</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from functools import reduce</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def prod(L):</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object w:dxaOrig="4320" w:dyaOrig="4320">
          <v:shape id="_x0000_i1162" type="#_x0000_t75" style="width:182.25pt;height:138.75pt" o:ole="">
            <v:imagedata r:id="rId34" o:title=""/>
          </v:shape>
          <w:control r:id="rId87" w:name="DefaultOcxName12" w:shapeid="_x0000_i1162"/>
        </w:objec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print('3 * 5 * 7 * 9 =', prod([3, 5, 7, 9]))</w:t>
      </w:r>
    </w:p>
    <w:p w:rsidR="00C90E35" w:rsidRDefault="00C90E35" w:rsidP="00C90E35">
      <w:pPr>
        <w:pStyle w:val="z-1"/>
      </w:pPr>
      <w:r>
        <w:rPr>
          <w:rFonts w:hint="eastAsia"/>
        </w:rPr>
        <w:t>窗体底端</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利用</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reduce</w:t>
      </w:r>
      <w:r>
        <w:rPr>
          <w:rFonts w:ascii="Helvetica" w:hAnsi="Helvetica" w:cs="Helvetica"/>
          <w:color w:val="666666"/>
          <w:sz w:val="21"/>
          <w:szCs w:val="21"/>
        </w:rPr>
        <w:t>编写一个</w:t>
      </w:r>
      <w:r>
        <w:rPr>
          <w:rStyle w:val="HTML"/>
          <w:rFonts w:ascii="Consolas" w:hAnsi="Consolas"/>
          <w:color w:val="DD0055"/>
          <w:sz w:val="18"/>
          <w:szCs w:val="18"/>
          <w:bdr w:val="single" w:sz="6" w:space="0" w:color="DDDDDD" w:frame="1"/>
          <w:shd w:val="clear" w:color="auto" w:fill="FAFAFA"/>
        </w:rPr>
        <w:t>str2float</w:t>
      </w:r>
      <w:r>
        <w:rPr>
          <w:rFonts w:ascii="Helvetica" w:hAnsi="Helvetica" w:cs="Helvetica"/>
          <w:color w:val="666666"/>
          <w:sz w:val="21"/>
          <w:szCs w:val="21"/>
        </w:rPr>
        <w:t>函数，把字符串</w:t>
      </w:r>
      <w:r>
        <w:rPr>
          <w:rStyle w:val="HTML"/>
          <w:rFonts w:ascii="Consolas" w:hAnsi="Consolas"/>
          <w:color w:val="DD0055"/>
          <w:sz w:val="18"/>
          <w:szCs w:val="18"/>
          <w:bdr w:val="single" w:sz="6" w:space="0" w:color="DDDDDD" w:frame="1"/>
          <w:shd w:val="clear" w:color="auto" w:fill="FAFAFA"/>
        </w:rPr>
        <w:t>'123.456'</w:t>
      </w:r>
      <w:r>
        <w:rPr>
          <w:rFonts w:ascii="Helvetica" w:hAnsi="Helvetica" w:cs="Helvetica"/>
          <w:color w:val="666666"/>
          <w:sz w:val="21"/>
          <w:szCs w:val="21"/>
        </w:rPr>
        <w:t>转换成浮点数</w:t>
      </w:r>
      <w:r>
        <w:rPr>
          <w:rStyle w:val="HTML"/>
          <w:rFonts w:ascii="Consolas" w:hAnsi="Consolas"/>
          <w:color w:val="DD0055"/>
          <w:sz w:val="18"/>
          <w:szCs w:val="18"/>
          <w:bdr w:val="single" w:sz="6" w:space="0" w:color="DDDDDD" w:frame="1"/>
          <w:shd w:val="clear" w:color="auto" w:fill="FAFAFA"/>
        </w:rPr>
        <w:t>123.456</w:t>
      </w:r>
      <w:r>
        <w:rPr>
          <w:rFonts w:ascii="Helvetica" w:hAnsi="Helvetica" w:cs="Helvetica"/>
          <w:color w:val="666666"/>
          <w:sz w:val="21"/>
          <w:szCs w:val="21"/>
        </w:rPr>
        <w:t>：</w:t>
      </w:r>
    </w:p>
    <w:p w:rsidR="00C90E35" w:rsidRDefault="00C90E35" w:rsidP="00C90E35">
      <w:pPr>
        <w:pStyle w:val="z-"/>
      </w:pPr>
      <w:r>
        <w:rPr>
          <w:rFonts w:hint="eastAsia"/>
        </w:rPr>
        <w:t>窗体顶端</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 -*- coding: utf-8 -*-</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from functools import reduce</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def str2float(s):</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object w:dxaOrig="4320" w:dyaOrig="4320">
          <v:shape id="_x0000_i1165" type="#_x0000_t75" style="width:182.25pt;height:138.75pt" o:ole="">
            <v:imagedata r:id="rId34" o:title=""/>
          </v:shape>
          <w:control r:id="rId88" w:name="DefaultOcxName21" w:shapeid="_x0000_i1165"/>
        </w:objec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print('str2float(\'123.456\') =', str2float('123.456'))</w:t>
      </w:r>
    </w:p>
    <w:p w:rsidR="00C90E35" w:rsidRDefault="00C90E35" w:rsidP="00C90E35">
      <w:pPr>
        <w:pStyle w:val="z-1"/>
      </w:pPr>
      <w:r>
        <w:rPr>
          <w:rFonts w:hint="eastAsia"/>
        </w:rPr>
        <w:t>窗体底端</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参考代码</w:t>
      </w:r>
    </w:p>
    <w:p w:rsidR="00C90E35" w:rsidRDefault="00B34CFD" w:rsidP="00C90E35">
      <w:pPr>
        <w:pStyle w:val="a3"/>
        <w:shd w:val="clear" w:color="auto" w:fill="FFFFFF"/>
        <w:spacing w:before="225" w:beforeAutospacing="0" w:after="225" w:afterAutospacing="0"/>
        <w:rPr>
          <w:rFonts w:ascii="Helvetica" w:hAnsi="Helvetica" w:cs="Helvetica"/>
          <w:color w:val="666666"/>
          <w:sz w:val="21"/>
          <w:szCs w:val="21"/>
        </w:rPr>
      </w:pPr>
      <w:hyperlink r:id="rId89" w:tgtFrame="_blank" w:history="1">
        <w:r w:rsidR="00C90E35">
          <w:rPr>
            <w:rStyle w:val="a4"/>
            <w:rFonts w:ascii="Helvetica" w:hAnsi="Helvetica" w:cs="Helvetica"/>
            <w:color w:val="0593D3"/>
            <w:sz w:val="21"/>
            <w:szCs w:val="21"/>
          </w:rPr>
          <w:t>do_map.py</w:t>
        </w:r>
      </w:hyperlink>
    </w:p>
    <w:p w:rsidR="00C90E35" w:rsidRDefault="00B34CFD" w:rsidP="00C90E35">
      <w:pPr>
        <w:pStyle w:val="a3"/>
        <w:shd w:val="clear" w:color="auto" w:fill="FFFFFF"/>
        <w:spacing w:before="225" w:beforeAutospacing="0" w:after="225" w:afterAutospacing="0"/>
        <w:rPr>
          <w:rFonts w:ascii="Helvetica" w:hAnsi="Helvetica" w:cs="Helvetica"/>
          <w:color w:val="666666"/>
          <w:sz w:val="21"/>
          <w:szCs w:val="21"/>
        </w:rPr>
      </w:pPr>
      <w:hyperlink r:id="rId90" w:tgtFrame="_blank" w:history="1">
        <w:r w:rsidR="00C90E35">
          <w:rPr>
            <w:rStyle w:val="a4"/>
            <w:rFonts w:ascii="Helvetica" w:hAnsi="Helvetica" w:cs="Helvetica"/>
            <w:color w:val="0593D3"/>
            <w:sz w:val="21"/>
            <w:szCs w:val="21"/>
          </w:rPr>
          <w:t>do_reduce.py</w:t>
        </w:r>
      </w:hyperlink>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filter</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133697</w:t>
      </w:r>
    </w:p>
    <w:p w:rsidR="00C90E35" w:rsidRDefault="00B34CFD" w:rsidP="00C90E35">
      <w:pPr>
        <w:spacing w:before="225" w:after="225"/>
        <w:rPr>
          <w:rFonts w:ascii="宋体" w:hAnsi="宋体" w:cs="宋体"/>
          <w:sz w:val="24"/>
          <w:szCs w:val="24"/>
        </w:rPr>
      </w:pPr>
      <w:r>
        <w:pict>
          <v:rect id="_x0000_i1083"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内建的</w:t>
      </w:r>
      <w:r>
        <w:rPr>
          <w:rStyle w:val="HTML"/>
          <w:rFonts w:ascii="Consolas" w:hAnsi="Consolas"/>
          <w:color w:val="DD0055"/>
          <w:sz w:val="18"/>
          <w:szCs w:val="18"/>
          <w:bdr w:val="single" w:sz="6" w:space="0" w:color="DDDDDD" w:frame="1"/>
          <w:shd w:val="clear" w:color="auto" w:fill="FAFAFA"/>
        </w:rPr>
        <w:t>filter()</w:t>
      </w:r>
      <w:r>
        <w:rPr>
          <w:rFonts w:ascii="Helvetica" w:hAnsi="Helvetica" w:cs="Helvetica"/>
          <w:color w:val="666666"/>
          <w:sz w:val="21"/>
          <w:szCs w:val="21"/>
        </w:rPr>
        <w:t>函数用于过滤序列。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类似，</w:t>
      </w:r>
      <w:r>
        <w:rPr>
          <w:rStyle w:val="HTML"/>
          <w:rFonts w:ascii="Consolas" w:hAnsi="Consolas"/>
          <w:color w:val="DD0055"/>
          <w:sz w:val="18"/>
          <w:szCs w:val="18"/>
          <w:bdr w:val="single" w:sz="6" w:space="0" w:color="DDDDDD" w:frame="1"/>
          <w:shd w:val="clear" w:color="auto" w:fill="FAFAFA"/>
        </w:rPr>
        <w:t>filter()</w:t>
      </w:r>
      <w:r>
        <w:rPr>
          <w:rFonts w:ascii="Helvetica" w:hAnsi="Helvetica" w:cs="Helvetica"/>
          <w:color w:val="666666"/>
          <w:sz w:val="21"/>
          <w:szCs w:val="21"/>
        </w:rPr>
        <w:t>也接收一个函数和一个序列。和</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不同的是，</w:t>
      </w:r>
      <w:r>
        <w:rPr>
          <w:rStyle w:val="HTML"/>
          <w:rFonts w:ascii="Consolas" w:hAnsi="Consolas"/>
          <w:color w:val="DD0055"/>
          <w:sz w:val="18"/>
          <w:szCs w:val="18"/>
          <w:bdr w:val="single" w:sz="6" w:space="0" w:color="DDDDDD" w:frame="1"/>
          <w:shd w:val="clear" w:color="auto" w:fill="FAFAFA"/>
        </w:rPr>
        <w:t>filter()</w:t>
      </w:r>
      <w:r>
        <w:rPr>
          <w:rFonts w:ascii="Helvetica" w:hAnsi="Helvetica" w:cs="Helvetica"/>
          <w:color w:val="666666"/>
          <w:sz w:val="21"/>
          <w:szCs w:val="21"/>
        </w:rPr>
        <w:t>把传入的函数依次作用于每个元素，然后根据返回值是</w:t>
      </w:r>
      <w:r>
        <w:rPr>
          <w:rStyle w:val="HTML"/>
          <w:rFonts w:ascii="Consolas" w:hAnsi="Consolas"/>
          <w:color w:val="DD0055"/>
          <w:sz w:val="18"/>
          <w:szCs w:val="18"/>
          <w:bdr w:val="single" w:sz="6" w:space="0" w:color="DDDDDD" w:frame="1"/>
          <w:shd w:val="clear" w:color="auto" w:fill="FAFAFA"/>
        </w:rPr>
        <w:t>True</w:t>
      </w:r>
      <w:r>
        <w:rPr>
          <w:rFonts w:ascii="Helvetica" w:hAnsi="Helvetica" w:cs="Helvetica"/>
          <w:color w:val="666666"/>
          <w:sz w:val="21"/>
          <w:szCs w:val="21"/>
        </w:rPr>
        <w:t>还是</w:t>
      </w:r>
      <w:r>
        <w:rPr>
          <w:rStyle w:val="HTML"/>
          <w:rFonts w:ascii="Consolas" w:hAnsi="Consolas"/>
          <w:color w:val="DD0055"/>
          <w:sz w:val="18"/>
          <w:szCs w:val="18"/>
          <w:bdr w:val="single" w:sz="6" w:space="0" w:color="DDDDDD" w:frame="1"/>
          <w:shd w:val="clear" w:color="auto" w:fill="FAFAFA"/>
        </w:rPr>
        <w:t>False</w:t>
      </w:r>
      <w:r>
        <w:rPr>
          <w:rFonts w:ascii="Helvetica" w:hAnsi="Helvetica" w:cs="Helvetica"/>
          <w:color w:val="666666"/>
          <w:sz w:val="21"/>
          <w:szCs w:val="21"/>
        </w:rPr>
        <w:t>决定保留还是丢弃该元素。</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例如，在一个</w:t>
      </w:r>
      <w:r>
        <w:rPr>
          <w:rFonts w:ascii="Helvetica" w:hAnsi="Helvetica" w:cs="Helvetica"/>
          <w:color w:val="666666"/>
          <w:sz w:val="21"/>
          <w:szCs w:val="21"/>
        </w:rPr>
        <w:t>list</w:t>
      </w:r>
      <w:r>
        <w:rPr>
          <w:rFonts w:ascii="Helvetica" w:hAnsi="Helvetica" w:cs="Helvetica"/>
          <w:color w:val="666666"/>
          <w:sz w:val="21"/>
          <w:szCs w:val="21"/>
        </w:rPr>
        <w:t>中，删掉偶数，只保留奇数，可以这么写：</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is_odd</w:t>
      </w:r>
      <w:r>
        <w:rPr>
          <w:rStyle w:val="params"/>
          <w:color w:val="444444"/>
        </w:rPr>
        <w:t>(n)</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n % </w:t>
      </w:r>
      <w:r>
        <w:rPr>
          <w:rStyle w:val="number"/>
          <w:color w:val="009999"/>
        </w:rPr>
        <w:t>2</w:t>
      </w:r>
      <w:r>
        <w:rPr>
          <w:rStyle w:val="HTML"/>
          <w:color w:val="444444"/>
        </w:rPr>
        <w:t xml:space="preserve"> == </w:t>
      </w:r>
      <w:r>
        <w:rPr>
          <w:rStyle w:val="number"/>
          <w:color w:val="009999"/>
        </w:rPr>
        <w:t>1</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list(filter(is_odd, [</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4</w:t>
      </w:r>
      <w:r>
        <w:rPr>
          <w:rStyle w:val="HTML"/>
          <w:color w:val="444444"/>
        </w:rPr>
        <w:t xml:space="preserve">, </w:t>
      </w:r>
      <w:r>
        <w:rPr>
          <w:rStyle w:val="number"/>
          <w:color w:val="009999"/>
        </w:rPr>
        <w:t>5</w:t>
      </w:r>
      <w:r>
        <w:rPr>
          <w:rStyle w:val="HTML"/>
          <w:color w:val="444444"/>
        </w:rPr>
        <w:t xml:space="preserve">, </w:t>
      </w:r>
      <w:r>
        <w:rPr>
          <w:rStyle w:val="number"/>
          <w:color w:val="009999"/>
        </w:rPr>
        <w:t>6</w:t>
      </w:r>
      <w:r>
        <w:rPr>
          <w:rStyle w:val="HTML"/>
          <w:color w:val="444444"/>
        </w:rPr>
        <w:t xml:space="preserve">, </w:t>
      </w:r>
      <w:r>
        <w:rPr>
          <w:rStyle w:val="number"/>
          <w:color w:val="009999"/>
        </w:rPr>
        <w:t>9</w:t>
      </w:r>
      <w:r>
        <w:rPr>
          <w:rStyle w:val="HTML"/>
          <w:color w:val="444444"/>
        </w:rPr>
        <w:t xml:space="preserve">, </w:t>
      </w:r>
      <w:r>
        <w:rPr>
          <w:rStyle w:val="number"/>
          <w:color w:val="009999"/>
        </w:rPr>
        <w:t>10</w:t>
      </w:r>
      <w:r>
        <w:rPr>
          <w:rStyle w:val="HTML"/>
          <w:color w:val="444444"/>
        </w:rPr>
        <w:t xml:space="preserve">, </w:t>
      </w:r>
      <w:r>
        <w:rPr>
          <w:rStyle w:val="number"/>
          <w:color w:val="009999"/>
        </w:rPr>
        <w:t>15</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结果: [1, 5, 9, 15]</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把一个序列中的空字符串删掉，可以这么写：</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not_empty</w:t>
      </w:r>
      <w:r>
        <w:rPr>
          <w:rStyle w:val="params"/>
          <w:color w:val="444444"/>
        </w:rPr>
        <w:t>(s)</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 </w:t>
      </w:r>
      <w:r>
        <w:rPr>
          <w:rStyle w:val="keyword"/>
          <w:b/>
          <w:bCs/>
          <w:color w:val="333333"/>
        </w:rPr>
        <w:t>and</w:t>
      </w:r>
      <w:r>
        <w:rPr>
          <w:rStyle w:val="HTML"/>
          <w:color w:val="444444"/>
        </w:rPr>
        <w:t xml:space="preserve"> s.strip()</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list(filter(not_empty, [</w:t>
      </w:r>
      <w:r>
        <w:rPr>
          <w:rStyle w:val="string"/>
          <w:color w:val="DD1144"/>
        </w:rPr>
        <w:t>'A'</w:t>
      </w:r>
      <w:r>
        <w:rPr>
          <w:rStyle w:val="HTML"/>
          <w:color w:val="444444"/>
        </w:rPr>
        <w:t xml:space="preserve">, </w:t>
      </w:r>
      <w:r>
        <w:rPr>
          <w:rStyle w:val="string"/>
          <w:color w:val="DD1144"/>
        </w:rPr>
        <w:t>''</w:t>
      </w:r>
      <w:r>
        <w:rPr>
          <w:rStyle w:val="HTML"/>
          <w:color w:val="444444"/>
        </w:rPr>
        <w:t xml:space="preserve">, </w:t>
      </w:r>
      <w:r>
        <w:rPr>
          <w:rStyle w:val="string"/>
          <w:color w:val="DD1144"/>
        </w:rPr>
        <w:t>'B'</w:t>
      </w:r>
      <w:r>
        <w:rPr>
          <w:rStyle w:val="HTML"/>
          <w:color w:val="444444"/>
        </w:rPr>
        <w:t xml:space="preserve">, </w:t>
      </w:r>
      <w:r>
        <w:rPr>
          <w:rStyle w:val="builtin"/>
          <w:color w:val="0086B3"/>
        </w:rPr>
        <w:t>None</w:t>
      </w:r>
      <w:r>
        <w:rPr>
          <w:rStyle w:val="HTML"/>
          <w:color w:val="444444"/>
        </w:rPr>
        <w:t xml:space="preserve">, </w:t>
      </w:r>
      <w:r>
        <w:rPr>
          <w:rStyle w:val="string"/>
          <w:color w:val="DD1144"/>
        </w:rPr>
        <w:t>'C'</w:t>
      </w:r>
      <w:r>
        <w:rPr>
          <w:rStyle w:val="HTML"/>
          <w:color w:val="444444"/>
        </w:rPr>
        <w:t xml:space="preserve">, </w:t>
      </w:r>
      <w:r>
        <w:rPr>
          <w:rStyle w:val="string"/>
          <w:color w:val="DD1144"/>
        </w:rPr>
        <w:t>'  '</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结果: ['A', 'B', 'C']</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可见用</w:t>
      </w:r>
      <w:r>
        <w:rPr>
          <w:rStyle w:val="HTML"/>
          <w:rFonts w:ascii="Consolas" w:hAnsi="Consolas"/>
          <w:color w:val="DD0055"/>
          <w:sz w:val="18"/>
          <w:szCs w:val="18"/>
          <w:bdr w:val="single" w:sz="6" w:space="0" w:color="DDDDDD" w:frame="1"/>
          <w:shd w:val="clear" w:color="auto" w:fill="FAFAFA"/>
        </w:rPr>
        <w:t>filter()</w:t>
      </w:r>
      <w:r>
        <w:rPr>
          <w:rFonts w:ascii="Helvetica" w:hAnsi="Helvetica" w:cs="Helvetica"/>
          <w:color w:val="666666"/>
          <w:sz w:val="21"/>
          <w:szCs w:val="21"/>
        </w:rPr>
        <w:t>这个高阶函数，关键在于正确实现一个</w:t>
      </w:r>
      <w:r>
        <w:rPr>
          <w:rFonts w:ascii="Helvetica" w:hAnsi="Helvetica" w:cs="Helvetica"/>
          <w:color w:val="666666"/>
          <w:sz w:val="21"/>
          <w:szCs w:val="21"/>
        </w:rPr>
        <w:t>“</w:t>
      </w:r>
      <w:r>
        <w:rPr>
          <w:rFonts w:ascii="Helvetica" w:hAnsi="Helvetica" w:cs="Helvetica"/>
          <w:color w:val="666666"/>
          <w:sz w:val="21"/>
          <w:szCs w:val="21"/>
        </w:rPr>
        <w:t>筛选</w:t>
      </w:r>
      <w:r>
        <w:rPr>
          <w:rFonts w:ascii="Helvetica" w:hAnsi="Helvetica" w:cs="Helvetica"/>
          <w:color w:val="666666"/>
          <w:sz w:val="21"/>
          <w:szCs w:val="21"/>
        </w:rPr>
        <w:t>”</w:t>
      </w:r>
      <w:r>
        <w:rPr>
          <w:rFonts w:ascii="Helvetica" w:hAnsi="Helvetica" w:cs="Helvetica"/>
          <w:color w:val="666666"/>
          <w:sz w:val="21"/>
          <w:szCs w:val="21"/>
        </w:rPr>
        <w:t>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注意到</w:t>
      </w:r>
      <w:r>
        <w:rPr>
          <w:rStyle w:val="HTML"/>
          <w:rFonts w:ascii="Consolas" w:hAnsi="Consolas"/>
          <w:color w:val="DD0055"/>
          <w:sz w:val="18"/>
          <w:szCs w:val="18"/>
          <w:bdr w:val="single" w:sz="6" w:space="0" w:color="DDDDDD" w:frame="1"/>
          <w:shd w:val="clear" w:color="auto" w:fill="FAFAFA"/>
        </w:rPr>
        <w:t>filter()</w:t>
      </w:r>
      <w:r>
        <w:rPr>
          <w:rFonts w:ascii="Helvetica" w:hAnsi="Helvetica" w:cs="Helvetica"/>
          <w:color w:val="666666"/>
          <w:sz w:val="21"/>
          <w:szCs w:val="21"/>
        </w:rPr>
        <w:t>函数返回的是一个</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，也就是一个惰性序列，所以要强迫</w:t>
      </w:r>
      <w:r>
        <w:rPr>
          <w:rStyle w:val="HTML"/>
          <w:rFonts w:ascii="Consolas" w:hAnsi="Consolas"/>
          <w:color w:val="DD0055"/>
          <w:sz w:val="18"/>
          <w:szCs w:val="18"/>
          <w:bdr w:val="single" w:sz="6" w:space="0" w:color="DDDDDD" w:frame="1"/>
          <w:shd w:val="clear" w:color="auto" w:fill="FAFAFA"/>
        </w:rPr>
        <w:t>filter()</w:t>
      </w:r>
      <w:r>
        <w:rPr>
          <w:rFonts w:ascii="Helvetica" w:hAnsi="Helvetica" w:cs="Helvetica"/>
          <w:color w:val="666666"/>
          <w:sz w:val="21"/>
          <w:szCs w:val="21"/>
        </w:rPr>
        <w:t>完成计算结果，需要用</w:t>
      </w:r>
      <w:r>
        <w:rPr>
          <w:rStyle w:val="HTML"/>
          <w:rFonts w:ascii="Consolas" w:hAnsi="Consolas"/>
          <w:color w:val="DD0055"/>
          <w:sz w:val="18"/>
          <w:szCs w:val="18"/>
          <w:bdr w:val="single" w:sz="6" w:space="0" w:color="DDDDDD" w:frame="1"/>
          <w:shd w:val="clear" w:color="auto" w:fill="FAFAFA"/>
        </w:rPr>
        <w:t>list()</w:t>
      </w:r>
      <w:r>
        <w:rPr>
          <w:rFonts w:ascii="Helvetica" w:hAnsi="Helvetica" w:cs="Helvetica"/>
          <w:color w:val="666666"/>
          <w:sz w:val="21"/>
          <w:szCs w:val="21"/>
        </w:rPr>
        <w:t>函数获得所有结果并返回</w:t>
      </w:r>
      <w:r>
        <w:rPr>
          <w:rFonts w:ascii="Helvetica" w:hAnsi="Helvetica" w:cs="Helvetica"/>
          <w:color w:val="666666"/>
          <w:sz w:val="21"/>
          <w:szCs w:val="21"/>
        </w:rPr>
        <w:t>list</w:t>
      </w:r>
      <w:r>
        <w:rPr>
          <w:rFonts w:ascii="Helvetica" w:hAnsi="Helvetica" w:cs="Helvetica"/>
          <w:color w:val="666666"/>
          <w:sz w:val="21"/>
          <w:szCs w:val="21"/>
        </w:rPr>
        <w:t>。</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用</w:t>
      </w:r>
      <w:r>
        <w:rPr>
          <w:rFonts w:ascii="Helvetica" w:hAnsi="Helvetica" w:cs="Helvetica"/>
          <w:b w:val="0"/>
          <w:bCs w:val="0"/>
          <w:color w:val="444444"/>
        </w:rPr>
        <w:t>filter</w:t>
      </w:r>
      <w:r>
        <w:rPr>
          <w:rFonts w:ascii="Helvetica" w:hAnsi="Helvetica" w:cs="Helvetica"/>
          <w:b w:val="0"/>
          <w:bCs w:val="0"/>
          <w:color w:val="444444"/>
        </w:rPr>
        <w:t>求素数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计算</w:t>
      </w:r>
      <w:hyperlink r:id="rId91" w:tgtFrame="_blank" w:history="1">
        <w:r>
          <w:rPr>
            <w:rStyle w:val="a4"/>
            <w:rFonts w:ascii="Helvetica" w:hAnsi="Helvetica" w:cs="Helvetica"/>
            <w:color w:val="0593D3"/>
            <w:sz w:val="21"/>
            <w:szCs w:val="21"/>
          </w:rPr>
          <w:t>素数</w:t>
        </w:r>
      </w:hyperlink>
      <w:r>
        <w:rPr>
          <w:rFonts w:ascii="Helvetica" w:hAnsi="Helvetica" w:cs="Helvetica"/>
          <w:color w:val="666666"/>
          <w:sz w:val="21"/>
          <w:szCs w:val="21"/>
        </w:rPr>
        <w:t>的一个方法是</w:t>
      </w:r>
      <w:hyperlink r:id="rId92" w:tgtFrame="_blank" w:history="1">
        <w:r>
          <w:rPr>
            <w:rStyle w:val="a4"/>
            <w:rFonts w:ascii="Helvetica" w:hAnsi="Helvetica" w:cs="Helvetica"/>
            <w:color w:val="0593D3"/>
            <w:sz w:val="21"/>
            <w:szCs w:val="21"/>
          </w:rPr>
          <w:t>埃氏筛法</w:t>
        </w:r>
      </w:hyperlink>
      <w:r>
        <w:rPr>
          <w:rFonts w:ascii="Helvetica" w:hAnsi="Helvetica" w:cs="Helvetica"/>
          <w:color w:val="666666"/>
          <w:sz w:val="21"/>
          <w:szCs w:val="21"/>
        </w:rPr>
        <w:t>，它的算法理解起来非常简单：</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首先，列出从</w:t>
      </w:r>
      <w:r>
        <w:rPr>
          <w:rStyle w:val="HTML"/>
          <w:rFonts w:ascii="Consolas" w:hAnsi="Consolas"/>
          <w:color w:val="DD0055"/>
          <w:sz w:val="18"/>
          <w:szCs w:val="18"/>
          <w:bdr w:val="single" w:sz="6" w:space="0" w:color="DDDDDD" w:frame="1"/>
          <w:shd w:val="clear" w:color="auto" w:fill="FAFAFA"/>
        </w:rPr>
        <w:t>2</w:t>
      </w:r>
      <w:r>
        <w:rPr>
          <w:rFonts w:ascii="Helvetica" w:hAnsi="Helvetica" w:cs="Helvetica"/>
          <w:color w:val="666666"/>
          <w:sz w:val="21"/>
          <w:szCs w:val="21"/>
        </w:rPr>
        <w:t>开始的所有自然数，构造一个序列：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2, 3, 4, 5, 6, 7, 8, 9, 10, 11, 12, 13, 14, 15, 16, 17, 18, 19, 20, ...</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取序列的第一个数</w:t>
      </w:r>
      <w:r>
        <w:rPr>
          <w:rStyle w:val="HTML"/>
          <w:rFonts w:ascii="Consolas" w:hAnsi="Consolas"/>
          <w:color w:val="DD0055"/>
          <w:sz w:val="18"/>
          <w:szCs w:val="18"/>
          <w:bdr w:val="single" w:sz="6" w:space="0" w:color="DDDDDD" w:frame="1"/>
          <w:shd w:val="clear" w:color="auto" w:fill="FAFAFA"/>
        </w:rPr>
        <w:t>2</w:t>
      </w:r>
      <w:r>
        <w:rPr>
          <w:rFonts w:ascii="Helvetica" w:hAnsi="Helvetica" w:cs="Helvetica"/>
          <w:color w:val="666666"/>
          <w:sz w:val="21"/>
          <w:szCs w:val="21"/>
        </w:rPr>
        <w:t>，它一定是素数，然后用</w:t>
      </w:r>
      <w:r>
        <w:rPr>
          <w:rStyle w:val="HTML"/>
          <w:rFonts w:ascii="Consolas" w:hAnsi="Consolas"/>
          <w:color w:val="DD0055"/>
          <w:sz w:val="18"/>
          <w:szCs w:val="18"/>
          <w:bdr w:val="single" w:sz="6" w:space="0" w:color="DDDDDD" w:frame="1"/>
          <w:shd w:val="clear" w:color="auto" w:fill="FAFAFA"/>
        </w:rPr>
        <w:t>2</w:t>
      </w:r>
      <w:r>
        <w:rPr>
          <w:rFonts w:ascii="Helvetica" w:hAnsi="Helvetica" w:cs="Helvetica"/>
          <w:color w:val="666666"/>
          <w:sz w:val="21"/>
          <w:szCs w:val="21"/>
        </w:rPr>
        <w:t>把序列的</w:t>
      </w:r>
      <w:r>
        <w:rPr>
          <w:rStyle w:val="HTML"/>
          <w:rFonts w:ascii="Consolas" w:hAnsi="Consolas"/>
          <w:color w:val="DD0055"/>
          <w:sz w:val="18"/>
          <w:szCs w:val="18"/>
          <w:bdr w:val="single" w:sz="6" w:space="0" w:color="DDDDDD" w:frame="1"/>
          <w:shd w:val="clear" w:color="auto" w:fill="FAFAFA"/>
        </w:rPr>
        <w:t>2</w:t>
      </w:r>
      <w:r>
        <w:rPr>
          <w:rFonts w:ascii="Helvetica" w:hAnsi="Helvetica" w:cs="Helvetica"/>
          <w:color w:val="666666"/>
          <w:sz w:val="21"/>
          <w:szCs w:val="21"/>
        </w:rPr>
        <w:t>的倍数筛掉：</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 xml:space="preserve">3, </w:t>
      </w:r>
      <w:del w:id="1" w:author="Unknown">
        <w:r>
          <w:rPr>
            <w:rFonts w:ascii="Helvetica" w:hAnsi="Helvetica" w:cs="Helvetica"/>
            <w:color w:val="666666"/>
            <w:sz w:val="21"/>
            <w:szCs w:val="21"/>
          </w:rPr>
          <w:delText>4</w:delText>
        </w:r>
      </w:del>
      <w:r>
        <w:rPr>
          <w:rFonts w:ascii="Helvetica" w:hAnsi="Helvetica" w:cs="Helvetica"/>
          <w:color w:val="666666"/>
          <w:sz w:val="21"/>
          <w:szCs w:val="21"/>
        </w:rPr>
        <w:t xml:space="preserve">, 5, </w:t>
      </w:r>
      <w:del w:id="2" w:author="Unknown">
        <w:r>
          <w:rPr>
            <w:rFonts w:ascii="Helvetica" w:hAnsi="Helvetica" w:cs="Helvetica"/>
            <w:color w:val="666666"/>
            <w:sz w:val="21"/>
            <w:szCs w:val="21"/>
          </w:rPr>
          <w:delText>6</w:delText>
        </w:r>
      </w:del>
      <w:r>
        <w:rPr>
          <w:rFonts w:ascii="Helvetica" w:hAnsi="Helvetica" w:cs="Helvetica"/>
          <w:color w:val="666666"/>
          <w:sz w:val="21"/>
          <w:szCs w:val="21"/>
        </w:rPr>
        <w:t xml:space="preserve">, 7, </w:t>
      </w:r>
      <w:del w:id="3" w:author="Unknown">
        <w:r>
          <w:rPr>
            <w:rFonts w:ascii="Helvetica" w:hAnsi="Helvetica" w:cs="Helvetica"/>
            <w:color w:val="666666"/>
            <w:sz w:val="21"/>
            <w:szCs w:val="21"/>
          </w:rPr>
          <w:delText>8</w:delText>
        </w:r>
      </w:del>
      <w:r>
        <w:rPr>
          <w:rFonts w:ascii="Helvetica" w:hAnsi="Helvetica" w:cs="Helvetica"/>
          <w:color w:val="666666"/>
          <w:sz w:val="21"/>
          <w:szCs w:val="21"/>
        </w:rPr>
        <w:t xml:space="preserve">, 9, </w:t>
      </w:r>
      <w:del w:id="4" w:author="Unknown">
        <w:r>
          <w:rPr>
            <w:rFonts w:ascii="Helvetica" w:hAnsi="Helvetica" w:cs="Helvetica"/>
            <w:color w:val="666666"/>
            <w:sz w:val="21"/>
            <w:szCs w:val="21"/>
          </w:rPr>
          <w:delText>10</w:delText>
        </w:r>
      </w:del>
      <w:r>
        <w:rPr>
          <w:rFonts w:ascii="Helvetica" w:hAnsi="Helvetica" w:cs="Helvetica"/>
          <w:color w:val="666666"/>
          <w:sz w:val="21"/>
          <w:szCs w:val="21"/>
        </w:rPr>
        <w:t xml:space="preserve">, 11, </w:t>
      </w:r>
      <w:del w:id="5" w:author="Unknown">
        <w:r>
          <w:rPr>
            <w:rFonts w:ascii="Helvetica" w:hAnsi="Helvetica" w:cs="Helvetica"/>
            <w:color w:val="666666"/>
            <w:sz w:val="21"/>
            <w:szCs w:val="21"/>
          </w:rPr>
          <w:delText>12</w:delText>
        </w:r>
      </w:del>
      <w:r>
        <w:rPr>
          <w:rFonts w:ascii="Helvetica" w:hAnsi="Helvetica" w:cs="Helvetica"/>
          <w:color w:val="666666"/>
          <w:sz w:val="21"/>
          <w:szCs w:val="21"/>
        </w:rPr>
        <w:t xml:space="preserve">, 13, </w:t>
      </w:r>
      <w:del w:id="6" w:author="Unknown">
        <w:r>
          <w:rPr>
            <w:rFonts w:ascii="Helvetica" w:hAnsi="Helvetica" w:cs="Helvetica"/>
            <w:color w:val="666666"/>
            <w:sz w:val="21"/>
            <w:szCs w:val="21"/>
          </w:rPr>
          <w:delText>14</w:delText>
        </w:r>
      </w:del>
      <w:r>
        <w:rPr>
          <w:rFonts w:ascii="Helvetica" w:hAnsi="Helvetica" w:cs="Helvetica"/>
          <w:color w:val="666666"/>
          <w:sz w:val="21"/>
          <w:szCs w:val="21"/>
        </w:rPr>
        <w:t xml:space="preserve">, 15, </w:t>
      </w:r>
      <w:del w:id="7" w:author="Unknown">
        <w:r>
          <w:rPr>
            <w:rFonts w:ascii="Helvetica" w:hAnsi="Helvetica" w:cs="Helvetica"/>
            <w:color w:val="666666"/>
            <w:sz w:val="21"/>
            <w:szCs w:val="21"/>
          </w:rPr>
          <w:delText>16</w:delText>
        </w:r>
      </w:del>
      <w:r>
        <w:rPr>
          <w:rFonts w:ascii="Helvetica" w:hAnsi="Helvetica" w:cs="Helvetica"/>
          <w:color w:val="666666"/>
          <w:sz w:val="21"/>
          <w:szCs w:val="21"/>
        </w:rPr>
        <w:t xml:space="preserve">, 17, </w:t>
      </w:r>
      <w:del w:id="8" w:author="Unknown">
        <w:r>
          <w:rPr>
            <w:rFonts w:ascii="Helvetica" w:hAnsi="Helvetica" w:cs="Helvetica"/>
            <w:color w:val="666666"/>
            <w:sz w:val="21"/>
            <w:szCs w:val="21"/>
          </w:rPr>
          <w:delText>18</w:delText>
        </w:r>
      </w:del>
      <w:r>
        <w:rPr>
          <w:rFonts w:ascii="Helvetica" w:hAnsi="Helvetica" w:cs="Helvetica"/>
          <w:color w:val="666666"/>
          <w:sz w:val="21"/>
          <w:szCs w:val="21"/>
        </w:rPr>
        <w:t xml:space="preserve">, 19, </w:t>
      </w:r>
      <w:del w:id="9" w:author="Unknown">
        <w:r>
          <w:rPr>
            <w:rFonts w:ascii="Helvetica" w:hAnsi="Helvetica" w:cs="Helvetica"/>
            <w:color w:val="666666"/>
            <w:sz w:val="21"/>
            <w:szCs w:val="21"/>
          </w:rPr>
          <w:delText>20</w:delText>
        </w:r>
      </w:del>
      <w:r>
        <w:rPr>
          <w:rFonts w:ascii="Helvetica" w:hAnsi="Helvetica" w:cs="Helvetica"/>
          <w:color w:val="666666"/>
          <w:sz w:val="21"/>
          <w:szCs w:val="21"/>
        </w:rPr>
        <w:t>, ...</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取新序列的第一个数</w:t>
      </w:r>
      <w:r>
        <w:rPr>
          <w:rStyle w:val="HTML"/>
          <w:rFonts w:ascii="Consolas" w:hAnsi="Consolas"/>
          <w:color w:val="DD0055"/>
          <w:sz w:val="18"/>
          <w:szCs w:val="18"/>
          <w:bdr w:val="single" w:sz="6" w:space="0" w:color="DDDDDD" w:frame="1"/>
          <w:shd w:val="clear" w:color="auto" w:fill="FAFAFA"/>
        </w:rPr>
        <w:t>3</w:t>
      </w:r>
      <w:r>
        <w:rPr>
          <w:rFonts w:ascii="Helvetica" w:hAnsi="Helvetica" w:cs="Helvetica"/>
          <w:color w:val="666666"/>
          <w:sz w:val="21"/>
          <w:szCs w:val="21"/>
        </w:rPr>
        <w:t>，它一定是素数，然后用</w:t>
      </w:r>
      <w:r>
        <w:rPr>
          <w:rStyle w:val="HTML"/>
          <w:rFonts w:ascii="Consolas" w:hAnsi="Consolas"/>
          <w:color w:val="DD0055"/>
          <w:sz w:val="18"/>
          <w:szCs w:val="18"/>
          <w:bdr w:val="single" w:sz="6" w:space="0" w:color="DDDDDD" w:frame="1"/>
          <w:shd w:val="clear" w:color="auto" w:fill="FAFAFA"/>
        </w:rPr>
        <w:t>3</w:t>
      </w:r>
      <w:r>
        <w:rPr>
          <w:rFonts w:ascii="Helvetica" w:hAnsi="Helvetica" w:cs="Helvetica"/>
          <w:color w:val="666666"/>
          <w:sz w:val="21"/>
          <w:szCs w:val="21"/>
        </w:rPr>
        <w:t>把序列的</w:t>
      </w:r>
      <w:r>
        <w:rPr>
          <w:rStyle w:val="HTML"/>
          <w:rFonts w:ascii="Consolas" w:hAnsi="Consolas"/>
          <w:color w:val="DD0055"/>
          <w:sz w:val="18"/>
          <w:szCs w:val="18"/>
          <w:bdr w:val="single" w:sz="6" w:space="0" w:color="DDDDDD" w:frame="1"/>
          <w:shd w:val="clear" w:color="auto" w:fill="FAFAFA"/>
        </w:rPr>
        <w:t>3</w:t>
      </w:r>
      <w:r>
        <w:rPr>
          <w:rFonts w:ascii="Helvetica" w:hAnsi="Helvetica" w:cs="Helvetica"/>
          <w:color w:val="666666"/>
          <w:sz w:val="21"/>
          <w:szCs w:val="21"/>
        </w:rPr>
        <w:t>的倍数筛掉：</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 xml:space="preserve">5, </w:t>
      </w:r>
      <w:del w:id="10" w:author="Unknown">
        <w:r>
          <w:rPr>
            <w:rFonts w:ascii="Helvetica" w:hAnsi="Helvetica" w:cs="Helvetica"/>
            <w:color w:val="666666"/>
            <w:sz w:val="21"/>
            <w:szCs w:val="21"/>
          </w:rPr>
          <w:delText>6</w:delText>
        </w:r>
      </w:del>
      <w:r>
        <w:rPr>
          <w:rFonts w:ascii="Helvetica" w:hAnsi="Helvetica" w:cs="Helvetica"/>
          <w:color w:val="666666"/>
          <w:sz w:val="21"/>
          <w:szCs w:val="21"/>
        </w:rPr>
        <w:t xml:space="preserve">, 7, </w:t>
      </w:r>
      <w:del w:id="11" w:author="Unknown">
        <w:r>
          <w:rPr>
            <w:rFonts w:ascii="Helvetica" w:hAnsi="Helvetica" w:cs="Helvetica"/>
            <w:color w:val="666666"/>
            <w:sz w:val="21"/>
            <w:szCs w:val="21"/>
          </w:rPr>
          <w:delText>8</w:delText>
        </w:r>
      </w:del>
      <w:r>
        <w:rPr>
          <w:rFonts w:ascii="Helvetica" w:hAnsi="Helvetica" w:cs="Helvetica"/>
          <w:color w:val="666666"/>
          <w:sz w:val="21"/>
          <w:szCs w:val="21"/>
        </w:rPr>
        <w:t xml:space="preserve">, </w:t>
      </w:r>
      <w:del w:id="12" w:author="Unknown">
        <w:r>
          <w:rPr>
            <w:rFonts w:ascii="Helvetica" w:hAnsi="Helvetica" w:cs="Helvetica"/>
            <w:color w:val="666666"/>
            <w:sz w:val="21"/>
            <w:szCs w:val="21"/>
          </w:rPr>
          <w:delText>9</w:delText>
        </w:r>
      </w:del>
      <w:r>
        <w:rPr>
          <w:rFonts w:ascii="Helvetica" w:hAnsi="Helvetica" w:cs="Helvetica"/>
          <w:color w:val="666666"/>
          <w:sz w:val="21"/>
          <w:szCs w:val="21"/>
        </w:rPr>
        <w:t xml:space="preserve">, </w:t>
      </w:r>
      <w:del w:id="13" w:author="Unknown">
        <w:r>
          <w:rPr>
            <w:rFonts w:ascii="Helvetica" w:hAnsi="Helvetica" w:cs="Helvetica"/>
            <w:color w:val="666666"/>
            <w:sz w:val="21"/>
            <w:szCs w:val="21"/>
          </w:rPr>
          <w:delText>10</w:delText>
        </w:r>
      </w:del>
      <w:r>
        <w:rPr>
          <w:rFonts w:ascii="Helvetica" w:hAnsi="Helvetica" w:cs="Helvetica"/>
          <w:color w:val="666666"/>
          <w:sz w:val="21"/>
          <w:szCs w:val="21"/>
        </w:rPr>
        <w:t xml:space="preserve">, 11, </w:t>
      </w:r>
      <w:del w:id="14" w:author="Unknown">
        <w:r>
          <w:rPr>
            <w:rFonts w:ascii="Helvetica" w:hAnsi="Helvetica" w:cs="Helvetica"/>
            <w:color w:val="666666"/>
            <w:sz w:val="21"/>
            <w:szCs w:val="21"/>
          </w:rPr>
          <w:delText>12</w:delText>
        </w:r>
      </w:del>
      <w:r>
        <w:rPr>
          <w:rFonts w:ascii="Helvetica" w:hAnsi="Helvetica" w:cs="Helvetica"/>
          <w:color w:val="666666"/>
          <w:sz w:val="21"/>
          <w:szCs w:val="21"/>
        </w:rPr>
        <w:t xml:space="preserve">, 13, </w:t>
      </w:r>
      <w:del w:id="15" w:author="Unknown">
        <w:r>
          <w:rPr>
            <w:rFonts w:ascii="Helvetica" w:hAnsi="Helvetica" w:cs="Helvetica"/>
            <w:color w:val="666666"/>
            <w:sz w:val="21"/>
            <w:szCs w:val="21"/>
          </w:rPr>
          <w:delText>14</w:delText>
        </w:r>
      </w:del>
      <w:r>
        <w:rPr>
          <w:rFonts w:ascii="Helvetica" w:hAnsi="Helvetica" w:cs="Helvetica"/>
          <w:color w:val="666666"/>
          <w:sz w:val="21"/>
          <w:szCs w:val="21"/>
        </w:rPr>
        <w:t xml:space="preserve">, </w:t>
      </w:r>
      <w:del w:id="16" w:author="Unknown">
        <w:r>
          <w:rPr>
            <w:rFonts w:ascii="Helvetica" w:hAnsi="Helvetica" w:cs="Helvetica"/>
            <w:color w:val="666666"/>
            <w:sz w:val="21"/>
            <w:szCs w:val="21"/>
          </w:rPr>
          <w:delText>15</w:delText>
        </w:r>
      </w:del>
      <w:r>
        <w:rPr>
          <w:rFonts w:ascii="Helvetica" w:hAnsi="Helvetica" w:cs="Helvetica"/>
          <w:color w:val="666666"/>
          <w:sz w:val="21"/>
          <w:szCs w:val="21"/>
        </w:rPr>
        <w:t xml:space="preserve">, </w:t>
      </w:r>
      <w:del w:id="17" w:author="Unknown">
        <w:r>
          <w:rPr>
            <w:rFonts w:ascii="Helvetica" w:hAnsi="Helvetica" w:cs="Helvetica"/>
            <w:color w:val="666666"/>
            <w:sz w:val="21"/>
            <w:szCs w:val="21"/>
          </w:rPr>
          <w:delText>16</w:delText>
        </w:r>
      </w:del>
      <w:r>
        <w:rPr>
          <w:rFonts w:ascii="Helvetica" w:hAnsi="Helvetica" w:cs="Helvetica"/>
          <w:color w:val="666666"/>
          <w:sz w:val="21"/>
          <w:szCs w:val="21"/>
        </w:rPr>
        <w:t xml:space="preserve">, 17, </w:t>
      </w:r>
      <w:del w:id="18" w:author="Unknown">
        <w:r>
          <w:rPr>
            <w:rFonts w:ascii="Helvetica" w:hAnsi="Helvetica" w:cs="Helvetica"/>
            <w:color w:val="666666"/>
            <w:sz w:val="21"/>
            <w:szCs w:val="21"/>
          </w:rPr>
          <w:delText>18</w:delText>
        </w:r>
      </w:del>
      <w:r>
        <w:rPr>
          <w:rFonts w:ascii="Helvetica" w:hAnsi="Helvetica" w:cs="Helvetica"/>
          <w:color w:val="666666"/>
          <w:sz w:val="21"/>
          <w:szCs w:val="21"/>
        </w:rPr>
        <w:t xml:space="preserve">, 19, </w:t>
      </w:r>
      <w:del w:id="19" w:author="Unknown">
        <w:r>
          <w:rPr>
            <w:rFonts w:ascii="Helvetica" w:hAnsi="Helvetica" w:cs="Helvetica"/>
            <w:color w:val="666666"/>
            <w:sz w:val="21"/>
            <w:szCs w:val="21"/>
          </w:rPr>
          <w:delText>20</w:delText>
        </w:r>
      </w:del>
      <w:r>
        <w:rPr>
          <w:rFonts w:ascii="Helvetica" w:hAnsi="Helvetica" w:cs="Helvetica"/>
          <w:color w:val="666666"/>
          <w:sz w:val="21"/>
          <w:szCs w:val="21"/>
        </w:rPr>
        <w:t>, ...</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取新序列的第一个数</w:t>
      </w:r>
      <w:r>
        <w:rPr>
          <w:rStyle w:val="HTML"/>
          <w:rFonts w:ascii="Consolas" w:hAnsi="Consolas"/>
          <w:color w:val="DD0055"/>
          <w:sz w:val="18"/>
          <w:szCs w:val="18"/>
          <w:bdr w:val="single" w:sz="6" w:space="0" w:color="DDDDDD" w:frame="1"/>
          <w:shd w:val="clear" w:color="auto" w:fill="FAFAFA"/>
        </w:rPr>
        <w:t>5</w:t>
      </w:r>
      <w:r>
        <w:rPr>
          <w:rFonts w:ascii="Helvetica" w:hAnsi="Helvetica" w:cs="Helvetica"/>
          <w:color w:val="666666"/>
          <w:sz w:val="21"/>
          <w:szCs w:val="21"/>
        </w:rPr>
        <w:t>，然后用</w:t>
      </w:r>
      <w:r>
        <w:rPr>
          <w:rStyle w:val="HTML"/>
          <w:rFonts w:ascii="Consolas" w:hAnsi="Consolas"/>
          <w:color w:val="DD0055"/>
          <w:sz w:val="18"/>
          <w:szCs w:val="18"/>
          <w:bdr w:val="single" w:sz="6" w:space="0" w:color="DDDDDD" w:frame="1"/>
          <w:shd w:val="clear" w:color="auto" w:fill="FAFAFA"/>
        </w:rPr>
        <w:t>5</w:t>
      </w:r>
      <w:r>
        <w:rPr>
          <w:rFonts w:ascii="Helvetica" w:hAnsi="Helvetica" w:cs="Helvetica"/>
          <w:color w:val="666666"/>
          <w:sz w:val="21"/>
          <w:szCs w:val="21"/>
        </w:rPr>
        <w:t>把序列的</w:t>
      </w:r>
      <w:r>
        <w:rPr>
          <w:rStyle w:val="HTML"/>
          <w:rFonts w:ascii="Consolas" w:hAnsi="Consolas"/>
          <w:color w:val="DD0055"/>
          <w:sz w:val="18"/>
          <w:szCs w:val="18"/>
          <w:bdr w:val="single" w:sz="6" w:space="0" w:color="DDDDDD" w:frame="1"/>
          <w:shd w:val="clear" w:color="auto" w:fill="FAFAFA"/>
        </w:rPr>
        <w:t>5</w:t>
      </w:r>
      <w:r>
        <w:rPr>
          <w:rFonts w:ascii="Helvetica" w:hAnsi="Helvetica" w:cs="Helvetica"/>
          <w:color w:val="666666"/>
          <w:sz w:val="21"/>
          <w:szCs w:val="21"/>
        </w:rPr>
        <w:t>的倍数筛掉：</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 xml:space="preserve">7, </w:t>
      </w:r>
      <w:del w:id="20" w:author="Unknown">
        <w:r>
          <w:rPr>
            <w:rFonts w:ascii="Helvetica" w:hAnsi="Helvetica" w:cs="Helvetica"/>
            <w:color w:val="666666"/>
            <w:sz w:val="21"/>
            <w:szCs w:val="21"/>
          </w:rPr>
          <w:delText>8</w:delText>
        </w:r>
      </w:del>
      <w:r>
        <w:rPr>
          <w:rFonts w:ascii="Helvetica" w:hAnsi="Helvetica" w:cs="Helvetica"/>
          <w:color w:val="666666"/>
          <w:sz w:val="21"/>
          <w:szCs w:val="21"/>
        </w:rPr>
        <w:t xml:space="preserve">, </w:t>
      </w:r>
      <w:del w:id="21" w:author="Unknown">
        <w:r>
          <w:rPr>
            <w:rFonts w:ascii="Helvetica" w:hAnsi="Helvetica" w:cs="Helvetica"/>
            <w:color w:val="666666"/>
            <w:sz w:val="21"/>
            <w:szCs w:val="21"/>
          </w:rPr>
          <w:delText>9</w:delText>
        </w:r>
      </w:del>
      <w:r>
        <w:rPr>
          <w:rFonts w:ascii="Helvetica" w:hAnsi="Helvetica" w:cs="Helvetica"/>
          <w:color w:val="666666"/>
          <w:sz w:val="21"/>
          <w:szCs w:val="21"/>
        </w:rPr>
        <w:t xml:space="preserve">, </w:t>
      </w:r>
      <w:del w:id="22" w:author="Unknown">
        <w:r>
          <w:rPr>
            <w:rFonts w:ascii="Helvetica" w:hAnsi="Helvetica" w:cs="Helvetica"/>
            <w:color w:val="666666"/>
            <w:sz w:val="21"/>
            <w:szCs w:val="21"/>
          </w:rPr>
          <w:delText>10</w:delText>
        </w:r>
      </w:del>
      <w:r>
        <w:rPr>
          <w:rFonts w:ascii="Helvetica" w:hAnsi="Helvetica" w:cs="Helvetica"/>
          <w:color w:val="666666"/>
          <w:sz w:val="21"/>
          <w:szCs w:val="21"/>
        </w:rPr>
        <w:t xml:space="preserve">, 11, </w:t>
      </w:r>
      <w:del w:id="23" w:author="Unknown">
        <w:r>
          <w:rPr>
            <w:rFonts w:ascii="Helvetica" w:hAnsi="Helvetica" w:cs="Helvetica"/>
            <w:color w:val="666666"/>
            <w:sz w:val="21"/>
            <w:szCs w:val="21"/>
          </w:rPr>
          <w:delText>12</w:delText>
        </w:r>
      </w:del>
      <w:r>
        <w:rPr>
          <w:rFonts w:ascii="Helvetica" w:hAnsi="Helvetica" w:cs="Helvetica"/>
          <w:color w:val="666666"/>
          <w:sz w:val="21"/>
          <w:szCs w:val="21"/>
        </w:rPr>
        <w:t xml:space="preserve">, 13, </w:t>
      </w:r>
      <w:del w:id="24" w:author="Unknown">
        <w:r>
          <w:rPr>
            <w:rFonts w:ascii="Helvetica" w:hAnsi="Helvetica" w:cs="Helvetica"/>
            <w:color w:val="666666"/>
            <w:sz w:val="21"/>
            <w:szCs w:val="21"/>
          </w:rPr>
          <w:delText>14</w:delText>
        </w:r>
      </w:del>
      <w:r>
        <w:rPr>
          <w:rFonts w:ascii="Helvetica" w:hAnsi="Helvetica" w:cs="Helvetica"/>
          <w:color w:val="666666"/>
          <w:sz w:val="21"/>
          <w:szCs w:val="21"/>
        </w:rPr>
        <w:t xml:space="preserve">, </w:t>
      </w:r>
      <w:del w:id="25" w:author="Unknown">
        <w:r>
          <w:rPr>
            <w:rFonts w:ascii="Helvetica" w:hAnsi="Helvetica" w:cs="Helvetica"/>
            <w:color w:val="666666"/>
            <w:sz w:val="21"/>
            <w:szCs w:val="21"/>
          </w:rPr>
          <w:delText>15</w:delText>
        </w:r>
      </w:del>
      <w:r>
        <w:rPr>
          <w:rFonts w:ascii="Helvetica" w:hAnsi="Helvetica" w:cs="Helvetica"/>
          <w:color w:val="666666"/>
          <w:sz w:val="21"/>
          <w:szCs w:val="21"/>
        </w:rPr>
        <w:t xml:space="preserve">, </w:t>
      </w:r>
      <w:del w:id="26" w:author="Unknown">
        <w:r>
          <w:rPr>
            <w:rFonts w:ascii="Helvetica" w:hAnsi="Helvetica" w:cs="Helvetica"/>
            <w:color w:val="666666"/>
            <w:sz w:val="21"/>
            <w:szCs w:val="21"/>
          </w:rPr>
          <w:delText>16</w:delText>
        </w:r>
      </w:del>
      <w:r>
        <w:rPr>
          <w:rFonts w:ascii="Helvetica" w:hAnsi="Helvetica" w:cs="Helvetica"/>
          <w:color w:val="666666"/>
          <w:sz w:val="21"/>
          <w:szCs w:val="21"/>
        </w:rPr>
        <w:t xml:space="preserve">, 17, </w:t>
      </w:r>
      <w:del w:id="27" w:author="Unknown">
        <w:r>
          <w:rPr>
            <w:rFonts w:ascii="Helvetica" w:hAnsi="Helvetica" w:cs="Helvetica"/>
            <w:color w:val="666666"/>
            <w:sz w:val="21"/>
            <w:szCs w:val="21"/>
          </w:rPr>
          <w:delText>18</w:delText>
        </w:r>
      </w:del>
      <w:r>
        <w:rPr>
          <w:rFonts w:ascii="Helvetica" w:hAnsi="Helvetica" w:cs="Helvetica"/>
          <w:color w:val="666666"/>
          <w:sz w:val="21"/>
          <w:szCs w:val="21"/>
        </w:rPr>
        <w:t xml:space="preserve">, 19, </w:t>
      </w:r>
      <w:del w:id="28" w:author="Unknown">
        <w:r>
          <w:rPr>
            <w:rFonts w:ascii="Helvetica" w:hAnsi="Helvetica" w:cs="Helvetica"/>
            <w:color w:val="666666"/>
            <w:sz w:val="21"/>
            <w:szCs w:val="21"/>
          </w:rPr>
          <w:delText>20</w:delText>
        </w:r>
      </w:del>
      <w:r>
        <w:rPr>
          <w:rFonts w:ascii="Helvetica" w:hAnsi="Helvetica" w:cs="Helvetica"/>
          <w:color w:val="666666"/>
          <w:sz w:val="21"/>
          <w:szCs w:val="21"/>
        </w:rPr>
        <w:t>, ...</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不断筛下去，就可以得到所有的素数。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w:t>
      </w:r>
      <w:r>
        <w:rPr>
          <w:rFonts w:ascii="Helvetica" w:hAnsi="Helvetica" w:cs="Helvetica"/>
          <w:color w:val="666666"/>
          <w:sz w:val="21"/>
          <w:szCs w:val="21"/>
        </w:rPr>
        <w:t>Python</w:t>
      </w:r>
      <w:r>
        <w:rPr>
          <w:rFonts w:ascii="Helvetica" w:hAnsi="Helvetica" w:cs="Helvetica"/>
          <w:color w:val="666666"/>
          <w:sz w:val="21"/>
          <w:szCs w:val="21"/>
        </w:rPr>
        <w:t>来实现这个算法，可以先构造一个从</w:t>
      </w:r>
      <w:r>
        <w:rPr>
          <w:rStyle w:val="HTML"/>
          <w:rFonts w:ascii="Consolas" w:hAnsi="Consolas"/>
          <w:color w:val="DD0055"/>
          <w:sz w:val="18"/>
          <w:szCs w:val="18"/>
          <w:bdr w:val="single" w:sz="6" w:space="0" w:color="DDDDDD" w:frame="1"/>
          <w:shd w:val="clear" w:color="auto" w:fill="FAFAFA"/>
        </w:rPr>
        <w:t>3</w:t>
      </w:r>
      <w:r>
        <w:rPr>
          <w:rFonts w:ascii="Helvetica" w:hAnsi="Helvetica" w:cs="Helvetica"/>
          <w:color w:val="666666"/>
          <w:sz w:val="21"/>
          <w:szCs w:val="21"/>
        </w:rPr>
        <w:t>开始的奇数序列：</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_odd_iter</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w:t>
      </w:r>
      <w:r>
        <w:rPr>
          <w:rStyle w:val="number"/>
          <w:color w:val="009999"/>
        </w:rPr>
        <w:t>1</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while</w:t>
      </w:r>
      <w:r>
        <w:rPr>
          <w:rStyle w:val="HTML"/>
          <w:color w:val="444444"/>
        </w:rPr>
        <w:t xml:space="preserve"> </w:t>
      </w:r>
      <w:r>
        <w:rPr>
          <w:rStyle w:val="builtin"/>
          <w:color w:val="0086B3"/>
        </w:rPr>
        <w:t>True</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n + </w:t>
      </w:r>
      <w:r>
        <w:rPr>
          <w:rStyle w:val="number"/>
          <w:color w:val="009999"/>
        </w:rPr>
        <w:t>2</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yield</w:t>
      </w:r>
      <w:r>
        <w:rPr>
          <w:rStyle w:val="HTML"/>
          <w:color w:val="444444"/>
        </w:rPr>
        <w:t xml:space="preserve"> n</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注意这是一个生成器，并且是一个无限序列。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然后定义一个筛选函数：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_not_divisible</w:t>
      </w:r>
      <w:r>
        <w:rPr>
          <w:rStyle w:val="params"/>
          <w:color w:val="444444"/>
        </w:rPr>
        <w:t>(n)</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keyword"/>
          <w:b/>
          <w:bCs/>
          <w:color w:val="333333"/>
        </w:rPr>
        <w:t>lambda</w:t>
      </w:r>
      <w:r>
        <w:rPr>
          <w:rStyle w:val="HTML"/>
          <w:color w:val="444444"/>
        </w:rPr>
        <w:t xml:space="preserve"> x: x % n &gt; </w:t>
      </w:r>
      <w:r>
        <w:rPr>
          <w:rStyle w:val="number"/>
          <w:color w:val="009999"/>
        </w:rPr>
        <w:t>0</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最后，定义一个生成器，不断返回下一个素数：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primes</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yield</w:t>
      </w:r>
      <w:r>
        <w:rPr>
          <w:rStyle w:val="HTML"/>
          <w:color w:val="444444"/>
        </w:rPr>
        <w:t xml:space="preserve"> </w:t>
      </w:r>
      <w:r>
        <w:rPr>
          <w:rStyle w:val="number"/>
          <w:color w:val="009999"/>
        </w:rPr>
        <w:t>2</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it = _odd_iter() </w:t>
      </w:r>
      <w:r>
        <w:rPr>
          <w:rStyle w:val="comment"/>
          <w:i/>
          <w:iCs/>
          <w:color w:val="999988"/>
        </w:rPr>
        <w:t># 初始序列</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while</w:t>
      </w:r>
      <w:r>
        <w:rPr>
          <w:rStyle w:val="HTML"/>
          <w:color w:val="444444"/>
        </w:rPr>
        <w:t xml:space="preserve"> </w:t>
      </w:r>
      <w:r>
        <w:rPr>
          <w:rStyle w:val="builtin"/>
          <w:color w:val="0086B3"/>
        </w:rPr>
        <w:t>True</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next(it) </w:t>
      </w:r>
      <w:r>
        <w:rPr>
          <w:rStyle w:val="comment"/>
          <w:i/>
          <w:iCs/>
          <w:color w:val="999988"/>
        </w:rPr>
        <w:t># 返回序列的第一个数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yield</w:t>
      </w:r>
      <w:r>
        <w:rPr>
          <w:rStyle w:val="HTML"/>
          <w:color w:val="444444"/>
        </w:rPr>
        <w:t xml:space="preserve"> n</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it = filter(_not_divisible(n), it) </w:t>
      </w:r>
      <w:r>
        <w:rPr>
          <w:rStyle w:val="comment"/>
          <w:i/>
          <w:iCs/>
          <w:color w:val="999988"/>
        </w:rPr>
        <w:t># 构造新序列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这个生成器先返回第一个素数</w:t>
      </w:r>
      <w:r>
        <w:rPr>
          <w:rStyle w:val="HTML"/>
          <w:rFonts w:ascii="Consolas" w:hAnsi="Consolas"/>
          <w:color w:val="DD0055"/>
          <w:sz w:val="18"/>
          <w:szCs w:val="18"/>
          <w:bdr w:val="single" w:sz="6" w:space="0" w:color="DDDDDD" w:frame="1"/>
          <w:shd w:val="clear" w:color="auto" w:fill="FAFAFA"/>
        </w:rPr>
        <w:t>2</w:t>
      </w:r>
      <w:r>
        <w:rPr>
          <w:rFonts w:ascii="Helvetica" w:hAnsi="Helvetica" w:cs="Helvetica"/>
          <w:color w:val="666666"/>
          <w:sz w:val="21"/>
          <w:szCs w:val="21"/>
        </w:rPr>
        <w:t>，然后，利用</w:t>
      </w:r>
      <w:r>
        <w:rPr>
          <w:rStyle w:val="HTML"/>
          <w:rFonts w:ascii="Consolas" w:hAnsi="Consolas"/>
          <w:color w:val="DD0055"/>
          <w:sz w:val="18"/>
          <w:szCs w:val="18"/>
          <w:bdr w:val="single" w:sz="6" w:space="0" w:color="DDDDDD" w:frame="1"/>
          <w:shd w:val="clear" w:color="auto" w:fill="FAFAFA"/>
        </w:rPr>
        <w:t>filter()</w:t>
      </w:r>
      <w:r>
        <w:rPr>
          <w:rFonts w:ascii="Helvetica" w:hAnsi="Helvetica" w:cs="Helvetica"/>
          <w:color w:val="666666"/>
          <w:sz w:val="21"/>
          <w:szCs w:val="21"/>
        </w:rPr>
        <w:t>不断产生筛选后的新的序列。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w:t>
      </w:r>
      <w:r>
        <w:rPr>
          <w:rStyle w:val="HTML"/>
          <w:rFonts w:ascii="Consolas" w:hAnsi="Consolas"/>
          <w:color w:val="DD0055"/>
          <w:sz w:val="18"/>
          <w:szCs w:val="18"/>
          <w:bdr w:val="single" w:sz="6" w:space="0" w:color="DDDDDD" w:frame="1"/>
          <w:shd w:val="clear" w:color="auto" w:fill="FAFAFA"/>
        </w:rPr>
        <w:t>primes()</w:t>
      </w:r>
      <w:r>
        <w:rPr>
          <w:rFonts w:ascii="Helvetica" w:hAnsi="Helvetica" w:cs="Helvetica"/>
          <w:color w:val="666666"/>
          <w:sz w:val="21"/>
          <w:szCs w:val="21"/>
        </w:rPr>
        <w:t>也是一个无限序列，所以调用时需要设置一个退出循环的条件：</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打印1000以内的素数: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for</w:t>
      </w:r>
      <w:r>
        <w:rPr>
          <w:rStyle w:val="HTML"/>
          <w:color w:val="444444"/>
        </w:rPr>
        <w:t xml:space="preserve"> n </w:t>
      </w:r>
      <w:r>
        <w:rPr>
          <w:rStyle w:val="keyword"/>
          <w:b/>
          <w:bCs/>
          <w:color w:val="333333"/>
        </w:rPr>
        <w:t>in</w:t>
      </w:r>
      <w:r>
        <w:rPr>
          <w:rStyle w:val="HTML"/>
          <w:color w:val="444444"/>
        </w:rPr>
        <w:t xml:space="preserve"> primes():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n &lt; </w:t>
      </w:r>
      <w:r>
        <w:rPr>
          <w:rStyle w:val="number"/>
          <w:color w:val="009999"/>
        </w:rPr>
        <w:t>1000</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print(n)</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else</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break</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注意到</w:t>
      </w:r>
      <w:r>
        <w:rPr>
          <w:rStyle w:val="HTML"/>
          <w:rFonts w:ascii="Consolas" w:hAnsi="Consolas"/>
          <w:color w:val="DD0055"/>
          <w:sz w:val="18"/>
          <w:szCs w:val="18"/>
          <w:bdr w:val="single" w:sz="6" w:space="0" w:color="DDDDDD" w:frame="1"/>
          <w:shd w:val="clear" w:color="auto" w:fill="FAFAFA"/>
        </w:rPr>
        <w:t>Iterator</w:t>
      </w:r>
      <w:r>
        <w:rPr>
          <w:rFonts w:ascii="Helvetica" w:hAnsi="Helvetica" w:cs="Helvetica"/>
          <w:color w:val="666666"/>
          <w:sz w:val="21"/>
          <w:szCs w:val="21"/>
        </w:rPr>
        <w:t>是惰性计算的序列，所以我们可以用</w:t>
      </w:r>
      <w:r>
        <w:rPr>
          <w:rFonts w:ascii="Helvetica" w:hAnsi="Helvetica" w:cs="Helvetica"/>
          <w:color w:val="666666"/>
          <w:sz w:val="21"/>
          <w:szCs w:val="21"/>
        </w:rPr>
        <w:t>Python</w:t>
      </w:r>
      <w:r>
        <w:rPr>
          <w:rFonts w:ascii="Helvetica" w:hAnsi="Helvetica" w:cs="Helvetica"/>
          <w:color w:val="666666"/>
          <w:sz w:val="21"/>
          <w:szCs w:val="21"/>
        </w:rPr>
        <w:t>表示</w:t>
      </w:r>
      <w:r>
        <w:rPr>
          <w:rFonts w:ascii="Helvetica" w:hAnsi="Helvetica" w:cs="Helvetica"/>
          <w:color w:val="666666"/>
          <w:sz w:val="21"/>
          <w:szCs w:val="21"/>
        </w:rPr>
        <w:t>“</w:t>
      </w:r>
      <w:r>
        <w:rPr>
          <w:rFonts w:ascii="Helvetica" w:hAnsi="Helvetica" w:cs="Helvetica"/>
          <w:color w:val="666666"/>
          <w:sz w:val="21"/>
          <w:szCs w:val="21"/>
        </w:rPr>
        <w:t>全体自然数</w:t>
      </w:r>
      <w:r>
        <w:rPr>
          <w:rFonts w:ascii="Helvetica" w:hAnsi="Helvetica" w:cs="Helvetica"/>
          <w:color w:val="666666"/>
          <w:sz w:val="21"/>
          <w:szCs w:val="21"/>
        </w:rPr>
        <w:t>”</w:t>
      </w:r>
      <w:r>
        <w:rPr>
          <w:rFonts w:ascii="Helvetica" w:hAnsi="Helvetica" w:cs="Helvetica"/>
          <w:color w:val="666666"/>
          <w:sz w:val="21"/>
          <w:szCs w:val="21"/>
        </w:rPr>
        <w:t>，</w:t>
      </w:r>
      <w:r>
        <w:rPr>
          <w:rFonts w:ascii="Helvetica" w:hAnsi="Helvetica" w:cs="Helvetica"/>
          <w:color w:val="666666"/>
          <w:sz w:val="21"/>
          <w:szCs w:val="21"/>
        </w:rPr>
        <w:t>“</w:t>
      </w:r>
      <w:r>
        <w:rPr>
          <w:rFonts w:ascii="Helvetica" w:hAnsi="Helvetica" w:cs="Helvetica"/>
          <w:color w:val="666666"/>
          <w:sz w:val="21"/>
          <w:szCs w:val="21"/>
        </w:rPr>
        <w:t>全体素数</w:t>
      </w:r>
      <w:r>
        <w:rPr>
          <w:rFonts w:ascii="Helvetica" w:hAnsi="Helvetica" w:cs="Helvetica"/>
          <w:color w:val="666666"/>
          <w:sz w:val="21"/>
          <w:szCs w:val="21"/>
        </w:rPr>
        <w:t>”</w:t>
      </w:r>
      <w:r>
        <w:rPr>
          <w:rFonts w:ascii="Helvetica" w:hAnsi="Helvetica" w:cs="Helvetica"/>
          <w:color w:val="666666"/>
          <w:sz w:val="21"/>
          <w:szCs w:val="21"/>
        </w:rPr>
        <w:t>这样的序列，而代码非常简洁。</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练习</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回数是指从左向右读和从右向左读都是一样的数，例如</w:t>
      </w:r>
      <w:r>
        <w:rPr>
          <w:rStyle w:val="HTML"/>
          <w:rFonts w:ascii="Consolas" w:hAnsi="Consolas"/>
          <w:color w:val="DD0055"/>
          <w:sz w:val="18"/>
          <w:szCs w:val="18"/>
          <w:bdr w:val="single" w:sz="6" w:space="0" w:color="DDDDDD" w:frame="1"/>
          <w:shd w:val="clear" w:color="auto" w:fill="FAFAFA"/>
        </w:rPr>
        <w:t>12321</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909</w:t>
      </w:r>
      <w:r>
        <w:rPr>
          <w:rFonts w:ascii="Helvetica" w:hAnsi="Helvetica" w:cs="Helvetica"/>
          <w:color w:val="666666"/>
          <w:sz w:val="21"/>
          <w:szCs w:val="21"/>
        </w:rPr>
        <w:t>。请利用</w:t>
      </w:r>
      <w:r>
        <w:rPr>
          <w:rStyle w:val="HTML"/>
          <w:rFonts w:ascii="Consolas" w:hAnsi="Consolas"/>
          <w:color w:val="DD0055"/>
          <w:sz w:val="18"/>
          <w:szCs w:val="18"/>
          <w:bdr w:val="single" w:sz="6" w:space="0" w:color="DDDDDD" w:frame="1"/>
          <w:shd w:val="clear" w:color="auto" w:fill="FAFAFA"/>
        </w:rPr>
        <w:t>filter()</w:t>
      </w:r>
      <w:r>
        <w:rPr>
          <w:rFonts w:ascii="Helvetica" w:hAnsi="Helvetica" w:cs="Helvetica"/>
          <w:color w:val="666666"/>
          <w:sz w:val="21"/>
          <w:szCs w:val="21"/>
        </w:rPr>
        <w:t>滤掉非回数：</w:t>
      </w:r>
    </w:p>
    <w:p w:rsidR="00C90E35" w:rsidRDefault="00C90E35" w:rsidP="00C90E35">
      <w:pPr>
        <w:pStyle w:val="z-"/>
      </w:pPr>
      <w:r>
        <w:rPr>
          <w:rFonts w:hint="eastAsia"/>
        </w:rPr>
        <w:t>窗体顶端</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 -*- coding: utf-8 -*-</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def is_palindrome(n):</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lastRenderedPageBreak/>
        <w:object w:dxaOrig="4320" w:dyaOrig="4320">
          <v:shape id="_x0000_i1169" type="#_x0000_t75" style="width:182.25pt;height:138.75pt" o:ole="">
            <v:imagedata r:id="rId34" o:title=""/>
          </v:shape>
          <w:control r:id="rId93" w:name="DefaultOcxName14" w:shapeid="_x0000_i1169"/>
        </w:objec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w:t>
      </w:r>
      <w:r>
        <w:rPr>
          <w:rFonts w:ascii="Consolas" w:hAnsi="Consolas"/>
          <w:color w:val="444444"/>
          <w:sz w:val="21"/>
          <w:szCs w:val="21"/>
        </w:rPr>
        <w:t>测试</w:t>
      </w:r>
      <w:r>
        <w:rPr>
          <w:rFonts w:ascii="Consolas" w:hAnsi="Consolas"/>
          <w:color w:val="444444"/>
          <w:sz w:val="21"/>
          <w:szCs w:val="21"/>
        </w:rPr>
        <w:t>:</w: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output = filter(is_palindrome, range(1, 1000))</w: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print(list(output))</w:t>
      </w:r>
    </w:p>
    <w:p w:rsidR="00C90E35" w:rsidRDefault="00C90E35" w:rsidP="00C90E35">
      <w:pPr>
        <w:pStyle w:val="z-1"/>
      </w:pPr>
      <w:r>
        <w:rPr>
          <w:rFonts w:hint="eastAsia"/>
        </w:rPr>
        <w:t>窗体底端</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filter()</w:t>
      </w:r>
      <w:r>
        <w:rPr>
          <w:rFonts w:ascii="Helvetica" w:hAnsi="Helvetica" w:cs="Helvetica"/>
          <w:color w:val="666666"/>
          <w:sz w:val="21"/>
          <w:szCs w:val="21"/>
        </w:rPr>
        <w:t>的作用是从一个序列中筛出符合条件的元素。由于</w:t>
      </w:r>
      <w:r>
        <w:rPr>
          <w:rStyle w:val="HTML"/>
          <w:rFonts w:ascii="Consolas" w:hAnsi="Consolas"/>
          <w:color w:val="DD0055"/>
          <w:sz w:val="18"/>
          <w:szCs w:val="18"/>
          <w:bdr w:val="single" w:sz="6" w:space="0" w:color="DDDDDD" w:frame="1"/>
          <w:shd w:val="clear" w:color="auto" w:fill="FAFAFA"/>
        </w:rPr>
        <w:t>filter()</w:t>
      </w:r>
      <w:r>
        <w:rPr>
          <w:rFonts w:ascii="Helvetica" w:hAnsi="Helvetica" w:cs="Helvetica"/>
          <w:color w:val="666666"/>
          <w:sz w:val="21"/>
          <w:szCs w:val="21"/>
        </w:rPr>
        <w:t>使用了惰性计算，所以只有在取</w:t>
      </w:r>
      <w:r>
        <w:rPr>
          <w:rStyle w:val="HTML"/>
          <w:rFonts w:ascii="Consolas" w:hAnsi="Consolas"/>
          <w:color w:val="DD0055"/>
          <w:sz w:val="18"/>
          <w:szCs w:val="18"/>
          <w:bdr w:val="single" w:sz="6" w:space="0" w:color="DDDDDD" w:frame="1"/>
          <w:shd w:val="clear" w:color="auto" w:fill="FAFAFA"/>
        </w:rPr>
        <w:t>filter()</w:t>
      </w:r>
      <w:r>
        <w:rPr>
          <w:rFonts w:ascii="Helvetica" w:hAnsi="Helvetica" w:cs="Helvetica"/>
          <w:color w:val="666666"/>
          <w:sz w:val="21"/>
          <w:szCs w:val="21"/>
        </w:rPr>
        <w:t>结果的时候，才会真正筛选并每次返回下一个筛出的元素。</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C90E35" w:rsidRDefault="00B34CFD" w:rsidP="00C90E35">
      <w:pPr>
        <w:pStyle w:val="a3"/>
        <w:shd w:val="clear" w:color="auto" w:fill="FFFFFF"/>
        <w:spacing w:before="225" w:beforeAutospacing="0" w:after="225" w:afterAutospacing="0"/>
        <w:rPr>
          <w:rFonts w:ascii="Helvetica" w:hAnsi="Helvetica" w:cs="Helvetica"/>
          <w:color w:val="666666"/>
          <w:sz w:val="21"/>
          <w:szCs w:val="21"/>
        </w:rPr>
      </w:pPr>
      <w:hyperlink r:id="rId94" w:tgtFrame="_blank" w:history="1">
        <w:r w:rsidR="00C90E35">
          <w:rPr>
            <w:rStyle w:val="a4"/>
            <w:rFonts w:ascii="Helvetica" w:hAnsi="Helvetica" w:cs="Helvetica"/>
            <w:color w:val="0593D3"/>
            <w:sz w:val="21"/>
            <w:szCs w:val="21"/>
          </w:rPr>
          <w:t>do_filter.py</w:t>
        </w:r>
      </w:hyperlink>
    </w:p>
    <w:p w:rsidR="00C90E35" w:rsidRDefault="00B34CFD" w:rsidP="00C90E35">
      <w:pPr>
        <w:pStyle w:val="a3"/>
        <w:shd w:val="clear" w:color="auto" w:fill="FFFFFF"/>
        <w:spacing w:before="225" w:beforeAutospacing="0" w:after="225" w:afterAutospacing="0"/>
        <w:rPr>
          <w:rFonts w:ascii="Helvetica" w:hAnsi="Helvetica" w:cs="Helvetica"/>
          <w:color w:val="666666"/>
          <w:sz w:val="21"/>
          <w:szCs w:val="21"/>
        </w:rPr>
      </w:pPr>
      <w:hyperlink r:id="rId95" w:tgtFrame="_blank" w:history="1">
        <w:r w:rsidR="00C90E35">
          <w:rPr>
            <w:rStyle w:val="a4"/>
            <w:rFonts w:ascii="Helvetica" w:hAnsi="Helvetica" w:cs="Helvetica"/>
            <w:color w:val="0593D3"/>
            <w:sz w:val="21"/>
            <w:szCs w:val="21"/>
          </w:rPr>
          <w:t>prime_numbers.py</w:t>
        </w:r>
      </w:hyperlink>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sorted</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101417</w:t>
      </w:r>
    </w:p>
    <w:p w:rsidR="00C90E35" w:rsidRDefault="00B34CFD" w:rsidP="00C90E35">
      <w:pPr>
        <w:spacing w:before="225" w:after="225"/>
        <w:rPr>
          <w:rFonts w:ascii="宋体" w:hAnsi="宋体" w:cs="宋体"/>
          <w:sz w:val="24"/>
          <w:szCs w:val="24"/>
        </w:rPr>
      </w:pPr>
      <w:r>
        <w:pict>
          <v:rect id="_x0000_i1086" style="width:0;height:0" o:hralign="center" o:hrstd="t" o:hrnoshade="t" o:hr="t" fillcolor="#666" stroked="f"/>
        </w:pict>
      </w:r>
    </w:p>
    <w:p w:rsidR="00C90E35" w:rsidRDefault="00C90E35" w:rsidP="00C90E35">
      <w:pPr>
        <w:pStyle w:val="3"/>
        <w:shd w:val="clear" w:color="auto" w:fill="FFFFFF"/>
        <w:spacing w:before="0" w:after="225" w:line="360" w:lineRule="atLeast"/>
        <w:rPr>
          <w:rFonts w:ascii="Helvetica" w:hAnsi="Helvetica" w:cs="Helvetica"/>
          <w:b w:val="0"/>
          <w:bCs w:val="0"/>
          <w:color w:val="444444"/>
        </w:rPr>
      </w:pPr>
      <w:r>
        <w:rPr>
          <w:rFonts w:ascii="Helvetica" w:hAnsi="Helvetica" w:cs="Helvetica"/>
          <w:b w:val="0"/>
          <w:bCs w:val="0"/>
          <w:color w:val="444444"/>
        </w:rPr>
        <w:t>排序算法</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排序也是在程序中经常用到的算法。无论使用冒泡排序还是快速排序，排序的核心是比较两个元素的大小。如果是数字，我们可以直接比较，但如果是字符串或者两个</w:t>
      </w:r>
      <w:r>
        <w:rPr>
          <w:rFonts w:ascii="Helvetica" w:hAnsi="Helvetica" w:cs="Helvetica"/>
          <w:color w:val="666666"/>
          <w:sz w:val="21"/>
          <w:szCs w:val="21"/>
        </w:rPr>
        <w:t>dict</w:t>
      </w:r>
      <w:r>
        <w:rPr>
          <w:rFonts w:ascii="Helvetica" w:hAnsi="Helvetica" w:cs="Helvetica"/>
          <w:color w:val="666666"/>
          <w:sz w:val="21"/>
          <w:szCs w:val="21"/>
        </w:rPr>
        <w:t>呢？直接比较数学上的大小是没有意义的，因此，比较的过程必须通过函数抽象出来。</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内置的</w:t>
      </w:r>
      <w:r>
        <w:rPr>
          <w:rStyle w:val="HTML"/>
          <w:rFonts w:ascii="Consolas" w:hAnsi="Consolas"/>
          <w:color w:val="DD0055"/>
          <w:sz w:val="18"/>
          <w:szCs w:val="18"/>
          <w:bdr w:val="single" w:sz="6" w:space="0" w:color="DDDDDD" w:frame="1"/>
          <w:shd w:val="clear" w:color="auto" w:fill="FAFAFA"/>
        </w:rPr>
        <w:t>sorted()</w:t>
      </w:r>
      <w:r>
        <w:rPr>
          <w:rFonts w:ascii="Helvetica" w:hAnsi="Helvetica" w:cs="Helvetica"/>
          <w:color w:val="666666"/>
          <w:sz w:val="21"/>
          <w:szCs w:val="21"/>
        </w:rPr>
        <w:t>函数就可以对</w:t>
      </w:r>
      <w:r>
        <w:rPr>
          <w:rFonts w:ascii="Helvetica" w:hAnsi="Helvetica" w:cs="Helvetica"/>
          <w:color w:val="666666"/>
          <w:sz w:val="21"/>
          <w:szCs w:val="21"/>
        </w:rPr>
        <w:t>list</w:t>
      </w:r>
      <w:r>
        <w:rPr>
          <w:rFonts w:ascii="Helvetica" w:hAnsi="Helvetica" w:cs="Helvetica"/>
          <w:color w:val="666666"/>
          <w:sz w:val="21"/>
          <w:szCs w:val="21"/>
        </w:rPr>
        <w:t>进行排序：</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&gt;&gt;&gt; </w:t>
      </w:r>
      <w:r>
        <w:rPr>
          <w:rStyle w:val="tag"/>
          <w:color w:val="000080"/>
        </w:rPr>
        <w:t>sorted</w:t>
      </w:r>
      <w:r>
        <w:rPr>
          <w:rStyle w:val="HTML"/>
          <w:color w:val="444444"/>
        </w:rPr>
        <w:t>(</w:t>
      </w:r>
      <w:r>
        <w:rPr>
          <w:rStyle w:val="attrselector"/>
          <w:color w:val="444444"/>
        </w:rPr>
        <w:t>[36, 5, -12, 9, -21]</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[-21, -12, 5, 9, 36]</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此外，</w:t>
      </w:r>
      <w:r>
        <w:rPr>
          <w:rStyle w:val="HTML"/>
          <w:rFonts w:ascii="Consolas" w:hAnsi="Consolas"/>
          <w:color w:val="DD0055"/>
          <w:sz w:val="18"/>
          <w:szCs w:val="18"/>
          <w:bdr w:val="single" w:sz="6" w:space="0" w:color="DDDDDD" w:frame="1"/>
          <w:shd w:val="clear" w:color="auto" w:fill="FAFAFA"/>
        </w:rPr>
        <w:t>sorted()</w:t>
      </w:r>
      <w:r>
        <w:rPr>
          <w:rFonts w:ascii="Helvetica" w:hAnsi="Helvetica" w:cs="Helvetica"/>
          <w:color w:val="666666"/>
          <w:sz w:val="21"/>
          <w:szCs w:val="21"/>
        </w:rPr>
        <w:t>函数也是一个高阶函数，它还可以接收一个</w:t>
      </w:r>
      <w:r>
        <w:rPr>
          <w:rStyle w:val="HTML"/>
          <w:rFonts w:ascii="Consolas" w:hAnsi="Consolas"/>
          <w:color w:val="DD0055"/>
          <w:sz w:val="18"/>
          <w:szCs w:val="18"/>
          <w:bdr w:val="single" w:sz="6" w:space="0" w:color="DDDDDD" w:frame="1"/>
          <w:shd w:val="clear" w:color="auto" w:fill="FAFAFA"/>
        </w:rPr>
        <w:t>key</w:t>
      </w:r>
      <w:r>
        <w:rPr>
          <w:rFonts w:ascii="Helvetica" w:hAnsi="Helvetica" w:cs="Helvetica"/>
          <w:color w:val="666666"/>
          <w:sz w:val="21"/>
          <w:szCs w:val="21"/>
        </w:rPr>
        <w:t>函数来实现自定义的排序，例如按绝对值大小排序：</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sorted([</w:t>
      </w:r>
      <w:r>
        <w:rPr>
          <w:rStyle w:val="number"/>
          <w:color w:val="009999"/>
        </w:rPr>
        <w:t>36</w:t>
      </w:r>
      <w:r>
        <w:rPr>
          <w:rStyle w:val="HTML"/>
          <w:color w:val="444444"/>
        </w:rPr>
        <w:t xml:space="preserve">, </w:t>
      </w:r>
      <w:r>
        <w:rPr>
          <w:rStyle w:val="number"/>
          <w:color w:val="009999"/>
        </w:rPr>
        <w:t>5</w:t>
      </w:r>
      <w:r>
        <w:rPr>
          <w:rStyle w:val="HTML"/>
          <w:color w:val="444444"/>
        </w:rPr>
        <w:t>, -</w:t>
      </w:r>
      <w:r>
        <w:rPr>
          <w:rStyle w:val="number"/>
          <w:color w:val="009999"/>
        </w:rPr>
        <w:t>12</w:t>
      </w:r>
      <w:r>
        <w:rPr>
          <w:rStyle w:val="HTML"/>
          <w:color w:val="444444"/>
        </w:rPr>
        <w:t xml:space="preserve">, </w:t>
      </w:r>
      <w:r>
        <w:rPr>
          <w:rStyle w:val="number"/>
          <w:color w:val="009999"/>
        </w:rPr>
        <w:t>9</w:t>
      </w:r>
      <w:r>
        <w:rPr>
          <w:rStyle w:val="HTML"/>
          <w:color w:val="444444"/>
        </w:rPr>
        <w:t>, -</w:t>
      </w:r>
      <w:r>
        <w:rPr>
          <w:rStyle w:val="number"/>
          <w:color w:val="009999"/>
        </w:rPr>
        <w:t>21</w:t>
      </w:r>
      <w:r>
        <w:rPr>
          <w:rStyle w:val="HTML"/>
          <w:color w:val="444444"/>
        </w:rPr>
        <w:t>], key=abs)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number"/>
          <w:color w:val="009999"/>
        </w:rPr>
        <w:t>5</w:t>
      </w:r>
      <w:r>
        <w:rPr>
          <w:rStyle w:val="HTML"/>
          <w:color w:val="444444"/>
        </w:rPr>
        <w:t xml:space="preserve">, </w:t>
      </w:r>
      <w:r>
        <w:rPr>
          <w:rStyle w:val="number"/>
          <w:color w:val="009999"/>
        </w:rPr>
        <w:t>9</w:t>
      </w:r>
      <w:r>
        <w:rPr>
          <w:rStyle w:val="HTML"/>
          <w:color w:val="444444"/>
        </w:rPr>
        <w:t>, -</w:t>
      </w:r>
      <w:r>
        <w:rPr>
          <w:rStyle w:val="number"/>
          <w:color w:val="009999"/>
        </w:rPr>
        <w:t>12</w:t>
      </w:r>
      <w:r>
        <w:rPr>
          <w:rStyle w:val="HTML"/>
          <w:color w:val="444444"/>
        </w:rPr>
        <w:t>, -</w:t>
      </w:r>
      <w:r>
        <w:rPr>
          <w:rStyle w:val="number"/>
          <w:color w:val="009999"/>
        </w:rPr>
        <w:t>21</w:t>
      </w:r>
      <w:r>
        <w:rPr>
          <w:rStyle w:val="HTML"/>
          <w:color w:val="444444"/>
        </w:rPr>
        <w:t xml:space="preserve">, </w:t>
      </w:r>
      <w:r>
        <w:rPr>
          <w:rStyle w:val="number"/>
          <w:color w:val="009999"/>
        </w:rPr>
        <w:t>36</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key</w:t>
      </w:r>
      <w:r>
        <w:rPr>
          <w:rFonts w:ascii="Helvetica" w:hAnsi="Helvetica" w:cs="Helvetica"/>
          <w:color w:val="666666"/>
          <w:sz w:val="21"/>
          <w:szCs w:val="21"/>
        </w:rPr>
        <w:t>指定的函数将作用于</w:t>
      </w:r>
      <w:r>
        <w:rPr>
          <w:rFonts w:ascii="Helvetica" w:hAnsi="Helvetica" w:cs="Helvetica"/>
          <w:color w:val="666666"/>
          <w:sz w:val="21"/>
          <w:szCs w:val="21"/>
        </w:rPr>
        <w:t>list</w:t>
      </w:r>
      <w:r>
        <w:rPr>
          <w:rFonts w:ascii="Helvetica" w:hAnsi="Helvetica" w:cs="Helvetica"/>
          <w:color w:val="666666"/>
          <w:sz w:val="21"/>
          <w:szCs w:val="21"/>
        </w:rPr>
        <w:t>的每一个元素上，并根据</w:t>
      </w:r>
      <w:r>
        <w:rPr>
          <w:rFonts w:ascii="Helvetica" w:hAnsi="Helvetica" w:cs="Helvetica"/>
          <w:color w:val="666666"/>
          <w:sz w:val="21"/>
          <w:szCs w:val="21"/>
        </w:rPr>
        <w:t>key</w:t>
      </w:r>
      <w:r>
        <w:rPr>
          <w:rFonts w:ascii="Helvetica" w:hAnsi="Helvetica" w:cs="Helvetica"/>
          <w:color w:val="666666"/>
          <w:sz w:val="21"/>
          <w:szCs w:val="21"/>
        </w:rPr>
        <w:t>函数返回的结果进行排序。对比原始的</w:t>
      </w:r>
      <w:r>
        <w:rPr>
          <w:rFonts w:ascii="Helvetica" w:hAnsi="Helvetica" w:cs="Helvetica"/>
          <w:color w:val="666666"/>
          <w:sz w:val="21"/>
          <w:szCs w:val="21"/>
        </w:rPr>
        <w:t>list</w:t>
      </w:r>
      <w:r>
        <w:rPr>
          <w:rFonts w:ascii="Helvetica" w:hAnsi="Helvetica" w:cs="Helvetica"/>
          <w:color w:val="666666"/>
          <w:sz w:val="21"/>
          <w:szCs w:val="21"/>
        </w:rPr>
        <w:t>和经过</w:t>
      </w:r>
      <w:r>
        <w:rPr>
          <w:rStyle w:val="HTML"/>
          <w:rFonts w:ascii="Consolas" w:hAnsi="Consolas"/>
          <w:color w:val="DD0055"/>
          <w:sz w:val="18"/>
          <w:szCs w:val="18"/>
          <w:bdr w:val="single" w:sz="6" w:space="0" w:color="DDDDDD" w:frame="1"/>
          <w:shd w:val="clear" w:color="auto" w:fill="FAFAFA"/>
        </w:rPr>
        <w:t>key=abs</w:t>
      </w:r>
      <w:r>
        <w:rPr>
          <w:rFonts w:ascii="Helvetica" w:hAnsi="Helvetica" w:cs="Helvetica"/>
          <w:color w:val="666666"/>
          <w:sz w:val="21"/>
          <w:szCs w:val="21"/>
        </w:rPr>
        <w:t>处理过的</w:t>
      </w:r>
      <w:r>
        <w:rPr>
          <w:rFonts w:ascii="Helvetica" w:hAnsi="Helvetica" w:cs="Helvetica"/>
          <w:color w:val="666666"/>
          <w:sz w:val="21"/>
          <w:szCs w:val="21"/>
        </w:rPr>
        <w:t>list</w:t>
      </w:r>
      <w:r>
        <w:rPr>
          <w:rFonts w:ascii="Helvetica" w:hAnsi="Helvetica" w:cs="Helvetica"/>
          <w:color w:val="666666"/>
          <w:sz w:val="21"/>
          <w:szCs w:val="21"/>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list = </w:t>
      </w:r>
      <w:r>
        <w:rPr>
          <w:rStyle w:val="value"/>
          <w:color w:val="444444"/>
        </w:rPr>
        <w:t>[</w:t>
      </w:r>
      <w:r>
        <w:rPr>
          <w:rStyle w:val="number"/>
          <w:color w:val="009999"/>
        </w:rPr>
        <w:t>36</w:t>
      </w:r>
      <w:r>
        <w:rPr>
          <w:rStyle w:val="value"/>
          <w:color w:val="444444"/>
        </w:rPr>
        <w:t xml:space="preserve">, </w:t>
      </w:r>
      <w:r>
        <w:rPr>
          <w:rStyle w:val="number"/>
          <w:color w:val="009999"/>
        </w:rPr>
        <w:t>5</w:t>
      </w:r>
      <w:r>
        <w:rPr>
          <w:rStyle w:val="value"/>
          <w:color w:val="444444"/>
        </w:rPr>
        <w:t>, -</w:t>
      </w:r>
      <w:r>
        <w:rPr>
          <w:rStyle w:val="number"/>
          <w:color w:val="009999"/>
        </w:rPr>
        <w:t>12</w:t>
      </w:r>
      <w:r>
        <w:rPr>
          <w:rStyle w:val="value"/>
          <w:color w:val="444444"/>
        </w:rPr>
        <w:t xml:space="preserve">, </w:t>
      </w:r>
      <w:r>
        <w:rPr>
          <w:rStyle w:val="number"/>
          <w:color w:val="009999"/>
        </w:rPr>
        <w:t>9</w:t>
      </w:r>
      <w:r>
        <w:rPr>
          <w:rStyle w:val="value"/>
          <w:color w:val="444444"/>
        </w:rPr>
        <w:t>, -</w:t>
      </w:r>
      <w:r>
        <w:rPr>
          <w:rStyle w:val="number"/>
          <w:color w:val="009999"/>
        </w:rPr>
        <w:t>21</w:t>
      </w:r>
      <w:r>
        <w:rPr>
          <w:rStyle w:val="value"/>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keys = </w:t>
      </w:r>
      <w:r>
        <w:rPr>
          <w:rStyle w:val="value"/>
          <w:color w:val="444444"/>
        </w:rPr>
        <w:t>[</w:t>
      </w:r>
      <w:r>
        <w:rPr>
          <w:rStyle w:val="number"/>
          <w:color w:val="009999"/>
        </w:rPr>
        <w:t>36</w:t>
      </w:r>
      <w:r>
        <w:rPr>
          <w:rStyle w:val="value"/>
          <w:color w:val="444444"/>
        </w:rPr>
        <w:t xml:space="preserve">, </w:t>
      </w:r>
      <w:r>
        <w:rPr>
          <w:rStyle w:val="number"/>
          <w:color w:val="009999"/>
        </w:rPr>
        <w:t>5</w:t>
      </w:r>
      <w:r>
        <w:rPr>
          <w:rStyle w:val="value"/>
          <w:color w:val="444444"/>
        </w:rPr>
        <w:t xml:space="preserve">,  </w:t>
      </w:r>
      <w:r>
        <w:rPr>
          <w:rStyle w:val="number"/>
          <w:color w:val="009999"/>
        </w:rPr>
        <w:t>12</w:t>
      </w:r>
      <w:r>
        <w:rPr>
          <w:rStyle w:val="value"/>
          <w:color w:val="444444"/>
        </w:rPr>
        <w:t xml:space="preserve">, </w:t>
      </w:r>
      <w:r>
        <w:rPr>
          <w:rStyle w:val="number"/>
          <w:color w:val="009999"/>
        </w:rPr>
        <w:t>9</w:t>
      </w:r>
      <w:r>
        <w:rPr>
          <w:rStyle w:val="value"/>
          <w:color w:val="444444"/>
        </w:rPr>
        <w:t xml:space="preserve">,  </w:t>
      </w:r>
      <w:r>
        <w:rPr>
          <w:rStyle w:val="number"/>
          <w:color w:val="009999"/>
        </w:rPr>
        <w:t>21</w:t>
      </w:r>
      <w:r>
        <w:rPr>
          <w:rStyle w:val="value"/>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w:t>
      </w:r>
      <w:r>
        <w:rPr>
          <w:rStyle w:val="HTML"/>
          <w:rFonts w:ascii="Consolas" w:hAnsi="Consolas"/>
          <w:color w:val="DD0055"/>
          <w:sz w:val="18"/>
          <w:szCs w:val="18"/>
          <w:bdr w:val="single" w:sz="6" w:space="0" w:color="DDDDDD" w:frame="1"/>
          <w:shd w:val="clear" w:color="auto" w:fill="FAFAFA"/>
        </w:rPr>
        <w:t>sorted()</w:t>
      </w:r>
      <w:r>
        <w:rPr>
          <w:rFonts w:ascii="Helvetica" w:hAnsi="Helvetica" w:cs="Helvetica"/>
          <w:color w:val="666666"/>
          <w:sz w:val="21"/>
          <w:szCs w:val="21"/>
        </w:rPr>
        <w:t>函数按照</w:t>
      </w:r>
      <w:r>
        <w:rPr>
          <w:rFonts w:ascii="Helvetica" w:hAnsi="Helvetica" w:cs="Helvetica"/>
          <w:color w:val="666666"/>
          <w:sz w:val="21"/>
          <w:szCs w:val="21"/>
        </w:rPr>
        <w:t>keys</w:t>
      </w:r>
      <w:r>
        <w:rPr>
          <w:rFonts w:ascii="Helvetica" w:hAnsi="Helvetica" w:cs="Helvetica"/>
          <w:color w:val="666666"/>
          <w:sz w:val="21"/>
          <w:szCs w:val="21"/>
        </w:rPr>
        <w:t>进行排序，并按照对应关系返回</w:t>
      </w:r>
      <w:r>
        <w:rPr>
          <w:rFonts w:ascii="Helvetica" w:hAnsi="Helvetica" w:cs="Helvetica"/>
          <w:color w:val="666666"/>
          <w:sz w:val="21"/>
          <w:szCs w:val="21"/>
        </w:rPr>
        <w:t>list</w:t>
      </w:r>
      <w:r>
        <w:rPr>
          <w:rFonts w:ascii="Helvetica" w:hAnsi="Helvetica" w:cs="Helvetica"/>
          <w:color w:val="666666"/>
          <w:sz w:val="21"/>
          <w:szCs w:val="21"/>
        </w:rPr>
        <w:t>相应的元素：</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keys排序结果 =&gt; [</w:t>
      </w:r>
      <w:r>
        <w:rPr>
          <w:rStyle w:val="number"/>
          <w:color w:val="009999"/>
        </w:rPr>
        <w:t>5</w:t>
      </w:r>
      <w:r>
        <w:rPr>
          <w:rStyle w:val="HTML"/>
          <w:color w:val="444444"/>
        </w:rPr>
        <w:t xml:space="preserve">, </w:t>
      </w:r>
      <w:r>
        <w:rPr>
          <w:rStyle w:val="number"/>
          <w:color w:val="009999"/>
        </w:rPr>
        <w:t>9</w:t>
      </w:r>
      <w:r>
        <w:rPr>
          <w:rStyle w:val="HTML"/>
          <w:color w:val="444444"/>
        </w:rPr>
        <w:t xml:space="preserve">,  </w:t>
      </w:r>
      <w:r>
        <w:rPr>
          <w:rStyle w:val="number"/>
          <w:color w:val="009999"/>
        </w:rPr>
        <w:t>12</w:t>
      </w:r>
      <w:r>
        <w:rPr>
          <w:rStyle w:val="HTML"/>
          <w:color w:val="444444"/>
        </w:rPr>
        <w:t xml:space="preserve">,  </w:t>
      </w:r>
      <w:r>
        <w:rPr>
          <w:rStyle w:val="number"/>
          <w:color w:val="009999"/>
        </w:rPr>
        <w:t>21</w:t>
      </w:r>
      <w:r>
        <w:rPr>
          <w:rStyle w:val="HTML"/>
          <w:color w:val="444444"/>
        </w:rPr>
        <w:t xml:space="preserve">, </w:t>
      </w:r>
      <w:r>
        <w:rPr>
          <w:rStyle w:val="number"/>
          <w:color w:val="009999"/>
        </w:rPr>
        <w:t>36</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    |    |   |</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最终结果     =&gt; [</w:t>
      </w:r>
      <w:r>
        <w:rPr>
          <w:rStyle w:val="number"/>
          <w:color w:val="009999"/>
        </w:rPr>
        <w:t>5</w:t>
      </w:r>
      <w:r>
        <w:rPr>
          <w:rStyle w:val="HTML"/>
          <w:color w:val="444444"/>
        </w:rPr>
        <w:t xml:space="preserve">, </w:t>
      </w:r>
      <w:r>
        <w:rPr>
          <w:rStyle w:val="number"/>
          <w:color w:val="009999"/>
        </w:rPr>
        <w:t>9</w:t>
      </w:r>
      <w:r>
        <w:rPr>
          <w:rStyle w:val="HTML"/>
          <w:color w:val="444444"/>
        </w:rPr>
        <w:t>, -</w:t>
      </w:r>
      <w:r>
        <w:rPr>
          <w:rStyle w:val="number"/>
          <w:color w:val="009999"/>
        </w:rPr>
        <w:t>12</w:t>
      </w:r>
      <w:r>
        <w:rPr>
          <w:rStyle w:val="HTML"/>
          <w:color w:val="444444"/>
        </w:rPr>
        <w:t>, -</w:t>
      </w:r>
      <w:r>
        <w:rPr>
          <w:rStyle w:val="number"/>
          <w:color w:val="009999"/>
        </w:rPr>
        <w:t>21</w:t>
      </w:r>
      <w:r>
        <w:rPr>
          <w:rStyle w:val="HTML"/>
          <w:color w:val="444444"/>
        </w:rPr>
        <w:t xml:space="preserve">, </w:t>
      </w:r>
      <w:r>
        <w:rPr>
          <w:rStyle w:val="number"/>
          <w:color w:val="009999"/>
        </w:rPr>
        <w:t>36</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我们再看一个字符串排序的例子：</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sorted</w:t>
      </w:r>
      <w:r>
        <w:rPr>
          <w:rStyle w:val="HTML"/>
          <w:color w:val="444444"/>
        </w:rPr>
        <w:t>(</w:t>
      </w:r>
      <w:r>
        <w:rPr>
          <w:rStyle w:val="attrselector"/>
          <w:color w:val="444444"/>
        </w:rPr>
        <w:t>['bob', 'about', 'Zoo', 'Credit']</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['Credit', 'Zoo', 'about', 'bob']</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默认情况下，对字符串排序，是按照</w:t>
      </w:r>
      <w:r>
        <w:rPr>
          <w:rFonts w:ascii="Helvetica" w:hAnsi="Helvetica" w:cs="Helvetica"/>
          <w:color w:val="666666"/>
          <w:sz w:val="21"/>
          <w:szCs w:val="21"/>
        </w:rPr>
        <w:t>ASCII</w:t>
      </w:r>
      <w:r>
        <w:rPr>
          <w:rFonts w:ascii="Helvetica" w:hAnsi="Helvetica" w:cs="Helvetica"/>
          <w:color w:val="666666"/>
          <w:sz w:val="21"/>
          <w:szCs w:val="21"/>
        </w:rPr>
        <w:t>的大小比较的，由于</w:t>
      </w:r>
      <w:r>
        <w:rPr>
          <w:rStyle w:val="HTML"/>
          <w:rFonts w:ascii="Consolas" w:hAnsi="Consolas"/>
          <w:color w:val="DD0055"/>
          <w:sz w:val="18"/>
          <w:szCs w:val="18"/>
          <w:bdr w:val="single" w:sz="6" w:space="0" w:color="DDDDDD" w:frame="1"/>
          <w:shd w:val="clear" w:color="auto" w:fill="FAFAFA"/>
        </w:rPr>
        <w:t>'Z' &lt; 'a'</w:t>
      </w:r>
      <w:r>
        <w:rPr>
          <w:rFonts w:ascii="Helvetica" w:hAnsi="Helvetica" w:cs="Helvetica"/>
          <w:color w:val="666666"/>
          <w:sz w:val="21"/>
          <w:szCs w:val="21"/>
        </w:rPr>
        <w:t>，结果，大写字母</w:t>
      </w:r>
      <w:r>
        <w:rPr>
          <w:rStyle w:val="HTML"/>
          <w:rFonts w:ascii="Consolas" w:hAnsi="Consolas"/>
          <w:color w:val="DD0055"/>
          <w:sz w:val="18"/>
          <w:szCs w:val="18"/>
          <w:bdr w:val="single" w:sz="6" w:space="0" w:color="DDDDDD" w:frame="1"/>
          <w:shd w:val="clear" w:color="auto" w:fill="FAFAFA"/>
        </w:rPr>
        <w:t>Z</w:t>
      </w:r>
      <w:r>
        <w:rPr>
          <w:rFonts w:ascii="Helvetica" w:hAnsi="Helvetica" w:cs="Helvetica"/>
          <w:color w:val="666666"/>
          <w:sz w:val="21"/>
          <w:szCs w:val="21"/>
        </w:rPr>
        <w:t>会排在小写字母</w:t>
      </w:r>
      <w:r>
        <w:rPr>
          <w:rStyle w:val="HTML"/>
          <w:rFonts w:ascii="Consolas" w:hAnsi="Consolas"/>
          <w:color w:val="DD0055"/>
          <w:sz w:val="18"/>
          <w:szCs w:val="18"/>
          <w:bdr w:val="single" w:sz="6" w:space="0" w:color="DDDDDD" w:frame="1"/>
          <w:shd w:val="clear" w:color="auto" w:fill="FAFAFA"/>
        </w:rPr>
        <w:t>a</w:t>
      </w:r>
      <w:r>
        <w:rPr>
          <w:rFonts w:ascii="Helvetica" w:hAnsi="Helvetica" w:cs="Helvetica"/>
          <w:color w:val="666666"/>
          <w:sz w:val="21"/>
          <w:szCs w:val="21"/>
        </w:rPr>
        <w:t>的前面。</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现在，我们提出排序应该忽略大小写，按照字母序排序。要实现这个算法，不必对现有代码大加改动，只要我们能用一个</w:t>
      </w:r>
      <w:r>
        <w:rPr>
          <w:rFonts w:ascii="Helvetica" w:hAnsi="Helvetica" w:cs="Helvetica"/>
          <w:color w:val="666666"/>
          <w:sz w:val="21"/>
          <w:szCs w:val="21"/>
        </w:rPr>
        <w:t>key</w:t>
      </w:r>
      <w:r>
        <w:rPr>
          <w:rFonts w:ascii="Helvetica" w:hAnsi="Helvetica" w:cs="Helvetica"/>
          <w:color w:val="666666"/>
          <w:sz w:val="21"/>
          <w:szCs w:val="21"/>
        </w:rPr>
        <w:t>函数把字符串映射为忽略大小写排序即可。忽略大小写来比较两个字符串，实际上就是先把字符串都变成大写（或者都变成小写），再比较。</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这样，我们给</w:t>
      </w:r>
      <w:r>
        <w:rPr>
          <w:rStyle w:val="HTML"/>
          <w:rFonts w:ascii="Consolas" w:hAnsi="Consolas"/>
          <w:color w:val="DD0055"/>
          <w:sz w:val="18"/>
          <w:szCs w:val="18"/>
          <w:bdr w:val="single" w:sz="6" w:space="0" w:color="DDDDDD" w:frame="1"/>
          <w:shd w:val="clear" w:color="auto" w:fill="FAFAFA"/>
        </w:rPr>
        <w:t>sorted</w:t>
      </w:r>
      <w:r>
        <w:rPr>
          <w:rFonts w:ascii="Helvetica" w:hAnsi="Helvetica" w:cs="Helvetica"/>
          <w:color w:val="666666"/>
          <w:sz w:val="21"/>
          <w:szCs w:val="21"/>
        </w:rPr>
        <w:t>传入</w:t>
      </w:r>
      <w:r>
        <w:rPr>
          <w:rFonts w:ascii="Helvetica" w:hAnsi="Helvetica" w:cs="Helvetica"/>
          <w:color w:val="666666"/>
          <w:sz w:val="21"/>
          <w:szCs w:val="21"/>
        </w:rPr>
        <w:t>key</w:t>
      </w:r>
      <w:r>
        <w:rPr>
          <w:rFonts w:ascii="Helvetica" w:hAnsi="Helvetica" w:cs="Helvetica"/>
          <w:color w:val="666666"/>
          <w:sz w:val="21"/>
          <w:szCs w:val="21"/>
        </w:rPr>
        <w:t>函数，即可实现忽略大小写的排序：</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sorted([</w:t>
      </w:r>
      <w:r>
        <w:rPr>
          <w:rStyle w:val="string"/>
          <w:color w:val="DD1144"/>
        </w:rPr>
        <w:t>'bob'</w:t>
      </w:r>
      <w:r>
        <w:rPr>
          <w:rStyle w:val="HTML"/>
          <w:color w:val="444444"/>
        </w:rPr>
        <w:t xml:space="preserve">, </w:t>
      </w:r>
      <w:r>
        <w:rPr>
          <w:rStyle w:val="string"/>
          <w:color w:val="DD1144"/>
        </w:rPr>
        <w:t>'about'</w:t>
      </w:r>
      <w:r>
        <w:rPr>
          <w:rStyle w:val="HTML"/>
          <w:color w:val="444444"/>
        </w:rPr>
        <w:t xml:space="preserve">, </w:t>
      </w:r>
      <w:r>
        <w:rPr>
          <w:rStyle w:val="string"/>
          <w:color w:val="DD1144"/>
        </w:rPr>
        <w:t>'Zoo'</w:t>
      </w:r>
      <w:r>
        <w:rPr>
          <w:rStyle w:val="HTML"/>
          <w:color w:val="444444"/>
        </w:rPr>
        <w:t xml:space="preserve">, </w:t>
      </w:r>
      <w:r>
        <w:rPr>
          <w:rStyle w:val="string"/>
          <w:color w:val="DD1144"/>
        </w:rPr>
        <w:t>'Credit'</w:t>
      </w:r>
      <w:r>
        <w:rPr>
          <w:rStyle w:val="HTML"/>
          <w:color w:val="444444"/>
        </w:rPr>
        <w:t>], key=str.lower)</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'about'</w:t>
      </w:r>
      <w:r>
        <w:rPr>
          <w:rStyle w:val="HTML"/>
          <w:color w:val="444444"/>
        </w:rPr>
        <w:t xml:space="preserve">, </w:t>
      </w:r>
      <w:r>
        <w:rPr>
          <w:rStyle w:val="string"/>
          <w:color w:val="DD1144"/>
        </w:rPr>
        <w:t>'bob'</w:t>
      </w:r>
      <w:r>
        <w:rPr>
          <w:rStyle w:val="HTML"/>
          <w:color w:val="444444"/>
        </w:rPr>
        <w:t xml:space="preserve">, </w:t>
      </w:r>
      <w:r>
        <w:rPr>
          <w:rStyle w:val="string"/>
          <w:color w:val="DD1144"/>
        </w:rPr>
        <w:t>'Credit'</w:t>
      </w:r>
      <w:r>
        <w:rPr>
          <w:rStyle w:val="HTML"/>
          <w:color w:val="444444"/>
        </w:rPr>
        <w:t xml:space="preserve">, </w:t>
      </w:r>
      <w:r>
        <w:rPr>
          <w:rStyle w:val="string"/>
          <w:color w:val="DD1144"/>
        </w:rPr>
        <w:t>'Zoo'</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要进行反向排序，不必改动</w:t>
      </w:r>
      <w:r>
        <w:rPr>
          <w:rFonts w:ascii="Helvetica" w:hAnsi="Helvetica" w:cs="Helvetica"/>
          <w:color w:val="666666"/>
          <w:sz w:val="21"/>
          <w:szCs w:val="21"/>
        </w:rPr>
        <w:t>key</w:t>
      </w:r>
      <w:r>
        <w:rPr>
          <w:rFonts w:ascii="Helvetica" w:hAnsi="Helvetica" w:cs="Helvetica"/>
          <w:color w:val="666666"/>
          <w:sz w:val="21"/>
          <w:szCs w:val="21"/>
        </w:rPr>
        <w:t>函数，可以传入第三个参数</w:t>
      </w:r>
      <w:r>
        <w:rPr>
          <w:rStyle w:val="HTML"/>
          <w:rFonts w:ascii="Consolas" w:hAnsi="Consolas"/>
          <w:color w:val="DD0055"/>
          <w:sz w:val="18"/>
          <w:szCs w:val="18"/>
          <w:bdr w:val="single" w:sz="6" w:space="0" w:color="DDDDDD" w:frame="1"/>
          <w:shd w:val="clear" w:color="auto" w:fill="FAFAFA"/>
        </w:rPr>
        <w:t>reverse=True</w:t>
      </w:r>
      <w:r>
        <w:rPr>
          <w:rFonts w:ascii="Helvetica" w:hAnsi="Helvetica" w:cs="Helvetica"/>
          <w:color w:val="666666"/>
          <w:sz w:val="21"/>
          <w:szCs w:val="21"/>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sorted([</w:t>
      </w:r>
      <w:r>
        <w:rPr>
          <w:rStyle w:val="string"/>
          <w:color w:val="DD1144"/>
        </w:rPr>
        <w:t>'bob'</w:t>
      </w:r>
      <w:r>
        <w:rPr>
          <w:rStyle w:val="HTML"/>
          <w:color w:val="444444"/>
        </w:rPr>
        <w:t xml:space="preserve">, </w:t>
      </w:r>
      <w:r>
        <w:rPr>
          <w:rStyle w:val="string"/>
          <w:color w:val="DD1144"/>
        </w:rPr>
        <w:t>'about'</w:t>
      </w:r>
      <w:r>
        <w:rPr>
          <w:rStyle w:val="HTML"/>
          <w:color w:val="444444"/>
        </w:rPr>
        <w:t xml:space="preserve">, </w:t>
      </w:r>
      <w:r>
        <w:rPr>
          <w:rStyle w:val="string"/>
          <w:color w:val="DD1144"/>
        </w:rPr>
        <w:t>'Zoo'</w:t>
      </w:r>
      <w:r>
        <w:rPr>
          <w:rStyle w:val="HTML"/>
          <w:color w:val="444444"/>
        </w:rPr>
        <w:t xml:space="preserve">, </w:t>
      </w:r>
      <w:r>
        <w:rPr>
          <w:rStyle w:val="string"/>
          <w:color w:val="DD1144"/>
        </w:rPr>
        <w:t>'Credit'</w:t>
      </w:r>
      <w:r>
        <w:rPr>
          <w:rStyle w:val="HTML"/>
          <w:color w:val="444444"/>
        </w:rPr>
        <w:t>], key=str.lower, reverse=</w:t>
      </w:r>
      <w:r>
        <w:rPr>
          <w:rStyle w:val="builtin"/>
          <w:color w:val="0086B3"/>
        </w:rPr>
        <w:t>True</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'Zoo'</w:t>
      </w:r>
      <w:r>
        <w:rPr>
          <w:rStyle w:val="HTML"/>
          <w:color w:val="444444"/>
        </w:rPr>
        <w:t xml:space="preserve">, </w:t>
      </w:r>
      <w:r>
        <w:rPr>
          <w:rStyle w:val="string"/>
          <w:color w:val="DD1144"/>
        </w:rPr>
        <w:t>'Credit'</w:t>
      </w:r>
      <w:r>
        <w:rPr>
          <w:rStyle w:val="HTML"/>
          <w:color w:val="444444"/>
        </w:rPr>
        <w:t xml:space="preserve">, </w:t>
      </w:r>
      <w:r>
        <w:rPr>
          <w:rStyle w:val="string"/>
          <w:color w:val="DD1144"/>
        </w:rPr>
        <w:t>'bob'</w:t>
      </w:r>
      <w:r>
        <w:rPr>
          <w:rStyle w:val="HTML"/>
          <w:color w:val="444444"/>
        </w:rPr>
        <w:t xml:space="preserve">, </w:t>
      </w:r>
      <w:r>
        <w:rPr>
          <w:rStyle w:val="string"/>
          <w:color w:val="DD1144"/>
        </w:rPr>
        <w:t>'about'</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从上述例子可以看出，高阶函数的抽象能力是非常强大的，而且，核心代码可以保持得非常简洁。</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sorted()</w:t>
      </w:r>
      <w:r>
        <w:rPr>
          <w:rFonts w:ascii="Helvetica" w:hAnsi="Helvetica" w:cs="Helvetica"/>
          <w:color w:val="666666"/>
          <w:sz w:val="21"/>
          <w:szCs w:val="21"/>
        </w:rPr>
        <w:t>也是一个高阶函数。用</w:t>
      </w:r>
      <w:r>
        <w:rPr>
          <w:rStyle w:val="HTML"/>
          <w:rFonts w:ascii="Consolas" w:hAnsi="Consolas"/>
          <w:color w:val="DD0055"/>
          <w:sz w:val="18"/>
          <w:szCs w:val="18"/>
          <w:bdr w:val="single" w:sz="6" w:space="0" w:color="DDDDDD" w:frame="1"/>
          <w:shd w:val="clear" w:color="auto" w:fill="FAFAFA"/>
        </w:rPr>
        <w:t>sorted()</w:t>
      </w:r>
      <w:r>
        <w:rPr>
          <w:rFonts w:ascii="Helvetica" w:hAnsi="Helvetica" w:cs="Helvetica"/>
          <w:color w:val="666666"/>
          <w:sz w:val="21"/>
          <w:szCs w:val="21"/>
        </w:rPr>
        <w:t>排序的关键在于实现一个映射函数。</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练习</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假设我们用一组</w:t>
      </w:r>
      <w:r>
        <w:rPr>
          <w:rFonts w:ascii="Helvetica" w:hAnsi="Helvetica" w:cs="Helvetica"/>
          <w:color w:val="666666"/>
          <w:sz w:val="21"/>
          <w:szCs w:val="21"/>
        </w:rPr>
        <w:t>tuple</w:t>
      </w:r>
      <w:r>
        <w:rPr>
          <w:rFonts w:ascii="Helvetica" w:hAnsi="Helvetica" w:cs="Helvetica"/>
          <w:color w:val="666666"/>
          <w:sz w:val="21"/>
          <w:szCs w:val="21"/>
        </w:rPr>
        <w:t>表示学生名字和成绩：</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L = </w:t>
      </w:r>
      <w:r>
        <w:rPr>
          <w:rStyle w:val="value"/>
          <w:color w:val="444444"/>
        </w:rPr>
        <w:t xml:space="preserve">[('Bob', </w:t>
      </w:r>
      <w:r>
        <w:rPr>
          <w:rStyle w:val="number"/>
          <w:color w:val="009999"/>
        </w:rPr>
        <w:t>75</w:t>
      </w:r>
      <w:r>
        <w:rPr>
          <w:rStyle w:val="value"/>
          <w:color w:val="444444"/>
        </w:rPr>
        <w:t xml:space="preserve">), ('Adam', </w:t>
      </w:r>
      <w:r>
        <w:rPr>
          <w:rStyle w:val="number"/>
          <w:color w:val="009999"/>
        </w:rPr>
        <w:t>92</w:t>
      </w:r>
      <w:r>
        <w:rPr>
          <w:rStyle w:val="value"/>
          <w:color w:val="444444"/>
        </w:rPr>
        <w:t xml:space="preserve">), ('Bart', </w:t>
      </w:r>
      <w:r>
        <w:rPr>
          <w:rStyle w:val="number"/>
          <w:color w:val="009999"/>
        </w:rPr>
        <w:t>66</w:t>
      </w:r>
      <w:r>
        <w:rPr>
          <w:rStyle w:val="value"/>
          <w:color w:val="444444"/>
        </w:rPr>
        <w:t xml:space="preserve">), ('Lisa', </w:t>
      </w:r>
      <w:r>
        <w:rPr>
          <w:rStyle w:val="number"/>
          <w:color w:val="009999"/>
        </w:rPr>
        <w:t>88</w:t>
      </w:r>
      <w:r>
        <w:rPr>
          <w:rStyle w:val="value"/>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请用</w:t>
      </w:r>
      <w:r>
        <w:rPr>
          <w:rStyle w:val="HTML"/>
          <w:rFonts w:ascii="Consolas" w:hAnsi="Consolas"/>
          <w:color w:val="DD0055"/>
          <w:sz w:val="18"/>
          <w:szCs w:val="18"/>
          <w:bdr w:val="single" w:sz="6" w:space="0" w:color="DDDDDD" w:frame="1"/>
          <w:shd w:val="clear" w:color="auto" w:fill="FAFAFA"/>
        </w:rPr>
        <w:t>sorted()</w:t>
      </w:r>
      <w:r>
        <w:rPr>
          <w:rFonts w:ascii="Helvetica" w:hAnsi="Helvetica" w:cs="Helvetica"/>
          <w:color w:val="666666"/>
          <w:sz w:val="21"/>
          <w:szCs w:val="21"/>
        </w:rPr>
        <w:t>对上述列表分别按名字排序：</w:t>
      </w:r>
    </w:p>
    <w:p w:rsidR="00C90E35" w:rsidRDefault="00C90E35" w:rsidP="00C90E35">
      <w:pPr>
        <w:pStyle w:val="z-"/>
      </w:pPr>
      <w:r>
        <w:rPr>
          <w:rFonts w:hint="eastAsia"/>
        </w:rPr>
        <w:t>窗体顶端</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 -*- coding: utf-8 -*-</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L = [('Bob', 75), ('Adam', 92), ('Bart', 66), ('Lisa', 88)]</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def by_name(t):</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object w:dxaOrig="4320" w:dyaOrig="4320">
          <v:shape id="_x0000_i1173" type="#_x0000_t75" style="width:182.25pt;height:138.75pt" o:ole="">
            <v:imagedata r:id="rId34" o:title=""/>
          </v:shape>
          <w:control r:id="rId96" w:name="DefaultOcxName16" w:shapeid="_x0000_i1173"/>
        </w:objec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L2 = sorted(L, key=by_name)</w: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lastRenderedPageBreak/>
        <w:t>print(L2)</w:t>
      </w:r>
    </w:p>
    <w:p w:rsidR="00C90E35" w:rsidRDefault="00C90E35" w:rsidP="00C90E35">
      <w:pPr>
        <w:pStyle w:val="z-1"/>
      </w:pPr>
      <w:r>
        <w:rPr>
          <w:rFonts w:hint="eastAsia"/>
        </w:rPr>
        <w:t>窗体底端</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再按成绩从高到低排序：</w:t>
      </w:r>
    </w:p>
    <w:p w:rsidR="00C90E35" w:rsidRDefault="00C90E35" w:rsidP="00C90E35">
      <w:pPr>
        <w:pStyle w:val="z-"/>
      </w:pPr>
      <w:r>
        <w:rPr>
          <w:rFonts w:hint="eastAsia"/>
        </w:rPr>
        <w:t>窗体顶端</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 -*- coding: utf-8 -*-</w:t>
      </w: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C90E35" w:rsidRDefault="00C90E35" w:rsidP="00C90E35">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L = [('Bob', 75), ('Adam', 92), ('Bart', 66), ('Lisa', 88)]</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object w:dxaOrig="4320" w:dyaOrig="4320">
          <v:shape id="_x0000_i1176" type="#_x0000_t75" style="width:182.25pt;height:138.75pt" o:ole="">
            <v:imagedata r:id="rId34" o:title=""/>
          </v:shape>
          <w:control r:id="rId97" w:name="DefaultOcxName15" w:shapeid="_x0000_i1176"/>
        </w:object>
      </w:r>
    </w:p>
    <w:p w:rsidR="00C90E35" w:rsidRDefault="00C90E35" w:rsidP="00C90E35">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print(L2)</w:t>
      </w:r>
    </w:p>
    <w:p w:rsidR="00C90E35" w:rsidRDefault="00C90E35" w:rsidP="00C90E35">
      <w:pPr>
        <w:pStyle w:val="z-1"/>
      </w:pPr>
      <w:r>
        <w:rPr>
          <w:rFonts w:hint="eastAsia"/>
        </w:rPr>
        <w:t>窗体底端</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C90E35" w:rsidRDefault="00B34CFD" w:rsidP="00C90E35">
      <w:pPr>
        <w:pStyle w:val="a3"/>
        <w:shd w:val="clear" w:color="auto" w:fill="FFFFFF"/>
        <w:spacing w:before="225" w:beforeAutospacing="0" w:after="225" w:afterAutospacing="0"/>
        <w:rPr>
          <w:rFonts w:ascii="Helvetica" w:hAnsi="Helvetica" w:cs="Helvetica"/>
          <w:color w:val="666666"/>
          <w:sz w:val="21"/>
          <w:szCs w:val="21"/>
        </w:rPr>
      </w:pPr>
      <w:hyperlink r:id="rId98" w:tgtFrame="_blank" w:history="1">
        <w:r w:rsidR="00C90E35">
          <w:rPr>
            <w:rStyle w:val="a4"/>
            <w:rFonts w:ascii="Helvetica" w:hAnsi="Helvetica" w:cs="Helvetica"/>
            <w:color w:val="0593D3"/>
            <w:sz w:val="21"/>
            <w:szCs w:val="21"/>
          </w:rPr>
          <w:t>do_sorted.py</w:t>
        </w:r>
      </w:hyperlink>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返回函数</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118783</w:t>
      </w:r>
    </w:p>
    <w:p w:rsidR="00C90E35" w:rsidRDefault="00B34CFD" w:rsidP="00C90E35">
      <w:pPr>
        <w:spacing w:before="225" w:after="225"/>
        <w:rPr>
          <w:rFonts w:ascii="宋体" w:hAnsi="宋体" w:cs="宋体"/>
          <w:sz w:val="24"/>
          <w:szCs w:val="24"/>
        </w:rPr>
      </w:pPr>
      <w:r>
        <w:pict>
          <v:rect id="_x0000_i1091" style="width:0;height:0" o:hralign="center" o:hrstd="t" o:hrnoshade="t" o:hr="t" fillcolor="#666" stroked="f"/>
        </w:pict>
      </w:r>
    </w:p>
    <w:p w:rsidR="00C90E35" w:rsidRDefault="00C90E35" w:rsidP="00C90E35">
      <w:pPr>
        <w:pStyle w:val="3"/>
        <w:shd w:val="clear" w:color="auto" w:fill="FFFFFF"/>
        <w:spacing w:before="0" w:after="225" w:line="360" w:lineRule="atLeast"/>
        <w:rPr>
          <w:rFonts w:ascii="Helvetica" w:hAnsi="Helvetica" w:cs="Helvetica"/>
          <w:b w:val="0"/>
          <w:bCs w:val="0"/>
          <w:color w:val="444444"/>
        </w:rPr>
      </w:pPr>
      <w:r>
        <w:rPr>
          <w:rFonts w:ascii="Helvetica" w:hAnsi="Helvetica" w:cs="Helvetica"/>
          <w:b w:val="0"/>
          <w:bCs w:val="0"/>
          <w:color w:val="444444"/>
        </w:rPr>
        <w:t>函数作为返回值</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高阶函数除了可以接受函数作为参数外，还可以把函数作为结果值返回。</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我们来实现一个可变参数的求和。通常情况下，求和的函数是这样定义的：</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calc_sum</w:t>
      </w:r>
      <w:r>
        <w:rPr>
          <w:rStyle w:val="params"/>
          <w:color w:val="444444"/>
        </w:rPr>
        <w:t>(*args)</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ax = </w:t>
      </w:r>
      <w:r>
        <w:rPr>
          <w:rStyle w:val="number"/>
          <w:color w:val="009999"/>
        </w:rPr>
        <w:t>0</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n </w:t>
      </w:r>
      <w:r>
        <w:rPr>
          <w:rStyle w:val="keyword"/>
          <w:b/>
          <w:bCs/>
          <w:color w:val="333333"/>
        </w:rPr>
        <w:t>in</w:t>
      </w:r>
      <w:r>
        <w:rPr>
          <w:rStyle w:val="HTML"/>
          <w:color w:val="444444"/>
        </w:rPr>
        <w:t xml:space="preserve"> args: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ax = ax + n</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ax</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但是，如果不需要立刻求和，而是在后面的代码中，根据需要再计算怎么办？可以不返回求和的结果，而是返回求和的函数：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lazy_sum</w:t>
      </w:r>
      <w:r>
        <w:rPr>
          <w:rStyle w:val="params"/>
          <w:color w:val="444444"/>
        </w:rPr>
        <w:t>(*args)</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sum</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ax = </w:t>
      </w:r>
      <w:r>
        <w:rPr>
          <w:rStyle w:val="number"/>
          <w:color w:val="009999"/>
        </w:rPr>
        <w:t>0</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n </w:t>
      </w:r>
      <w:r>
        <w:rPr>
          <w:rStyle w:val="keyword"/>
          <w:b/>
          <w:bCs/>
          <w:color w:val="333333"/>
        </w:rPr>
        <w:t>in</w:t>
      </w:r>
      <w:r>
        <w:rPr>
          <w:rStyle w:val="HTML"/>
          <w:color w:val="444444"/>
        </w:rPr>
        <w:t xml:space="preserve"> args: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ax = ax + n</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ax</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sum</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当我们调用</w:t>
      </w:r>
      <w:r>
        <w:rPr>
          <w:rStyle w:val="HTML"/>
          <w:rFonts w:ascii="Consolas" w:hAnsi="Consolas"/>
          <w:color w:val="DD0055"/>
          <w:sz w:val="18"/>
          <w:szCs w:val="18"/>
          <w:bdr w:val="single" w:sz="6" w:space="0" w:color="DDDDDD" w:frame="1"/>
          <w:shd w:val="clear" w:color="auto" w:fill="FAFAFA"/>
        </w:rPr>
        <w:t>lazy_sum()</w:t>
      </w:r>
      <w:r>
        <w:rPr>
          <w:rFonts w:ascii="Helvetica" w:hAnsi="Helvetica" w:cs="Helvetica"/>
          <w:color w:val="666666"/>
          <w:sz w:val="21"/>
          <w:szCs w:val="21"/>
        </w:rPr>
        <w:t>时，返回的并不是求和结果，而是求和函数：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f = lazy_sum(</w:t>
      </w:r>
      <w:r>
        <w:rPr>
          <w:rStyle w:val="number"/>
          <w:color w:val="009999"/>
        </w:rPr>
        <w:t>1</w:t>
      </w:r>
      <w:r>
        <w:rPr>
          <w:rStyle w:val="HTML"/>
          <w:color w:val="444444"/>
        </w:rPr>
        <w:t xml:space="preserve">, </w:t>
      </w:r>
      <w:r>
        <w:rPr>
          <w:rStyle w:val="number"/>
          <w:color w:val="009999"/>
        </w:rPr>
        <w:t>3</w:t>
      </w:r>
      <w:r>
        <w:rPr>
          <w:rStyle w:val="HTML"/>
          <w:color w:val="444444"/>
        </w:rPr>
        <w:t xml:space="preserve">, </w:t>
      </w:r>
      <w:r>
        <w:rPr>
          <w:rStyle w:val="number"/>
          <w:color w:val="009999"/>
        </w:rPr>
        <w:t>5</w:t>
      </w:r>
      <w:r>
        <w:rPr>
          <w:rStyle w:val="HTML"/>
          <w:color w:val="444444"/>
        </w:rPr>
        <w:t xml:space="preserve">, </w:t>
      </w:r>
      <w:r>
        <w:rPr>
          <w:rStyle w:val="number"/>
          <w:color w:val="009999"/>
        </w:rPr>
        <w:t>7</w:t>
      </w:r>
      <w:r>
        <w:rPr>
          <w:rStyle w:val="HTML"/>
          <w:color w:val="444444"/>
        </w:rPr>
        <w:t xml:space="preserve">, </w:t>
      </w:r>
      <w:r>
        <w:rPr>
          <w:rStyle w:val="number"/>
          <w:color w:val="009999"/>
        </w:rPr>
        <w:t>9</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f</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function"/>
          <w:color w:val="444444"/>
        </w:rPr>
      </w:pPr>
      <w:r>
        <w:rPr>
          <w:rStyle w:val="HTML"/>
          <w:color w:val="444444"/>
        </w:rPr>
        <w:t>&lt;</w:t>
      </w:r>
      <w:r>
        <w:rPr>
          <w:rStyle w:val="keyword"/>
          <w:b/>
          <w:bCs/>
          <w:color w:val="333333"/>
        </w:rPr>
        <w:t>function</w:t>
      </w:r>
      <w:r>
        <w:rPr>
          <w:rStyle w:val="function"/>
          <w:color w:val="444444"/>
        </w:rPr>
        <w:t xml:space="preserve"> </w:t>
      </w:r>
      <w:r>
        <w:rPr>
          <w:rStyle w:val="1"/>
          <w:color w:val="333333"/>
        </w:rPr>
        <w:t>lazy_sum</w:t>
      </w:r>
      <w:r>
        <w:rPr>
          <w:rStyle w:val="function"/>
          <w:color w:val="444444"/>
        </w:rPr>
        <w:t>.&lt;</w:t>
      </w:r>
      <w:r>
        <w:rPr>
          <w:rStyle w:val="1"/>
          <w:color w:val="333333"/>
        </w:rPr>
        <w:t>locals</w:t>
      </w:r>
      <w:r>
        <w:rPr>
          <w:rStyle w:val="function"/>
          <w:color w:val="444444"/>
        </w:rPr>
        <w:t>&gt;.</w:t>
      </w:r>
      <w:r>
        <w:rPr>
          <w:rStyle w:val="1"/>
          <w:color w:val="333333"/>
        </w:rPr>
        <w:t>sum</w:t>
      </w:r>
      <w:r>
        <w:rPr>
          <w:rStyle w:val="function"/>
          <w:color w:val="444444"/>
        </w:rPr>
        <w:t xml:space="preserve"> </w:t>
      </w:r>
      <w:r>
        <w:rPr>
          <w:rStyle w:val="1"/>
          <w:color w:val="333333"/>
        </w:rPr>
        <w:t>at</w:t>
      </w:r>
      <w:r>
        <w:rPr>
          <w:rStyle w:val="function"/>
          <w:color w:val="444444"/>
        </w:rPr>
        <w:t xml:space="preserve"> 0</w:t>
      </w:r>
      <w:r>
        <w:rPr>
          <w:rStyle w:val="1"/>
          <w:color w:val="333333"/>
        </w:rPr>
        <w:t>x101c6ed90</w:t>
      </w:r>
      <w:r>
        <w:rPr>
          <w:rStyle w:val="function"/>
          <w:color w:val="444444"/>
        </w:rPr>
        <w:t>&gt;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调用函数</w:t>
      </w:r>
      <w:r>
        <w:rPr>
          <w:rStyle w:val="HTML"/>
          <w:rFonts w:ascii="Consolas" w:hAnsi="Consolas"/>
          <w:color w:val="DD0055"/>
          <w:sz w:val="18"/>
          <w:szCs w:val="18"/>
          <w:bdr w:val="single" w:sz="6" w:space="0" w:color="DDDDDD" w:frame="1"/>
          <w:shd w:val="clear" w:color="auto" w:fill="FAFAFA"/>
        </w:rPr>
        <w:t>f</w:t>
      </w:r>
      <w:r>
        <w:rPr>
          <w:rFonts w:ascii="Helvetica" w:hAnsi="Helvetica" w:cs="Helvetica"/>
          <w:color w:val="666666"/>
          <w:sz w:val="21"/>
          <w:szCs w:val="21"/>
        </w:rPr>
        <w:t>时，才真正计算求和的结果：</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25</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在这个例子中，我们在函数</w:t>
      </w:r>
      <w:r>
        <w:rPr>
          <w:rStyle w:val="HTML"/>
          <w:rFonts w:ascii="Consolas" w:hAnsi="Consolas"/>
          <w:color w:val="DD0055"/>
          <w:sz w:val="18"/>
          <w:szCs w:val="18"/>
          <w:bdr w:val="single" w:sz="6" w:space="0" w:color="DDDDDD" w:frame="1"/>
          <w:shd w:val="clear" w:color="auto" w:fill="FAFAFA"/>
        </w:rPr>
        <w:t>lazy_sum</w:t>
      </w:r>
      <w:r>
        <w:rPr>
          <w:rFonts w:ascii="Helvetica" w:hAnsi="Helvetica" w:cs="Helvetica"/>
          <w:color w:val="666666"/>
          <w:sz w:val="21"/>
          <w:szCs w:val="21"/>
        </w:rPr>
        <w:t>中又定义了函数</w:t>
      </w:r>
      <w:r>
        <w:rPr>
          <w:rStyle w:val="HTML"/>
          <w:rFonts w:ascii="Consolas" w:hAnsi="Consolas"/>
          <w:color w:val="DD0055"/>
          <w:sz w:val="18"/>
          <w:szCs w:val="18"/>
          <w:bdr w:val="single" w:sz="6" w:space="0" w:color="DDDDDD" w:frame="1"/>
          <w:shd w:val="clear" w:color="auto" w:fill="FAFAFA"/>
        </w:rPr>
        <w:t>sum</w:t>
      </w:r>
      <w:r>
        <w:rPr>
          <w:rFonts w:ascii="Helvetica" w:hAnsi="Helvetica" w:cs="Helvetica"/>
          <w:color w:val="666666"/>
          <w:sz w:val="21"/>
          <w:szCs w:val="21"/>
        </w:rPr>
        <w:t>，并且，内部函数</w:t>
      </w:r>
      <w:r>
        <w:rPr>
          <w:rStyle w:val="HTML"/>
          <w:rFonts w:ascii="Consolas" w:hAnsi="Consolas"/>
          <w:color w:val="DD0055"/>
          <w:sz w:val="18"/>
          <w:szCs w:val="18"/>
          <w:bdr w:val="single" w:sz="6" w:space="0" w:color="DDDDDD" w:frame="1"/>
          <w:shd w:val="clear" w:color="auto" w:fill="FAFAFA"/>
        </w:rPr>
        <w:t>sum</w:t>
      </w:r>
      <w:r>
        <w:rPr>
          <w:rFonts w:ascii="Helvetica" w:hAnsi="Helvetica" w:cs="Helvetica"/>
          <w:color w:val="666666"/>
          <w:sz w:val="21"/>
          <w:szCs w:val="21"/>
        </w:rPr>
        <w:t>可以引用外部函数</w:t>
      </w:r>
      <w:r>
        <w:rPr>
          <w:rStyle w:val="HTML"/>
          <w:rFonts w:ascii="Consolas" w:hAnsi="Consolas"/>
          <w:color w:val="DD0055"/>
          <w:sz w:val="18"/>
          <w:szCs w:val="18"/>
          <w:bdr w:val="single" w:sz="6" w:space="0" w:color="DDDDDD" w:frame="1"/>
          <w:shd w:val="clear" w:color="auto" w:fill="FAFAFA"/>
        </w:rPr>
        <w:t>lazy_sum</w:t>
      </w:r>
      <w:r>
        <w:rPr>
          <w:rFonts w:ascii="Helvetica" w:hAnsi="Helvetica" w:cs="Helvetica"/>
          <w:color w:val="666666"/>
          <w:sz w:val="21"/>
          <w:szCs w:val="21"/>
        </w:rPr>
        <w:t>的参数和局部变量，当</w:t>
      </w:r>
      <w:r>
        <w:rPr>
          <w:rStyle w:val="HTML"/>
          <w:rFonts w:ascii="Consolas" w:hAnsi="Consolas"/>
          <w:color w:val="DD0055"/>
          <w:sz w:val="18"/>
          <w:szCs w:val="18"/>
          <w:bdr w:val="single" w:sz="6" w:space="0" w:color="DDDDDD" w:frame="1"/>
          <w:shd w:val="clear" w:color="auto" w:fill="FAFAFA"/>
        </w:rPr>
        <w:t>lazy_sum</w:t>
      </w:r>
      <w:r>
        <w:rPr>
          <w:rFonts w:ascii="Helvetica" w:hAnsi="Helvetica" w:cs="Helvetica"/>
          <w:color w:val="666666"/>
          <w:sz w:val="21"/>
          <w:szCs w:val="21"/>
        </w:rPr>
        <w:t>返回函数</w:t>
      </w:r>
      <w:r>
        <w:rPr>
          <w:rStyle w:val="HTML"/>
          <w:rFonts w:ascii="Consolas" w:hAnsi="Consolas"/>
          <w:color w:val="DD0055"/>
          <w:sz w:val="18"/>
          <w:szCs w:val="18"/>
          <w:bdr w:val="single" w:sz="6" w:space="0" w:color="DDDDDD" w:frame="1"/>
          <w:shd w:val="clear" w:color="auto" w:fill="FAFAFA"/>
        </w:rPr>
        <w:t>sum</w:t>
      </w:r>
      <w:r>
        <w:rPr>
          <w:rFonts w:ascii="Helvetica" w:hAnsi="Helvetica" w:cs="Helvetica"/>
          <w:color w:val="666666"/>
          <w:sz w:val="21"/>
          <w:szCs w:val="21"/>
        </w:rPr>
        <w:t>时，相关参数和变量都保存在返回的函数中，这种称为</w:t>
      </w:r>
      <w:r>
        <w:rPr>
          <w:rFonts w:ascii="Helvetica" w:hAnsi="Helvetica" w:cs="Helvetica"/>
          <w:color w:val="666666"/>
          <w:sz w:val="21"/>
          <w:szCs w:val="21"/>
        </w:rPr>
        <w:t>“</w:t>
      </w:r>
      <w:r>
        <w:rPr>
          <w:rFonts w:ascii="Helvetica" w:hAnsi="Helvetica" w:cs="Helvetica"/>
          <w:color w:val="666666"/>
          <w:sz w:val="21"/>
          <w:szCs w:val="21"/>
        </w:rPr>
        <w:t>闭包（</w:t>
      </w:r>
      <w:r>
        <w:rPr>
          <w:rFonts w:ascii="Helvetica" w:hAnsi="Helvetica" w:cs="Helvetica"/>
          <w:color w:val="666666"/>
          <w:sz w:val="21"/>
          <w:szCs w:val="21"/>
        </w:rPr>
        <w:t>Closure</w:t>
      </w:r>
      <w:r>
        <w:rPr>
          <w:rFonts w:ascii="Helvetica" w:hAnsi="Helvetica" w:cs="Helvetica"/>
          <w:color w:val="666666"/>
          <w:sz w:val="21"/>
          <w:szCs w:val="21"/>
        </w:rPr>
        <w:t>）</w:t>
      </w:r>
      <w:r>
        <w:rPr>
          <w:rFonts w:ascii="Helvetica" w:hAnsi="Helvetica" w:cs="Helvetica"/>
          <w:color w:val="666666"/>
          <w:sz w:val="21"/>
          <w:szCs w:val="21"/>
        </w:rPr>
        <w:t>”</w:t>
      </w:r>
      <w:r>
        <w:rPr>
          <w:rFonts w:ascii="Helvetica" w:hAnsi="Helvetica" w:cs="Helvetica"/>
          <w:color w:val="666666"/>
          <w:sz w:val="21"/>
          <w:szCs w:val="21"/>
        </w:rPr>
        <w:t>的程序结构拥有极大的威力。</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请再注意一点，当我们调用</w:t>
      </w:r>
      <w:r>
        <w:rPr>
          <w:rStyle w:val="HTML"/>
          <w:rFonts w:ascii="Consolas" w:hAnsi="Consolas"/>
          <w:color w:val="DD0055"/>
          <w:sz w:val="18"/>
          <w:szCs w:val="18"/>
          <w:bdr w:val="single" w:sz="6" w:space="0" w:color="DDDDDD" w:frame="1"/>
          <w:shd w:val="clear" w:color="auto" w:fill="FAFAFA"/>
        </w:rPr>
        <w:t>lazy_sum()</w:t>
      </w:r>
      <w:r>
        <w:rPr>
          <w:rFonts w:ascii="Helvetica" w:hAnsi="Helvetica" w:cs="Helvetica"/>
          <w:color w:val="666666"/>
          <w:sz w:val="21"/>
          <w:szCs w:val="21"/>
        </w:rPr>
        <w:t>时，每次调用都会返回一个新的函数，即使传入相同的参数：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f1 = lazy_sum(</w:t>
      </w:r>
      <w:r>
        <w:rPr>
          <w:rStyle w:val="number"/>
          <w:color w:val="009999"/>
        </w:rPr>
        <w:t>1</w:t>
      </w:r>
      <w:r>
        <w:rPr>
          <w:rStyle w:val="HTML"/>
          <w:color w:val="444444"/>
        </w:rPr>
        <w:t xml:space="preserve">, </w:t>
      </w:r>
      <w:r>
        <w:rPr>
          <w:rStyle w:val="number"/>
          <w:color w:val="009999"/>
        </w:rPr>
        <w:t>3</w:t>
      </w:r>
      <w:r>
        <w:rPr>
          <w:rStyle w:val="HTML"/>
          <w:color w:val="444444"/>
        </w:rPr>
        <w:t xml:space="preserve">, </w:t>
      </w:r>
      <w:r>
        <w:rPr>
          <w:rStyle w:val="number"/>
          <w:color w:val="009999"/>
        </w:rPr>
        <w:t>5</w:t>
      </w:r>
      <w:r>
        <w:rPr>
          <w:rStyle w:val="HTML"/>
          <w:color w:val="444444"/>
        </w:rPr>
        <w:t xml:space="preserve">, </w:t>
      </w:r>
      <w:r>
        <w:rPr>
          <w:rStyle w:val="number"/>
          <w:color w:val="009999"/>
        </w:rPr>
        <w:t>7</w:t>
      </w:r>
      <w:r>
        <w:rPr>
          <w:rStyle w:val="HTML"/>
          <w:color w:val="444444"/>
        </w:rPr>
        <w:t xml:space="preserve">, </w:t>
      </w:r>
      <w:r>
        <w:rPr>
          <w:rStyle w:val="number"/>
          <w:color w:val="009999"/>
        </w:rPr>
        <w:t>9</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f2 = lazy_sum(</w:t>
      </w:r>
      <w:r>
        <w:rPr>
          <w:rStyle w:val="number"/>
          <w:color w:val="009999"/>
        </w:rPr>
        <w:t>1</w:t>
      </w:r>
      <w:r>
        <w:rPr>
          <w:rStyle w:val="HTML"/>
          <w:color w:val="444444"/>
        </w:rPr>
        <w:t xml:space="preserve">, </w:t>
      </w:r>
      <w:r>
        <w:rPr>
          <w:rStyle w:val="number"/>
          <w:color w:val="009999"/>
        </w:rPr>
        <w:t>3</w:t>
      </w:r>
      <w:r>
        <w:rPr>
          <w:rStyle w:val="HTML"/>
          <w:color w:val="444444"/>
        </w:rPr>
        <w:t xml:space="preserve">, </w:t>
      </w:r>
      <w:r>
        <w:rPr>
          <w:rStyle w:val="number"/>
          <w:color w:val="009999"/>
        </w:rPr>
        <w:t>5</w:t>
      </w:r>
      <w:r>
        <w:rPr>
          <w:rStyle w:val="HTML"/>
          <w:color w:val="444444"/>
        </w:rPr>
        <w:t xml:space="preserve">, </w:t>
      </w:r>
      <w:r>
        <w:rPr>
          <w:rStyle w:val="number"/>
          <w:color w:val="009999"/>
        </w:rPr>
        <w:t>7</w:t>
      </w:r>
      <w:r>
        <w:rPr>
          <w:rStyle w:val="HTML"/>
          <w:color w:val="444444"/>
        </w:rPr>
        <w:t xml:space="preserve">, </w:t>
      </w:r>
      <w:r>
        <w:rPr>
          <w:rStyle w:val="number"/>
          <w:color w:val="009999"/>
        </w:rPr>
        <w:t>9</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f1==f2</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f1()</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f2()</w:t>
      </w:r>
      <w:r>
        <w:rPr>
          <w:rFonts w:ascii="Helvetica" w:hAnsi="Helvetica" w:cs="Helvetica"/>
          <w:color w:val="666666"/>
          <w:sz w:val="21"/>
          <w:szCs w:val="21"/>
        </w:rPr>
        <w:t>的调用结果互不影响。</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闭包</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注意到返回的函数在其定义内部引用了局部变量</w:t>
      </w:r>
      <w:r>
        <w:rPr>
          <w:rStyle w:val="HTML"/>
          <w:rFonts w:ascii="Consolas" w:hAnsi="Consolas"/>
          <w:color w:val="DD0055"/>
          <w:sz w:val="18"/>
          <w:szCs w:val="18"/>
          <w:bdr w:val="single" w:sz="6" w:space="0" w:color="DDDDDD" w:frame="1"/>
          <w:shd w:val="clear" w:color="auto" w:fill="FAFAFA"/>
        </w:rPr>
        <w:t>args</w:t>
      </w:r>
      <w:r>
        <w:rPr>
          <w:rFonts w:ascii="Helvetica" w:hAnsi="Helvetica" w:cs="Helvetica"/>
          <w:color w:val="666666"/>
          <w:sz w:val="21"/>
          <w:szCs w:val="21"/>
        </w:rPr>
        <w:t>，所以，当一个函数返回了一个函数后，其内部的局部变量还被新函数引用，所以，闭包用起来简单，实现起来可不容易。</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另一个需要注意的问题是，返回的函数并没有立刻执行，而是直到调用了</w:t>
      </w:r>
      <w:r>
        <w:rPr>
          <w:rStyle w:val="HTML"/>
          <w:rFonts w:ascii="Consolas" w:hAnsi="Consolas"/>
          <w:color w:val="DD0055"/>
          <w:sz w:val="18"/>
          <w:szCs w:val="18"/>
          <w:bdr w:val="single" w:sz="6" w:space="0" w:color="DDDDDD" w:frame="1"/>
          <w:shd w:val="clear" w:color="auto" w:fill="FAFAFA"/>
        </w:rPr>
        <w:t>f()</w:t>
      </w:r>
      <w:r>
        <w:rPr>
          <w:rFonts w:ascii="Helvetica" w:hAnsi="Helvetica" w:cs="Helvetica"/>
          <w:color w:val="666666"/>
          <w:sz w:val="21"/>
          <w:szCs w:val="21"/>
        </w:rPr>
        <w:t>才执行。我们来看一个例子：</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count</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fs = []</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i </w:t>
      </w:r>
      <w:r>
        <w:rPr>
          <w:rStyle w:val="keyword"/>
          <w:b/>
          <w:bCs/>
          <w:color w:val="333333"/>
        </w:rPr>
        <w:t>in</w:t>
      </w:r>
      <w:r>
        <w:rPr>
          <w:rStyle w:val="HTML"/>
          <w:color w:val="444444"/>
        </w:rPr>
        <w:t xml:space="preserve"> range(</w:t>
      </w:r>
      <w:r>
        <w:rPr>
          <w:rStyle w:val="number"/>
          <w:color w:val="009999"/>
        </w:rPr>
        <w:t>1</w:t>
      </w:r>
      <w:r>
        <w:rPr>
          <w:rStyle w:val="HTML"/>
          <w:color w:val="444444"/>
        </w:rPr>
        <w:t xml:space="preserve">, </w:t>
      </w:r>
      <w:r>
        <w:rPr>
          <w:rStyle w:val="number"/>
          <w:color w:val="009999"/>
        </w:rPr>
        <w:t>4</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f</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i*i</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fs.append(f)</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f1, f2, f3 = count()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在上面的例子中，每次循环，都创建了一个新的函数，然后，把创建的</w:t>
      </w:r>
      <w:r>
        <w:rPr>
          <w:rFonts w:ascii="Helvetica" w:hAnsi="Helvetica" w:cs="Helvetica"/>
          <w:color w:val="666666"/>
          <w:sz w:val="21"/>
          <w:szCs w:val="21"/>
        </w:rPr>
        <w:t>3</w:t>
      </w:r>
      <w:r>
        <w:rPr>
          <w:rFonts w:ascii="Helvetica" w:hAnsi="Helvetica" w:cs="Helvetica"/>
          <w:color w:val="666666"/>
          <w:sz w:val="21"/>
          <w:szCs w:val="21"/>
        </w:rPr>
        <w:t>个函数都返回了。</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你可能认为调用</w:t>
      </w:r>
      <w:r>
        <w:rPr>
          <w:rStyle w:val="HTML"/>
          <w:rFonts w:ascii="Consolas" w:hAnsi="Consolas"/>
          <w:color w:val="DD0055"/>
          <w:sz w:val="18"/>
          <w:szCs w:val="18"/>
          <w:bdr w:val="single" w:sz="6" w:space="0" w:color="DDDDDD" w:frame="1"/>
          <w:shd w:val="clear" w:color="auto" w:fill="FAFAFA"/>
        </w:rPr>
        <w:t>f1()</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f2()</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f3()</w:t>
      </w:r>
      <w:r>
        <w:rPr>
          <w:rFonts w:ascii="Helvetica" w:hAnsi="Helvetica" w:cs="Helvetica"/>
          <w:color w:val="666666"/>
          <w:sz w:val="21"/>
          <w:szCs w:val="21"/>
        </w:rPr>
        <w:t>结果应该是</w:t>
      </w:r>
      <w:r>
        <w:rPr>
          <w:rStyle w:val="HTML"/>
          <w:rFonts w:ascii="Consolas" w:hAnsi="Consolas"/>
          <w:color w:val="DD0055"/>
          <w:sz w:val="18"/>
          <w:szCs w:val="18"/>
          <w:bdr w:val="single" w:sz="6" w:space="0" w:color="DDDDDD" w:frame="1"/>
          <w:shd w:val="clear" w:color="auto" w:fill="FAFAFA"/>
        </w:rPr>
        <w:t>1</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4</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9</w:t>
      </w:r>
      <w:r>
        <w:rPr>
          <w:rFonts w:ascii="Helvetica" w:hAnsi="Helvetica" w:cs="Helvetica"/>
          <w:color w:val="666666"/>
          <w:sz w:val="21"/>
          <w:szCs w:val="21"/>
        </w:rPr>
        <w:t>，但实际结果是：</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f1()</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9</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f2()</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9</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f3()</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9</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全部都是</w:t>
      </w:r>
      <w:r>
        <w:rPr>
          <w:rStyle w:val="HTML"/>
          <w:rFonts w:ascii="Consolas" w:hAnsi="Consolas"/>
          <w:color w:val="DD0055"/>
          <w:sz w:val="18"/>
          <w:szCs w:val="18"/>
          <w:bdr w:val="single" w:sz="6" w:space="0" w:color="DDDDDD" w:frame="1"/>
          <w:shd w:val="clear" w:color="auto" w:fill="FAFAFA"/>
        </w:rPr>
        <w:t>9</w:t>
      </w:r>
      <w:r>
        <w:rPr>
          <w:rFonts w:ascii="Helvetica" w:hAnsi="Helvetica" w:cs="Helvetica"/>
          <w:color w:val="666666"/>
          <w:sz w:val="21"/>
          <w:szCs w:val="21"/>
        </w:rPr>
        <w:t>！原因就在于返回的函数引用了变量</w:t>
      </w:r>
      <w:r>
        <w:rPr>
          <w:rStyle w:val="HTML"/>
          <w:rFonts w:ascii="Consolas" w:hAnsi="Consolas"/>
          <w:color w:val="DD0055"/>
          <w:sz w:val="18"/>
          <w:szCs w:val="18"/>
          <w:bdr w:val="single" w:sz="6" w:space="0" w:color="DDDDDD" w:frame="1"/>
          <w:shd w:val="clear" w:color="auto" w:fill="FAFAFA"/>
        </w:rPr>
        <w:t>i</w:t>
      </w:r>
      <w:r>
        <w:rPr>
          <w:rFonts w:ascii="Helvetica" w:hAnsi="Helvetica" w:cs="Helvetica"/>
          <w:color w:val="666666"/>
          <w:sz w:val="21"/>
          <w:szCs w:val="21"/>
        </w:rPr>
        <w:t>，但它并非立刻执行。等到</w:t>
      </w:r>
      <w:r>
        <w:rPr>
          <w:rFonts w:ascii="Helvetica" w:hAnsi="Helvetica" w:cs="Helvetica"/>
          <w:color w:val="666666"/>
          <w:sz w:val="21"/>
          <w:szCs w:val="21"/>
        </w:rPr>
        <w:t>3</w:t>
      </w:r>
      <w:r>
        <w:rPr>
          <w:rFonts w:ascii="Helvetica" w:hAnsi="Helvetica" w:cs="Helvetica"/>
          <w:color w:val="666666"/>
          <w:sz w:val="21"/>
          <w:szCs w:val="21"/>
        </w:rPr>
        <w:t>个函数都返回时，它们所引用的变量</w:t>
      </w:r>
      <w:r>
        <w:rPr>
          <w:rStyle w:val="HTML"/>
          <w:rFonts w:ascii="Consolas" w:hAnsi="Consolas"/>
          <w:color w:val="DD0055"/>
          <w:sz w:val="18"/>
          <w:szCs w:val="18"/>
          <w:bdr w:val="single" w:sz="6" w:space="0" w:color="DDDDDD" w:frame="1"/>
          <w:shd w:val="clear" w:color="auto" w:fill="FAFAFA"/>
        </w:rPr>
        <w:t>i</w:t>
      </w:r>
      <w:r>
        <w:rPr>
          <w:rFonts w:ascii="Helvetica" w:hAnsi="Helvetica" w:cs="Helvetica"/>
          <w:color w:val="666666"/>
          <w:sz w:val="21"/>
          <w:szCs w:val="21"/>
        </w:rPr>
        <w:t>已经变成了</w:t>
      </w:r>
      <w:r>
        <w:rPr>
          <w:rStyle w:val="HTML"/>
          <w:rFonts w:ascii="Consolas" w:hAnsi="Consolas"/>
          <w:color w:val="DD0055"/>
          <w:sz w:val="18"/>
          <w:szCs w:val="18"/>
          <w:bdr w:val="single" w:sz="6" w:space="0" w:color="DDDDDD" w:frame="1"/>
          <w:shd w:val="clear" w:color="auto" w:fill="FAFAFA"/>
        </w:rPr>
        <w:t>3</w:t>
      </w:r>
      <w:r>
        <w:rPr>
          <w:rFonts w:ascii="Helvetica" w:hAnsi="Helvetica" w:cs="Helvetica"/>
          <w:color w:val="666666"/>
          <w:sz w:val="21"/>
          <w:szCs w:val="21"/>
        </w:rPr>
        <w:t>，因此最终结果为</w:t>
      </w:r>
      <w:r>
        <w:rPr>
          <w:rStyle w:val="HTML"/>
          <w:rFonts w:ascii="Consolas" w:hAnsi="Consolas"/>
          <w:color w:val="DD0055"/>
          <w:sz w:val="18"/>
          <w:szCs w:val="18"/>
          <w:bdr w:val="single" w:sz="6" w:space="0" w:color="DDDDDD" w:frame="1"/>
          <w:shd w:val="clear" w:color="auto" w:fill="FAFAFA"/>
        </w:rPr>
        <w:t>9</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返回闭包时牢记的一点就是：返回函数不要引用任何循环变量，或者后续会发生变化的变量。</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如果一定要引用循环变量怎么办？方法是再创建一个函数，用该函数的参数绑定循环变量当前的值，无论该循环变量后续如何更改，已绑定到函数参数的值不变：</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count</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f</w:t>
      </w:r>
      <w:r>
        <w:rPr>
          <w:rStyle w:val="params"/>
          <w:color w:val="444444"/>
        </w:rPr>
        <w:t>(j)</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g</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j*j</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g</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fs = []</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i </w:t>
      </w:r>
      <w:r>
        <w:rPr>
          <w:rStyle w:val="keyword"/>
          <w:b/>
          <w:bCs/>
          <w:color w:val="333333"/>
        </w:rPr>
        <w:t>in</w:t>
      </w:r>
      <w:r>
        <w:rPr>
          <w:rStyle w:val="HTML"/>
          <w:color w:val="444444"/>
        </w:rPr>
        <w:t xml:space="preserve"> range(</w:t>
      </w:r>
      <w:r>
        <w:rPr>
          <w:rStyle w:val="number"/>
          <w:color w:val="009999"/>
        </w:rPr>
        <w:t>1</w:t>
      </w:r>
      <w:r>
        <w:rPr>
          <w:rStyle w:val="HTML"/>
          <w:color w:val="444444"/>
        </w:rPr>
        <w:t xml:space="preserve">, </w:t>
      </w:r>
      <w:r>
        <w:rPr>
          <w:rStyle w:val="number"/>
          <w:color w:val="009999"/>
        </w:rPr>
        <w:t>4</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fs.append(f(i)) </w:t>
      </w:r>
      <w:r>
        <w:rPr>
          <w:rStyle w:val="comment"/>
          <w:i/>
          <w:iCs/>
          <w:color w:val="999988"/>
        </w:rPr>
        <w:t># f(i)立刻被执行，因此i的当前值被传入f()</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fs</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再看看结果：</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f1, f2, f3 = count()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f1()</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f2()</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f3()</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9</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缺点是代码较长，可利用</w:t>
      </w:r>
      <w:r>
        <w:rPr>
          <w:rFonts w:ascii="Helvetica" w:hAnsi="Helvetica" w:cs="Helvetica"/>
          <w:color w:val="666666"/>
          <w:sz w:val="21"/>
          <w:szCs w:val="21"/>
        </w:rPr>
        <w:t>lambda</w:t>
      </w:r>
      <w:r>
        <w:rPr>
          <w:rFonts w:ascii="Helvetica" w:hAnsi="Helvetica" w:cs="Helvetica"/>
          <w:color w:val="666666"/>
          <w:sz w:val="21"/>
          <w:szCs w:val="21"/>
        </w:rPr>
        <w:t>函数缩短代码。</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一个函数可以返回一个计算结果，也可以返回一个函数。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返回一个函数时，牢记该函数并未执行，返回函数中不要引用任何可能会变化的变量。</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C90E35" w:rsidRDefault="00B34CFD" w:rsidP="00C90E35">
      <w:pPr>
        <w:pStyle w:val="a3"/>
        <w:shd w:val="clear" w:color="auto" w:fill="FFFFFF"/>
        <w:spacing w:before="225" w:beforeAutospacing="0" w:after="225" w:afterAutospacing="0"/>
        <w:rPr>
          <w:rFonts w:ascii="Helvetica" w:hAnsi="Helvetica" w:cs="Helvetica"/>
          <w:color w:val="666666"/>
          <w:sz w:val="21"/>
          <w:szCs w:val="21"/>
        </w:rPr>
      </w:pPr>
      <w:hyperlink r:id="rId99" w:tgtFrame="_blank" w:history="1">
        <w:r w:rsidR="00C90E35">
          <w:rPr>
            <w:rStyle w:val="a4"/>
            <w:rFonts w:ascii="Helvetica" w:hAnsi="Helvetica" w:cs="Helvetica"/>
            <w:color w:val="0593D3"/>
            <w:sz w:val="21"/>
            <w:szCs w:val="21"/>
          </w:rPr>
          <w:t>return_func.py</w:t>
        </w:r>
      </w:hyperlink>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匿名函数</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93753</w:t>
      </w:r>
    </w:p>
    <w:p w:rsidR="00C90E35" w:rsidRDefault="00B34CFD" w:rsidP="00C90E35">
      <w:pPr>
        <w:spacing w:before="225" w:after="225"/>
        <w:rPr>
          <w:rFonts w:ascii="宋体" w:hAnsi="宋体" w:cs="宋体"/>
          <w:sz w:val="24"/>
          <w:szCs w:val="24"/>
        </w:rPr>
      </w:pPr>
      <w:r>
        <w:pict>
          <v:rect id="_x0000_i1092"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当我们在传入函数时，有些时候，不需要显式地定义函数，直接传入匿名函数更方便。</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中，对匿名函数提供了有限支持。还是以</w:t>
      </w:r>
      <w:r>
        <w:rPr>
          <w:rStyle w:val="HTML"/>
          <w:rFonts w:ascii="Consolas" w:hAnsi="Consolas"/>
          <w:color w:val="DD0055"/>
          <w:sz w:val="18"/>
          <w:szCs w:val="18"/>
          <w:bdr w:val="single" w:sz="6" w:space="0" w:color="DDDDDD" w:frame="1"/>
          <w:shd w:val="clear" w:color="auto" w:fill="FAFAFA"/>
        </w:rPr>
        <w:t>map()</w:t>
      </w:r>
      <w:r>
        <w:rPr>
          <w:rFonts w:ascii="Helvetica" w:hAnsi="Helvetica" w:cs="Helvetica"/>
          <w:color w:val="666666"/>
          <w:sz w:val="21"/>
          <w:szCs w:val="21"/>
        </w:rPr>
        <w:t>函数为例，计算</w:t>
      </w:r>
      <w:r>
        <w:rPr>
          <w:rFonts w:ascii="Helvetica" w:hAnsi="Helvetica" w:cs="Helvetica"/>
          <w:color w:val="666666"/>
          <w:sz w:val="21"/>
          <w:szCs w:val="21"/>
        </w:rPr>
        <w:t>f(x)=x</w:t>
      </w:r>
      <w:r>
        <w:rPr>
          <w:rFonts w:ascii="Helvetica" w:hAnsi="Helvetica" w:cs="Helvetica"/>
          <w:color w:val="666666"/>
          <w:sz w:val="16"/>
          <w:szCs w:val="16"/>
          <w:vertAlign w:val="superscript"/>
        </w:rPr>
        <w:t>2</w:t>
      </w:r>
      <w:r>
        <w:rPr>
          <w:rFonts w:ascii="Helvetica" w:hAnsi="Helvetica" w:cs="Helvetica"/>
          <w:color w:val="666666"/>
          <w:sz w:val="21"/>
          <w:szCs w:val="21"/>
        </w:rPr>
        <w:t>时，除了定义一个</w:t>
      </w:r>
      <w:r>
        <w:rPr>
          <w:rStyle w:val="HTML"/>
          <w:rFonts w:ascii="Consolas" w:hAnsi="Consolas"/>
          <w:color w:val="DD0055"/>
          <w:sz w:val="18"/>
          <w:szCs w:val="18"/>
          <w:bdr w:val="single" w:sz="6" w:space="0" w:color="DDDDDD" w:frame="1"/>
          <w:shd w:val="clear" w:color="auto" w:fill="FAFAFA"/>
        </w:rPr>
        <w:t>f(x)</w:t>
      </w:r>
      <w:r>
        <w:rPr>
          <w:rFonts w:ascii="Helvetica" w:hAnsi="Helvetica" w:cs="Helvetica"/>
          <w:color w:val="666666"/>
          <w:sz w:val="21"/>
          <w:szCs w:val="21"/>
        </w:rPr>
        <w:t>的函数外，还可以直接传入匿名函数：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list</w:t>
      </w:r>
      <w:r>
        <w:rPr>
          <w:rStyle w:val="HTML"/>
          <w:color w:val="444444"/>
        </w:rPr>
        <w:t>(</w:t>
      </w:r>
      <w:r>
        <w:rPr>
          <w:rStyle w:val="tag"/>
          <w:color w:val="000080"/>
        </w:rPr>
        <w:t>map</w:t>
      </w:r>
      <w:r>
        <w:rPr>
          <w:rStyle w:val="HTML"/>
          <w:color w:val="444444"/>
        </w:rPr>
        <w:t>(</w:t>
      </w:r>
      <w:r>
        <w:rPr>
          <w:rStyle w:val="tag"/>
          <w:color w:val="000080"/>
        </w:rPr>
        <w:t>lambda</w:t>
      </w:r>
      <w:r>
        <w:rPr>
          <w:rStyle w:val="HTML"/>
          <w:color w:val="444444"/>
        </w:rPr>
        <w:t xml:space="preserve"> </w:t>
      </w:r>
      <w:r>
        <w:rPr>
          <w:rStyle w:val="tag"/>
          <w:color w:val="000080"/>
        </w:rPr>
        <w:t>x</w:t>
      </w:r>
      <w:r>
        <w:rPr>
          <w:rStyle w:val="HTML"/>
          <w:color w:val="444444"/>
        </w:rPr>
        <w:t xml:space="preserve">: </w:t>
      </w:r>
      <w:r>
        <w:rPr>
          <w:rStyle w:val="tag"/>
          <w:color w:val="000080"/>
        </w:rPr>
        <w:t>x</w:t>
      </w:r>
      <w:r>
        <w:rPr>
          <w:rStyle w:val="HTML"/>
          <w:color w:val="444444"/>
        </w:rPr>
        <w:t xml:space="preserve"> * </w:t>
      </w:r>
      <w:r>
        <w:rPr>
          <w:rStyle w:val="tag"/>
          <w:color w:val="000080"/>
        </w:rPr>
        <w:t>x</w:t>
      </w:r>
      <w:r>
        <w:rPr>
          <w:rStyle w:val="HTML"/>
          <w:color w:val="444444"/>
        </w:rPr>
        <w:t xml:space="preserve">, </w:t>
      </w:r>
      <w:r>
        <w:rPr>
          <w:rStyle w:val="attrselector"/>
          <w:color w:val="444444"/>
        </w:rPr>
        <w:t>[1, 2, 3, 4, 5, 6, 7, 8, 9]</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[1, 4, 9, 16, 25, 36, 49, 64, 81]</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通过对比可以看出，匿名函数</w:t>
      </w:r>
      <w:r>
        <w:rPr>
          <w:rStyle w:val="HTML"/>
          <w:rFonts w:ascii="Consolas" w:hAnsi="Consolas"/>
          <w:color w:val="DD0055"/>
          <w:sz w:val="18"/>
          <w:szCs w:val="18"/>
          <w:bdr w:val="single" w:sz="6" w:space="0" w:color="DDDDDD" w:frame="1"/>
          <w:shd w:val="clear" w:color="auto" w:fill="FAFAFA"/>
        </w:rPr>
        <w:t>lambda x: x * x</w:t>
      </w:r>
      <w:r>
        <w:rPr>
          <w:rFonts w:ascii="Helvetica" w:hAnsi="Helvetica" w:cs="Helvetica"/>
          <w:color w:val="666666"/>
          <w:sz w:val="21"/>
          <w:szCs w:val="21"/>
        </w:rPr>
        <w:t>实际上就是：</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f</w:t>
      </w:r>
      <w:r>
        <w:rPr>
          <w:rStyle w:val="params"/>
          <w:color w:val="444444"/>
        </w:rPr>
        <w:t>(x)</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x * x</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关键字</w:t>
      </w:r>
      <w:r>
        <w:rPr>
          <w:rStyle w:val="HTML"/>
          <w:rFonts w:ascii="Consolas" w:hAnsi="Consolas"/>
          <w:color w:val="DD0055"/>
          <w:sz w:val="18"/>
          <w:szCs w:val="18"/>
          <w:bdr w:val="single" w:sz="6" w:space="0" w:color="DDDDDD" w:frame="1"/>
          <w:shd w:val="clear" w:color="auto" w:fill="FAFAFA"/>
        </w:rPr>
        <w:t>lambda</w:t>
      </w:r>
      <w:r>
        <w:rPr>
          <w:rFonts w:ascii="Helvetica" w:hAnsi="Helvetica" w:cs="Helvetica"/>
          <w:color w:val="666666"/>
          <w:sz w:val="21"/>
          <w:szCs w:val="21"/>
        </w:rPr>
        <w:t>表示匿名函数，冒号前面的</w:t>
      </w:r>
      <w:r>
        <w:rPr>
          <w:rStyle w:val="HTML"/>
          <w:rFonts w:ascii="Consolas" w:hAnsi="Consolas"/>
          <w:color w:val="DD0055"/>
          <w:sz w:val="18"/>
          <w:szCs w:val="18"/>
          <w:bdr w:val="single" w:sz="6" w:space="0" w:color="DDDDDD" w:frame="1"/>
          <w:shd w:val="clear" w:color="auto" w:fill="FAFAFA"/>
        </w:rPr>
        <w:t>x</w:t>
      </w:r>
      <w:r>
        <w:rPr>
          <w:rFonts w:ascii="Helvetica" w:hAnsi="Helvetica" w:cs="Helvetica"/>
          <w:color w:val="666666"/>
          <w:sz w:val="21"/>
          <w:szCs w:val="21"/>
        </w:rPr>
        <w:t>表示函数参数。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匿名函数有个限制，就是只能有一个表达式，不用写</w:t>
      </w:r>
      <w:r>
        <w:rPr>
          <w:rStyle w:val="HTML"/>
          <w:rFonts w:ascii="Consolas" w:hAnsi="Consolas"/>
          <w:color w:val="DD0055"/>
          <w:sz w:val="18"/>
          <w:szCs w:val="18"/>
          <w:bdr w:val="single" w:sz="6" w:space="0" w:color="DDDDDD" w:frame="1"/>
          <w:shd w:val="clear" w:color="auto" w:fill="FAFAFA"/>
        </w:rPr>
        <w:t>return</w:t>
      </w:r>
      <w:r>
        <w:rPr>
          <w:rFonts w:ascii="Helvetica" w:hAnsi="Helvetica" w:cs="Helvetica"/>
          <w:color w:val="666666"/>
          <w:sz w:val="21"/>
          <w:szCs w:val="21"/>
        </w:rPr>
        <w:t>，返回值就是该表达式的结果。</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用匿名函数有个好处，因为函数没有名字，不必担心函数名冲突。此外，匿名函数也是一个函数对象，也可以把匿名函数赋值给一个变量，再利用变量来调用该函数：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f = lambda x: x * x</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f</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function"/>
          <w:color w:val="444444"/>
        </w:rPr>
      </w:pPr>
      <w:r>
        <w:rPr>
          <w:rStyle w:val="HTML"/>
          <w:color w:val="444444"/>
        </w:rPr>
        <w:t>&lt;</w:t>
      </w:r>
      <w:r>
        <w:rPr>
          <w:rStyle w:val="keyword"/>
          <w:b/>
          <w:bCs/>
          <w:color w:val="333333"/>
        </w:rPr>
        <w:t>function</w:t>
      </w:r>
      <w:r>
        <w:rPr>
          <w:rStyle w:val="function"/>
          <w:color w:val="444444"/>
        </w:rPr>
        <w:t xml:space="preserve"> &lt;</w:t>
      </w:r>
      <w:r>
        <w:rPr>
          <w:rStyle w:val="1"/>
          <w:color w:val="333333"/>
        </w:rPr>
        <w:t>lambda</w:t>
      </w:r>
      <w:r>
        <w:rPr>
          <w:rStyle w:val="function"/>
          <w:color w:val="444444"/>
        </w:rPr>
        <w:t xml:space="preserve">&gt; </w:t>
      </w:r>
      <w:r>
        <w:rPr>
          <w:rStyle w:val="1"/>
          <w:color w:val="333333"/>
        </w:rPr>
        <w:t>at</w:t>
      </w:r>
      <w:r>
        <w:rPr>
          <w:rStyle w:val="function"/>
          <w:color w:val="444444"/>
        </w:rPr>
        <w:t xml:space="preserve"> 0</w:t>
      </w:r>
      <w:r>
        <w:rPr>
          <w:rStyle w:val="1"/>
          <w:color w:val="333333"/>
        </w:rPr>
        <w:t>x101c6ef28</w:t>
      </w:r>
      <w:r>
        <w:rPr>
          <w:rStyle w:val="function"/>
          <w:color w:val="444444"/>
        </w:rPr>
        <w:t>&gt;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function"/>
          <w:color w:val="444444"/>
        </w:rPr>
      </w:pPr>
      <w:r>
        <w:rPr>
          <w:rStyle w:val="function"/>
          <w:color w:val="444444"/>
        </w:rPr>
        <w:t xml:space="preserve">&gt;&gt;&gt; </w:t>
      </w:r>
      <w:r>
        <w:rPr>
          <w:rStyle w:val="1"/>
          <w:color w:val="333333"/>
        </w:rPr>
        <w:t>f</w:t>
      </w:r>
      <w:r>
        <w:rPr>
          <w:rStyle w:val="params"/>
          <w:color w:val="444444"/>
        </w:rPr>
        <w:t>(5)</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function"/>
          <w:color w:val="444444"/>
        </w:rPr>
      </w:pPr>
      <w:r>
        <w:rPr>
          <w:rStyle w:val="function"/>
          <w:color w:val="444444"/>
        </w:rPr>
        <w:t>25</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同样，也可以把匿名函数作为返回值返回，比如：</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build</w:t>
      </w:r>
      <w:r>
        <w:rPr>
          <w:rStyle w:val="params"/>
          <w:color w:val="444444"/>
        </w:rPr>
        <w:t>(x, y)</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keyword"/>
          <w:b/>
          <w:bCs/>
          <w:color w:val="333333"/>
        </w:rPr>
        <w:t>lambda</w:t>
      </w:r>
      <w:r>
        <w:rPr>
          <w:rStyle w:val="HTML"/>
          <w:color w:val="444444"/>
        </w:rPr>
        <w:t>: x * x + y * y</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对匿名函数的支持有限，只有一些简单的情况下可以使用匿名函数。</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装饰器</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139894</w:t>
      </w:r>
    </w:p>
    <w:p w:rsidR="00C90E35" w:rsidRDefault="00B34CFD" w:rsidP="00C90E35">
      <w:pPr>
        <w:spacing w:before="225" w:after="225"/>
        <w:rPr>
          <w:rFonts w:ascii="宋体" w:hAnsi="宋体" w:cs="宋体"/>
          <w:sz w:val="24"/>
          <w:szCs w:val="24"/>
        </w:rPr>
      </w:pPr>
      <w:r>
        <w:pict>
          <v:rect id="_x0000_i1093"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由于函数也是一个对象，而且函数对象可以被赋值给变量，所以，通过变量也能调用该函数。</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def</w:t>
      </w:r>
      <w:r>
        <w:rPr>
          <w:rStyle w:val="function"/>
          <w:color w:val="444444"/>
        </w:rPr>
        <w:t xml:space="preserve"> </w:t>
      </w:r>
      <w:r>
        <w:rPr>
          <w:rStyle w:val="1"/>
          <w:b/>
          <w:bCs/>
          <w:color w:val="990000"/>
        </w:rPr>
        <w:t>now</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w:t>
      </w:r>
      <w:r>
        <w:rPr>
          <w:rStyle w:val="string"/>
          <w:color w:val="DD1144"/>
        </w:rPr>
        <w:t>'2015-3-25'</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now</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2015</w:t>
      </w:r>
      <w:r>
        <w:rPr>
          <w:rStyle w:val="HTML"/>
          <w:color w:val="444444"/>
        </w:rPr>
        <w:t>-</w:t>
      </w:r>
      <w:r>
        <w:rPr>
          <w:rStyle w:val="number"/>
          <w:color w:val="009999"/>
        </w:rPr>
        <w:t>3</w:t>
      </w:r>
      <w:r>
        <w:rPr>
          <w:rStyle w:val="HTML"/>
          <w:color w:val="444444"/>
        </w:rPr>
        <w:t>-</w:t>
      </w:r>
      <w:r>
        <w:rPr>
          <w:rStyle w:val="number"/>
          <w:color w:val="009999"/>
        </w:rPr>
        <w:t>25</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函数对象有一个</w:t>
      </w:r>
      <w:r>
        <w:rPr>
          <w:rStyle w:val="HTML"/>
          <w:rFonts w:ascii="Consolas" w:hAnsi="Consolas"/>
          <w:color w:val="DD0055"/>
          <w:sz w:val="18"/>
          <w:szCs w:val="18"/>
          <w:bdr w:val="single" w:sz="6" w:space="0" w:color="DDDDDD" w:frame="1"/>
          <w:shd w:val="clear" w:color="auto" w:fill="FAFAFA"/>
        </w:rPr>
        <w:t>__name__</w:t>
      </w:r>
      <w:r>
        <w:rPr>
          <w:rFonts w:ascii="Helvetica" w:hAnsi="Helvetica" w:cs="Helvetica"/>
          <w:color w:val="666666"/>
          <w:sz w:val="21"/>
          <w:szCs w:val="21"/>
        </w:rPr>
        <w:t>属性，可以拿到函数的名字：</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now.__name__</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'now'</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f.__name__</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'now'</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现在，假设我们要增强</w:t>
      </w:r>
      <w:r>
        <w:rPr>
          <w:rStyle w:val="HTML"/>
          <w:rFonts w:ascii="Consolas" w:hAnsi="Consolas"/>
          <w:color w:val="DD0055"/>
          <w:sz w:val="18"/>
          <w:szCs w:val="18"/>
          <w:bdr w:val="single" w:sz="6" w:space="0" w:color="DDDDDD" w:frame="1"/>
          <w:shd w:val="clear" w:color="auto" w:fill="FAFAFA"/>
        </w:rPr>
        <w:t>now()</w:t>
      </w:r>
      <w:r>
        <w:rPr>
          <w:rFonts w:ascii="Helvetica" w:hAnsi="Helvetica" w:cs="Helvetica"/>
          <w:color w:val="666666"/>
          <w:sz w:val="21"/>
          <w:szCs w:val="21"/>
        </w:rPr>
        <w:t>函数的功能，比如，在函数调用前后自动打印日志，但又不希望修改</w:t>
      </w:r>
      <w:r>
        <w:rPr>
          <w:rStyle w:val="HTML"/>
          <w:rFonts w:ascii="Consolas" w:hAnsi="Consolas"/>
          <w:color w:val="DD0055"/>
          <w:sz w:val="18"/>
          <w:szCs w:val="18"/>
          <w:bdr w:val="single" w:sz="6" w:space="0" w:color="DDDDDD" w:frame="1"/>
          <w:shd w:val="clear" w:color="auto" w:fill="FAFAFA"/>
        </w:rPr>
        <w:t>now()</w:t>
      </w:r>
      <w:r>
        <w:rPr>
          <w:rFonts w:ascii="Helvetica" w:hAnsi="Helvetica" w:cs="Helvetica"/>
          <w:color w:val="666666"/>
          <w:sz w:val="21"/>
          <w:szCs w:val="21"/>
        </w:rPr>
        <w:t>函数的定义，这种在代码运行期间动态增加功能的方式，称之为</w:t>
      </w:r>
      <w:r>
        <w:rPr>
          <w:rFonts w:ascii="Helvetica" w:hAnsi="Helvetica" w:cs="Helvetica"/>
          <w:color w:val="666666"/>
          <w:sz w:val="21"/>
          <w:szCs w:val="21"/>
        </w:rPr>
        <w:t>“</w:t>
      </w:r>
      <w:r>
        <w:rPr>
          <w:rFonts w:ascii="Helvetica" w:hAnsi="Helvetica" w:cs="Helvetica"/>
          <w:color w:val="666666"/>
          <w:sz w:val="21"/>
          <w:szCs w:val="21"/>
        </w:rPr>
        <w:t>装饰器</w:t>
      </w:r>
      <w:r>
        <w:rPr>
          <w:rFonts w:ascii="Helvetica" w:hAnsi="Helvetica" w:cs="Helvetica"/>
          <w:color w:val="666666"/>
          <w:sz w:val="21"/>
          <w:szCs w:val="21"/>
        </w:rPr>
        <w:t>”</w:t>
      </w:r>
      <w:r>
        <w:rPr>
          <w:rFonts w:ascii="Helvetica" w:hAnsi="Helvetica" w:cs="Helvetica"/>
          <w:color w:val="666666"/>
          <w:sz w:val="21"/>
          <w:szCs w:val="21"/>
        </w:rPr>
        <w:t>（</w:t>
      </w:r>
      <w:r>
        <w:rPr>
          <w:rFonts w:ascii="Helvetica" w:hAnsi="Helvetica" w:cs="Helvetica"/>
          <w:color w:val="666666"/>
          <w:sz w:val="21"/>
          <w:szCs w:val="21"/>
        </w:rPr>
        <w:t>Decorator</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本质上，</w:t>
      </w:r>
      <w:r>
        <w:rPr>
          <w:rFonts w:ascii="Helvetica" w:hAnsi="Helvetica" w:cs="Helvetica"/>
          <w:color w:val="666666"/>
          <w:sz w:val="21"/>
          <w:szCs w:val="21"/>
        </w:rPr>
        <w:t>decorator</w:t>
      </w:r>
      <w:r>
        <w:rPr>
          <w:rFonts w:ascii="Helvetica" w:hAnsi="Helvetica" w:cs="Helvetica"/>
          <w:color w:val="666666"/>
          <w:sz w:val="21"/>
          <w:szCs w:val="21"/>
        </w:rPr>
        <w:t>就是一个返回函数的高阶函数。所以，我们要定义一个能打印日志的</w:t>
      </w:r>
      <w:r>
        <w:rPr>
          <w:rFonts w:ascii="Helvetica" w:hAnsi="Helvetica" w:cs="Helvetica"/>
          <w:color w:val="666666"/>
          <w:sz w:val="21"/>
          <w:szCs w:val="21"/>
        </w:rPr>
        <w:t>decorator</w:t>
      </w:r>
      <w:r>
        <w:rPr>
          <w:rFonts w:ascii="Helvetica" w:hAnsi="Helvetica" w:cs="Helvetica"/>
          <w:color w:val="666666"/>
          <w:sz w:val="21"/>
          <w:szCs w:val="21"/>
        </w:rPr>
        <w:t>，可以定义如下：</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log</w:t>
      </w:r>
      <w:r>
        <w:rPr>
          <w:rStyle w:val="params"/>
          <w:color w:val="444444"/>
        </w:rPr>
        <w:t>(func)</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wrapper</w:t>
      </w:r>
      <w:r>
        <w:rPr>
          <w:rStyle w:val="params"/>
          <w:color w:val="444444"/>
        </w:rPr>
        <w:t>(*args, **kw)</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'call %s():'</w:t>
      </w:r>
      <w:r>
        <w:rPr>
          <w:rStyle w:val="HTML"/>
          <w:color w:val="444444"/>
        </w:rPr>
        <w:t xml:space="preserve"> % func.__name__)</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func(*args, **kw)</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wrapper</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观察上面的</w:t>
      </w:r>
      <w:r>
        <w:rPr>
          <w:rStyle w:val="HTML"/>
          <w:rFonts w:ascii="Consolas" w:hAnsi="Consolas"/>
          <w:color w:val="DD0055"/>
          <w:sz w:val="18"/>
          <w:szCs w:val="18"/>
          <w:bdr w:val="single" w:sz="6" w:space="0" w:color="DDDDDD" w:frame="1"/>
          <w:shd w:val="clear" w:color="auto" w:fill="FAFAFA"/>
        </w:rPr>
        <w:t>log</w:t>
      </w:r>
      <w:r>
        <w:rPr>
          <w:rFonts w:ascii="Helvetica" w:hAnsi="Helvetica" w:cs="Helvetica"/>
          <w:color w:val="666666"/>
          <w:sz w:val="21"/>
          <w:szCs w:val="21"/>
        </w:rPr>
        <w:t>，因为它是一个</w:t>
      </w:r>
      <w:r>
        <w:rPr>
          <w:rFonts w:ascii="Helvetica" w:hAnsi="Helvetica" w:cs="Helvetica"/>
          <w:color w:val="666666"/>
          <w:sz w:val="21"/>
          <w:szCs w:val="21"/>
        </w:rPr>
        <w:t>decorator</w:t>
      </w:r>
      <w:r>
        <w:rPr>
          <w:rFonts w:ascii="Helvetica" w:hAnsi="Helvetica" w:cs="Helvetica"/>
          <w:color w:val="666666"/>
          <w:sz w:val="21"/>
          <w:szCs w:val="21"/>
        </w:rPr>
        <w:t>，所以接受一个函数作为参数，并返回一个函数。我们要借助</w:t>
      </w:r>
      <w:r>
        <w:rPr>
          <w:rFonts w:ascii="Helvetica" w:hAnsi="Helvetica" w:cs="Helvetica"/>
          <w:color w:val="666666"/>
          <w:sz w:val="21"/>
          <w:szCs w:val="21"/>
        </w:rPr>
        <w:t>Python</w:t>
      </w:r>
      <w:r>
        <w:rPr>
          <w:rFonts w:ascii="Helvetica" w:hAnsi="Helvetica" w:cs="Helvetica"/>
          <w:color w:val="666666"/>
          <w:sz w:val="21"/>
          <w:szCs w:val="21"/>
        </w:rPr>
        <w:t>的</w:t>
      </w:r>
      <w:r>
        <w:rPr>
          <w:rFonts w:ascii="Helvetica" w:hAnsi="Helvetica" w:cs="Helvetica"/>
          <w:color w:val="666666"/>
          <w:sz w:val="21"/>
          <w:szCs w:val="21"/>
        </w:rPr>
        <w:t>@</w:t>
      </w:r>
      <w:r>
        <w:rPr>
          <w:rFonts w:ascii="Helvetica" w:hAnsi="Helvetica" w:cs="Helvetica"/>
          <w:color w:val="666666"/>
          <w:sz w:val="21"/>
          <w:szCs w:val="21"/>
        </w:rPr>
        <w:t>语法，把</w:t>
      </w:r>
      <w:r>
        <w:rPr>
          <w:rFonts w:ascii="Helvetica" w:hAnsi="Helvetica" w:cs="Helvetica"/>
          <w:color w:val="666666"/>
          <w:sz w:val="21"/>
          <w:szCs w:val="21"/>
        </w:rPr>
        <w:t>decorator</w:t>
      </w:r>
      <w:r>
        <w:rPr>
          <w:rFonts w:ascii="Helvetica" w:hAnsi="Helvetica" w:cs="Helvetica"/>
          <w:color w:val="666666"/>
          <w:sz w:val="21"/>
          <w:szCs w:val="21"/>
        </w:rPr>
        <w:t>置于函数的定义处：</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@log</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now</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'2015-3-25'</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调用</w:t>
      </w:r>
      <w:r>
        <w:rPr>
          <w:rStyle w:val="HTML"/>
          <w:rFonts w:ascii="Consolas" w:hAnsi="Consolas"/>
          <w:color w:val="DD0055"/>
          <w:sz w:val="18"/>
          <w:szCs w:val="18"/>
          <w:bdr w:val="single" w:sz="6" w:space="0" w:color="DDDDDD" w:frame="1"/>
          <w:shd w:val="clear" w:color="auto" w:fill="FAFAFA"/>
        </w:rPr>
        <w:t>now()</w:t>
      </w:r>
      <w:r>
        <w:rPr>
          <w:rFonts w:ascii="Helvetica" w:hAnsi="Helvetica" w:cs="Helvetica"/>
          <w:color w:val="666666"/>
          <w:sz w:val="21"/>
          <w:szCs w:val="21"/>
        </w:rPr>
        <w:t>函数，不仅会运行</w:t>
      </w:r>
      <w:r>
        <w:rPr>
          <w:rStyle w:val="HTML"/>
          <w:rFonts w:ascii="Consolas" w:hAnsi="Consolas"/>
          <w:color w:val="DD0055"/>
          <w:sz w:val="18"/>
          <w:szCs w:val="18"/>
          <w:bdr w:val="single" w:sz="6" w:space="0" w:color="DDDDDD" w:frame="1"/>
          <w:shd w:val="clear" w:color="auto" w:fill="FAFAFA"/>
        </w:rPr>
        <w:t>now()</w:t>
      </w:r>
      <w:r>
        <w:rPr>
          <w:rFonts w:ascii="Helvetica" w:hAnsi="Helvetica" w:cs="Helvetica"/>
          <w:color w:val="666666"/>
          <w:sz w:val="21"/>
          <w:szCs w:val="21"/>
        </w:rPr>
        <w:t>函数本身，还会在运行</w:t>
      </w:r>
      <w:r>
        <w:rPr>
          <w:rStyle w:val="HTML"/>
          <w:rFonts w:ascii="Consolas" w:hAnsi="Consolas"/>
          <w:color w:val="DD0055"/>
          <w:sz w:val="18"/>
          <w:szCs w:val="18"/>
          <w:bdr w:val="single" w:sz="6" w:space="0" w:color="DDDDDD" w:frame="1"/>
          <w:shd w:val="clear" w:color="auto" w:fill="FAFAFA"/>
        </w:rPr>
        <w:t>now()</w:t>
      </w:r>
      <w:r>
        <w:rPr>
          <w:rFonts w:ascii="Helvetica" w:hAnsi="Helvetica" w:cs="Helvetica"/>
          <w:color w:val="666666"/>
          <w:sz w:val="21"/>
          <w:szCs w:val="21"/>
        </w:rPr>
        <w:t>函数前打印一行日志：</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now()</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call</w:t>
      </w:r>
      <w:r>
        <w:rPr>
          <w:rStyle w:val="operator"/>
          <w:color w:val="444444"/>
        </w:rPr>
        <w:t xml:space="preserve"> now():</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lastRenderedPageBreak/>
        <w:t>2015</w:t>
      </w:r>
      <w:r>
        <w:rPr>
          <w:rStyle w:val="operator"/>
          <w:color w:val="444444"/>
        </w:rPr>
        <w:t>-</w:t>
      </w:r>
      <w:r>
        <w:rPr>
          <w:rStyle w:val="number"/>
          <w:color w:val="009999"/>
        </w:rPr>
        <w:t>3</w:t>
      </w:r>
      <w:r>
        <w:rPr>
          <w:rStyle w:val="operator"/>
          <w:color w:val="444444"/>
        </w:rPr>
        <w:t>-</w:t>
      </w:r>
      <w:r>
        <w:rPr>
          <w:rStyle w:val="number"/>
          <w:color w:val="009999"/>
        </w:rPr>
        <w:t>25</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w:t>
      </w:r>
      <w:r>
        <w:rPr>
          <w:rStyle w:val="HTML"/>
          <w:rFonts w:ascii="Consolas" w:hAnsi="Consolas"/>
          <w:color w:val="DD0055"/>
          <w:sz w:val="18"/>
          <w:szCs w:val="18"/>
          <w:bdr w:val="single" w:sz="6" w:space="0" w:color="DDDDDD" w:frame="1"/>
          <w:shd w:val="clear" w:color="auto" w:fill="FAFAFA"/>
        </w:rPr>
        <w:t>@log</w:t>
      </w:r>
      <w:r>
        <w:rPr>
          <w:rFonts w:ascii="Helvetica" w:hAnsi="Helvetica" w:cs="Helvetica"/>
          <w:color w:val="666666"/>
          <w:sz w:val="21"/>
          <w:szCs w:val="21"/>
        </w:rPr>
        <w:t>放到</w:t>
      </w:r>
      <w:r>
        <w:rPr>
          <w:rStyle w:val="HTML"/>
          <w:rFonts w:ascii="Consolas" w:hAnsi="Consolas"/>
          <w:color w:val="DD0055"/>
          <w:sz w:val="18"/>
          <w:szCs w:val="18"/>
          <w:bdr w:val="single" w:sz="6" w:space="0" w:color="DDDDDD" w:frame="1"/>
          <w:shd w:val="clear" w:color="auto" w:fill="FAFAFA"/>
        </w:rPr>
        <w:t>now()</w:t>
      </w:r>
      <w:r>
        <w:rPr>
          <w:rFonts w:ascii="Helvetica" w:hAnsi="Helvetica" w:cs="Helvetica"/>
          <w:color w:val="666666"/>
          <w:sz w:val="21"/>
          <w:szCs w:val="21"/>
        </w:rPr>
        <w:t>函数的定义处，相当于执行了语句：</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now = </w:t>
      </w:r>
      <w:r>
        <w:rPr>
          <w:rStyle w:val="value"/>
          <w:color w:val="444444"/>
        </w:rPr>
        <w:t>log(now)</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w:t>
      </w:r>
      <w:r>
        <w:rPr>
          <w:rStyle w:val="HTML"/>
          <w:rFonts w:ascii="Consolas" w:hAnsi="Consolas"/>
          <w:color w:val="DD0055"/>
          <w:sz w:val="18"/>
          <w:szCs w:val="18"/>
          <w:bdr w:val="single" w:sz="6" w:space="0" w:color="DDDDDD" w:frame="1"/>
          <w:shd w:val="clear" w:color="auto" w:fill="FAFAFA"/>
        </w:rPr>
        <w:t>log()</w:t>
      </w:r>
      <w:r>
        <w:rPr>
          <w:rFonts w:ascii="Helvetica" w:hAnsi="Helvetica" w:cs="Helvetica"/>
          <w:color w:val="666666"/>
          <w:sz w:val="21"/>
          <w:szCs w:val="21"/>
        </w:rPr>
        <w:t>是一个</w:t>
      </w:r>
      <w:r>
        <w:rPr>
          <w:rFonts w:ascii="Helvetica" w:hAnsi="Helvetica" w:cs="Helvetica"/>
          <w:color w:val="666666"/>
          <w:sz w:val="21"/>
          <w:szCs w:val="21"/>
        </w:rPr>
        <w:t>decorator</w:t>
      </w:r>
      <w:r>
        <w:rPr>
          <w:rFonts w:ascii="Helvetica" w:hAnsi="Helvetica" w:cs="Helvetica"/>
          <w:color w:val="666666"/>
          <w:sz w:val="21"/>
          <w:szCs w:val="21"/>
        </w:rPr>
        <w:t>，返回一个函数，所以，原来的</w:t>
      </w:r>
      <w:r>
        <w:rPr>
          <w:rStyle w:val="HTML"/>
          <w:rFonts w:ascii="Consolas" w:hAnsi="Consolas"/>
          <w:color w:val="DD0055"/>
          <w:sz w:val="18"/>
          <w:szCs w:val="18"/>
          <w:bdr w:val="single" w:sz="6" w:space="0" w:color="DDDDDD" w:frame="1"/>
          <w:shd w:val="clear" w:color="auto" w:fill="FAFAFA"/>
        </w:rPr>
        <w:t>now()</w:t>
      </w:r>
      <w:r>
        <w:rPr>
          <w:rFonts w:ascii="Helvetica" w:hAnsi="Helvetica" w:cs="Helvetica"/>
          <w:color w:val="666666"/>
          <w:sz w:val="21"/>
          <w:szCs w:val="21"/>
        </w:rPr>
        <w:t>函数仍然存在，只是现在同名的</w:t>
      </w:r>
      <w:r>
        <w:rPr>
          <w:rStyle w:val="HTML"/>
          <w:rFonts w:ascii="Consolas" w:hAnsi="Consolas"/>
          <w:color w:val="DD0055"/>
          <w:sz w:val="18"/>
          <w:szCs w:val="18"/>
          <w:bdr w:val="single" w:sz="6" w:space="0" w:color="DDDDDD" w:frame="1"/>
          <w:shd w:val="clear" w:color="auto" w:fill="FAFAFA"/>
        </w:rPr>
        <w:t>now</w:t>
      </w:r>
      <w:r>
        <w:rPr>
          <w:rFonts w:ascii="Helvetica" w:hAnsi="Helvetica" w:cs="Helvetica"/>
          <w:color w:val="666666"/>
          <w:sz w:val="21"/>
          <w:szCs w:val="21"/>
        </w:rPr>
        <w:t>变量指向了新的函数，于是调用</w:t>
      </w:r>
      <w:r>
        <w:rPr>
          <w:rStyle w:val="HTML"/>
          <w:rFonts w:ascii="Consolas" w:hAnsi="Consolas"/>
          <w:color w:val="DD0055"/>
          <w:sz w:val="18"/>
          <w:szCs w:val="18"/>
          <w:bdr w:val="single" w:sz="6" w:space="0" w:color="DDDDDD" w:frame="1"/>
          <w:shd w:val="clear" w:color="auto" w:fill="FAFAFA"/>
        </w:rPr>
        <w:t>now()</w:t>
      </w:r>
      <w:r>
        <w:rPr>
          <w:rFonts w:ascii="Helvetica" w:hAnsi="Helvetica" w:cs="Helvetica"/>
          <w:color w:val="666666"/>
          <w:sz w:val="21"/>
          <w:szCs w:val="21"/>
        </w:rPr>
        <w:t>将执行新函数，即在</w:t>
      </w:r>
      <w:r>
        <w:rPr>
          <w:rStyle w:val="HTML"/>
          <w:rFonts w:ascii="Consolas" w:hAnsi="Consolas"/>
          <w:color w:val="DD0055"/>
          <w:sz w:val="18"/>
          <w:szCs w:val="18"/>
          <w:bdr w:val="single" w:sz="6" w:space="0" w:color="DDDDDD" w:frame="1"/>
          <w:shd w:val="clear" w:color="auto" w:fill="FAFAFA"/>
        </w:rPr>
        <w:t>log()</w:t>
      </w:r>
      <w:r>
        <w:rPr>
          <w:rFonts w:ascii="Helvetica" w:hAnsi="Helvetica" w:cs="Helvetica"/>
          <w:color w:val="666666"/>
          <w:sz w:val="21"/>
          <w:szCs w:val="21"/>
        </w:rPr>
        <w:t>函数中返回的</w:t>
      </w:r>
      <w:r>
        <w:rPr>
          <w:rStyle w:val="HTML"/>
          <w:rFonts w:ascii="Consolas" w:hAnsi="Consolas"/>
          <w:color w:val="DD0055"/>
          <w:sz w:val="18"/>
          <w:szCs w:val="18"/>
          <w:bdr w:val="single" w:sz="6" w:space="0" w:color="DDDDDD" w:frame="1"/>
          <w:shd w:val="clear" w:color="auto" w:fill="FAFAFA"/>
        </w:rPr>
        <w:t>wrapper()</w:t>
      </w:r>
      <w:r>
        <w:rPr>
          <w:rFonts w:ascii="Helvetica" w:hAnsi="Helvetica" w:cs="Helvetica"/>
          <w:color w:val="666666"/>
          <w:sz w:val="21"/>
          <w:szCs w:val="21"/>
        </w:rPr>
        <w:t>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wrapper()</w:t>
      </w:r>
      <w:r>
        <w:rPr>
          <w:rFonts w:ascii="Helvetica" w:hAnsi="Helvetica" w:cs="Helvetica"/>
          <w:color w:val="666666"/>
          <w:sz w:val="21"/>
          <w:szCs w:val="21"/>
        </w:rPr>
        <w:t>函数的参数定义是</w:t>
      </w:r>
      <w:r>
        <w:rPr>
          <w:rStyle w:val="HTML"/>
          <w:rFonts w:ascii="Consolas" w:hAnsi="Consolas"/>
          <w:color w:val="DD0055"/>
          <w:sz w:val="18"/>
          <w:szCs w:val="18"/>
          <w:bdr w:val="single" w:sz="6" w:space="0" w:color="DDDDDD" w:frame="1"/>
          <w:shd w:val="clear" w:color="auto" w:fill="FAFAFA"/>
        </w:rPr>
        <w:t>(*args, **kw)</w:t>
      </w:r>
      <w:r>
        <w:rPr>
          <w:rFonts w:ascii="Helvetica" w:hAnsi="Helvetica" w:cs="Helvetica"/>
          <w:color w:val="666666"/>
          <w:sz w:val="21"/>
          <w:szCs w:val="21"/>
        </w:rPr>
        <w:t>，因此，</w:t>
      </w:r>
      <w:r>
        <w:rPr>
          <w:rStyle w:val="HTML"/>
          <w:rFonts w:ascii="Consolas" w:hAnsi="Consolas"/>
          <w:color w:val="DD0055"/>
          <w:sz w:val="18"/>
          <w:szCs w:val="18"/>
          <w:bdr w:val="single" w:sz="6" w:space="0" w:color="DDDDDD" w:frame="1"/>
          <w:shd w:val="clear" w:color="auto" w:fill="FAFAFA"/>
        </w:rPr>
        <w:t>wrapper()</w:t>
      </w:r>
      <w:r>
        <w:rPr>
          <w:rFonts w:ascii="Helvetica" w:hAnsi="Helvetica" w:cs="Helvetica"/>
          <w:color w:val="666666"/>
          <w:sz w:val="21"/>
          <w:szCs w:val="21"/>
        </w:rPr>
        <w:t>函数可以接受任意参数的调用。在</w:t>
      </w:r>
      <w:r>
        <w:rPr>
          <w:rStyle w:val="HTML"/>
          <w:rFonts w:ascii="Consolas" w:hAnsi="Consolas"/>
          <w:color w:val="DD0055"/>
          <w:sz w:val="18"/>
          <w:szCs w:val="18"/>
          <w:bdr w:val="single" w:sz="6" w:space="0" w:color="DDDDDD" w:frame="1"/>
          <w:shd w:val="clear" w:color="auto" w:fill="FAFAFA"/>
        </w:rPr>
        <w:t>wrapper()</w:t>
      </w:r>
      <w:r>
        <w:rPr>
          <w:rFonts w:ascii="Helvetica" w:hAnsi="Helvetica" w:cs="Helvetica"/>
          <w:color w:val="666666"/>
          <w:sz w:val="21"/>
          <w:szCs w:val="21"/>
        </w:rPr>
        <w:t>函数内，首先打印日志，再紧接着调用原始函数。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w:t>
      </w:r>
      <w:r>
        <w:rPr>
          <w:rFonts w:ascii="Helvetica" w:hAnsi="Helvetica" w:cs="Helvetica"/>
          <w:color w:val="666666"/>
          <w:sz w:val="21"/>
          <w:szCs w:val="21"/>
        </w:rPr>
        <w:t>decorator</w:t>
      </w:r>
      <w:r>
        <w:rPr>
          <w:rFonts w:ascii="Helvetica" w:hAnsi="Helvetica" w:cs="Helvetica"/>
          <w:color w:val="666666"/>
          <w:sz w:val="21"/>
          <w:szCs w:val="21"/>
        </w:rPr>
        <w:t>本身需要传入参数，那就需要编写一个返回</w:t>
      </w:r>
      <w:r>
        <w:rPr>
          <w:rFonts w:ascii="Helvetica" w:hAnsi="Helvetica" w:cs="Helvetica"/>
          <w:color w:val="666666"/>
          <w:sz w:val="21"/>
          <w:szCs w:val="21"/>
        </w:rPr>
        <w:t>decorator</w:t>
      </w:r>
      <w:r>
        <w:rPr>
          <w:rFonts w:ascii="Helvetica" w:hAnsi="Helvetica" w:cs="Helvetica"/>
          <w:color w:val="666666"/>
          <w:sz w:val="21"/>
          <w:szCs w:val="21"/>
        </w:rPr>
        <w:t>的高阶函数，写出来会更复杂。比如，要自定义</w:t>
      </w:r>
      <w:r>
        <w:rPr>
          <w:rFonts w:ascii="Helvetica" w:hAnsi="Helvetica" w:cs="Helvetica"/>
          <w:color w:val="666666"/>
          <w:sz w:val="21"/>
          <w:szCs w:val="21"/>
        </w:rPr>
        <w:t>log</w:t>
      </w:r>
      <w:r>
        <w:rPr>
          <w:rFonts w:ascii="Helvetica" w:hAnsi="Helvetica" w:cs="Helvetica"/>
          <w:color w:val="666666"/>
          <w:sz w:val="21"/>
          <w:szCs w:val="21"/>
        </w:rPr>
        <w:t>的文本：</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log</w:t>
      </w:r>
      <w:r>
        <w:rPr>
          <w:rStyle w:val="params"/>
          <w:color w:val="444444"/>
        </w:rPr>
        <w:t>(text)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decorator</w:t>
      </w:r>
      <w:r>
        <w:rPr>
          <w:rStyle w:val="params"/>
          <w:color w:val="444444"/>
        </w:rPr>
        <w:t>(func)</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wrapper</w:t>
      </w:r>
      <w:r>
        <w:rPr>
          <w:rStyle w:val="params"/>
          <w:color w:val="444444"/>
        </w:rPr>
        <w:t>(*args, **kw)</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 %s():'</w:t>
      </w:r>
      <w:r>
        <w:rPr>
          <w:rStyle w:val="HTML"/>
          <w:color w:val="444444"/>
        </w:rPr>
        <w:t xml:space="preserve"> % (text, func.__name__))</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func(*args, **kw)</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wrapper</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decorator</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w:t>
      </w:r>
      <w:r>
        <w:rPr>
          <w:rFonts w:ascii="Helvetica" w:hAnsi="Helvetica" w:cs="Helvetica"/>
          <w:color w:val="666666"/>
          <w:sz w:val="21"/>
          <w:szCs w:val="21"/>
        </w:rPr>
        <w:t>3</w:t>
      </w:r>
      <w:r>
        <w:rPr>
          <w:rFonts w:ascii="Helvetica" w:hAnsi="Helvetica" w:cs="Helvetica"/>
          <w:color w:val="666666"/>
          <w:sz w:val="21"/>
          <w:szCs w:val="21"/>
        </w:rPr>
        <w:t>层嵌套的</w:t>
      </w:r>
      <w:r>
        <w:rPr>
          <w:rFonts w:ascii="Helvetica" w:hAnsi="Helvetica" w:cs="Helvetica"/>
          <w:color w:val="666666"/>
          <w:sz w:val="21"/>
          <w:szCs w:val="21"/>
        </w:rPr>
        <w:t>decorator</w:t>
      </w:r>
      <w:r>
        <w:rPr>
          <w:rFonts w:ascii="Helvetica" w:hAnsi="Helvetica" w:cs="Helvetica"/>
          <w:color w:val="666666"/>
          <w:sz w:val="21"/>
          <w:szCs w:val="21"/>
        </w:rPr>
        <w:t>用法如下：</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@log('execute')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now</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'2015-3-25'</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执行结果如下：</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now()</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execute now():</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2015</w:t>
      </w:r>
      <w:r>
        <w:rPr>
          <w:rStyle w:val="HTML"/>
          <w:color w:val="444444"/>
        </w:rPr>
        <w:t>-</w:t>
      </w:r>
      <w:r>
        <w:rPr>
          <w:rStyle w:val="number"/>
          <w:color w:val="009999"/>
        </w:rPr>
        <w:t>3</w:t>
      </w:r>
      <w:r>
        <w:rPr>
          <w:rStyle w:val="HTML"/>
          <w:color w:val="444444"/>
        </w:rPr>
        <w:t>-</w:t>
      </w:r>
      <w:r>
        <w:rPr>
          <w:rStyle w:val="number"/>
          <w:color w:val="009999"/>
        </w:rPr>
        <w:t>25</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和两层嵌套的</w:t>
      </w:r>
      <w:r>
        <w:rPr>
          <w:rFonts w:ascii="Helvetica" w:hAnsi="Helvetica" w:cs="Helvetica"/>
          <w:color w:val="666666"/>
          <w:sz w:val="21"/>
          <w:szCs w:val="21"/>
        </w:rPr>
        <w:t>decorator</w:t>
      </w:r>
      <w:r>
        <w:rPr>
          <w:rFonts w:ascii="Helvetica" w:hAnsi="Helvetica" w:cs="Helvetica"/>
          <w:color w:val="666666"/>
          <w:sz w:val="21"/>
          <w:szCs w:val="21"/>
        </w:rPr>
        <w:t>相比，</w:t>
      </w:r>
      <w:r>
        <w:rPr>
          <w:rFonts w:ascii="Helvetica" w:hAnsi="Helvetica" w:cs="Helvetica"/>
          <w:color w:val="666666"/>
          <w:sz w:val="21"/>
          <w:szCs w:val="21"/>
        </w:rPr>
        <w:t>3</w:t>
      </w:r>
      <w:r>
        <w:rPr>
          <w:rFonts w:ascii="Helvetica" w:hAnsi="Helvetica" w:cs="Helvetica"/>
          <w:color w:val="666666"/>
          <w:sz w:val="21"/>
          <w:szCs w:val="21"/>
        </w:rPr>
        <w:t>层嵌套的效果是这样的：</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now = log(</w:t>
      </w:r>
      <w:r>
        <w:rPr>
          <w:rStyle w:val="string"/>
          <w:color w:val="DD1144"/>
        </w:rPr>
        <w:t>'execute'</w:t>
      </w:r>
      <w:r>
        <w:rPr>
          <w:rStyle w:val="HTML"/>
          <w:color w:val="444444"/>
        </w:rPr>
        <w:t>)(now)</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我们来剖析上面的语句，首先执行</w:t>
      </w:r>
      <w:r>
        <w:rPr>
          <w:rStyle w:val="HTML"/>
          <w:rFonts w:ascii="Consolas" w:hAnsi="Consolas"/>
          <w:color w:val="DD0055"/>
          <w:sz w:val="18"/>
          <w:szCs w:val="18"/>
          <w:bdr w:val="single" w:sz="6" w:space="0" w:color="DDDDDD" w:frame="1"/>
          <w:shd w:val="clear" w:color="auto" w:fill="FAFAFA"/>
        </w:rPr>
        <w:t>log('execute')</w:t>
      </w:r>
      <w:r>
        <w:rPr>
          <w:rFonts w:ascii="Helvetica" w:hAnsi="Helvetica" w:cs="Helvetica"/>
          <w:color w:val="666666"/>
          <w:sz w:val="21"/>
          <w:szCs w:val="21"/>
        </w:rPr>
        <w:t>，返回的是</w:t>
      </w:r>
      <w:r>
        <w:rPr>
          <w:rStyle w:val="HTML"/>
          <w:rFonts w:ascii="Consolas" w:hAnsi="Consolas"/>
          <w:color w:val="DD0055"/>
          <w:sz w:val="18"/>
          <w:szCs w:val="18"/>
          <w:bdr w:val="single" w:sz="6" w:space="0" w:color="DDDDDD" w:frame="1"/>
          <w:shd w:val="clear" w:color="auto" w:fill="FAFAFA"/>
        </w:rPr>
        <w:t>decorator</w:t>
      </w:r>
      <w:r>
        <w:rPr>
          <w:rFonts w:ascii="Helvetica" w:hAnsi="Helvetica" w:cs="Helvetica"/>
          <w:color w:val="666666"/>
          <w:sz w:val="21"/>
          <w:szCs w:val="21"/>
        </w:rPr>
        <w:t>函数，再调用返回的函数，参数是</w:t>
      </w:r>
      <w:r>
        <w:rPr>
          <w:rStyle w:val="HTML"/>
          <w:rFonts w:ascii="Consolas" w:hAnsi="Consolas"/>
          <w:color w:val="DD0055"/>
          <w:sz w:val="18"/>
          <w:szCs w:val="18"/>
          <w:bdr w:val="single" w:sz="6" w:space="0" w:color="DDDDDD" w:frame="1"/>
          <w:shd w:val="clear" w:color="auto" w:fill="FAFAFA"/>
        </w:rPr>
        <w:t>now</w:t>
      </w:r>
      <w:r>
        <w:rPr>
          <w:rFonts w:ascii="Helvetica" w:hAnsi="Helvetica" w:cs="Helvetica"/>
          <w:color w:val="666666"/>
          <w:sz w:val="21"/>
          <w:szCs w:val="21"/>
        </w:rPr>
        <w:t>函数，返回值最终是</w:t>
      </w:r>
      <w:r>
        <w:rPr>
          <w:rStyle w:val="HTML"/>
          <w:rFonts w:ascii="Consolas" w:hAnsi="Consolas"/>
          <w:color w:val="DD0055"/>
          <w:sz w:val="18"/>
          <w:szCs w:val="18"/>
          <w:bdr w:val="single" w:sz="6" w:space="0" w:color="DDDDDD" w:frame="1"/>
          <w:shd w:val="clear" w:color="auto" w:fill="FAFAFA"/>
        </w:rPr>
        <w:t>wrapper</w:t>
      </w:r>
      <w:r>
        <w:rPr>
          <w:rFonts w:ascii="Helvetica" w:hAnsi="Helvetica" w:cs="Helvetica"/>
          <w:color w:val="666666"/>
          <w:sz w:val="21"/>
          <w:szCs w:val="21"/>
        </w:rPr>
        <w:t>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以上两种</w:t>
      </w:r>
      <w:r>
        <w:rPr>
          <w:rFonts w:ascii="Helvetica" w:hAnsi="Helvetica" w:cs="Helvetica"/>
          <w:color w:val="666666"/>
          <w:sz w:val="21"/>
          <w:szCs w:val="21"/>
        </w:rPr>
        <w:t>decorator</w:t>
      </w:r>
      <w:r>
        <w:rPr>
          <w:rFonts w:ascii="Helvetica" w:hAnsi="Helvetica" w:cs="Helvetica"/>
          <w:color w:val="666666"/>
          <w:sz w:val="21"/>
          <w:szCs w:val="21"/>
        </w:rPr>
        <w:t>的定义都没有问题，但还差最后一步。因为我们讲了函数也是对象，它有</w:t>
      </w:r>
      <w:r>
        <w:rPr>
          <w:rStyle w:val="HTML"/>
          <w:rFonts w:ascii="Consolas" w:hAnsi="Consolas"/>
          <w:color w:val="DD0055"/>
          <w:sz w:val="18"/>
          <w:szCs w:val="18"/>
          <w:bdr w:val="single" w:sz="6" w:space="0" w:color="DDDDDD" w:frame="1"/>
          <w:shd w:val="clear" w:color="auto" w:fill="FAFAFA"/>
        </w:rPr>
        <w:t>__name__</w:t>
      </w:r>
      <w:r>
        <w:rPr>
          <w:rFonts w:ascii="Helvetica" w:hAnsi="Helvetica" w:cs="Helvetica"/>
          <w:color w:val="666666"/>
          <w:sz w:val="21"/>
          <w:szCs w:val="21"/>
        </w:rPr>
        <w:t>等属性，但你去看经过</w:t>
      </w:r>
      <w:r>
        <w:rPr>
          <w:rFonts w:ascii="Helvetica" w:hAnsi="Helvetica" w:cs="Helvetica"/>
          <w:color w:val="666666"/>
          <w:sz w:val="21"/>
          <w:szCs w:val="21"/>
        </w:rPr>
        <w:t>decorator</w:t>
      </w:r>
      <w:r>
        <w:rPr>
          <w:rFonts w:ascii="Helvetica" w:hAnsi="Helvetica" w:cs="Helvetica"/>
          <w:color w:val="666666"/>
          <w:sz w:val="21"/>
          <w:szCs w:val="21"/>
        </w:rPr>
        <w:t>装饰之后的函数，它们的</w:t>
      </w:r>
      <w:r>
        <w:rPr>
          <w:rStyle w:val="HTML"/>
          <w:rFonts w:ascii="Consolas" w:hAnsi="Consolas"/>
          <w:color w:val="DD0055"/>
          <w:sz w:val="18"/>
          <w:szCs w:val="18"/>
          <w:bdr w:val="single" w:sz="6" w:space="0" w:color="DDDDDD" w:frame="1"/>
          <w:shd w:val="clear" w:color="auto" w:fill="FAFAFA"/>
        </w:rPr>
        <w:t>__name__</w:t>
      </w:r>
      <w:r>
        <w:rPr>
          <w:rFonts w:ascii="Helvetica" w:hAnsi="Helvetica" w:cs="Helvetica"/>
          <w:color w:val="666666"/>
          <w:sz w:val="21"/>
          <w:szCs w:val="21"/>
        </w:rPr>
        <w:t>已经从原来的</w:t>
      </w:r>
      <w:r>
        <w:rPr>
          <w:rStyle w:val="HTML"/>
          <w:rFonts w:ascii="Consolas" w:hAnsi="Consolas"/>
          <w:color w:val="DD0055"/>
          <w:sz w:val="18"/>
          <w:szCs w:val="18"/>
          <w:bdr w:val="single" w:sz="6" w:space="0" w:color="DDDDDD" w:frame="1"/>
          <w:shd w:val="clear" w:color="auto" w:fill="FAFAFA"/>
        </w:rPr>
        <w:t>'now'</w:t>
      </w:r>
      <w:r>
        <w:rPr>
          <w:rFonts w:ascii="Helvetica" w:hAnsi="Helvetica" w:cs="Helvetica"/>
          <w:color w:val="666666"/>
          <w:sz w:val="21"/>
          <w:szCs w:val="21"/>
        </w:rPr>
        <w:t>变成了</w:t>
      </w:r>
      <w:r>
        <w:rPr>
          <w:rStyle w:val="HTML"/>
          <w:rFonts w:ascii="Consolas" w:hAnsi="Consolas"/>
          <w:color w:val="DD0055"/>
          <w:sz w:val="18"/>
          <w:szCs w:val="18"/>
          <w:bdr w:val="single" w:sz="6" w:space="0" w:color="DDDDDD" w:frame="1"/>
          <w:shd w:val="clear" w:color="auto" w:fill="FAFAFA"/>
        </w:rPr>
        <w:t>'wrapper'</w:t>
      </w:r>
      <w:r>
        <w:rPr>
          <w:rFonts w:ascii="Helvetica" w:hAnsi="Helvetica" w:cs="Helvetica"/>
          <w:color w:val="666666"/>
          <w:sz w:val="21"/>
          <w:szCs w:val="21"/>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now.__name__</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'wrapper'</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因为返回的那个</w:t>
      </w:r>
      <w:r>
        <w:rPr>
          <w:rStyle w:val="HTML"/>
          <w:rFonts w:ascii="Consolas" w:hAnsi="Consolas"/>
          <w:color w:val="DD0055"/>
          <w:sz w:val="18"/>
          <w:szCs w:val="18"/>
          <w:bdr w:val="single" w:sz="6" w:space="0" w:color="DDDDDD" w:frame="1"/>
          <w:shd w:val="clear" w:color="auto" w:fill="FAFAFA"/>
        </w:rPr>
        <w:t>wrapper()</w:t>
      </w:r>
      <w:r>
        <w:rPr>
          <w:rFonts w:ascii="Helvetica" w:hAnsi="Helvetica" w:cs="Helvetica"/>
          <w:color w:val="666666"/>
          <w:sz w:val="21"/>
          <w:szCs w:val="21"/>
        </w:rPr>
        <w:t>函数名字就是</w:t>
      </w:r>
      <w:r>
        <w:rPr>
          <w:rStyle w:val="HTML"/>
          <w:rFonts w:ascii="Consolas" w:hAnsi="Consolas"/>
          <w:color w:val="DD0055"/>
          <w:sz w:val="18"/>
          <w:szCs w:val="18"/>
          <w:bdr w:val="single" w:sz="6" w:space="0" w:color="DDDDDD" w:frame="1"/>
          <w:shd w:val="clear" w:color="auto" w:fill="FAFAFA"/>
        </w:rPr>
        <w:t>'wrapper'</w:t>
      </w:r>
      <w:r>
        <w:rPr>
          <w:rFonts w:ascii="Helvetica" w:hAnsi="Helvetica" w:cs="Helvetica"/>
          <w:color w:val="666666"/>
          <w:sz w:val="21"/>
          <w:szCs w:val="21"/>
        </w:rPr>
        <w:t>，所以，需要把原始函数的</w:t>
      </w:r>
      <w:r>
        <w:rPr>
          <w:rStyle w:val="HTML"/>
          <w:rFonts w:ascii="Consolas" w:hAnsi="Consolas"/>
          <w:color w:val="DD0055"/>
          <w:sz w:val="18"/>
          <w:szCs w:val="18"/>
          <w:bdr w:val="single" w:sz="6" w:space="0" w:color="DDDDDD" w:frame="1"/>
          <w:shd w:val="clear" w:color="auto" w:fill="FAFAFA"/>
        </w:rPr>
        <w:t>__name__</w:t>
      </w:r>
      <w:r>
        <w:rPr>
          <w:rFonts w:ascii="Helvetica" w:hAnsi="Helvetica" w:cs="Helvetica"/>
          <w:color w:val="666666"/>
          <w:sz w:val="21"/>
          <w:szCs w:val="21"/>
        </w:rPr>
        <w:t>等属性复制到</w:t>
      </w:r>
      <w:r>
        <w:rPr>
          <w:rStyle w:val="HTML"/>
          <w:rFonts w:ascii="Consolas" w:hAnsi="Consolas"/>
          <w:color w:val="DD0055"/>
          <w:sz w:val="18"/>
          <w:szCs w:val="18"/>
          <w:bdr w:val="single" w:sz="6" w:space="0" w:color="DDDDDD" w:frame="1"/>
          <w:shd w:val="clear" w:color="auto" w:fill="FAFAFA"/>
        </w:rPr>
        <w:t>wrapper()</w:t>
      </w:r>
      <w:r>
        <w:rPr>
          <w:rFonts w:ascii="Helvetica" w:hAnsi="Helvetica" w:cs="Helvetica"/>
          <w:color w:val="666666"/>
          <w:sz w:val="21"/>
          <w:szCs w:val="21"/>
        </w:rPr>
        <w:t>函数中，否则，有些依赖函数签名的代码执行就会出错。</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不需要编写</w:t>
      </w:r>
      <w:r>
        <w:rPr>
          <w:rStyle w:val="HTML"/>
          <w:rFonts w:ascii="Consolas" w:hAnsi="Consolas"/>
          <w:color w:val="DD0055"/>
          <w:sz w:val="18"/>
          <w:szCs w:val="18"/>
          <w:bdr w:val="single" w:sz="6" w:space="0" w:color="DDDDDD" w:frame="1"/>
          <w:shd w:val="clear" w:color="auto" w:fill="FAFAFA"/>
        </w:rPr>
        <w:t>wrapper.__name__ = func.__name__</w:t>
      </w:r>
      <w:r>
        <w:rPr>
          <w:rFonts w:ascii="Helvetica" w:hAnsi="Helvetica" w:cs="Helvetica"/>
          <w:color w:val="666666"/>
          <w:sz w:val="21"/>
          <w:szCs w:val="21"/>
        </w:rPr>
        <w:t>这样的代码，</w:t>
      </w:r>
      <w:r>
        <w:rPr>
          <w:rFonts w:ascii="Helvetica" w:hAnsi="Helvetica" w:cs="Helvetica"/>
          <w:color w:val="666666"/>
          <w:sz w:val="21"/>
          <w:szCs w:val="21"/>
        </w:rPr>
        <w:t>Python</w:t>
      </w:r>
      <w:r>
        <w:rPr>
          <w:rFonts w:ascii="Helvetica" w:hAnsi="Helvetica" w:cs="Helvetica"/>
          <w:color w:val="666666"/>
          <w:sz w:val="21"/>
          <w:szCs w:val="21"/>
        </w:rPr>
        <w:t>内置的</w:t>
      </w:r>
      <w:r>
        <w:rPr>
          <w:rStyle w:val="HTML"/>
          <w:rFonts w:ascii="Consolas" w:hAnsi="Consolas"/>
          <w:color w:val="DD0055"/>
          <w:sz w:val="18"/>
          <w:szCs w:val="18"/>
          <w:bdr w:val="single" w:sz="6" w:space="0" w:color="DDDDDD" w:frame="1"/>
          <w:shd w:val="clear" w:color="auto" w:fill="FAFAFA"/>
        </w:rPr>
        <w:t>functools.wraps</w:t>
      </w:r>
      <w:r>
        <w:rPr>
          <w:rFonts w:ascii="Helvetica" w:hAnsi="Helvetica" w:cs="Helvetica"/>
          <w:color w:val="666666"/>
          <w:sz w:val="21"/>
          <w:szCs w:val="21"/>
        </w:rPr>
        <w:t>就是干这个事的，所以，一个完整的</w:t>
      </w:r>
      <w:r>
        <w:rPr>
          <w:rFonts w:ascii="Helvetica" w:hAnsi="Helvetica" w:cs="Helvetica"/>
          <w:color w:val="666666"/>
          <w:sz w:val="21"/>
          <w:szCs w:val="21"/>
        </w:rPr>
        <w:t>decorator</w:t>
      </w:r>
      <w:r>
        <w:rPr>
          <w:rFonts w:ascii="Helvetica" w:hAnsi="Helvetica" w:cs="Helvetica"/>
          <w:color w:val="666666"/>
          <w:sz w:val="21"/>
          <w:szCs w:val="21"/>
        </w:rPr>
        <w:t>的写法如下：</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functools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log</w:t>
      </w:r>
      <w:r>
        <w:rPr>
          <w:rStyle w:val="params"/>
          <w:color w:val="444444"/>
        </w:rPr>
        <w:t>(func)</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decorator"/>
          <w:color w:val="444444"/>
        </w:rPr>
        <w:t>@functools.wraps(func)</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wrapper</w:t>
      </w:r>
      <w:r>
        <w:rPr>
          <w:rStyle w:val="params"/>
          <w:color w:val="444444"/>
        </w:rPr>
        <w:t>(*args, **kw)</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'call %s():'</w:t>
      </w:r>
      <w:r>
        <w:rPr>
          <w:rStyle w:val="HTML"/>
          <w:color w:val="444444"/>
        </w:rPr>
        <w:t xml:space="preserve"> % func.__name__)</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func(*args, **kw)</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wrapper</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或者针对带参数的</w:t>
      </w:r>
      <w:r>
        <w:rPr>
          <w:rFonts w:ascii="Helvetica" w:hAnsi="Helvetica" w:cs="Helvetica"/>
          <w:color w:val="666666"/>
          <w:sz w:val="21"/>
          <w:szCs w:val="21"/>
        </w:rPr>
        <w:t>decorator</w:t>
      </w:r>
      <w:r>
        <w:rPr>
          <w:rFonts w:ascii="Helvetica" w:hAnsi="Helvetica" w:cs="Helvetica"/>
          <w:color w:val="666666"/>
          <w:sz w:val="21"/>
          <w:szCs w:val="21"/>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functools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def</w:t>
      </w:r>
      <w:r>
        <w:rPr>
          <w:rStyle w:val="function"/>
          <w:color w:val="444444"/>
        </w:rPr>
        <w:t xml:space="preserve"> </w:t>
      </w:r>
      <w:r>
        <w:rPr>
          <w:rStyle w:val="1"/>
          <w:b/>
          <w:bCs/>
          <w:color w:val="990000"/>
        </w:rPr>
        <w:t>log</w:t>
      </w:r>
      <w:r>
        <w:rPr>
          <w:rStyle w:val="params"/>
          <w:color w:val="444444"/>
        </w:rPr>
        <w:t>(text)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decorator</w:t>
      </w:r>
      <w:r>
        <w:rPr>
          <w:rStyle w:val="params"/>
          <w:color w:val="444444"/>
        </w:rPr>
        <w:t>(func)</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decorator"/>
          <w:color w:val="444444"/>
        </w:rPr>
        <w:t>@functools.wraps(func)</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wrapper</w:t>
      </w:r>
      <w:r>
        <w:rPr>
          <w:rStyle w:val="params"/>
          <w:color w:val="444444"/>
        </w:rPr>
        <w:t>(*args, **kw)</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 %s():'</w:t>
      </w:r>
      <w:r>
        <w:rPr>
          <w:rStyle w:val="HTML"/>
          <w:color w:val="444444"/>
        </w:rPr>
        <w:t xml:space="preserve"> % (text, func.__name__))</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func(*args, **kw)</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wrapper</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decorator</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import functools</w:t>
      </w:r>
      <w:r>
        <w:rPr>
          <w:rFonts w:ascii="Helvetica" w:hAnsi="Helvetica" w:cs="Helvetica"/>
          <w:color w:val="666666"/>
          <w:sz w:val="21"/>
          <w:szCs w:val="21"/>
        </w:rPr>
        <w:t>是导入</w:t>
      </w:r>
      <w:r>
        <w:rPr>
          <w:rStyle w:val="HTML"/>
          <w:rFonts w:ascii="Consolas" w:hAnsi="Consolas"/>
          <w:color w:val="DD0055"/>
          <w:sz w:val="18"/>
          <w:szCs w:val="18"/>
          <w:bdr w:val="single" w:sz="6" w:space="0" w:color="DDDDDD" w:frame="1"/>
          <w:shd w:val="clear" w:color="auto" w:fill="FAFAFA"/>
        </w:rPr>
        <w:t>functools</w:t>
      </w:r>
      <w:r>
        <w:rPr>
          <w:rFonts w:ascii="Helvetica" w:hAnsi="Helvetica" w:cs="Helvetica"/>
          <w:color w:val="666666"/>
          <w:sz w:val="21"/>
          <w:szCs w:val="21"/>
        </w:rPr>
        <w:t>模块。模块的概念稍候讲解。现在，只需记住在定义</w:t>
      </w:r>
      <w:r>
        <w:rPr>
          <w:rStyle w:val="HTML"/>
          <w:rFonts w:ascii="Consolas" w:hAnsi="Consolas"/>
          <w:color w:val="DD0055"/>
          <w:sz w:val="18"/>
          <w:szCs w:val="18"/>
          <w:bdr w:val="single" w:sz="6" w:space="0" w:color="DDDDDD" w:frame="1"/>
          <w:shd w:val="clear" w:color="auto" w:fill="FAFAFA"/>
        </w:rPr>
        <w:t>wrapper()</w:t>
      </w:r>
      <w:r>
        <w:rPr>
          <w:rFonts w:ascii="Helvetica" w:hAnsi="Helvetica" w:cs="Helvetica"/>
          <w:color w:val="666666"/>
          <w:sz w:val="21"/>
          <w:szCs w:val="21"/>
        </w:rPr>
        <w:t>的前面加上</w:t>
      </w:r>
      <w:r>
        <w:rPr>
          <w:rStyle w:val="HTML"/>
          <w:rFonts w:ascii="Consolas" w:hAnsi="Consolas"/>
          <w:color w:val="DD0055"/>
          <w:sz w:val="18"/>
          <w:szCs w:val="18"/>
          <w:bdr w:val="single" w:sz="6" w:space="0" w:color="DDDDDD" w:frame="1"/>
          <w:shd w:val="clear" w:color="auto" w:fill="FAFAFA"/>
        </w:rPr>
        <w:t>@functools.wraps(func)</w:t>
      </w:r>
      <w:r>
        <w:rPr>
          <w:rFonts w:ascii="Helvetica" w:hAnsi="Helvetica" w:cs="Helvetica"/>
          <w:color w:val="666666"/>
          <w:sz w:val="21"/>
          <w:szCs w:val="21"/>
        </w:rPr>
        <w:t>即可。</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在面向对象（</w:t>
      </w:r>
      <w:r>
        <w:rPr>
          <w:rFonts w:ascii="Helvetica" w:hAnsi="Helvetica" w:cs="Helvetica"/>
          <w:color w:val="666666"/>
          <w:sz w:val="21"/>
          <w:szCs w:val="21"/>
        </w:rPr>
        <w:t>OOP</w:t>
      </w:r>
      <w:r>
        <w:rPr>
          <w:rFonts w:ascii="Helvetica" w:hAnsi="Helvetica" w:cs="Helvetica"/>
          <w:color w:val="666666"/>
          <w:sz w:val="21"/>
          <w:szCs w:val="21"/>
        </w:rPr>
        <w:t>）的设计模式中，</w:t>
      </w:r>
      <w:r>
        <w:rPr>
          <w:rFonts w:ascii="Helvetica" w:hAnsi="Helvetica" w:cs="Helvetica"/>
          <w:color w:val="666666"/>
          <w:sz w:val="21"/>
          <w:szCs w:val="21"/>
        </w:rPr>
        <w:t>decorator</w:t>
      </w:r>
      <w:r>
        <w:rPr>
          <w:rFonts w:ascii="Helvetica" w:hAnsi="Helvetica" w:cs="Helvetica"/>
          <w:color w:val="666666"/>
          <w:sz w:val="21"/>
          <w:szCs w:val="21"/>
        </w:rPr>
        <w:t>被称为装饰模式。</w:t>
      </w:r>
      <w:r>
        <w:rPr>
          <w:rFonts w:ascii="Helvetica" w:hAnsi="Helvetica" w:cs="Helvetica"/>
          <w:color w:val="666666"/>
          <w:sz w:val="21"/>
          <w:szCs w:val="21"/>
        </w:rPr>
        <w:t>OOP</w:t>
      </w:r>
      <w:r>
        <w:rPr>
          <w:rFonts w:ascii="Helvetica" w:hAnsi="Helvetica" w:cs="Helvetica"/>
          <w:color w:val="666666"/>
          <w:sz w:val="21"/>
          <w:szCs w:val="21"/>
        </w:rPr>
        <w:t>的装饰模式需要通过继承和组合来实现，而</w:t>
      </w:r>
      <w:r>
        <w:rPr>
          <w:rFonts w:ascii="Helvetica" w:hAnsi="Helvetica" w:cs="Helvetica"/>
          <w:color w:val="666666"/>
          <w:sz w:val="21"/>
          <w:szCs w:val="21"/>
        </w:rPr>
        <w:t>Python</w:t>
      </w:r>
      <w:r>
        <w:rPr>
          <w:rFonts w:ascii="Helvetica" w:hAnsi="Helvetica" w:cs="Helvetica"/>
          <w:color w:val="666666"/>
          <w:sz w:val="21"/>
          <w:szCs w:val="21"/>
        </w:rPr>
        <w:t>除了能支持</w:t>
      </w:r>
      <w:r>
        <w:rPr>
          <w:rFonts w:ascii="Helvetica" w:hAnsi="Helvetica" w:cs="Helvetica"/>
          <w:color w:val="666666"/>
          <w:sz w:val="21"/>
          <w:szCs w:val="21"/>
        </w:rPr>
        <w:t>OOP</w:t>
      </w:r>
      <w:r>
        <w:rPr>
          <w:rFonts w:ascii="Helvetica" w:hAnsi="Helvetica" w:cs="Helvetica"/>
          <w:color w:val="666666"/>
          <w:sz w:val="21"/>
          <w:szCs w:val="21"/>
        </w:rPr>
        <w:t>的</w:t>
      </w:r>
      <w:r>
        <w:rPr>
          <w:rFonts w:ascii="Helvetica" w:hAnsi="Helvetica" w:cs="Helvetica"/>
          <w:color w:val="666666"/>
          <w:sz w:val="21"/>
          <w:szCs w:val="21"/>
        </w:rPr>
        <w:t>decorator</w:t>
      </w:r>
      <w:r>
        <w:rPr>
          <w:rFonts w:ascii="Helvetica" w:hAnsi="Helvetica" w:cs="Helvetica"/>
          <w:color w:val="666666"/>
          <w:sz w:val="21"/>
          <w:szCs w:val="21"/>
        </w:rPr>
        <w:t>外，直接从语法层次支持</w:t>
      </w:r>
      <w:r>
        <w:rPr>
          <w:rFonts w:ascii="Helvetica" w:hAnsi="Helvetica" w:cs="Helvetica"/>
          <w:color w:val="666666"/>
          <w:sz w:val="21"/>
          <w:szCs w:val="21"/>
        </w:rPr>
        <w:t>decorator</w:t>
      </w:r>
      <w:r>
        <w:rPr>
          <w:rFonts w:ascii="Helvetica" w:hAnsi="Helvetica" w:cs="Helvetica"/>
          <w:color w:val="666666"/>
          <w:sz w:val="21"/>
          <w:szCs w:val="21"/>
        </w:rPr>
        <w:t>。</w:t>
      </w:r>
      <w:r>
        <w:rPr>
          <w:rFonts w:ascii="Helvetica" w:hAnsi="Helvetica" w:cs="Helvetica"/>
          <w:color w:val="666666"/>
          <w:sz w:val="21"/>
          <w:szCs w:val="21"/>
        </w:rPr>
        <w:t>Python</w:t>
      </w:r>
      <w:r>
        <w:rPr>
          <w:rFonts w:ascii="Helvetica" w:hAnsi="Helvetica" w:cs="Helvetica"/>
          <w:color w:val="666666"/>
          <w:sz w:val="21"/>
          <w:szCs w:val="21"/>
        </w:rPr>
        <w:t>的</w:t>
      </w:r>
      <w:r>
        <w:rPr>
          <w:rFonts w:ascii="Helvetica" w:hAnsi="Helvetica" w:cs="Helvetica"/>
          <w:color w:val="666666"/>
          <w:sz w:val="21"/>
          <w:szCs w:val="21"/>
        </w:rPr>
        <w:t>decorator</w:t>
      </w:r>
      <w:r>
        <w:rPr>
          <w:rFonts w:ascii="Helvetica" w:hAnsi="Helvetica" w:cs="Helvetica"/>
          <w:color w:val="666666"/>
          <w:sz w:val="21"/>
          <w:szCs w:val="21"/>
        </w:rPr>
        <w:t>可以用函数实现，也可以用类实现。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decorator</w:t>
      </w:r>
      <w:r>
        <w:rPr>
          <w:rFonts w:ascii="Helvetica" w:hAnsi="Helvetica" w:cs="Helvetica"/>
          <w:color w:val="666666"/>
          <w:sz w:val="21"/>
          <w:szCs w:val="21"/>
        </w:rPr>
        <w:t>可以增强函数的功能，定义起来虽然有点复杂，但使用起来非常灵活和方便。</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请编写一个</w:t>
      </w:r>
      <w:r>
        <w:rPr>
          <w:rFonts w:ascii="Helvetica" w:hAnsi="Helvetica" w:cs="Helvetica"/>
          <w:color w:val="666666"/>
          <w:sz w:val="21"/>
          <w:szCs w:val="21"/>
        </w:rPr>
        <w:t>decorator</w:t>
      </w:r>
      <w:r>
        <w:rPr>
          <w:rFonts w:ascii="Helvetica" w:hAnsi="Helvetica" w:cs="Helvetica"/>
          <w:color w:val="666666"/>
          <w:sz w:val="21"/>
          <w:szCs w:val="21"/>
        </w:rPr>
        <w:t>，能在函数调用的前后打印出</w:t>
      </w:r>
      <w:r>
        <w:rPr>
          <w:rStyle w:val="HTML"/>
          <w:rFonts w:ascii="Consolas" w:hAnsi="Consolas"/>
          <w:color w:val="DD0055"/>
          <w:sz w:val="18"/>
          <w:szCs w:val="18"/>
          <w:bdr w:val="single" w:sz="6" w:space="0" w:color="DDDDDD" w:frame="1"/>
          <w:shd w:val="clear" w:color="auto" w:fill="FAFAFA"/>
        </w:rPr>
        <w:t>'begin call'</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'end call'</w:t>
      </w:r>
      <w:r>
        <w:rPr>
          <w:rFonts w:ascii="Helvetica" w:hAnsi="Helvetica" w:cs="Helvetica"/>
          <w:color w:val="666666"/>
          <w:sz w:val="21"/>
          <w:szCs w:val="21"/>
        </w:rPr>
        <w:t>的日志。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再思考一下能否写出一个</w:t>
      </w:r>
      <w:r>
        <w:rPr>
          <w:rStyle w:val="HTML"/>
          <w:rFonts w:ascii="Consolas" w:hAnsi="Consolas"/>
          <w:color w:val="DD0055"/>
          <w:sz w:val="18"/>
          <w:szCs w:val="18"/>
          <w:bdr w:val="single" w:sz="6" w:space="0" w:color="DDDDDD" w:frame="1"/>
          <w:shd w:val="clear" w:color="auto" w:fill="FAFAFA"/>
        </w:rPr>
        <w:t>@log</w:t>
      </w:r>
      <w:r>
        <w:rPr>
          <w:rFonts w:ascii="Helvetica" w:hAnsi="Helvetica" w:cs="Helvetica"/>
          <w:color w:val="666666"/>
          <w:sz w:val="21"/>
          <w:szCs w:val="21"/>
        </w:rPr>
        <w:t>的</w:t>
      </w:r>
      <w:r>
        <w:rPr>
          <w:rFonts w:ascii="Helvetica" w:hAnsi="Helvetica" w:cs="Helvetica"/>
          <w:color w:val="666666"/>
          <w:sz w:val="21"/>
          <w:szCs w:val="21"/>
        </w:rPr>
        <w:t>decorator</w:t>
      </w:r>
      <w:r>
        <w:rPr>
          <w:rFonts w:ascii="Helvetica" w:hAnsi="Helvetica" w:cs="Helvetica"/>
          <w:color w:val="666666"/>
          <w:sz w:val="21"/>
          <w:szCs w:val="21"/>
        </w:rPr>
        <w:t>，使它既支持：</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@log</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f</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又支持：</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@log('execute')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f</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参考源码</w:t>
      </w:r>
    </w:p>
    <w:p w:rsidR="00C90E35" w:rsidRDefault="00B34CFD" w:rsidP="00C90E35">
      <w:pPr>
        <w:pStyle w:val="a3"/>
        <w:shd w:val="clear" w:color="auto" w:fill="FFFFFF"/>
        <w:spacing w:before="225" w:beforeAutospacing="0" w:after="225" w:afterAutospacing="0"/>
        <w:rPr>
          <w:rFonts w:ascii="Helvetica" w:hAnsi="Helvetica" w:cs="Helvetica"/>
          <w:color w:val="666666"/>
          <w:sz w:val="21"/>
          <w:szCs w:val="21"/>
        </w:rPr>
      </w:pPr>
      <w:hyperlink r:id="rId100" w:tgtFrame="_blank" w:history="1">
        <w:r w:rsidR="00C90E35">
          <w:rPr>
            <w:rStyle w:val="a4"/>
            <w:rFonts w:ascii="Helvetica" w:hAnsi="Helvetica" w:cs="Helvetica"/>
            <w:color w:val="0593D3"/>
            <w:sz w:val="21"/>
            <w:szCs w:val="21"/>
          </w:rPr>
          <w:t>decorator.py</w:t>
        </w:r>
      </w:hyperlink>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偏函数</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88829</w:t>
      </w:r>
    </w:p>
    <w:p w:rsidR="00C90E35" w:rsidRDefault="00B34CFD" w:rsidP="00C90E35">
      <w:pPr>
        <w:spacing w:before="225" w:after="225"/>
        <w:rPr>
          <w:rFonts w:ascii="宋体" w:hAnsi="宋体" w:cs="宋体"/>
          <w:sz w:val="24"/>
          <w:szCs w:val="24"/>
        </w:rPr>
      </w:pPr>
      <w:r>
        <w:pict>
          <v:rect id="_x0000_i1094"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functools</w:t>
      </w:r>
      <w:r>
        <w:rPr>
          <w:rFonts w:ascii="Helvetica" w:hAnsi="Helvetica" w:cs="Helvetica"/>
          <w:color w:val="666666"/>
          <w:sz w:val="21"/>
          <w:szCs w:val="21"/>
        </w:rPr>
        <w:t>模块提供了很多有用的功能，其中一个就是偏函数（</w:t>
      </w:r>
      <w:r>
        <w:rPr>
          <w:rFonts w:ascii="Helvetica" w:hAnsi="Helvetica" w:cs="Helvetica"/>
          <w:color w:val="666666"/>
          <w:sz w:val="21"/>
          <w:szCs w:val="21"/>
        </w:rPr>
        <w:t>Partial function</w:t>
      </w:r>
      <w:r>
        <w:rPr>
          <w:rFonts w:ascii="Helvetica" w:hAnsi="Helvetica" w:cs="Helvetica"/>
          <w:color w:val="666666"/>
          <w:sz w:val="21"/>
          <w:szCs w:val="21"/>
        </w:rPr>
        <w:t>）。要注意，这里的偏函数和数学意义上的偏函数不一样。</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在介绍函数参数的时候，我们讲到，通过设定参数的默认值，可以降低函数调用的难度。而偏函数也可以做到这一点。举例如下：</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int()</w:t>
      </w:r>
      <w:r>
        <w:rPr>
          <w:rFonts w:ascii="Helvetica" w:hAnsi="Helvetica" w:cs="Helvetica"/>
          <w:color w:val="666666"/>
          <w:sz w:val="21"/>
          <w:szCs w:val="21"/>
        </w:rPr>
        <w:t>函数可以把字符串转换为整数，当仅传入字符串时，</w:t>
      </w:r>
      <w:r>
        <w:rPr>
          <w:rStyle w:val="HTML"/>
          <w:rFonts w:ascii="Consolas" w:hAnsi="Consolas"/>
          <w:color w:val="DD0055"/>
          <w:sz w:val="18"/>
          <w:szCs w:val="18"/>
          <w:bdr w:val="single" w:sz="6" w:space="0" w:color="DDDDDD" w:frame="1"/>
          <w:shd w:val="clear" w:color="auto" w:fill="FAFAFA"/>
        </w:rPr>
        <w:t>int()</w:t>
      </w:r>
      <w:r>
        <w:rPr>
          <w:rFonts w:ascii="Helvetica" w:hAnsi="Helvetica" w:cs="Helvetica"/>
          <w:color w:val="666666"/>
          <w:sz w:val="21"/>
          <w:szCs w:val="21"/>
        </w:rPr>
        <w:t>函数默认按十进制转换：</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int</w:t>
      </w:r>
      <w:r>
        <w:rPr>
          <w:rStyle w:val="HTML"/>
          <w:color w:val="444444"/>
        </w:rPr>
        <w:t>(</w:t>
      </w:r>
      <w:r>
        <w:rPr>
          <w:rStyle w:val="string"/>
          <w:color w:val="DD1144"/>
        </w:rPr>
        <w:t>'12345'</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12345</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w:t>
      </w:r>
      <w:r>
        <w:rPr>
          <w:rStyle w:val="HTML"/>
          <w:rFonts w:ascii="Consolas" w:hAnsi="Consolas"/>
          <w:color w:val="DD0055"/>
          <w:sz w:val="18"/>
          <w:szCs w:val="18"/>
          <w:bdr w:val="single" w:sz="6" w:space="0" w:color="DDDDDD" w:frame="1"/>
          <w:shd w:val="clear" w:color="auto" w:fill="FAFAFA"/>
        </w:rPr>
        <w:t>int()</w:t>
      </w:r>
      <w:r>
        <w:rPr>
          <w:rFonts w:ascii="Helvetica" w:hAnsi="Helvetica" w:cs="Helvetica"/>
          <w:color w:val="666666"/>
          <w:sz w:val="21"/>
          <w:szCs w:val="21"/>
        </w:rPr>
        <w:t>函数还提供额外的</w:t>
      </w:r>
      <w:r>
        <w:rPr>
          <w:rStyle w:val="HTML"/>
          <w:rFonts w:ascii="Consolas" w:hAnsi="Consolas"/>
          <w:color w:val="DD0055"/>
          <w:sz w:val="18"/>
          <w:szCs w:val="18"/>
          <w:bdr w:val="single" w:sz="6" w:space="0" w:color="DDDDDD" w:frame="1"/>
          <w:shd w:val="clear" w:color="auto" w:fill="FAFAFA"/>
        </w:rPr>
        <w:t>base</w:t>
      </w:r>
      <w:r>
        <w:rPr>
          <w:rFonts w:ascii="Helvetica" w:hAnsi="Helvetica" w:cs="Helvetica"/>
          <w:color w:val="666666"/>
          <w:sz w:val="21"/>
          <w:szCs w:val="21"/>
        </w:rPr>
        <w:t>参数，默认值为</w:t>
      </w:r>
      <w:r>
        <w:rPr>
          <w:rStyle w:val="HTML"/>
          <w:rFonts w:ascii="Consolas" w:hAnsi="Consolas"/>
          <w:color w:val="DD0055"/>
          <w:sz w:val="18"/>
          <w:szCs w:val="18"/>
          <w:bdr w:val="single" w:sz="6" w:space="0" w:color="DDDDDD" w:frame="1"/>
          <w:shd w:val="clear" w:color="auto" w:fill="FAFAFA"/>
        </w:rPr>
        <w:t>10</w:t>
      </w:r>
      <w:r>
        <w:rPr>
          <w:rFonts w:ascii="Helvetica" w:hAnsi="Helvetica" w:cs="Helvetica"/>
          <w:color w:val="666666"/>
          <w:sz w:val="21"/>
          <w:szCs w:val="21"/>
        </w:rPr>
        <w:t>。如果传入</w:t>
      </w:r>
      <w:r>
        <w:rPr>
          <w:rStyle w:val="HTML"/>
          <w:rFonts w:ascii="Consolas" w:hAnsi="Consolas"/>
          <w:color w:val="DD0055"/>
          <w:sz w:val="18"/>
          <w:szCs w:val="18"/>
          <w:bdr w:val="single" w:sz="6" w:space="0" w:color="DDDDDD" w:frame="1"/>
          <w:shd w:val="clear" w:color="auto" w:fill="FAFAFA"/>
        </w:rPr>
        <w:t>base</w:t>
      </w:r>
      <w:r>
        <w:rPr>
          <w:rFonts w:ascii="Helvetica" w:hAnsi="Helvetica" w:cs="Helvetica"/>
          <w:color w:val="666666"/>
          <w:sz w:val="21"/>
          <w:szCs w:val="21"/>
        </w:rPr>
        <w:t>参数，就可以做</w:t>
      </w:r>
      <w:r>
        <w:rPr>
          <w:rFonts w:ascii="Helvetica" w:hAnsi="Helvetica" w:cs="Helvetica"/>
          <w:color w:val="666666"/>
          <w:sz w:val="21"/>
          <w:szCs w:val="21"/>
        </w:rPr>
        <w:t>N</w:t>
      </w:r>
      <w:r>
        <w:rPr>
          <w:rFonts w:ascii="Helvetica" w:hAnsi="Helvetica" w:cs="Helvetica"/>
          <w:color w:val="666666"/>
          <w:sz w:val="21"/>
          <w:szCs w:val="21"/>
        </w:rPr>
        <w:t>进制的转换：</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int</w:t>
      </w:r>
      <w:r>
        <w:rPr>
          <w:rStyle w:val="HTML"/>
          <w:color w:val="444444"/>
        </w:rPr>
        <w:t>(</w:t>
      </w:r>
      <w:r>
        <w:rPr>
          <w:rStyle w:val="string"/>
          <w:color w:val="DD1144"/>
        </w:rPr>
        <w:t>'12345'</w:t>
      </w:r>
      <w:r>
        <w:rPr>
          <w:rStyle w:val="HTML"/>
          <w:color w:val="444444"/>
        </w:rPr>
        <w:t>, base=</w:t>
      </w:r>
      <w:r>
        <w:rPr>
          <w:rStyle w:val="number"/>
          <w:color w:val="009999"/>
        </w:rPr>
        <w:t>8</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5349</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int</w:t>
      </w:r>
      <w:r>
        <w:rPr>
          <w:rStyle w:val="HTML"/>
          <w:color w:val="444444"/>
        </w:rPr>
        <w:t>(</w:t>
      </w:r>
      <w:r>
        <w:rPr>
          <w:rStyle w:val="string"/>
          <w:color w:val="DD1144"/>
        </w:rPr>
        <w:t>'12345'</w:t>
      </w:r>
      <w:r>
        <w:rPr>
          <w:rStyle w:val="HTML"/>
          <w:color w:val="444444"/>
        </w:rPr>
        <w:t xml:space="preserve">, </w:t>
      </w:r>
      <w:r>
        <w:rPr>
          <w:rStyle w:val="number"/>
          <w:color w:val="009999"/>
        </w:rPr>
        <w:t>16</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74565</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假设要转换大量的二进制字符串，每次都传入</w:t>
      </w:r>
      <w:r>
        <w:rPr>
          <w:rStyle w:val="HTML"/>
          <w:rFonts w:ascii="Consolas" w:hAnsi="Consolas"/>
          <w:color w:val="DD0055"/>
          <w:sz w:val="18"/>
          <w:szCs w:val="18"/>
          <w:bdr w:val="single" w:sz="6" w:space="0" w:color="DDDDDD" w:frame="1"/>
          <w:shd w:val="clear" w:color="auto" w:fill="FAFAFA"/>
        </w:rPr>
        <w:t>int(x, base=2)</w:t>
      </w:r>
      <w:r>
        <w:rPr>
          <w:rFonts w:ascii="Helvetica" w:hAnsi="Helvetica" w:cs="Helvetica"/>
          <w:color w:val="666666"/>
          <w:sz w:val="21"/>
          <w:szCs w:val="21"/>
        </w:rPr>
        <w:t>非常麻烦，于是，我们想到，可以定义一个</w:t>
      </w:r>
      <w:r>
        <w:rPr>
          <w:rStyle w:val="HTML"/>
          <w:rFonts w:ascii="Consolas" w:hAnsi="Consolas"/>
          <w:color w:val="DD0055"/>
          <w:sz w:val="18"/>
          <w:szCs w:val="18"/>
          <w:bdr w:val="single" w:sz="6" w:space="0" w:color="DDDDDD" w:frame="1"/>
          <w:shd w:val="clear" w:color="auto" w:fill="FAFAFA"/>
        </w:rPr>
        <w:t>int2()</w:t>
      </w:r>
      <w:r>
        <w:rPr>
          <w:rFonts w:ascii="Helvetica" w:hAnsi="Helvetica" w:cs="Helvetica"/>
          <w:color w:val="666666"/>
          <w:sz w:val="21"/>
          <w:szCs w:val="21"/>
        </w:rPr>
        <w:t>的函数，默认把</w:t>
      </w:r>
      <w:r>
        <w:rPr>
          <w:rStyle w:val="HTML"/>
          <w:rFonts w:ascii="Consolas" w:hAnsi="Consolas"/>
          <w:color w:val="DD0055"/>
          <w:sz w:val="18"/>
          <w:szCs w:val="18"/>
          <w:bdr w:val="single" w:sz="6" w:space="0" w:color="DDDDDD" w:frame="1"/>
          <w:shd w:val="clear" w:color="auto" w:fill="FAFAFA"/>
        </w:rPr>
        <w:t>base=2</w:t>
      </w:r>
      <w:r>
        <w:rPr>
          <w:rFonts w:ascii="Helvetica" w:hAnsi="Helvetica" w:cs="Helvetica"/>
          <w:color w:val="666666"/>
          <w:sz w:val="21"/>
          <w:szCs w:val="21"/>
        </w:rPr>
        <w:t>传进去：</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int2</w:t>
      </w:r>
      <w:r>
        <w:rPr>
          <w:rStyle w:val="params"/>
          <w:color w:val="444444"/>
        </w:rPr>
        <w:t>(x, base=</w:t>
      </w:r>
      <w:r>
        <w:rPr>
          <w:rStyle w:val="number"/>
          <w:color w:val="009999"/>
        </w:rPr>
        <w:t>2</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int(x, base)</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这样，我们转换二进制就非常方便了：</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int2(</w:t>
      </w:r>
      <w:r>
        <w:rPr>
          <w:rStyle w:val="string"/>
          <w:color w:val="DD1144"/>
        </w:rPr>
        <w:t>'1000000'</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64</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int2(</w:t>
      </w:r>
      <w:r>
        <w:rPr>
          <w:rStyle w:val="string"/>
          <w:color w:val="DD1144"/>
        </w:rPr>
        <w:t>'1010101'</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85</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functools.partial</w:t>
      </w:r>
      <w:r>
        <w:rPr>
          <w:rFonts w:ascii="Helvetica" w:hAnsi="Helvetica" w:cs="Helvetica"/>
          <w:color w:val="666666"/>
          <w:sz w:val="21"/>
          <w:szCs w:val="21"/>
        </w:rPr>
        <w:t>就是帮助我们创建一个偏函数的，不需要我们自己定义</w:t>
      </w:r>
      <w:r>
        <w:rPr>
          <w:rStyle w:val="HTML"/>
          <w:rFonts w:ascii="Consolas" w:hAnsi="Consolas"/>
          <w:color w:val="DD0055"/>
          <w:sz w:val="18"/>
          <w:szCs w:val="18"/>
          <w:bdr w:val="single" w:sz="6" w:space="0" w:color="DDDDDD" w:frame="1"/>
          <w:shd w:val="clear" w:color="auto" w:fill="FAFAFA"/>
        </w:rPr>
        <w:t>int2()</w:t>
      </w:r>
      <w:r>
        <w:rPr>
          <w:rFonts w:ascii="Helvetica" w:hAnsi="Helvetica" w:cs="Helvetica"/>
          <w:color w:val="666666"/>
          <w:sz w:val="21"/>
          <w:szCs w:val="21"/>
        </w:rPr>
        <w:t>，可以直接使用下面的代码创建一个新的函数</w:t>
      </w:r>
      <w:r>
        <w:rPr>
          <w:rStyle w:val="HTML"/>
          <w:rFonts w:ascii="Consolas" w:hAnsi="Consolas"/>
          <w:color w:val="DD0055"/>
          <w:sz w:val="18"/>
          <w:szCs w:val="18"/>
          <w:bdr w:val="single" w:sz="6" w:space="0" w:color="DDDDDD" w:frame="1"/>
          <w:shd w:val="clear" w:color="auto" w:fill="FAFAFA"/>
        </w:rPr>
        <w:t>int2</w:t>
      </w:r>
      <w:r>
        <w:rPr>
          <w:rFonts w:ascii="Helvetica" w:hAnsi="Helvetica" w:cs="Helvetica"/>
          <w:color w:val="666666"/>
          <w:sz w:val="21"/>
          <w:szCs w:val="21"/>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import</w:t>
      </w:r>
      <w:r>
        <w:rPr>
          <w:rStyle w:val="HTML"/>
          <w:color w:val="444444"/>
        </w:rPr>
        <w:t xml:space="preserve"> functools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int2 = functools.partial(int, base=</w:t>
      </w:r>
      <w:r>
        <w:rPr>
          <w:rStyle w:val="number"/>
          <w:color w:val="009999"/>
        </w:rPr>
        <w:t>2</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int2(</w:t>
      </w:r>
      <w:r>
        <w:rPr>
          <w:rStyle w:val="string"/>
          <w:color w:val="DD1144"/>
        </w:rPr>
        <w:t>'1000000'</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64</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int2(</w:t>
      </w:r>
      <w:r>
        <w:rPr>
          <w:rStyle w:val="string"/>
          <w:color w:val="DD1144"/>
        </w:rPr>
        <w:t>'1010101'</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85</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所以，简单总结</w:t>
      </w:r>
      <w:r>
        <w:rPr>
          <w:rStyle w:val="HTML"/>
          <w:rFonts w:ascii="Consolas" w:hAnsi="Consolas"/>
          <w:color w:val="DD0055"/>
          <w:sz w:val="18"/>
          <w:szCs w:val="18"/>
          <w:bdr w:val="single" w:sz="6" w:space="0" w:color="DDDDDD" w:frame="1"/>
          <w:shd w:val="clear" w:color="auto" w:fill="FAFAFA"/>
        </w:rPr>
        <w:t>functools.partial</w:t>
      </w:r>
      <w:r>
        <w:rPr>
          <w:rFonts w:ascii="Helvetica" w:hAnsi="Helvetica" w:cs="Helvetica"/>
          <w:color w:val="666666"/>
          <w:sz w:val="21"/>
          <w:szCs w:val="21"/>
        </w:rPr>
        <w:t>的作用就是，把一个函数的某些参数给固定住（也就是设置默认值），返回一个新的函数，调用这个新函数会更简单。</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注意到上面的新的</w:t>
      </w:r>
      <w:r>
        <w:rPr>
          <w:rStyle w:val="HTML"/>
          <w:rFonts w:ascii="Consolas" w:hAnsi="Consolas"/>
          <w:color w:val="DD0055"/>
          <w:sz w:val="18"/>
          <w:szCs w:val="18"/>
          <w:bdr w:val="single" w:sz="6" w:space="0" w:color="DDDDDD" w:frame="1"/>
          <w:shd w:val="clear" w:color="auto" w:fill="FAFAFA"/>
        </w:rPr>
        <w:t>int2</w:t>
      </w:r>
      <w:r>
        <w:rPr>
          <w:rFonts w:ascii="Helvetica" w:hAnsi="Helvetica" w:cs="Helvetica"/>
          <w:color w:val="666666"/>
          <w:sz w:val="21"/>
          <w:szCs w:val="21"/>
        </w:rPr>
        <w:t>函数，仅仅是把</w:t>
      </w:r>
      <w:r>
        <w:rPr>
          <w:rStyle w:val="HTML"/>
          <w:rFonts w:ascii="Consolas" w:hAnsi="Consolas"/>
          <w:color w:val="DD0055"/>
          <w:sz w:val="18"/>
          <w:szCs w:val="18"/>
          <w:bdr w:val="single" w:sz="6" w:space="0" w:color="DDDDDD" w:frame="1"/>
          <w:shd w:val="clear" w:color="auto" w:fill="FAFAFA"/>
        </w:rPr>
        <w:t>base</w:t>
      </w:r>
      <w:r>
        <w:rPr>
          <w:rFonts w:ascii="Helvetica" w:hAnsi="Helvetica" w:cs="Helvetica"/>
          <w:color w:val="666666"/>
          <w:sz w:val="21"/>
          <w:szCs w:val="21"/>
        </w:rPr>
        <w:t>参数重新设定默认值为</w:t>
      </w:r>
      <w:r>
        <w:rPr>
          <w:rStyle w:val="HTML"/>
          <w:rFonts w:ascii="Consolas" w:hAnsi="Consolas"/>
          <w:color w:val="DD0055"/>
          <w:sz w:val="18"/>
          <w:szCs w:val="18"/>
          <w:bdr w:val="single" w:sz="6" w:space="0" w:color="DDDDDD" w:frame="1"/>
          <w:shd w:val="clear" w:color="auto" w:fill="FAFAFA"/>
        </w:rPr>
        <w:t>2</w:t>
      </w:r>
      <w:r>
        <w:rPr>
          <w:rFonts w:ascii="Helvetica" w:hAnsi="Helvetica" w:cs="Helvetica"/>
          <w:color w:val="666666"/>
          <w:sz w:val="21"/>
          <w:szCs w:val="21"/>
        </w:rPr>
        <w:t>，但也可以在函数调用时传入其他值：</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int2(</w:t>
      </w:r>
      <w:r>
        <w:rPr>
          <w:rStyle w:val="string"/>
          <w:color w:val="DD1144"/>
        </w:rPr>
        <w:t>'1000000'</w:t>
      </w:r>
      <w:r>
        <w:rPr>
          <w:rStyle w:val="HTML"/>
          <w:color w:val="444444"/>
        </w:rPr>
        <w:t>, base=</w:t>
      </w:r>
      <w:r>
        <w:rPr>
          <w:rStyle w:val="number"/>
          <w:color w:val="009999"/>
        </w:rPr>
        <w:t>10</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1000000</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最后，创建偏函数时，实际上可以接收函数对象、</w:t>
      </w:r>
      <w:r>
        <w:rPr>
          <w:rStyle w:val="HTML"/>
          <w:rFonts w:ascii="Consolas" w:hAnsi="Consolas"/>
          <w:color w:val="DD0055"/>
          <w:sz w:val="18"/>
          <w:szCs w:val="18"/>
          <w:bdr w:val="single" w:sz="6" w:space="0" w:color="DDDDDD" w:frame="1"/>
          <w:shd w:val="clear" w:color="auto" w:fill="FAFAFA"/>
        </w:rPr>
        <w:t>*args</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**kw</w:t>
      </w:r>
      <w:r>
        <w:rPr>
          <w:rFonts w:ascii="Helvetica" w:hAnsi="Helvetica" w:cs="Helvetica"/>
          <w:color w:val="666666"/>
          <w:sz w:val="21"/>
          <w:szCs w:val="21"/>
        </w:rPr>
        <w:t>这</w:t>
      </w:r>
      <w:r>
        <w:rPr>
          <w:rFonts w:ascii="Helvetica" w:hAnsi="Helvetica" w:cs="Helvetica"/>
          <w:color w:val="666666"/>
          <w:sz w:val="21"/>
          <w:szCs w:val="21"/>
        </w:rPr>
        <w:t>3</w:t>
      </w:r>
      <w:r>
        <w:rPr>
          <w:rFonts w:ascii="Helvetica" w:hAnsi="Helvetica" w:cs="Helvetica"/>
          <w:color w:val="666666"/>
          <w:sz w:val="21"/>
          <w:szCs w:val="21"/>
        </w:rPr>
        <w:t>个参数，当传入：</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int2 = </w:t>
      </w:r>
      <w:r>
        <w:rPr>
          <w:rStyle w:val="value"/>
          <w:color w:val="444444"/>
        </w:rPr>
        <w:t>functools.partial(int, base=</w:t>
      </w:r>
      <w:r>
        <w:rPr>
          <w:rStyle w:val="number"/>
          <w:color w:val="009999"/>
        </w:rPr>
        <w:t>2</w:t>
      </w:r>
      <w:r>
        <w:rPr>
          <w:rStyle w:val="value"/>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实际上固定了</w:t>
      </w:r>
      <w:r>
        <w:rPr>
          <w:rFonts w:ascii="Helvetica" w:hAnsi="Helvetica" w:cs="Helvetica"/>
          <w:color w:val="666666"/>
          <w:sz w:val="21"/>
          <w:szCs w:val="21"/>
        </w:rPr>
        <w:t>int()</w:t>
      </w:r>
      <w:r>
        <w:rPr>
          <w:rFonts w:ascii="Helvetica" w:hAnsi="Helvetica" w:cs="Helvetica"/>
          <w:color w:val="666666"/>
          <w:sz w:val="21"/>
          <w:szCs w:val="21"/>
        </w:rPr>
        <w:t>函数的关键字参数</w:t>
      </w:r>
      <w:r>
        <w:rPr>
          <w:rStyle w:val="HTML"/>
          <w:rFonts w:ascii="Consolas" w:hAnsi="Consolas"/>
          <w:color w:val="DD0055"/>
          <w:sz w:val="18"/>
          <w:szCs w:val="18"/>
          <w:bdr w:val="single" w:sz="6" w:space="0" w:color="DDDDDD" w:frame="1"/>
          <w:shd w:val="clear" w:color="auto" w:fill="FAFAFA"/>
        </w:rPr>
        <w:t>base</w:t>
      </w:r>
      <w:r>
        <w:rPr>
          <w:rFonts w:ascii="Helvetica" w:hAnsi="Helvetica" w:cs="Helvetica"/>
          <w:color w:val="666666"/>
          <w:sz w:val="21"/>
          <w:szCs w:val="21"/>
        </w:rPr>
        <w:t>，也就是：</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int2('10010')</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相当于：</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kw = { </w:t>
      </w:r>
      <w:r>
        <w:rPr>
          <w:rStyle w:val="string"/>
          <w:color w:val="DD1144"/>
        </w:rPr>
        <w:t>'base'</w:t>
      </w:r>
      <w:r>
        <w:rPr>
          <w:rStyle w:val="HTML"/>
          <w:color w:val="444444"/>
        </w:rPr>
        <w:t xml:space="preserve">: </w:t>
      </w:r>
      <w:r>
        <w:rPr>
          <w:rStyle w:val="number"/>
          <w:color w:val="009999"/>
        </w:rPr>
        <w:t>2</w:t>
      </w:r>
      <w:r>
        <w:rPr>
          <w:rStyle w:val="HTML"/>
          <w:color w:val="444444"/>
        </w:rPr>
        <w:t xml:space="preserve"> }</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int</w:t>
      </w:r>
      <w:r>
        <w:rPr>
          <w:rStyle w:val="HTML"/>
          <w:color w:val="444444"/>
        </w:rPr>
        <w:t>(</w:t>
      </w:r>
      <w:r>
        <w:rPr>
          <w:rStyle w:val="string"/>
          <w:color w:val="DD1144"/>
        </w:rPr>
        <w:t>'10010'</w:t>
      </w:r>
      <w:r>
        <w:rPr>
          <w:rStyle w:val="HTML"/>
          <w:color w:val="444444"/>
        </w:rPr>
        <w:t>, **kw)</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当传入：</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max2 = </w:t>
      </w:r>
      <w:r>
        <w:rPr>
          <w:rStyle w:val="value"/>
          <w:color w:val="444444"/>
        </w:rPr>
        <w:t xml:space="preserve">functools.partial(max, </w:t>
      </w:r>
      <w:r>
        <w:rPr>
          <w:rStyle w:val="number"/>
          <w:color w:val="009999"/>
        </w:rPr>
        <w:t>10</w:t>
      </w:r>
      <w:r>
        <w:rPr>
          <w:rStyle w:val="value"/>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实际上会把</w:t>
      </w:r>
      <w:r>
        <w:rPr>
          <w:rStyle w:val="HTML"/>
          <w:rFonts w:ascii="Consolas" w:hAnsi="Consolas"/>
          <w:color w:val="DD0055"/>
          <w:sz w:val="18"/>
          <w:szCs w:val="18"/>
          <w:bdr w:val="single" w:sz="6" w:space="0" w:color="DDDDDD" w:frame="1"/>
          <w:shd w:val="clear" w:color="auto" w:fill="FAFAFA"/>
        </w:rPr>
        <w:t>10</w:t>
      </w:r>
      <w:r>
        <w:rPr>
          <w:rFonts w:ascii="Helvetica" w:hAnsi="Helvetica" w:cs="Helvetica"/>
          <w:color w:val="666666"/>
          <w:sz w:val="21"/>
          <w:szCs w:val="21"/>
        </w:rPr>
        <w:t>作为</w:t>
      </w:r>
      <w:r>
        <w:rPr>
          <w:rStyle w:val="HTML"/>
          <w:rFonts w:ascii="Consolas" w:hAnsi="Consolas"/>
          <w:color w:val="DD0055"/>
          <w:sz w:val="18"/>
          <w:szCs w:val="18"/>
          <w:bdr w:val="single" w:sz="6" w:space="0" w:color="DDDDDD" w:frame="1"/>
          <w:shd w:val="clear" w:color="auto" w:fill="FAFAFA"/>
        </w:rPr>
        <w:t>*args</w:t>
      </w:r>
      <w:r>
        <w:rPr>
          <w:rFonts w:ascii="Helvetica" w:hAnsi="Helvetica" w:cs="Helvetica"/>
          <w:color w:val="666666"/>
          <w:sz w:val="21"/>
          <w:szCs w:val="21"/>
        </w:rPr>
        <w:t>的一部分自动加到左边，也就是：</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max2(5, 6, 7)</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相当于：</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args = (10, 5, 6, 7)</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max(*args)</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结果为</w:t>
      </w:r>
      <w:r>
        <w:rPr>
          <w:rStyle w:val="HTML"/>
          <w:rFonts w:ascii="Consolas" w:hAnsi="Consolas"/>
          <w:color w:val="DD0055"/>
          <w:sz w:val="18"/>
          <w:szCs w:val="18"/>
          <w:bdr w:val="single" w:sz="6" w:space="0" w:color="DDDDDD" w:frame="1"/>
          <w:shd w:val="clear" w:color="auto" w:fill="FAFAFA"/>
        </w:rPr>
        <w:t>10</w:t>
      </w:r>
      <w:r>
        <w:rPr>
          <w:rFonts w:ascii="Helvetica" w:hAnsi="Helvetica" w:cs="Helvetica"/>
          <w:color w:val="666666"/>
          <w:sz w:val="21"/>
          <w:szCs w:val="21"/>
        </w:rPr>
        <w:t>。</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当函数的参数个数太多，需要简化时，使用</w:t>
      </w:r>
      <w:r>
        <w:rPr>
          <w:rStyle w:val="HTML"/>
          <w:rFonts w:ascii="Consolas" w:hAnsi="Consolas"/>
          <w:color w:val="DD0055"/>
          <w:sz w:val="18"/>
          <w:szCs w:val="18"/>
          <w:bdr w:val="single" w:sz="6" w:space="0" w:color="DDDDDD" w:frame="1"/>
          <w:shd w:val="clear" w:color="auto" w:fill="FAFAFA"/>
        </w:rPr>
        <w:t>functools.partial</w:t>
      </w:r>
      <w:r>
        <w:rPr>
          <w:rFonts w:ascii="Helvetica" w:hAnsi="Helvetica" w:cs="Helvetica"/>
          <w:color w:val="666666"/>
          <w:sz w:val="21"/>
          <w:szCs w:val="21"/>
        </w:rPr>
        <w:t>可以创建一个新的函数，这个新函数可以固定住原函数的部分参数，从而在调用时更简单。</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C90E35" w:rsidRDefault="00B34CFD" w:rsidP="00C90E35">
      <w:pPr>
        <w:pStyle w:val="a3"/>
        <w:shd w:val="clear" w:color="auto" w:fill="FFFFFF"/>
        <w:spacing w:before="225" w:beforeAutospacing="0" w:after="225" w:afterAutospacing="0"/>
        <w:rPr>
          <w:rFonts w:ascii="Helvetica" w:hAnsi="Helvetica" w:cs="Helvetica"/>
          <w:color w:val="666666"/>
          <w:sz w:val="21"/>
          <w:szCs w:val="21"/>
        </w:rPr>
      </w:pPr>
      <w:hyperlink r:id="rId101" w:tgtFrame="_blank" w:history="1">
        <w:r w:rsidR="00C90E35">
          <w:rPr>
            <w:rStyle w:val="a4"/>
            <w:rFonts w:ascii="Helvetica" w:hAnsi="Helvetica" w:cs="Helvetica"/>
            <w:color w:val="0593D3"/>
            <w:sz w:val="21"/>
            <w:szCs w:val="21"/>
          </w:rPr>
          <w:t>do_partial.py</w:t>
        </w:r>
      </w:hyperlink>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模块</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84992</w:t>
      </w:r>
    </w:p>
    <w:p w:rsidR="00C90E35" w:rsidRDefault="00B34CFD" w:rsidP="00C90E35">
      <w:pPr>
        <w:spacing w:before="225" w:after="225"/>
        <w:rPr>
          <w:rFonts w:ascii="宋体" w:hAnsi="宋体" w:cs="宋体"/>
          <w:sz w:val="24"/>
          <w:szCs w:val="24"/>
        </w:rPr>
      </w:pPr>
      <w:r>
        <w:pict>
          <v:rect id="_x0000_i1095"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在计算机程序的开发过程中，随着程序代码越写越多，在一个文件里代码就会越来越长，越来越不容易维护。</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为了编写可维护的代码，我们把很多函数分组，分别放到不同的文件里，这样，每个文件包含的代码就相对较少，很多编程语言都采用这种组织代码的方式。在</w:t>
      </w:r>
      <w:r>
        <w:rPr>
          <w:rFonts w:ascii="Helvetica" w:hAnsi="Helvetica" w:cs="Helvetica"/>
          <w:color w:val="666666"/>
          <w:sz w:val="21"/>
          <w:szCs w:val="21"/>
        </w:rPr>
        <w:t>Python</w:t>
      </w:r>
      <w:r>
        <w:rPr>
          <w:rFonts w:ascii="Helvetica" w:hAnsi="Helvetica" w:cs="Helvetica"/>
          <w:color w:val="666666"/>
          <w:sz w:val="21"/>
          <w:szCs w:val="21"/>
        </w:rPr>
        <w:t>中，一个</w:t>
      </w:r>
      <w:r>
        <w:rPr>
          <w:rFonts w:ascii="Helvetica" w:hAnsi="Helvetica" w:cs="Helvetica"/>
          <w:color w:val="666666"/>
          <w:sz w:val="21"/>
          <w:szCs w:val="21"/>
        </w:rPr>
        <w:t>.py</w:t>
      </w:r>
      <w:r>
        <w:rPr>
          <w:rFonts w:ascii="Helvetica" w:hAnsi="Helvetica" w:cs="Helvetica"/>
          <w:color w:val="666666"/>
          <w:sz w:val="21"/>
          <w:szCs w:val="21"/>
        </w:rPr>
        <w:t>文件就称之为一个模块（</w:t>
      </w:r>
      <w:r>
        <w:rPr>
          <w:rFonts w:ascii="Helvetica" w:hAnsi="Helvetica" w:cs="Helvetica"/>
          <w:color w:val="666666"/>
          <w:sz w:val="21"/>
          <w:szCs w:val="21"/>
        </w:rPr>
        <w:t>Module</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使用模块有什么好处？</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最大的好处是大大提高了代码的可维护性。其次，编写代码不必从零开始。当一个模块编写完毕，就可以被其他地方引用。我们在编写程序的时候，也经常引用其他模块，包括</w:t>
      </w:r>
      <w:r>
        <w:rPr>
          <w:rFonts w:ascii="Helvetica" w:hAnsi="Helvetica" w:cs="Helvetica"/>
          <w:color w:val="666666"/>
          <w:sz w:val="21"/>
          <w:szCs w:val="21"/>
        </w:rPr>
        <w:t>Python</w:t>
      </w:r>
      <w:r>
        <w:rPr>
          <w:rFonts w:ascii="Helvetica" w:hAnsi="Helvetica" w:cs="Helvetica"/>
          <w:color w:val="666666"/>
          <w:sz w:val="21"/>
          <w:szCs w:val="21"/>
        </w:rPr>
        <w:t>内置的模块和来自第三方的模块。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模块还可以避免函数名和变量名冲突。相同名字的函数和变量完全可以分别存在不同的模块中，因此，我们自己在编写模块时，不必考虑名字会与其他模块冲突。但是也要注意，尽量不要与内置函数名字冲突。点</w:t>
      </w:r>
      <w:hyperlink r:id="rId102" w:tgtFrame="_blank" w:history="1">
        <w:r>
          <w:rPr>
            <w:rStyle w:val="a4"/>
            <w:rFonts w:ascii="Helvetica" w:hAnsi="Helvetica" w:cs="Helvetica"/>
            <w:color w:val="0593D3"/>
            <w:sz w:val="21"/>
            <w:szCs w:val="21"/>
          </w:rPr>
          <w:t>这里</w:t>
        </w:r>
      </w:hyperlink>
      <w:r>
        <w:rPr>
          <w:rFonts w:ascii="Helvetica" w:hAnsi="Helvetica" w:cs="Helvetica"/>
          <w:color w:val="666666"/>
          <w:sz w:val="21"/>
          <w:szCs w:val="21"/>
        </w:rPr>
        <w:t>查看</w:t>
      </w:r>
      <w:r>
        <w:rPr>
          <w:rFonts w:ascii="Helvetica" w:hAnsi="Helvetica" w:cs="Helvetica"/>
          <w:color w:val="666666"/>
          <w:sz w:val="21"/>
          <w:szCs w:val="21"/>
        </w:rPr>
        <w:t>Python</w:t>
      </w:r>
      <w:r>
        <w:rPr>
          <w:rFonts w:ascii="Helvetica" w:hAnsi="Helvetica" w:cs="Helvetica"/>
          <w:color w:val="666666"/>
          <w:sz w:val="21"/>
          <w:szCs w:val="21"/>
        </w:rPr>
        <w:t>的所有内置函数。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你也许还想到，如果不同的人编写的模块名相同怎么办？为了避免模块名冲突，</w:t>
      </w:r>
      <w:r>
        <w:rPr>
          <w:rFonts w:ascii="Helvetica" w:hAnsi="Helvetica" w:cs="Helvetica"/>
          <w:color w:val="666666"/>
          <w:sz w:val="21"/>
          <w:szCs w:val="21"/>
        </w:rPr>
        <w:t>Python</w:t>
      </w:r>
      <w:r>
        <w:rPr>
          <w:rFonts w:ascii="Helvetica" w:hAnsi="Helvetica" w:cs="Helvetica"/>
          <w:color w:val="666666"/>
          <w:sz w:val="21"/>
          <w:szCs w:val="21"/>
        </w:rPr>
        <w:t>又引入了按目录来组织模块的方法，称为包（</w:t>
      </w:r>
      <w:r>
        <w:rPr>
          <w:rFonts w:ascii="Helvetica" w:hAnsi="Helvetica" w:cs="Helvetica"/>
          <w:color w:val="666666"/>
          <w:sz w:val="21"/>
          <w:szCs w:val="21"/>
        </w:rPr>
        <w:t>Package</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举个例子，一个</w:t>
      </w:r>
      <w:r>
        <w:rPr>
          <w:rStyle w:val="HTML"/>
          <w:rFonts w:ascii="Consolas" w:hAnsi="Consolas"/>
          <w:color w:val="DD0055"/>
          <w:sz w:val="18"/>
          <w:szCs w:val="18"/>
          <w:bdr w:val="single" w:sz="6" w:space="0" w:color="DDDDDD" w:frame="1"/>
          <w:shd w:val="clear" w:color="auto" w:fill="FAFAFA"/>
        </w:rPr>
        <w:t>abc.py</w:t>
      </w:r>
      <w:r>
        <w:rPr>
          <w:rFonts w:ascii="Helvetica" w:hAnsi="Helvetica" w:cs="Helvetica"/>
          <w:color w:val="666666"/>
          <w:sz w:val="21"/>
          <w:szCs w:val="21"/>
        </w:rPr>
        <w:t>的文件就是一个名字叫</w:t>
      </w:r>
      <w:r>
        <w:rPr>
          <w:rStyle w:val="HTML"/>
          <w:rFonts w:ascii="Consolas" w:hAnsi="Consolas"/>
          <w:color w:val="DD0055"/>
          <w:sz w:val="18"/>
          <w:szCs w:val="18"/>
          <w:bdr w:val="single" w:sz="6" w:space="0" w:color="DDDDDD" w:frame="1"/>
          <w:shd w:val="clear" w:color="auto" w:fill="FAFAFA"/>
        </w:rPr>
        <w:t>abc</w:t>
      </w:r>
      <w:r>
        <w:rPr>
          <w:rFonts w:ascii="Helvetica" w:hAnsi="Helvetica" w:cs="Helvetica"/>
          <w:color w:val="666666"/>
          <w:sz w:val="21"/>
          <w:szCs w:val="21"/>
        </w:rPr>
        <w:t>的模块，一个</w:t>
      </w:r>
      <w:r>
        <w:rPr>
          <w:rStyle w:val="HTML"/>
          <w:rFonts w:ascii="Consolas" w:hAnsi="Consolas"/>
          <w:color w:val="DD0055"/>
          <w:sz w:val="18"/>
          <w:szCs w:val="18"/>
          <w:bdr w:val="single" w:sz="6" w:space="0" w:color="DDDDDD" w:frame="1"/>
          <w:shd w:val="clear" w:color="auto" w:fill="FAFAFA"/>
        </w:rPr>
        <w:t>xyz.py</w:t>
      </w:r>
      <w:r>
        <w:rPr>
          <w:rFonts w:ascii="Helvetica" w:hAnsi="Helvetica" w:cs="Helvetica"/>
          <w:color w:val="666666"/>
          <w:sz w:val="21"/>
          <w:szCs w:val="21"/>
        </w:rPr>
        <w:t>的文件就是一个名字叫</w:t>
      </w:r>
      <w:r>
        <w:rPr>
          <w:rStyle w:val="HTML"/>
          <w:rFonts w:ascii="Consolas" w:hAnsi="Consolas"/>
          <w:color w:val="DD0055"/>
          <w:sz w:val="18"/>
          <w:szCs w:val="18"/>
          <w:bdr w:val="single" w:sz="6" w:space="0" w:color="DDDDDD" w:frame="1"/>
          <w:shd w:val="clear" w:color="auto" w:fill="FAFAFA"/>
        </w:rPr>
        <w:t>xyz</w:t>
      </w:r>
      <w:r>
        <w:rPr>
          <w:rFonts w:ascii="Helvetica" w:hAnsi="Helvetica" w:cs="Helvetica"/>
          <w:color w:val="666666"/>
          <w:sz w:val="21"/>
          <w:szCs w:val="21"/>
        </w:rPr>
        <w:t>的模块。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现在，假设我们的</w:t>
      </w:r>
      <w:r>
        <w:rPr>
          <w:rStyle w:val="HTML"/>
          <w:rFonts w:ascii="Consolas" w:hAnsi="Consolas"/>
          <w:color w:val="DD0055"/>
          <w:sz w:val="18"/>
          <w:szCs w:val="18"/>
          <w:bdr w:val="single" w:sz="6" w:space="0" w:color="DDDDDD" w:frame="1"/>
          <w:shd w:val="clear" w:color="auto" w:fill="FAFAFA"/>
        </w:rPr>
        <w:t>abc</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xyz</w:t>
      </w:r>
      <w:r>
        <w:rPr>
          <w:rFonts w:ascii="Helvetica" w:hAnsi="Helvetica" w:cs="Helvetica"/>
          <w:color w:val="666666"/>
          <w:sz w:val="21"/>
          <w:szCs w:val="21"/>
        </w:rPr>
        <w:t>这两个模块名字与其他模块冲突了，于是我们可以通过包来组织模块，避免冲突。方法是选择一个顶层包名，比如</w:t>
      </w:r>
      <w:r>
        <w:rPr>
          <w:rStyle w:val="HTML"/>
          <w:rFonts w:ascii="Consolas" w:hAnsi="Consolas"/>
          <w:color w:val="DD0055"/>
          <w:sz w:val="18"/>
          <w:szCs w:val="18"/>
          <w:bdr w:val="single" w:sz="6" w:space="0" w:color="DDDDDD" w:frame="1"/>
          <w:shd w:val="clear" w:color="auto" w:fill="FAFAFA"/>
        </w:rPr>
        <w:t>mycompany</w:t>
      </w:r>
      <w:r>
        <w:rPr>
          <w:rFonts w:ascii="Helvetica" w:hAnsi="Helvetica" w:cs="Helvetica"/>
          <w:color w:val="666666"/>
          <w:sz w:val="21"/>
          <w:szCs w:val="21"/>
        </w:rPr>
        <w:t>，按照如下目录存放：</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52975" cy="3133725"/>
            <wp:effectExtent l="0" t="0" r="0" b="0"/>
            <wp:docPr id="33" name="图片 33" descr="my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mycompany"/>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52975" cy="3133725"/>
                    </a:xfrm>
                    <a:prstGeom prst="rect">
                      <a:avLst/>
                    </a:prstGeom>
                    <a:noFill/>
                    <a:ln>
                      <a:noFill/>
                    </a:ln>
                  </pic:spPr>
                </pic:pic>
              </a:graphicData>
            </a:graphic>
          </wp:inline>
        </w:drawing>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引入了包以后，只要顶层的包名不与别人冲突，那所有模块都不会与别人冲突。现在，</w:t>
      </w:r>
      <w:r>
        <w:rPr>
          <w:rStyle w:val="HTML"/>
          <w:rFonts w:ascii="Consolas" w:hAnsi="Consolas"/>
          <w:color w:val="DD0055"/>
          <w:sz w:val="18"/>
          <w:szCs w:val="18"/>
          <w:bdr w:val="single" w:sz="6" w:space="0" w:color="DDDDDD" w:frame="1"/>
          <w:shd w:val="clear" w:color="auto" w:fill="FAFAFA"/>
        </w:rPr>
        <w:t>abc.py</w:t>
      </w:r>
      <w:r>
        <w:rPr>
          <w:rFonts w:ascii="Helvetica" w:hAnsi="Helvetica" w:cs="Helvetica"/>
          <w:color w:val="666666"/>
          <w:sz w:val="21"/>
          <w:szCs w:val="21"/>
        </w:rPr>
        <w:t>模块的名字就变成了</w:t>
      </w:r>
      <w:r>
        <w:rPr>
          <w:rStyle w:val="HTML"/>
          <w:rFonts w:ascii="Consolas" w:hAnsi="Consolas"/>
          <w:color w:val="DD0055"/>
          <w:sz w:val="18"/>
          <w:szCs w:val="18"/>
          <w:bdr w:val="single" w:sz="6" w:space="0" w:color="DDDDDD" w:frame="1"/>
          <w:shd w:val="clear" w:color="auto" w:fill="FAFAFA"/>
        </w:rPr>
        <w:t>mycompany.abc</w:t>
      </w:r>
      <w:r>
        <w:rPr>
          <w:rFonts w:ascii="Helvetica" w:hAnsi="Helvetica" w:cs="Helvetica"/>
          <w:color w:val="666666"/>
          <w:sz w:val="21"/>
          <w:szCs w:val="21"/>
        </w:rPr>
        <w:t>，类似的，</w:t>
      </w:r>
      <w:r>
        <w:rPr>
          <w:rStyle w:val="HTML"/>
          <w:rFonts w:ascii="Consolas" w:hAnsi="Consolas"/>
          <w:color w:val="DD0055"/>
          <w:sz w:val="18"/>
          <w:szCs w:val="18"/>
          <w:bdr w:val="single" w:sz="6" w:space="0" w:color="DDDDDD" w:frame="1"/>
          <w:shd w:val="clear" w:color="auto" w:fill="FAFAFA"/>
        </w:rPr>
        <w:t>xyz.py</w:t>
      </w:r>
      <w:r>
        <w:rPr>
          <w:rFonts w:ascii="Helvetica" w:hAnsi="Helvetica" w:cs="Helvetica"/>
          <w:color w:val="666666"/>
          <w:sz w:val="21"/>
          <w:szCs w:val="21"/>
        </w:rPr>
        <w:t>的模块名变成了</w:t>
      </w:r>
      <w:r>
        <w:rPr>
          <w:rStyle w:val="HTML"/>
          <w:rFonts w:ascii="Consolas" w:hAnsi="Consolas"/>
          <w:color w:val="DD0055"/>
          <w:sz w:val="18"/>
          <w:szCs w:val="18"/>
          <w:bdr w:val="single" w:sz="6" w:space="0" w:color="DDDDDD" w:frame="1"/>
          <w:shd w:val="clear" w:color="auto" w:fill="FAFAFA"/>
        </w:rPr>
        <w:t>mycompany.xyz</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请注意，每一个包目录下面都会有一个</w:t>
      </w:r>
      <w:r>
        <w:rPr>
          <w:rStyle w:val="HTML"/>
          <w:rFonts w:ascii="Consolas" w:hAnsi="Consolas"/>
          <w:color w:val="DD0055"/>
          <w:sz w:val="18"/>
          <w:szCs w:val="18"/>
          <w:bdr w:val="single" w:sz="6" w:space="0" w:color="DDDDDD" w:frame="1"/>
          <w:shd w:val="clear" w:color="auto" w:fill="FAFAFA"/>
        </w:rPr>
        <w:t>__init__.py</w:t>
      </w:r>
      <w:r>
        <w:rPr>
          <w:rFonts w:ascii="Helvetica" w:hAnsi="Helvetica" w:cs="Helvetica"/>
          <w:color w:val="666666"/>
          <w:sz w:val="21"/>
          <w:szCs w:val="21"/>
        </w:rPr>
        <w:t>的文件，这个文件是必须存在的，否则，</w:t>
      </w:r>
      <w:r>
        <w:rPr>
          <w:rFonts w:ascii="Helvetica" w:hAnsi="Helvetica" w:cs="Helvetica"/>
          <w:color w:val="666666"/>
          <w:sz w:val="21"/>
          <w:szCs w:val="21"/>
        </w:rPr>
        <w:t>Python</w:t>
      </w:r>
      <w:r>
        <w:rPr>
          <w:rFonts w:ascii="Helvetica" w:hAnsi="Helvetica" w:cs="Helvetica"/>
          <w:color w:val="666666"/>
          <w:sz w:val="21"/>
          <w:szCs w:val="21"/>
        </w:rPr>
        <w:t>就把这个目录当成普通目录，而不是一个包。</w:t>
      </w:r>
      <w:r>
        <w:rPr>
          <w:rStyle w:val="HTML"/>
          <w:rFonts w:ascii="Consolas" w:hAnsi="Consolas"/>
          <w:color w:val="DD0055"/>
          <w:sz w:val="18"/>
          <w:szCs w:val="18"/>
          <w:bdr w:val="single" w:sz="6" w:space="0" w:color="DDDDDD" w:frame="1"/>
          <w:shd w:val="clear" w:color="auto" w:fill="FAFAFA"/>
        </w:rPr>
        <w:t>__init__.py</w:t>
      </w:r>
      <w:r>
        <w:rPr>
          <w:rFonts w:ascii="Helvetica" w:hAnsi="Helvetica" w:cs="Helvetica"/>
          <w:color w:val="666666"/>
          <w:sz w:val="21"/>
          <w:szCs w:val="21"/>
        </w:rPr>
        <w:t>可以是空文件，也</w:t>
      </w:r>
      <w:r>
        <w:rPr>
          <w:rFonts w:ascii="Helvetica" w:hAnsi="Helvetica" w:cs="Helvetica"/>
          <w:color w:val="666666"/>
          <w:sz w:val="21"/>
          <w:szCs w:val="21"/>
        </w:rPr>
        <w:lastRenderedPageBreak/>
        <w:t>可以有</w:t>
      </w:r>
      <w:r>
        <w:rPr>
          <w:rFonts w:ascii="Helvetica" w:hAnsi="Helvetica" w:cs="Helvetica"/>
          <w:color w:val="666666"/>
          <w:sz w:val="21"/>
          <w:szCs w:val="21"/>
        </w:rPr>
        <w:t>Python</w:t>
      </w:r>
      <w:r>
        <w:rPr>
          <w:rFonts w:ascii="Helvetica" w:hAnsi="Helvetica" w:cs="Helvetica"/>
          <w:color w:val="666666"/>
          <w:sz w:val="21"/>
          <w:szCs w:val="21"/>
        </w:rPr>
        <w:t>代码，因为</w:t>
      </w:r>
      <w:r>
        <w:rPr>
          <w:rStyle w:val="HTML"/>
          <w:rFonts w:ascii="Consolas" w:hAnsi="Consolas"/>
          <w:color w:val="DD0055"/>
          <w:sz w:val="18"/>
          <w:szCs w:val="18"/>
          <w:bdr w:val="single" w:sz="6" w:space="0" w:color="DDDDDD" w:frame="1"/>
          <w:shd w:val="clear" w:color="auto" w:fill="FAFAFA"/>
        </w:rPr>
        <w:t>__init__.py</w:t>
      </w:r>
      <w:r>
        <w:rPr>
          <w:rFonts w:ascii="Helvetica" w:hAnsi="Helvetica" w:cs="Helvetica"/>
          <w:color w:val="666666"/>
          <w:sz w:val="21"/>
          <w:szCs w:val="21"/>
        </w:rPr>
        <w:t>本身就是一个模块，而它的模块名就是</w:t>
      </w:r>
      <w:r>
        <w:rPr>
          <w:rStyle w:val="HTML"/>
          <w:rFonts w:ascii="Consolas" w:hAnsi="Consolas"/>
          <w:color w:val="DD0055"/>
          <w:sz w:val="18"/>
          <w:szCs w:val="18"/>
          <w:bdr w:val="single" w:sz="6" w:space="0" w:color="DDDDDD" w:frame="1"/>
          <w:shd w:val="clear" w:color="auto" w:fill="FAFAFA"/>
        </w:rPr>
        <w:t>mycompany</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类似的，可以有多级目录，组成多级层次的包结构。比如如下的目录结构：</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52975" cy="3771900"/>
            <wp:effectExtent l="0" t="0" r="0" b="0"/>
            <wp:docPr id="32" name="图片 32" descr="mycompany-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ycompany-web"/>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52975" cy="3771900"/>
                    </a:xfrm>
                    <a:prstGeom prst="rect">
                      <a:avLst/>
                    </a:prstGeom>
                    <a:noFill/>
                    <a:ln>
                      <a:noFill/>
                    </a:ln>
                  </pic:spPr>
                </pic:pic>
              </a:graphicData>
            </a:graphic>
          </wp:inline>
        </w:drawing>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文件</w:t>
      </w:r>
      <w:r>
        <w:rPr>
          <w:rStyle w:val="HTML"/>
          <w:rFonts w:ascii="Consolas" w:hAnsi="Consolas"/>
          <w:color w:val="DD0055"/>
          <w:sz w:val="18"/>
          <w:szCs w:val="18"/>
          <w:bdr w:val="single" w:sz="6" w:space="0" w:color="DDDDDD" w:frame="1"/>
          <w:shd w:val="clear" w:color="auto" w:fill="FAFAFA"/>
        </w:rPr>
        <w:t>www.py</w:t>
      </w:r>
      <w:r>
        <w:rPr>
          <w:rFonts w:ascii="Helvetica" w:hAnsi="Helvetica" w:cs="Helvetica"/>
          <w:color w:val="666666"/>
          <w:sz w:val="21"/>
          <w:szCs w:val="21"/>
        </w:rPr>
        <w:t>的模块名就是</w:t>
      </w:r>
      <w:r>
        <w:rPr>
          <w:rStyle w:val="HTML"/>
          <w:rFonts w:ascii="Consolas" w:hAnsi="Consolas"/>
          <w:color w:val="DD0055"/>
          <w:sz w:val="18"/>
          <w:szCs w:val="18"/>
          <w:bdr w:val="single" w:sz="6" w:space="0" w:color="DDDDDD" w:frame="1"/>
          <w:shd w:val="clear" w:color="auto" w:fill="FAFAFA"/>
        </w:rPr>
        <w:t>mycompany.web.www</w:t>
      </w:r>
      <w:r>
        <w:rPr>
          <w:rFonts w:ascii="Helvetica" w:hAnsi="Helvetica" w:cs="Helvetica"/>
          <w:color w:val="666666"/>
          <w:sz w:val="21"/>
          <w:szCs w:val="21"/>
        </w:rPr>
        <w:t>，两个文件</w:t>
      </w:r>
      <w:r>
        <w:rPr>
          <w:rStyle w:val="HTML"/>
          <w:rFonts w:ascii="Consolas" w:hAnsi="Consolas"/>
          <w:color w:val="DD0055"/>
          <w:sz w:val="18"/>
          <w:szCs w:val="18"/>
          <w:bdr w:val="single" w:sz="6" w:space="0" w:color="DDDDDD" w:frame="1"/>
          <w:shd w:val="clear" w:color="auto" w:fill="FAFAFA"/>
        </w:rPr>
        <w:t>utils.py</w:t>
      </w:r>
      <w:r>
        <w:rPr>
          <w:rFonts w:ascii="Helvetica" w:hAnsi="Helvetica" w:cs="Helvetica"/>
          <w:color w:val="666666"/>
          <w:sz w:val="21"/>
          <w:szCs w:val="21"/>
        </w:rPr>
        <w:t>的模块名分别是</w:t>
      </w:r>
      <w:r>
        <w:rPr>
          <w:rStyle w:val="HTML"/>
          <w:rFonts w:ascii="Consolas" w:hAnsi="Consolas"/>
          <w:color w:val="DD0055"/>
          <w:sz w:val="18"/>
          <w:szCs w:val="18"/>
          <w:bdr w:val="single" w:sz="6" w:space="0" w:color="DDDDDD" w:frame="1"/>
          <w:shd w:val="clear" w:color="auto" w:fill="FAFAFA"/>
        </w:rPr>
        <w:t>mycompany.utils</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mycompany.web.utils</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自己创建模块时要注意命名，不能和</w:t>
      </w:r>
      <w:r>
        <w:rPr>
          <w:rFonts w:ascii="Helvetica" w:hAnsi="Helvetica" w:cs="Helvetica"/>
          <w:color w:val="666666"/>
          <w:sz w:val="21"/>
          <w:szCs w:val="21"/>
        </w:rPr>
        <w:t>Python</w:t>
      </w:r>
      <w:r>
        <w:rPr>
          <w:rFonts w:ascii="Helvetica" w:hAnsi="Helvetica" w:cs="Helvetica"/>
          <w:color w:val="666666"/>
          <w:sz w:val="21"/>
          <w:szCs w:val="21"/>
        </w:rPr>
        <w:t>自带的模块名称冲突。例如，系统自带了</w:t>
      </w:r>
      <w:r>
        <w:rPr>
          <w:rStyle w:val="HTML"/>
          <w:rFonts w:ascii="Consolas" w:hAnsi="Consolas"/>
          <w:color w:val="DD0055"/>
          <w:sz w:val="18"/>
          <w:szCs w:val="18"/>
          <w:bdr w:val="single" w:sz="6" w:space="0" w:color="DDDDDD" w:frame="1"/>
          <w:shd w:val="clear" w:color="auto" w:fill="FAFAFA"/>
        </w:rPr>
        <w:t>sys</w:t>
      </w:r>
      <w:r>
        <w:rPr>
          <w:rFonts w:ascii="Helvetica" w:hAnsi="Helvetica" w:cs="Helvetica"/>
          <w:color w:val="666666"/>
          <w:sz w:val="21"/>
          <w:szCs w:val="21"/>
        </w:rPr>
        <w:t>模块，自己的模块就不可命名为</w:t>
      </w:r>
      <w:r>
        <w:rPr>
          <w:rStyle w:val="HTML"/>
          <w:rFonts w:ascii="Consolas" w:hAnsi="Consolas"/>
          <w:color w:val="DD0055"/>
          <w:sz w:val="18"/>
          <w:szCs w:val="18"/>
          <w:bdr w:val="single" w:sz="6" w:space="0" w:color="DDDDDD" w:frame="1"/>
          <w:shd w:val="clear" w:color="auto" w:fill="FAFAFA"/>
        </w:rPr>
        <w:t>sys.py</w:t>
      </w:r>
      <w:r>
        <w:rPr>
          <w:rFonts w:ascii="Helvetica" w:hAnsi="Helvetica" w:cs="Helvetica"/>
          <w:color w:val="666666"/>
          <w:sz w:val="21"/>
          <w:szCs w:val="21"/>
        </w:rPr>
        <w:t>，否则将无法导入系统自带的</w:t>
      </w:r>
      <w:r>
        <w:rPr>
          <w:rStyle w:val="HTML"/>
          <w:rFonts w:ascii="Consolas" w:hAnsi="Consolas"/>
          <w:color w:val="DD0055"/>
          <w:sz w:val="18"/>
          <w:szCs w:val="18"/>
          <w:bdr w:val="single" w:sz="6" w:space="0" w:color="DDDDDD" w:frame="1"/>
          <w:shd w:val="clear" w:color="auto" w:fill="FAFAFA"/>
        </w:rPr>
        <w:t>sys</w:t>
      </w:r>
      <w:r>
        <w:rPr>
          <w:rFonts w:ascii="Helvetica" w:hAnsi="Helvetica" w:cs="Helvetica"/>
          <w:color w:val="666666"/>
          <w:sz w:val="21"/>
          <w:szCs w:val="21"/>
        </w:rPr>
        <w:t>模块。</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mycompany.web</w:t>
      </w:r>
      <w:r>
        <w:rPr>
          <w:rFonts w:ascii="Helvetica" w:hAnsi="Helvetica" w:cs="Helvetica"/>
          <w:color w:val="666666"/>
          <w:sz w:val="21"/>
          <w:szCs w:val="21"/>
        </w:rPr>
        <w:t>也是一个模块，请指出该模块对应的</w:t>
      </w:r>
      <w:r>
        <w:rPr>
          <w:rFonts w:ascii="Helvetica" w:hAnsi="Helvetica" w:cs="Helvetica"/>
          <w:color w:val="666666"/>
          <w:sz w:val="21"/>
          <w:szCs w:val="21"/>
        </w:rPr>
        <w:t>.py</w:t>
      </w:r>
      <w:r>
        <w:rPr>
          <w:rFonts w:ascii="Helvetica" w:hAnsi="Helvetica" w:cs="Helvetica"/>
          <w:color w:val="666666"/>
          <w:sz w:val="21"/>
          <w:szCs w:val="21"/>
        </w:rPr>
        <w:t>文件。</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使用模块</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137663</w:t>
      </w:r>
    </w:p>
    <w:p w:rsidR="00C90E35" w:rsidRDefault="00B34CFD" w:rsidP="00C90E35">
      <w:pPr>
        <w:spacing w:before="225" w:after="225"/>
        <w:rPr>
          <w:rFonts w:ascii="宋体" w:hAnsi="宋体" w:cs="宋体"/>
          <w:sz w:val="24"/>
          <w:szCs w:val="24"/>
        </w:rPr>
      </w:pPr>
      <w:r>
        <w:pict>
          <v:rect id="_x0000_i1096"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本身就内置了很多非常有用的模块，只要安装完毕，这些模块就可以立刻使用。</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我们以内建的</w:t>
      </w:r>
      <w:r>
        <w:rPr>
          <w:rStyle w:val="HTML"/>
          <w:rFonts w:ascii="Consolas" w:hAnsi="Consolas"/>
          <w:color w:val="DD0055"/>
          <w:sz w:val="18"/>
          <w:szCs w:val="18"/>
          <w:bdr w:val="single" w:sz="6" w:space="0" w:color="DDDDDD" w:frame="1"/>
          <w:shd w:val="clear" w:color="auto" w:fill="FAFAFA"/>
        </w:rPr>
        <w:t>sys</w:t>
      </w:r>
      <w:r>
        <w:rPr>
          <w:rFonts w:ascii="Helvetica" w:hAnsi="Helvetica" w:cs="Helvetica"/>
          <w:color w:val="666666"/>
          <w:sz w:val="21"/>
          <w:szCs w:val="21"/>
        </w:rPr>
        <w:t>模块为例，编写一个</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 w:val="21"/>
          <w:szCs w:val="21"/>
        </w:rPr>
        <w:t>的模块：</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#!/usr/bin/env python3</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 coding: utf-8 -*-</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 a test module '</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__author__ = </w:t>
      </w:r>
      <w:r>
        <w:rPr>
          <w:rStyle w:val="string"/>
          <w:color w:val="DD1144"/>
        </w:rPr>
        <w:t>'Michael Liao'</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sys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test</w:t>
      </w:r>
      <w:r>
        <w:rPr>
          <w:rStyle w:val="params"/>
          <w:color w:val="444444"/>
        </w:rPr>
        <w:t>()</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args = sys.argv</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len(args)==</w:t>
      </w:r>
      <w:r>
        <w:rPr>
          <w:rStyle w:val="number"/>
          <w:color w:val="009999"/>
        </w:rPr>
        <w:t>1</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'Hello, world!'</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elif</w:t>
      </w:r>
      <w:r>
        <w:rPr>
          <w:rStyle w:val="HTML"/>
          <w:color w:val="444444"/>
        </w:rPr>
        <w:t xml:space="preserve"> len(args)==</w:t>
      </w:r>
      <w:r>
        <w:rPr>
          <w:rStyle w:val="number"/>
          <w:color w:val="009999"/>
        </w:rPr>
        <w:t>2</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'Hello, %s!'</w:t>
      </w:r>
      <w:r>
        <w:rPr>
          <w:rStyle w:val="HTML"/>
          <w:color w:val="444444"/>
        </w:rPr>
        <w:t xml:space="preserve"> % args[</w:t>
      </w:r>
      <w:r>
        <w:rPr>
          <w:rStyle w:val="number"/>
          <w:color w:val="009999"/>
        </w:rPr>
        <w:t>1</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else</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'Too many arguments!'</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if</w:t>
      </w:r>
      <w:r>
        <w:rPr>
          <w:rStyle w:val="HTML"/>
          <w:color w:val="444444"/>
        </w:rPr>
        <w:t xml:space="preserve"> __name__==</w:t>
      </w:r>
      <w:r>
        <w:rPr>
          <w:rStyle w:val="string"/>
          <w:color w:val="DD1144"/>
        </w:rPr>
        <w:t>'__main__'</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test()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1</w:t>
      </w:r>
      <w:r>
        <w:rPr>
          <w:rFonts w:ascii="Helvetica" w:hAnsi="Helvetica" w:cs="Helvetica"/>
          <w:color w:val="666666"/>
          <w:sz w:val="21"/>
          <w:szCs w:val="21"/>
        </w:rPr>
        <w:t>行和第</w:t>
      </w:r>
      <w:r>
        <w:rPr>
          <w:rFonts w:ascii="Helvetica" w:hAnsi="Helvetica" w:cs="Helvetica"/>
          <w:color w:val="666666"/>
          <w:sz w:val="21"/>
          <w:szCs w:val="21"/>
        </w:rPr>
        <w:t>2</w:t>
      </w:r>
      <w:r>
        <w:rPr>
          <w:rFonts w:ascii="Helvetica" w:hAnsi="Helvetica" w:cs="Helvetica"/>
          <w:color w:val="666666"/>
          <w:sz w:val="21"/>
          <w:szCs w:val="21"/>
        </w:rPr>
        <w:t>行是标准注释，第</w:t>
      </w:r>
      <w:r>
        <w:rPr>
          <w:rFonts w:ascii="Helvetica" w:hAnsi="Helvetica" w:cs="Helvetica"/>
          <w:color w:val="666666"/>
          <w:sz w:val="21"/>
          <w:szCs w:val="21"/>
        </w:rPr>
        <w:t>1</w:t>
      </w:r>
      <w:r>
        <w:rPr>
          <w:rFonts w:ascii="Helvetica" w:hAnsi="Helvetica" w:cs="Helvetica"/>
          <w:color w:val="666666"/>
          <w:sz w:val="21"/>
          <w:szCs w:val="21"/>
        </w:rPr>
        <w:t>行注释可以让这个</w:t>
      </w:r>
      <w:r>
        <w:rPr>
          <w:rStyle w:val="HTML"/>
          <w:rFonts w:ascii="Consolas" w:hAnsi="Consolas"/>
          <w:color w:val="DD0055"/>
          <w:sz w:val="18"/>
          <w:szCs w:val="18"/>
          <w:bdr w:val="single" w:sz="6" w:space="0" w:color="DDDDDD" w:frame="1"/>
          <w:shd w:val="clear" w:color="auto" w:fill="FAFAFA"/>
        </w:rPr>
        <w:t>hello.py</w:t>
      </w:r>
      <w:r>
        <w:rPr>
          <w:rFonts w:ascii="Helvetica" w:hAnsi="Helvetica" w:cs="Helvetica"/>
          <w:color w:val="666666"/>
          <w:sz w:val="21"/>
          <w:szCs w:val="21"/>
        </w:rPr>
        <w:t>文件直接在</w:t>
      </w:r>
      <w:r>
        <w:rPr>
          <w:rFonts w:ascii="Helvetica" w:hAnsi="Helvetica" w:cs="Helvetica"/>
          <w:color w:val="666666"/>
          <w:sz w:val="21"/>
          <w:szCs w:val="21"/>
        </w:rPr>
        <w:t>Unix/Linux/Mac</w:t>
      </w:r>
      <w:r>
        <w:rPr>
          <w:rFonts w:ascii="Helvetica" w:hAnsi="Helvetica" w:cs="Helvetica"/>
          <w:color w:val="666666"/>
          <w:sz w:val="21"/>
          <w:szCs w:val="21"/>
        </w:rPr>
        <w:t>上运行，第</w:t>
      </w:r>
      <w:r>
        <w:rPr>
          <w:rFonts w:ascii="Helvetica" w:hAnsi="Helvetica" w:cs="Helvetica"/>
          <w:color w:val="666666"/>
          <w:sz w:val="21"/>
          <w:szCs w:val="21"/>
        </w:rPr>
        <w:t>2</w:t>
      </w:r>
      <w:r>
        <w:rPr>
          <w:rFonts w:ascii="Helvetica" w:hAnsi="Helvetica" w:cs="Helvetica"/>
          <w:color w:val="666666"/>
          <w:sz w:val="21"/>
          <w:szCs w:val="21"/>
        </w:rPr>
        <w:t>行注释表示</w:t>
      </w:r>
      <w:r>
        <w:rPr>
          <w:rFonts w:ascii="Helvetica" w:hAnsi="Helvetica" w:cs="Helvetica"/>
          <w:color w:val="666666"/>
          <w:sz w:val="21"/>
          <w:szCs w:val="21"/>
        </w:rPr>
        <w:t>.py</w:t>
      </w:r>
      <w:r>
        <w:rPr>
          <w:rFonts w:ascii="Helvetica" w:hAnsi="Helvetica" w:cs="Helvetica"/>
          <w:color w:val="666666"/>
          <w:sz w:val="21"/>
          <w:szCs w:val="21"/>
        </w:rPr>
        <w:t>文件本身使用标准</w:t>
      </w:r>
      <w:r>
        <w:rPr>
          <w:rFonts w:ascii="Helvetica" w:hAnsi="Helvetica" w:cs="Helvetica"/>
          <w:color w:val="666666"/>
          <w:sz w:val="21"/>
          <w:szCs w:val="21"/>
        </w:rPr>
        <w:t>UTF-8</w:t>
      </w:r>
      <w:r>
        <w:rPr>
          <w:rFonts w:ascii="Helvetica" w:hAnsi="Helvetica" w:cs="Helvetica"/>
          <w:color w:val="666666"/>
          <w:sz w:val="21"/>
          <w:szCs w:val="21"/>
        </w:rPr>
        <w:t>编码；</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4</w:t>
      </w:r>
      <w:r>
        <w:rPr>
          <w:rFonts w:ascii="Helvetica" w:hAnsi="Helvetica" w:cs="Helvetica"/>
          <w:color w:val="666666"/>
          <w:sz w:val="21"/>
          <w:szCs w:val="21"/>
        </w:rPr>
        <w:t>行是一个字符串，表示模块的文档注释，任何模块代码的第一个字符串都被视为模块的文档注释；</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6</w:t>
      </w:r>
      <w:r>
        <w:rPr>
          <w:rFonts w:ascii="Helvetica" w:hAnsi="Helvetica" w:cs="Helvetica"/>
          <w:color w:val="666666"/>
          <w:sz w:val="21"/>
          <w:szCs w:val="21"/>
        </w:rPr>
        <w:t>行使用</w:t>
      </w:r>
      <w:r>
        <w:rPr>
          <w:rStyle w:val="HTML"/>
          <w:rFonts w:ascii="Consolas" w:hAnsi="Consolas"/>
          <w:color w:val="DD0055"/>
          <w:sz w:val="18"/>
          <w:szCs w:val="18"/>
          <w:bdr w:val="single" w:sz="6" w:space="0" w:color="DDDDDD" w:frame="1"/>
          <w:shd w:val="clear" w:color="auto" w:fill="FAFAFA"/>
        </w:rPr>
        <w:t>__author__</w:t>
      </w:r>
      <w:r>
        <w:rPr>
          <w:rFonts w:ascii="Helvetica" w:hAnsi="Helvetica" w:cs="Helvetica"/>
          <w:color w:val="666666"/>
          <w:sz w:val="21"/>
          <w:szCs w:val="21"/>
        </w:rPr>
        <w:t>变量把作者写进去，这样当你公开源代码后别人就可以瞻仰你的大名；</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以上就是</w:t>
      </w:r>
      <w:r>
        <w:rPr>
          <w:rFonts w:ascii="Helvetica" w:hAnsi="Helvetica" w:cs="Helvetica"/>
          <w:color w:val="666666"/>
          <w:sz w:val="21"/>
          <w:szCs w:val="21"/>
        </w:rPr>
        <w:t>Python</w:t>
      </w:r>
      <w:r>
        <w:rPr>
          <w:rFonts w:ascii="Helvetica" w:hAnsi="Helvetica" w:cs="Helvetica"/>
          <w:color w:val="666666"/>
          <w:sz w:val="21"/>
          <w:szCs w:val="21"/>
        </w:rPr>
        <w:t>模块的标准文件模板，当然也可以全部删掉不写，但是，按标准办事肯定没错。</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后面开始就是真正的代码部分。</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你可能注意到了，使用</w:t>
      </w:r>
      <w:r>
        <w:rPr>
          <w:rStyle w:val="HTML"/>
          <w:rFonts w:ascii="Consolas" w:hAnsi="Consolas"/>
          <w:color w:val="DD0055"/>
          <w:sz w:val="18"/>
          <w:szCs w:val="18"/>
          <w:bdr w:val="single" w:sz="6" w:space="0" w:color="DDDDDD" w:frame="1"/>
          <w:shd w:val="clear" w:color="auto" w:fill="FAFAFA"/>
        </w:rPr>
        <w:t>sys</w:t>
      </w:r>
      <w:r>
        <w:rPr>
          <w:rFonts w:ascii="Helvetica" w:hAnsi="Helvetica" w:cs="Helvetica"/>
          <w:color w:val="666666"/>
          <w:sz w:val="21"/>
          <w:szCs w:val="21"/>
        </w:rPr>
        <w:t>模块的第一步，就是导入该模块：</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sys</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导入</w:t>
      </w:r>
      <w:r>
        <w:rPr>
          <w:rStyle w:val="HTML"/>
          <w:rFonts w:ascii="Consolas" w:hAnsi="Consolas"/>
          <w:color w:val="DD0055"/>
          <w:sz w:val="18"/>
          <w:szCs w:val="18"/>
          <w:bdr w:val="single" w:sz="6" w:space="0" w:color="DDDDDD" w:frame="1"/>
          <w:shd w:val="clear" w:color="auto" w:fill="FAFAFA"/>
        </w:rPr>
        <w:t>sys</w:t>
      </w:r>
      <w:r>
        <w:rPr>
          <w:rFonts w:ascii="Helvetica" w:hAnsi="Helvetica" w:cs="Helvetica"/>
          <w:color w:val="666666"/>
          <w:sz w:val="21"/>
          <w:szCs w:val="21"/>
        </w:rPr>
        <w:t>模块后，我们就有了变量</w:t>
      </w:r>
      <w:r>
        <w:rPr>
          <w:rStyle w:val="HTML"/>
          <w:rFonts w:ascii="Consolas" w:hAnsi="Consolas"/>
          <w:color w:val="DD0055"/>
          <w:sz w:val="18"/>
          <w:szCs w:val="18"/>
          <w:bdr w:val="single" w:sz="6" w:space="0" w:color="DDDDDD" w:frame="1"/>
          <w:shd w:val="clear" w:color="auto" w:fill="FAFAFA"/>
        </w:rPr>
        <w:t>sys</w:t>
      </w:r>
      <w:r>
        <w:rPr>
          <w:rFonts w:ascii="Helvetica" w:hAnsi="Helvetica" w:cs="Helvetica"/>
          <w:color w:val="666666"/>
          <w:sz w:val="21"/>
          <w:szCs w:val="21"/>
        </w:rPr>
        <w:t>指向该模块，利用</w:t>
      </w:r>
      <w:r>
        <w:rPr>
          <w:rStyle w:val="HTML"/>
          <w:rFonts w:ascii="Consolas" w:hAnsi="Consolas"/>
          <w:color w:val="DD0055"/>
          <w:sz w:val="18"/>
          <w:szCs w:val="18"/>
          <w:bdr w:val="single" w:sz="6" w:space="0" w:color="DDDDDD" w:frame="1"/>
          <w:shd w:val="clear" w:color="auto" w:fill="FAFAFA"/>
        </w:rPr>
        <w:t>sys</w:t>
      </w:r>
      <w:r>
        <w:rPr>
          <w:rFonts w:ascii="Helvetica" w:hAnsi="Helvetica" w:cs="Helvetica"/>
          <w:color w:val="666666"/>
          <w:sz w:val="21"/>
          <w:szCs w:val="21"/>
        </w:rPr>
        <w:t>这个变量，就可以访问</w:t>
      </w:r>
      <w:r>
        <w:rPr>
          <w:rStyle w:val="HTML"/>
          <w:rFonts w:ascii="Consolas" w:hAnsi="Consolas"/>
          <w:color w:val="DD0055"/>
          <w:sz w:val="18"/>
          <w:szCs w:val="18"/>
          <w:bdr w:val="single" w:sz="6" w:space="0" w:color="DDDDDD" w:frame="1"/>
          <w:shd w:val="clear" w:color="auto" w:fill="FAFAFA"/>
        </w:rPr>
        <w:t>sys</w:t>
      </w:r>
      <w:r>
        <w:rPr>
          <w:rFonts w:ascii="Helvetica" w:hAnsi="Helvetica" w:cs="Helvetica"/>
          <w:color w:val="666666"/>
          <w:sz w:val="21"/>
          <w:szCs w:val="21"/>
        </w:rPr>
        <w:t>模块的所有功能。</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sys</w:t>
      </w:r>
      <w:r>
        <w:rPr>
          <w:rFonts w:ascii="Helvetica" w:hAnsi="Helvetica" w:cs="Helvetica"/>
          <w:color w:val="666666"/>
          <w:sz w:val="21"/>
          <w:szCs w:val="21"/>
        </w:rPr>
        <w:t>模块有一个</w:t>
      </w:r>
      <w:r>
        <w:rPr>
          <w:rStyle w:val="HTML"/>
          <w:rFonts w:ascii="Consolas" w:hAnsi="Consolas"/>
          <w:color w:val="DD0055"/>
          <w:sz w:val="18"/>
          <w:szCs w:val="18"/>
          <w:bdr w:val="single" w:sz="6" w:space="0" w:color="DDDDDD" w:frame="1"/>
          <w:shd w:val="clear" w:color="auto" w:fill="FAFAFA"/>
        </w:rPr>
        <w:t>argv</w:t>
      </w:r>
      <w:r>
        <w:rPr>
          <w:rFonts w:ascii="Helvetica" w:hAnsi="Helvetica" w:cs="Helvetica"/>
          <w:color w:val="666666"/>
          <w:sz w:val="21"/>
          <w:szCs w:val="21"/>
        </w:rPr>
        <w:t>变量，用</w:t>
      </w:r>
      <w:r>
        <w:rPr>
          <w:rFonts w:ascii="Helvetica" w:hAnsi="Helvetica" w:cs="Helvetica"/>
          <w:color w:val="666666"/>
          <w:sz w:val="21"/>
          <w:szCs w:val="21"/>
        </w:rPr>
        <w:t>list</w:t>
      </w:r>
      <w:r>
        <w:rPr>
          <w:rFonts w:ascii="Helvetica" w:hAnsi="Helvetica" w:cs="Helvetica"/>
          <w:color w:val="666666"/>
          <w:sz w:val="21"/>
          <w:szCs w:val="21"/>
        </w:rPr>
        <w:t>存储了命令行的所有参数。</w:t>
      </w:r>
      <w:r>
        <w:rPr>
          <w:rStyle w:val="HTML"/>
          <w:rFonts w:ascii="Consolas" w:hAnsi="Consolas"/>
          <w:color w:val="DD0055"/>
          <w:sz w:val="18"/>
          <w:szCs w:val="18"/>
          <w:bdr w:val="single" w:sz="6" w:space="0" w:color="DDDDDD" w:frame="1"/>
          <w:shd w:val="clear" w:color="auto" w:fill="FAFAFA"/>
        </w:rPr>
        <w:t>argv</w:t>
      </w:r>
      <w:r>
        <w:rPr>
          <w:rFonts w:ascii="Helvetica" w:hAnsi="Helvetica" w:cs="Helvetica"/>
          <w:color w:val="666666"/>
          <w:sz w:val="21"/>
          <w:szCs w:val="21"/>
        </w:rPr>
        <w:t>至少有一个元素，因为第一个参数永远是该</w:t>
      </w:r>
      <w:r>
        <w:rPr>
          <w:rFonts w:ascii="Helvetica" w:hAnsi="Helvetica" w:cs="Helvetica"/>
          <w:color w:val="666666"/>
          <w:sz w:val="21"/>
          <w:szCs w:val="21"/>
        </w:rPr>
        <w:t>.py</w:t>
      </w:r>
      <w:r>
        <w:rPr>
          <w:rFonts w:ascii="Helvetica" w:hAnsi="Helvetica" w:cs="Helvetica"/>
          <w:color w:val="666666"/>
          <w:sz w:val="21"/>
          <w:szCs w:val="21"/>
        </w:rPr>
        <w:t>文件的名称，例如：</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运行</w:t>
      </w:r>
      <w:r>
        <w:rPr>
          <w:rStyle w:val="HTML"/>
          <w:rFonts w:ascii="Consolas" w:hAnsi="Consolas"/>
          <w:color w:val="DD0055"/>
          <w:sz w:val="18"/>
          <w:szCs w:val="18"/>
          <w:bdr w:val="single" w:sz="6" w:space="0" w:color="DDDDDD" w:frame="1"/>
          <w:shd w:val="clear" w:color="auto" w:fill="FAFAFA"/>
        </w:rPr>
        <w:t>python3 hello.py</w:t>
      </w:r>
      <w:r>
        <w:rPr>
          <w:rFonts w:ascii="Helvetica" w:hAnsi="Helvetica" w:cs="Helvetica"/>
          <w:color w:val="666666"/>
          <w:sz w:val="21"/>
          <w:szCs w:val="21"/>
        </w:rPr>
        <w:t>获得的</w:t>
      </w:r>
      <w:r>
        <w:rPr>
          <w:rStyle w:val="HTML"/>
          <w:rFonts w:ascii="Consolas" w:hAnsi="Consolas"/>
          <w:color w:val="DD0055"/>
          <w:sz w:val="18"/>
          <w:szCs w:val="18"/>
          <w:bdr w:val="single" w:sz="6" w:space="0" w:color="DDDDDD" w:frame="1"/>
          <w:shd w:val="clear" w:color="auto" w:fill="FAFAFA"/>
        </w:rPr>
        <w:t>sys.argv</w:t>
      </w:r>
      <w:r>
        <w:rPr>
          <w:rFonts w:ascii="Helvetica" w:hAnsi="Helvetica" w:cs="Helvetica"/>
          <w:color w:val="666666"/>
          <w:sz w:val="21"/>
          <w:szCs w:val="21"/>
        </w:rPr>
        <w:t>就是</w:t>
      </w:r>
      <w:r>
        <w:rPr>
          <w:rStyle w:val="HTML"/>
          <w:rFonts w:ascii="Consolas" w:hAnsi="Consolas"/>
          <w:color w:val="DD0055"/>
          <w:sz w:val="18"/>
          <w:szCs w:val="18"/>
          <w:bdr w:val="single" w:sz="6" w:space="0" w:color="DDDDDD" w:frame="1"/>
          <w:shd w:val="clear" w:color="auto" w:fill="FAFAFA"/>
        </w:rPr>
        <w:t>['hello.py']</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运行</w:t>
      </w:r>
      <w:r>
        <w:rPr>
          <w:rStyle w:val="HTML"/>
          <w:rFonts w:ascii="Consolas" w:hAnsi="Consolas"/>
          <w:color w:val="DD0055"/>
          <w:sz w:val="18"/>
          <w:szCs w:val="18"/>
          <w:bdr w:val="single" w:sz="6" w:space="0" w:color="DDDDDD" w:frame="1"/>
          <w:shd w:val="clear" w:color="auto" w:fill="FAFAFA"/>
        </w:rPr>
        <w:t>python3 hello.py Michael</w:t>
      </w:r>
      <w:r>
        <w:rPr>
          <w:rFonts w:ascii="Helvetica" w:hAnsi="Helvetica" w:cs="Helvetica"/>
          <w:color w:val="666666"/>
          <w:sz w:val="21"/>
          <w:szCs w:val="21"/>
        </w:rPr>
        <w:t>获得的</w:t>
      </w:r>
      <w:r>
        <w:rPr>
          <w:rStyle w:val="HTML"/>
          <w:rFonts w:ascii="Consolas" w:hAnsi="Consolas"/>
          <w:color w:val="DD0055"/>
          <w:sz w:val="18"/>
          <w:szCs w:val="18"/>
          <w:bdr w:val="single" w:sz="6" w:space="0" w:color="DDDDDD" w:frame="1"/>
          <w:shd w:val="clear" w:color="auto" w:fill="FAFAFA"/>
        </w:rPr>
        <w:t>sys.argv</w:t>
      </w:r>
      <w:r>
        <w:rPr>
          <w:rFonts w:ascii="Helvetica" w:hAnsi="Helvetica" w:cs="Helvetica"/>
          <w:color w:val="666666"/>
          <w:sz w:val="21"/>
          <w:szCs w:val="21"/>
        </w:rPr>
        <w:t>就是</w:t>
      </w:r>
      <w:r>
        <w:rPr>
          <w:rStyle w:val="HTML"/>
          <w:rFonts w:ascii="Consolas" w:hAnsi="Consolas"/>
          <w:color w:val="DD0055"/>
          <w:sz w:val="18"/>
          <w:szCs w:val="18"/>
          <w:bdr w:val="single" w:sz="6" w:space="0" w:color="DDDDDD" w:frame="1"/>
          <w:shd w:val="clear" w:color="auto" w:fill="FAFAFA"/>
        </w:rPr>
        <w:t>['hello.py', 'Michael]</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最后，注意到这两行代码：</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if</w:t>
      </w:r>
      <w:r>
        <w:rPr>
          <w:rStyle w:val="HTML"/>
          <w:color w:val="444444"/>
        </w:rPr>
        <w:t xml:space="preserve"> __name_</w:t>
      </w:r>
      <w:r>
        <w:rPr>
          <w:rStyle w:val="number"/>
          <w:color w:val="009999"/>
        </w:rPr>
        <w:t>_</w:t>
      </w:r>
      <w:r>
        <w:rPr>
          <w:rStyle w:val="HTML"/>
          <w:color w:val="444444"/>
        </w:rPr>
        <w:t>==</w:t>
      </w:r>
      <w:r>
        <w:rPr>
          <w:rStyle w:val="string"/>
          <w:color w:val="DD1144"/>
        </w:rPr>
        <w:t>'__main__'</w:t>
      </w:r>
      <w:r>
        <w:rPr>
          <w:rStyle w:val="symbol"/>
          <w:color w:val="990073"/>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test()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当我们在命令行运行</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 w:val="21"/>
          <w:szCs w:val="21"/>
        </w:rPr>
        <w:t>模块文件时，</w:t>
      </w:r>
      <w:r>
        <w:rPr>
          <w:rFonts w:ascii="Helvetica" w:hAnsi="Helvetica" w:cs="Helvetica"/>
          <w:color w:val="666666"/>
          <w:sz w:val="21"/>
          <w:szCs w:val="21"/>
        </w:rPr>
        <w:t>Python</w:t>
      </w:r>
      <w:r>
        <w:rPr>
          <w:rFonts w:ascii="Helvetica" w:hAnsi="Helvetica" w:cs="Helvetica"/>
          <w:color w:val="666666"/>
          <w:sz w:val="21"/>
          <w:szCs w:val="21"/>
        </w:rPr>
        <w:t>解释器把一个特殊变量</w:t>
      </w:r>
      <w:r>
        <w:rPr>
          <w:rStyle w:val="HTML"/>
          <w:rFonts w:ascii="Consolas" w:hAnsi="Consolas"/>
          <w:color w:val="DD0055"/>
          <w:sz w:val="18"/>
          <w:szCs w:val="18"/>
          <w:bdr w:val="single" w:sz="6" w:space="0" w:color="DDDDDD" w:frame="1"/>
          <w:shd w:val="clear" w:color="auto" w:fill="FAFAFA"/>
        </w:rPr>
        <w:t>__name__</w:t>
      </w:r>
      <w:r>
        <w:rPr>
          <w:rFonts w:ascii="Helvetica" w:hAnsi="Helvetica" w:cs="Helvetica"/>
          <w:color w:val="666666"/>
          <w:sz w:val="21"/>
          <w:szCs w:val="21"/>
        </w:rPr>
        <w:t>置为</w:t>
      </w:r>
      <w:r>
        <w:rPr>
          <w:rStyle w:val="HTML"/>
          <w:rFonts w:ascii="Consolas" w:hAnsi="Consolas"/>
          <w:color w:val="DD0055"/>
          <w:sz w:val="18"/>
          <w:szCs w:val="18"/>
          <w:bdr w:val="single" w:sz="6" w:space="0" w:color="DDDDDD" w:frame="1"/>
          <w:shd w:val="clear" w:color="auto" w:fill="FAFAFA"/>
        </w:rPr>
        <w:t>__main__</w:t>
      </w:r>
      <w:r>
        <w:rPr>
          <w:rFonts w:ascii="Helvetica" w:hAnsi="Helvetica" w:cs="Helvetica"/>
          <w:color w:val="666666"/>
          <w:sz w:val="21"/>
          <w:szCs w:val="21"/>
        </w:rPr>
        <w:t>，而如果在其他地方导入该</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 w:val="21"/>
          <w:szCs w:val="21"/>
        </w:rPr>
        <w:t>模块时，</w:t>
      </w:r>
      <w:r>
        <w:rPr>
          <w:rStyle w:val="HTML"/>
          <w:rFonts w:ascii="Consolas" w:hAnsi="Consolas"/>
          <w:color w:val="DD0055"/>
          <w:sz w:val="18"/>
          <w:szCs w:val="18"/>
          <w:bdr w:val="single" w:sz="6" w:space="0" w:color="DDDDDD" w:frame="1"/>
          <w:shd w:val="clear" w:color="auto" w:fill="FAFAFA"/>
        </w:rPr>
        <w:t>if</w:t>
      </w:r>
      <w:r>
        <w:rPr>
          <w:rFonts w:ascii="Helvetica" w:hAnsi="Helvetica" w:cs="Helvetica"/>
          <w:color w:val="666666"/>
          <w:sz w:val="21"/>
          <w:szCs w:val="21"/>
        </w:rPr>
        <w:t>判断将失败，因此，这种</w:t>
      </w:r>
      <w:r>
        <w:rPr>
          <w:rStyle w:val="HTML"/>
          <w:rFonts w:ascii="Consolas" w:hAnsi="Consolas"/>
          <w:color w:val="DD0055"/>
          <w:sz w:val="18"/>
          <w:szCs w:val="18"/>
          <w:bdr w:val="single" w:sz="6" w:space="0" w:color="DDDDDD" w:frame="1"/>
          <w:shd w:val="clear" w:color="auto" w:fill="FAFAFA"/>
        </w:rPr>
        <w:t>if</w:t>
      </w:r>
      <w:r>
        <w:rPr>
          <w:rFonts w:ascii="Helvetica" w:hAnsi="Helvetica" w:cs="Helvetica"/>
          <w:color w:val="666666"/>
          <w:sz w:val="21"/>
          <w:szCs w:val="21"/>
        </w:rPr>
        <w:t>测试可以让一个模块通过命令行运行时执行一些额外的代码，最常见的就是运行测试。</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我们可以用命令行运行</w:t>
      </w:r>
      <w:r>
        <w:rPr>
          <w:rStyle w:val="HTML"/>
          <w:rFonts w:ascii="Consolas" w:hAnsi="Consolas"/>
          <w:color w:val="DD0055"/>
          <w:sz w:val="18"/>
          <w:szCs w:val="18"/>
          <w:bdr w:val="single" w:sz="6" w:space="0" w:color="DDDDDD" w:frame="1"/>
          <w:shd w:val="clear" w:color="auto" w:fill="FAFAFA"/>
        </w:rPr>
        <w:t>hello.py</w:t>
      </w:r>
      <w:r>
        <w:rPr>
          <w:rFonts w:ascii="Helvetica" w:hAnsi="Helvetica" w:cs="Helvetica"/>
          <w:color w:val="666666"/>
          <w:sz w:val="21"/>
          <w:szCs w:val="21"/>
        </w:rPr>
        <w:t>看看效果：</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python3 hello.py</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Hello</w:t>
      </w:r>
      <w:r>
        <w:rPr>
          <w:rStyle w:val="HTML"/>
          <w:color w:val="444444"/>
        </w:rPr>
        <w:t>, world!</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python hello.py </w:t>
      </w:r>
      <w:r>
        <w:rPr>
          <w:rStyle w:val="constant"/>
          <w:color w:val="009999"/>
        </w:rPr>
        <w:t>Michael</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Hello</w:t>
      </w:r>
      <w:r>
        <w:rPr>
          <w:rStyle w:val="HTML"/>
          <w:color w:val="444444"/>
        </w:rPr>
        <w:t xml:space="preserve">, </w:t>
      </w:r>
      <w:r>
        <w:rPr>
          <w:rStyle w:val="constant"/>
          <w:color w:val="009999"/>
        </w:rPr>
        <w:t>Michael</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如果启动</w:t>
      </w:r>
      <w:r>
        <w:rPr>
          <w:rFonts w:ascii="Helvetica" w:hAnsi="Helvetica" w:cs="Helvetica"/>
          <w:color w:val="666666"/>
          <w:sz w:val="21"/>
          <w:szCs w:val="21"/>
        </w:rPr>
        <w:t>Python</w:t>
      </w:r>
      <w:r>
        <w:rPr>
          <w:rFonts w:ascii="Helvetica" w:hAnsi="Helvetica" w:cs="Helvetica"/>
          <w:color w:val="666666"/>
          <w:sz w:val="21"/>
          <w:szCs w:val="21"/>
        </w:rPr>
        <w:t>交互环境，再导入</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 w:val="21"/>
          <w:szCs w:val="21"/>
        </w:rPr>
        <w:t>模块：</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python3</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Python</w:t>
      </w:r>
      <w:r>
        <w:rPr>
          <w:rStyle w:val="HTML"/>
          <w:color w:val="444444"/>
        </w:rPr>
        <w:t xml:space="preserve"> 3</w:t>
      </w:r>
      <w:r>
        <w:rPr>
          <w:rStyle w:val="class"/>
          <w:b/>
          <w:bCs/>
          <w:color w:val="445588"/>
        </w:rPr>
        <w:t>.4.3</w:t>
      </w:r>
      <w:r>
        <w:rPr>
          <w:rStyle w:val="HTML"/>
          <w:color w:val="444444"/>
        </w:rPr>
        <w:t xml:space="preserve"> (</w:t>
      </w:r>
      <w:r>
        <w:rPr>
          <w:rStyle w:val="tag"/>
          <w:color w:val="000080"/>
        </w:rPr>
        <w:t>v3</w:t>
      </w:r>
      <w:r>
        <w:rPr>
          <w:rStyle w:val="class"/>
          <w:b/>
          <w:bCs/>
          <w:color w:val="445588"/>
        </w:rPr>
        <w:t>.4.3</w:t>
      </w:r>
      <w:r>
        <w:rPr>
          <w:rStyle w:val="pseudo"/>
          <w:color w:val="444444"/>
        </w:rPr>
        <w:t>:9b73f1c3e601</w:t>
      </w:r>
      <w:r>
        <w:rPr>
          <w:rStyle w:val="HTML"/>
          <w:color w:val="444444"/>
        </w:rPr>
        <w:t xml:space="preserve">, </w:t>
      </w:r>
      <w:r>
        <w:rPr>
          <w:rStyle w:val="tag"/>
          <w:color w:val="000080"/>
        </w:rPr>
        <w:t>Feb</w:t>
      </w:r>
      <w:r>
        <w:rPr>
          <w:rStyle w:val="HTML"/>
          <w:color w:val="444444"/>
        </w:rPr>
        <w:t xml:space="preserve"> 23 2015, 02</w:t>
      </w:r>
      <w:r>
        <w:rPr>
          <w:rStyle w:val="pseudo"/>
          <w:color w:val="444444"/>
        </w:rPr>
        <w:t>:52:03)</w:t>
      </w:r>
      <w:r>
        <w:rPr>
          <w:rStyle w:val="HTML"/>
          <w:color w:val="444444"/>
        </w:rPr>
        <w:t xml:space="preserve"> </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lastRenderedPageBreak/>
        <w:t>[GCC 4.2.1 (Apple Inc. build 5666) (dot 3)]</w:t>
      </w:r>
      <w:r>
        <w:rPr>
          <w:rStyle w:val="HTML"/>
          <w:color w:val="444444"/>
        </w:rPr>
        <w:t xml:space="preserve"> </w:t>
      </w:r>
      <w:r>
        <w:rPr>
          <w:rStyle w:val="tag"/>
          <w:color w:val="000080"/>
        </w:rPr>
        <w:t>on</w:t>
      </w:r>
      <w:r>
        <w:rPr>
          <w:rStyle w:val="HTML"/>
          <w:color w:val="444444"/>
        </w:rPr>
        <w:t xml:space="preserve"> </w:t>
      </w:r>
      <w:r>
        <w:rPr>
          <w:rStyle w:val="tag"/>
          <w:color w:val="000080"/>
        </w:rPr>
        <w:t>darwin</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Type</w:t>
      </w:r>
      <w:r>
        <w:rPr>
          <w:rStyle w:val="HTML"/>
          <w:color w:val="444444"/>
        </w:rPr>
        <w:t xml:space="preserve"> "</w:t>
      </w:r>
      <w:r>
        <w:rPr>
          <w:rStyle w:val="tag"/>
          <w:color w:val="000080"/>
        </w:rPr>
        <w:t>help</w:t>
      </w:r>
      <w:r>
        <w:rPr>
          <w:rStyle w:val="HTML"/>
          <w:color w:val="444444"/>
        </w:rPr>
        <w:t>", "</w:t>
      </w:r>
      <w:r>
        <w:rPr>
          <w:rStyle w:val="tag"/>
          <w:color w:val="000080"/>
        </w:rPr>
        <w:t>copyright</w:t>
      </w:r>
      <w:r>
        <w:rPr>
          <w:rStyle w:val="HTML"/>
          <w:color w:val="444444"/>
        </w:rPr>
        <w:t>", "</w:t>
      </w:r>
      <w:r>
        <w:rPr>
          <w:rStyle w:val="tag"/>
          <w:color w:val="000080"/>
        </w:rPr>
        <w:t>credits</w:t>
      </w:r>
      <w:r>
        <w:rPr>
          <w:rStyle w:val="HTML"/>
          <w:color w:val="444444"/>
        </w:rPr>
        <w:t xml:space="preserve">" </w:t>
      </w:r>
      <w:r>
        <w:rPr>
          <w:rStyle w:val="tag"/>
          <w:color w:val="000080"/>
        </w:rPr>
        <w:t>or</w:t>
      </w:r>
      <w:r>
        <w:rPr>
          <w:rStyle w:val="HTML"/>
          <w:color w:val="444444"/>
        </w:rPr>
        <w:t xml:space="preserve"> "</w:t>
      </w:r>
      <w:r>
        <w:rPr>
          <w:rStyle w:val="tag"/>
          <w:color w:val="000080"/>
        </w:rPr>
        <w:t>license</w:t>
      </w:r>
      <w:r>
        <w:rPr>
          <w:rStyle w:val="HTML"/>
          <w:color w:val="444444"/>
        </w:rPr>
        <w:t xml:space="preserve">" </w:t>
      </w:r>
      <w:r>
        <w:rPr>
          <w:rStyle w:val="tag"/>
          <w:color w:val="000080"/>
        </w:rPr>
        <w:t>for</w:t>
      </w:r>
      <w:r>
        <w:rPr>
          <w:rStyle w:val="HTML"/>
          <w:color w:val="444444"/>
        </w:rPr>
        <w:t xml:space="preserve"> </w:t>
      </w:r>
      <w:r>
        <w:rPr>
          <w:rStyle w:val="tag"/>
          <w:color w:val="000080"/>
        </w:rPr>
        <w:t>more</w:t>
      </w:r>
      <w:r>
        <w:rPr>
          <w:rStyle w:val="HTML"/>
          <w:color w:val="444444"/>
        </w:rPr>
        <w:t xml:space="preserve"> </w:t>
      </w:r>
      <w:r>
        <w:rPr>
          <w:rStyle w:val="tag"/>
          <w:color w:val="000080"/>
        </w:rPr>
        <w:t>information</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import</w:t>
      </w:r>
      <w:r>
        <w:rPr>
          <w:rStyle w:val="HTML"/>
          <w:color w:val="444444"/>
        </w:rPr>
        <w:t xml:space="preserve"> </w:t>
      </w:r>
      <w:r>
        <w:rPr>
          <w:rStyle w:val="tag"/>
          <w:color w:val="000080"/>
        </w:rPr>
        <w:t>hello</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导入时，没有打印</w:t>
      </w:r>
      <w:r>
        <w:rPr>
          <w:rStyle w:val="HTML"/>
          <w:rFonts w:ascii="Consolas" w:hAnsi="Consolas"/>
          <w:color w:val="DD0055"/>
          <w:sz w:val="18"/>
          <w:szCs w:val="18"/>
          <w:bdr w:val="single" w:sz="6" w:space="0" w:color="DDDDDD" w:frame="1"/>
          <w:shd w:val="clear" w:color="auto" w:fill="FAFAFA"/>
        </w:rPr>
        <w:t>Hello, word!</w:t>
      </w:r>
      <w:r>
        <w:rPr>
          <w:rFonts w:ascii="Helvetica" w:hAnsi="Helvetica" w:cs="Helvetica"/>
          <w:color w:val="666666"/>
          <w:sz w:val="21"/>
          <w:szCs w:val="21"/>
        </w:rPr>
        <w:t>，因为没有执行</w:t>
      </w:r>
      <w:r>
        <w:rPr>
          <w:rStyle w:val="HTML"/>
          <w:rFonts w:ascii="Consolas" w:hAnsi="Consolas"/>
          <w:color w:val="DD0055"/>
          <w:sz w:val="18"/>
          <w:szCs w:val="18"/>
          <w:bdr w:val="single" w:sz="6" w:space="0" w:color="DDDDDD" w:frame="1"/>
          <w:shd w:val="clear" w:color="auto" w:fill="FAFAFA"/>
        </w:rPr>
        <w:t>test()</w:t>
      </w:r>
      <w:r>
        <w:rPr>
          <w:rFonts w:ascii="Helvetica" w:hAnsi="Helvetica" w:cs="Helvetica"/>
          <w:color w:val="666666"/>
          <w:sz w:val="21"/>
          <w:szCs w:val="21"/>
        </w:rPr>
        <w:t>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调用</w:t>
      </w:r>
      <w:r>
        <w:rPr>
          <w:rStyle w:val="HTML"/>
          <w:rFonts w:ascii="Consolas" w:hAnsi="Consolas"/>
          <w:color w:val="DD0055"/>
          <w:sz w:val="18"/>
          <w:szCs w:val="18"/>
          <w:bdr w:val="single" w:sz="6" w:space="0" w:color="DDDDDD" w:frame="1"/>
          <w:shd w:val="clear" w:color="auto" w:fill="FAFAFA"/>
        </w:rPr>
        <w:t>hello.test()</w:t>
      </w:r>
      <w:r>
        <w:rPr>
          <w:rFonts w:ascii="Helvetica" w:hAnsi="Helvetica" w:cs="Helvetica"/>
          <w:color w:val="666666"/>
          <w:sz w:val="21"/>
          <w:szCs w:val="21"/>
        </w:rPr>
        <w:t>时，才能打印出</w:t>
      </w:r>
      <w:r>
        <w:rPr>
          <w:rStyle w:val="HTML"/>
          <w:rFonts w:ascii="Consolas" w:hAnsi="Consolas"/>
          <w:color w:val="DD0055"/>
          <w:sz w:val="18"/>
          <w:szCs w:val="18"/>
          <w:bdr w:val="single" w:sz="6" w:space="0" w:color="DDDDDD" w:frame="1"/>
          <w:shd w:val="clear" w:color="auto" w:fill="FAFAFA"/>
        </w:rPr>
        <w:t>Hello, word!</w:t>
      </w:r>
      <w:r>
        <w:rPr>
          <w:rFonts w:ascii="Helvetica" w:hAnsi="Helvetica" w:cs="Helvetica"/>
          <w:color w:val="666666"/>
          <w:sz w:val="21"/>
          <w:szCs w:val="21"/>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hello.test()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Hello, world!</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作用域</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在一个模块中，我们可能会定义很多函数和变量，但有的函数和变量我们希望给别人使用，有的函数和变量我们希望仅仅在模块内部使用。在</w:t>
      </w:r>
      <w:r>
        <w:rPr>
          <w:rFonts w:ascii="Helvetica" w:hAnsi="Helvetica" w:cs="Helvetica"/>
          <w:color w:val="666666"/>
          <w:sz w:val="21"/>
          <w:szCs w:val="21"/>
        </w:rPr>
        <w:t>Python</w:t>
      </w:r>
      <w:r>
        <w:rPr>
          <w:rFonts w:ascii="Helvetica" w:hAnsi="Helvetica" w:cs="Helvetica"/>
          <w:color w:val="666666"/>
          <w:sz w:val="21"/>
          <w:szCs w:val="21"/>
        </w:rPr>
        <w:t>中，是通过</w:t>
      </w:r>
      <w:r>
        <w:rPr>
          <w:rStyle w:val="HTML"/>
          <w:rFonts w:ascii="Consolas" w:hAnsi="Consolas"/>
          <w:color w:val="DD0055"/>
          <w:sz w:val="18"/>
          <w:szCs w:val="18"/>
          <w:bdr w:val="single" w:sz="6" w:space="0" w:color="DDDDDD" w:frame="1"/>
          <w:shd w:val="clear" w:color="auto" w:fill="FAFAFA"/>
        </w:rPr>
        <w:t>_</w:t>
      </w:r>
      <w:r>
        <w:rPr>
          <w:rFonts w:ascii="Helvetica" w:hAnsi="Helvetica" w:cs="Helvetica"/>
          <w:color w:val="666666"/>
          <w:sz w:val="21"/>
          <w:szCs w:val="21"/>
        </w:rPr>
        <w:t>前缀来实现的。</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正常的函数和变量名是公开的（</w:t>
      </w:r>
      <w:r>
        <w:rPr>
          <w:rFonts w:ascii="Helvetica" w:hAnsi="Helvetica" w:cs="Helvetica"/>
          <w:color w:val="666666"/>
          <w:sz w:val="21"/>
          <w:szCs w:val="21"/>
        </w:rPr>
        <w:t>public</w:t>
      </w:r>
      <w:r>
        <w:rPr>
          <w:rFonts w:ascii="Helvetica" w:hAnsi="Helvetica" w:cs="Helvetica"/>
          <w:color w:val="666666"/>
          <w:sz w:val="21"/>
          <w:szCs w:val="21"/>
        </w:rPr>
        <w:t>），可以被直接引用，比如：</w:t>
      </w:r>
      <w:r>
        <w:rPr>
          <w:rStyle w:val="HTML"/>
          <w:rFonts w:ascii="Consolas" w:hAnsi="Consolas"/>
          <w:color w:val="DD0055"/>
          <w:sz w:val="18"/>
          <w:szCs w:val="18"/>
          <w:bdr w:val="single" w:sz="6" w:space="0" w:color="DDDDDD" w:frame="1"/>
          <w:shd w:val="clear" w:color="auto" w:fill="FAFAFA"/>
        </w:rPr>
        <w:t>abc</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x123</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PI</w:t>
      </w:r>
      <w:r>
        <w:rPr>
          <w:rFonts w:ascii="Helvetica" w:hAnsi="Helvetica" w:cs="Helvetica"/>
          <w:color w:val="666666"/>
          <w:sz w:val="21"/>
          <w:szCs w:val="21"/>
        </w:rPr>
        <w:t>等；</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类似</w:t>
      </w:r>
      <w:r>
        <w:rPr>
          <w:rStyle w:val="HTML"/>
          <w:rFonts w:ascii="Consolas" w:hAnsi="Consolas"/>
          <w:color w:val="DD0055"/>
          <w:sz w:val="18"/>
          <w:szCs w:val="18"/>
          <w:bdr w:val="single" w:sz="6" w:space="0" w:color="DDDDDD" w:frame="1"/>
          <w:shd w:val="clear" w:color="auto" w:fill="FAFAFA"/>
        </w:rPr>
        <w:t>__xxx__</w:t>
      </w:r>
      <w:r>
        <w:rPr>
          <w:rFonts w:ascii="Helvetica" w:hAnsi="Helvetica" w:cs="Helvetica"/>
          <w:color w:val="666666"/>
          <w:sz w:val="21"/>
          <w:szCs w:val="21"/>
        </w:rPr>
        <w:t>这样的变量是特殊变量，可以被直接引用，但是有特殊用途，比如上面的</w:t>
      </w:r>
      <w:r>
        <w:rPr>
          <w:rStyle w:val="HTML"/>
          <w:rFonts w:ascii="Consolas" w:hAnsi="Consolas"/>
          <w:color w:val="DD0055"/>
          <w:sz w:val="18"/>
          <w:szCs w:val="18"/>
          <w:bdr w:val="single" w:sz="6" w:space="0" w:color="DDDDDD" w:frame="1"/>
          <w:shd w:val="clear" w:color="auto" w:fill="FAFAFA"/>
        </w:rPr>
        <w:t>__author__</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__name__</w:t>
      </w:r>
      <w:r>
        <w:rPr>
          <w:rFonts w:ascii="Helvetica" w:hAnsi="Helvetica" w:cs="Helvetica"/>
          <w:color w:val="666666"/>
          <w:sz w:val="21"/>
          <w:szCs w:val="21"/>
        </w:rPr>
        <w:t>就是特殊变量，</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 w:val="21"/>
          <w:szCs w:val="21"/>
        </w:rPr>
        <w:t>模块定义的文档注释也可以用特殊变量</w:t>
      </w:r>
      <w:r>
        <w:rPr>
          <w:rStyle w:val="HTML"/>
          <w:rFonts w:ascii="Consolas" w:hAnsi="Consolas"/>
          <w:color w:val="DD0055"/>
          <w:sz w:val="18"/>
          <w:szCs w:val="18"/>
          <w:bdr w:val="single" w:sz="6" w:space="0" w:color="DDDDDD" w:frame="1"/>
          <w:shd w:val="clear" w:color="auto" w:fill="FAFAFA"/>
        </w:rPr>
        <w:t>__doc__</w:t>
      </w:r>
      <w:r>
        <w:rPr>
          <w:rFonts w:ascii="Helvetica" w:hAnsi="Helvetica" w:cs="Helvetica"/>
          <w:color w:val="666666"/>
          <w:sz w:val="21"/>
          <w:szCs w:val="21"/>
        </w:rPr>
        <w:t>访问，我们自己的变量一般不要用这种变量名；</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类似</w:t>
      </w:r>
      <w:r>
        <w:rPr>
          <w:rStyle w:val="HTML"/>
          <w:rFonts w:ascii="Consolas" w:hAnsi="Consolas"/>
          <w:color w:val="DD0055"/>
          <w:sz w:val="18"/>
          <w:szCs w:val="18"/>
          <w:bdr w:val="single" w:sz="6" w:space="0" w:color="DDDDDD" w:frame="1"/>
          <w:shd w:val="clear" w:color="auto" w:fill="FAFAFA"/>
        </w:rPr>
        <w:t>_xxx</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__xxx</w:t>
      </w:r>
      <w:r>
        <w:rPr>
          <w:rFonts w:ascii="Helvetica" w:hAnsi="Helvetica" w:cs="Helvetica"/>
          <w:color w:val="666666"/>
          <w:sz w:val="21"/>
          <w:szCs w:val="21"/>
        </w:rPr>
        <w:t>这样的函数或变量就是非公开的（</w:t>
      </w:r>
      <w:r>
        <w:rPr>
          <w:rFonts w:ascii="Helvetica" w:hAnsi="Helvetica" w:cs="Helvetica"/>
          <w:color w:val="666666"/>
          <w:sz w:val="21"/>
          <w:szCs w:val="21"/>
        </w:rPr>
        <w:t>private</w:t>
      </w:r>
      <w:r>
        <w:rPr>
          <w:rFonts w:ascii="Helvetica" w:hAnsi="Helvetica" w:cs="Helvetica"/>
          <w:color w:val="666666"/>
          <w:sz w:val="21"/>
          <w:szCs w:val="21"/>
        </w:rPr>
        <w:t>），不应该被直接引用，比如</w:t>
      </w:r>
      <w:r>
        <w:rPr>
          <w:rStyle w:val="HTML"/>
          <w:rFonts w:ascii="Consolas" w:hAnsi="Consolas"/>
          <w:color w:val="DD0055"/>
          <w:sz w:val="18"/>
          <w:szCs w:val="18"/>
          <w:bdr w:val="single" w:sz="6" w:space="0" w:color="DDDDDD" w:frame="1"/>
          <w:shd w:val="clear" w:color="auto" w:fill="FAFAFA"/>
        </w:rPr>
        <w:t>_abc</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__abc</w:t>
      </w:r>
      <w:r>
        <w:rPr>
          <w:rFonts w:ascii="Helvetica" w:hAnsi="Helvetica" w:cs="Helvetica"/>
          <w:color w:val="666666"/>
          <w:sz w:val="21"/>
          <w:szCs w:val="21"/>
        </w:rPr>
        <w:t>等；</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之所以我们说，</w:t>
      </w:r>
      <w:r>
        <w:rPr>
          <w:rFonts w:ascii="Helvetica" w:hAnsi="Helvetica" w:cs="Helvetica"/>
          <w:color w:val="666666"/>
          <w:sz w:val="21"/>
          <w:szCs w:val="21"/>
        </w:rPr>
        <w:t>private</w:t>
      </w:r>
      <w:r>
        <w:rPr>
          <w:rFonts w:ascii="Helvetica" w:hAnsi="Helvetica" w:cs="Helvetica"/>
          <w:color w:val="666666"/>
          <w:sz w:val="21"/>
          <w:szCs w:val="21"/>
        </w:rPr>
        <w:t>函数和变量</w:t>
      </w:r>
      <w:r>
        <w:rPr>
          <w:rFonts w:ascii="Helvetica" w:hAnsi="Helvetica" w:cs="Helvetica"/>
          <w:color w:val="666666"/>
          <w:sz w:val="21"/>
          <w:szCs w:val="21"/>
        </w:rPr>
        <w:t>“</w:t>
      </w:r>
      <w:r>
        <w:rPr>
          <w:rFonts w:ascii="Helvetica" w:hAnsi="Helvetica" w:cs="Helvetica"/>
          <w:color w:val="666666"/>
          <w:sz w:val="21"/>
          <w:szCs w:val="21"/>
        </w:rPr>
        <w:t>不应该</w:t>
      </w:r>
      <w:r>
        <w:rPr>
          <w:rFonts w:ascii="Helvetica" w:hAnsi="Helvetica" w:cs="Helvetica"/>
          <w:color w:val="666666"/>
          <w:sz w:val="21"/>
          <w:szCs w:val="21"/>
        </w:rPr>
        <w:t>”</w:t>
      </w:r>
      <w:r>
        <w:rPr>
          <w:rFonts w:ascii="Helvetica" w:hAnsi="Helvetica" w:cs="Helvetica"/>
          <w:color w:val="666666"/>
          <w:sz w:val="21"/>
          <w:szCs w:val="21"/>
        </w:rPr>
        <w:t>被直接引用，而不是</w:t>
      </w:r>
      <w:r>
        <w:rPr>
          <w:rFonts w:ascii="Helvetica" w:hAnsi="Helvetica" w:cs="Helvetica"/>
          <w:color w:val="666666"/>
          <w:sz w:val="21"/>
          <w:szCs w:val="21"/>
        </w:rPr>
        <w:t>“</w:t>
      </w:r>
      <w:r>
        <w:rPr>
          <w:rFonts w:ascii="Helvetica" w:hAnsi="Helvetica" w:cs="Helvetica"/>
          <w:color w:val="666666"/>
          <w:sz w:val="21"/>
          <w:szCs w:val="21"/>
        </w:rPr>
        <w:t>不能</w:t>
      </w:r>
      <w:r>
        <w:rPr>
          <w:rFonts w:ascii="Helvetica" w:hAnsi="Helvetica" w:cs="Helvetica"/>
          <w:color w:val="666666"/>
          <w:sz w:val="21"/>
          <w:szCs w:val="21"/>
        </w:rPr>
        <w:t>”</w:t>
      </w:r>
      <w:r>
        <w:rPr>
          <w:rFonts w:ascii="Helvetica" w:hAnsi="Helvetica" w:cs="Helvetica"/>
          <w:color w:val="666666"/>
          <w:sz w:val="21"/>
          <w:szCs w:val="21"/>
        </w:rPr>
        <w:t>被直接引用，是因为</w:t>
      </w:r>
      <w:r>
        <w:rPr>
          <w:rFonts w:ascii="Helvetica" w:hAnsi="Helvetica" w:cs="Helvetica"/>
          <w:color w:val="666666"/>
          <w:sz w:val="21"/>
          <w:szCs w:val="21"/>
        </w:rPr>
        <w:t>Python</w:t>
      </w:r>
      <w:r>
        <w:rPr>
          <w:rFonts w:ascii="Helvetica" w:hAnsi="Helvetica" w:cs="Helvetica"/>
          <w:color w:val="666666"/>
          <w:sz w:val="21"/>
          <w:szCs w:val="21"/>
        </w:rPr>
        <w:t>并没有一种方法可以完全限制访问</w:t>
      </w:r>
      <w:r>
        <w:rPr>
          <w:rFonts w:ascii="Helvetica" w:hAnsi="Helvetica" w:cs="Helvetica"/>
          <w:color w:val="666666"/>
          <w:sz w:val="21"/>
          <w:szCs w:val="21"/>
        </w:rPr>
        <w:t>private</w:t>
      </w:r>
      <w:r>
        <w:rPr>
          <w:rFonts w:ascii="Helvetica" w:hAnsi="Helvetica" w:cs="Helvetica"/>
          <w:color w:val="666666"/>
          <w:sz w:val="21"/>
          <w:szCs w:val="21"/>
        </w:rPr>
        <w:t>函数或变量，但是，从编程习惯上不应该引用</w:t>
      </w:r>
      <w:r>
        <w:rPr>
          <w:rFonts w:ascii="Helvetica" w:hAnsi="Helvetica" w:cs="Helvetica"/>
          <w:color w:val="666666"/>
          <w:sz w:val="21"/>
          <w:szCs w:val="21"/>
        </w:rPr>
        <w:t>private</w:t>
      </w:r>
      <w:r>
        <w:rPr>
          <w:rFonts w:ascii="Helvetica" w:hAnsi="Helvetica" w:cs="Helvetica"/>
          <w:color w:val="666666"/>
          <w:sz w:val="21"/>
          <w:szCs w:val="21"/>
        </w:rPr>
        <w:t>函数或变量。</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private</w:t>
      </w:r>
      <w:r>
        <w:rPr>
          <w:rFonts w:ascii="Helvetica" w:hAnsi="Helvetica" w:cs="Helvetica"/>
          <w:color w:val="666666"/>
          <w:sz w:val="21"/>
          <w:szCs w:val="21"/>
        </w:rPr>
        <w:t>函数或变量不应该被别人引用，那它们有什么用呢？请看例子：</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_private_1</w:t>
      </w:r>
      <w:r>
        <w:rPr>
          <w:rStyle w:val="params"/>
          <w:color w:val="444444"/>
        </w:rPr>
        <w:t>(name)</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string"/>
          <w:color w:val="DD1144"/>
        </w:rPr>
        <w:t>'Hello, %s'</w:t>
      </w:r>
      <w:r>
        <w:rPr>
          <w:rStyle w:val="HTML"/>
          <w:color w:val="444444"/>
        </w:rPr>
        <w:t xml:space="preserve"> % name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def</w:t>
      </w:r>
      <w:r>
        <w:rPr>
          <w:rStyle w:val="function"/>
          <w:color w:val="444444"/>
        </w:rPr>
        <w:t xml:space="preserve"> </w:t>
      </w:r>
      <w:r>
        <w:rPr>
          <w:rStyle w:val="1"/>
          <w:b/>
          <w:bCs/>
          <w:color w:val="990000"/>
        </w:rPr>
        <w:t>_private_2</w:t>
      </w:r>
      <w:r>
        <w:rPr>
          <w:rStyle w:val="params"/>
          <w:color w:val="444444"/>
        </w:rPr>
        <w:t>(name)</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string"/>
          <w:color w:val="DD1144"/>
        </w:rPr>
        <w:t>'Hi, %s'</w:t>
      </w:r>
      <w:r>
        <w:rPr>
          <w:rStyle w:val="HTML"/>
          <w:color w:val="444444"/>
        </w:rPr>
        <w:t xml:space="preserve"> % name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greeting</w:t>
      </w:r>
      <w:r>
        <w:rPr>
          <w:rStyle w:val="params"/>
          <w:color w:val="444444"/>
        </w:rPr>
        <w:t>(name)</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len(name) &gt; </w:t>
      </w:r>
      <w:r>
        <w:rPr>
          <w:rStyle w:val="number"/>
          <w:color w:val="009999"/>
        </w:rPr>
        <w:t>3</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_private_1(name)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else</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_private_2(name)</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我们在模块里公开</w:t>
      </w:r>
      <w:r>
        <w:rPr>
          <w:rStyle w:val="HTML"/>
          <w:rFonts w:ascii="Consolas" w:hAnsi="Consolas"/>
          <w:color w:val="DD0055"/>
          <w:sz w:val="18"/>
          <w:szCs w:val="18"/>
          <w:bdr w:val="single" w:sz="6" w:space="0" w:color="DDDDDD" w:frame="1"/>
          <w:shd w:val="clear" w:color="auto" w:fill="FAFAFA"/>
        </w:rPr>
        <w:t>greeting()</w:t>
      </w:r>
      <w:r>
        <w:rPr>
          <w:rFonts w:ascii="Helvetica" w:hAnsi="Helvetica" w:cs="Helvetica"/>
          <w:color w:val="666666"/>
          <w:sz w:val="21"/>
          <w:szCs w:val="21"/>
        </w:rPr>
        <w:t>函数，而把内部逻辑用</w:t>
      </w:r>
      <w:r>
        <w:rPr>
          <w:rFonts w:ascii="Helvetica" w:hAnsi="Helvetica" w:cs="Helvetica"/>
          <w:color w:val="666666"/>
          <w:sz w:val="21"/>
          <w:szCs w:val="21"/>
        </w:rPr>
        <w:t>private</w:t>
      </w:r>
      <w:r>
        <w:rPr>
          <w:rFonts w:ascii="Helvetica" w:hAnsi="Helvetica" w:cs="Helvetica"/>
          <w:color w:val="666666"/>
          <w:sz w:val="21"/>
          <w:szCs w:val="21"/>
        </w:rPr>
        <w:t>函数隐藏起来了，这样，调用</w:t>
      </w:r>
      <w:r>
        <w:rPr>
          <w:rStyle w:val="HTML"/>
          <w:rFonts w:ascii="Consolas" w:hAnsi="Consolas"/>
          <w:color w:val="DD0055"/>
          <w:sz w:val="18"/>
          <w:szCs w:val="18"/>
          <w:bdr w:val="single" w:sz="6" w:space="0" w:color="DDDDDD" w:frame="1"/>
          <w:shd w:val="clear" w:color="auto" w:fill="FAFAFA"/>
        </w:rPr>
        <w:t>greeting()</w:t>
      </w:r>
      <w:r>
        <w:rPr>
          <w:rFonts w:ascii="Helvetica" w:hAnsi="Helvetica" w:cs="Helvetica"/>
          <w:color w:val="666666"/>
          <w:sz w:val="21"/>
          <w:szCs w:val="21"/>
        </w:rPr>
        <w:t>函数不用关心内部的</w:t>
      </w:r>
      <w:r>
        <w:rPr>
          <w:rFonts w:ascii="Helvetica" w:hAnsi="Helvetica" w:cs="Helvetica"/>
          <w:color w:val="666666"/>
          <w:sz w:val="21"/>
          <w:szCs w:val="21"/>
        </w:rPr>
        <w:t>private</w:t>
      </w:r>
      <w:r>
        <w:rPr>
          <w:rFonts w:ascii="Helvetica" w:hAnsi="Helvetica" w:cs="Helvetica"/>
          <w:color w:val="666666"/>
          <w:sz w:val="21"/>
          <w:szCs w:val="21"/>
        </w:rPr>
        <w:t>函数细节，这也是一种非常有用的代码封装和抽象的方法，即：</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外部不需要引用的函数全部定义成</w:t>
      </w:r>
      <w:r>
        <w:rPr>
          <w:rFonts w:ascii="Helvetica" w:hAnsi="Helvetica" w:cs="Helvetica"/>
          <w:color w:val="666666"/>
          <w:sz w:val="21"/>
          <w:szCs w:val="21"/>
        </w:rPr>
        <w:t>private</w:t>
      </w:r>
      <w:r>
        <w:rPr>
          <w:rFonts w:ascii="Helvetica" w:hAnsi="Helvetica" w:cs="Helvetica"/>
          <w:color w:val="666666"/>
          <w:sz w:val="21"/>
          <w:szCs w:val="21"/>
        </w:rPr>
        <w:t>，只有外部需要引用的函数才定义为</w:t>
      </w:r>
      <w:r>
        <w:rPr>
          <w:rFonts w:ascii="Helvetica" w:hAnsi="Helvetica" w:cs="Helvetica"/>
          <w:color w:val="666666"/>
          <w:sz w:val="21"/>
          <w:szCs w:val="21"/>
        </w:rPr>
        <w:t>public</w:t>
      </w:r>
      <w:r>
        <w:rPr>
          <w:rFonts w:ascii="Helvetica" w:hAnsi="Helvetica" w:cs="Helvetica"/>
          <w:color w:val="666666"/>
          <w:sz w:val="21"/>
          <w:szCs w:val="21"/>
        </w:rPr>
        <w:t>。</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安装第三方模块</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122210</w:t>
      </w:r>
    </w:p>
    <w:p w:rsidR="00C90E35" w:rsidRDefault="00B34CFD" w:rsidP="00C90E35">
      <w:pPr>
        <w:spacing w:before="225" w:after="225"/>
        <w:rPr>
          <w:rFonts w:ascii="宋体" w:hAnsi="宋体" w:cs="宋体"/>
          <w:sz w:val="24"/>
          <w:szCs w:val="24"/>
        </w:rPr>
      </w:pPr>
      <w:r>
        <w:pict>
          <v:rect id="_x0000_i1097"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中，安装第三方模块，是通过包管理工具</w:t>
      </w:r>
      <w:r>
        <w:rPr>
          <w:rFonts w:ascii="Helvetica" w:hAnsi="Helvetica" w:cs="Helvetica"/>
          <w:color w:val="666666"/>
          <w:sz w:val="21"/>
          <w:szCs w:val="21"/>
        </w:rPr>
        <w:t>pip</w:t>
      </w:r>
      <w:r>
        <w:rPr>
          <w:rFonts w:ascii="Helvetica" w:hAnsi="Helvetica" w:cs="Helvetica"/>
          <w:color w:val="666666"/>
          <w:sz w:val="21"/>
          <w:szCs w:val="21"/>
        </w:rPr>
        <w:t>完成的。</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或</w:t>
      </w:r>
      <w:r>
        <w:rPr>
          <w:rFonts w:ascii="Helvetica" w:hAnsi="Helvetica" w:cs="Helvetica"/>
          <w:color w:val="666666"/>
          <w:sz w:val="21"/>
          <w:szCs w:val="21"/>
        </w:rPr>
        <w:t>Linux</w:t>
      </w:r>
      <w:r>
        <w:rPr>
          <w:rFonts w:ascii="Helvetica" w:hAnsi="Helvetica" w:cs="Helvetica"/>
          <w:color w:val="666666"/>
          <w:sz w:val="21"/>
          <w:szCs w:val="21"/>
        </w:rPr>
        <w:t>，安装</w:t>
      </w:r>
      <w:r>
        <w:rPr>
          <w:rFonts w:ascii="Helvetica" w:hAnsi="Helvetica" w:cs="Helvetica"/>
          <w:color w:val="666666"/>
          <w:sz w:val="21"/>
          <w:szCs w:val="21"/>
        </w:rPr>
        <w:t>pip</w:t>
      </w:r>
      <w:r>
        <w:rPr>
          <w:rFonts w:ascii="Helvetica" w:hAnsi="Helvetica" w:cs="Helvetica"/>
          <w:color w:val="666666"/>
          <w:sz w:val="21"/>
          <w:szCs w:val="21"/>
        </w:rPr>
        <w:t>本身这个步骤就可以跳过了。</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Windows</w:t>
      </w:r>
      <w:r>
        <w:rPr>
          <w:rFonts w:ascii="Helvetica" w:hAnsi="Helvetica" w:cs="Helvetica"/>
          <w:color w:val="666666"/>
          <w:sz w:val="21"/>
          <w:szCs w:val="21"/>
        </w:rPr>
        <w:t>，请参考</w:t>
      </w:r>
      <w:hyperlink r:id="rId105" w:history="1">
        <w:r>
          <w:rPr>
            <w:rStyle w:val="a4"/>
            <w:rFonts w:ascii="Helvetica" w:hAnsi="Helvetica" w:cs="Helvetica"/>
            <w:color w:val="0593D3"/>
            <w:sz w:val="21"/>
            <w:szCs w:val="21"/>
          </w:rPr>
          <w:t>安装</w:t>
        </w:r>
        <w:r>
          <w:rPr>
            <w:rStyle w:val="a4"/>
            <w:rFonts w:ascii="Helvetica" w:hAnsi="Helvetica" w:cs="Helvetica"/>
            <w:color w:val="0593D3"/>
            <w:sz w:val="21"/>
            <w:szCs w:val="21"/>
          </w:rPr>
          <w:t>Python</w:t>
        </w:r>
      </w:hyperlink>
      <w:r>
        <w:rPr>
          <w:rFonts w:ascii="Helvetica" w:hAnsi="Helvetica" w:cs="Helvetica"/>
          <w:color w:val="666666"/>
          <w:sz w:val="21"/>
          <w:szCs w:val="21"/>
        </w:rPr>
        <w:t>一节的内容，确保安装时勾选了</w:t>
      </w:r>
      <w:r>
        <w:rPr>
          <w:rStyle w:val="HTML"/>
          <w:rFonts w:ascii="Consolas" w:hAnsi="Consolas"/>
          <w:color w:val="DD0055"/>
          <w:sz w:val="18"/>
          <w:szCs w:val="18"/>
          <w:bdr w:val="single" w:sz="6" w:space="0" w:color="DDDDDD" w:frame="1"/>
          <w:shd w:val="clear" w:color="auto" w:fill="FAFAFA"/>
        </w:rPr>
        <w:t>pip</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Add python.exe to Path</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在命令提示符窗口下尝试运行</w:t>
      </w:r>
      <w:r>
        <w:rPr>
          <w:rStyle w:val="HTML"/>
          <w:rFonts w:ascii="Consolas" w:hAnsi="Consolas"/>
          <w:color w:val="DD0055"/>
          <w:sz w:val="18"/>
          <w:szCs w:val="18"/>
          <w:bdr w:val="single" w:sz="6" w:space="0" w:color="DDDDDD" w:frame="1"/>
          <w:shd w:val="clear" w:color="auto" w:fill="FAFAFA"/>
        </w:rPr>
        <w:t>pip</w:t>
      </w:r>
      <w:r>
        <w:rPr>
          <w:rFonts w:ascii="Helvetica" w:hAnsi="Helvetica" w:cs="Helvetica"/>
          <w:color w:val="666666"/>
          <w:sz w:val="21"/>
          <w:szCs w:val="21"/>
        </w:rPr>
        <w:t>，如果</w:t>
      </w:r>
      <w:r>
        <w:rPr>
          <w:rFonts w:ascii="Helvetica" w:hAnsi="Helvetica" w:cs="Helvetica"/>
          <w:color w:val="666666"/>
          <w:sz w:val="21"/>
          <w:szCs w:val="21"/>
        </w:rPr>
        <w:t>Windows</w:t>
      </w:r>
      <w:r>
        <w:rPr>
          <w:rFonts w:ascii="Helvetica" w:hAnsi="Helvetica" w:cs="Helvetica"/>
          <w:color w:val="666666"/>
          <w:sz w:val="21"/>
          <w:szCs w:val="21"/>
        </w:rPr>
        <w:t>提示未找到命令，可以重新运行安装程序添加</w:t>
      </w:r>
      <w:r>
        <w:rPr>
          <w:rStyle w:val="HTML"/>
          <w:rFonts w:ascii="Consolas" w:hAnsi="Consolas"/>
          <w:color w:val="DD0055"/>
          <w:sz w:val="18"/>
          <w:szCs w:val="18"/>
          <w:bdr w:val="single" w:sz="6" w:space="0" w:color="DDDDDD" w:frame="1"/>
          <w:shd w:val="clear" w:color="auto" w:fill="FAFAFA"/>
        </w:rPr>
        <w:t>pip</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w:t>
      </w:r>
      <w:r>
        <w:rPr>
          <w:rFonts w:ascii="Helvetica" w:hAnsi="Helvetica" w:cs="Helvetica"/>
          <w:color w:val="666666"/>
          <w:sz w:val="21"/>
          <w:szCs w:val="21"/>
        </w:rPr>
        <w:t>Mac</w:t>
      </w:r>
      <w:r>
        <w:rPr>
          <w:rFonts w:ascii="Helvetica" w:hAnsi="Helvetica" w:cs="Helvetica"/>
          <w:color w:val="666666"/>
          <w:sz w:val="21"/>
          <w:szCs w:val="21"/>
        </w:rPr>
        <w:t>或</w:t>
      </w:r>
      <w:r>
        <w:rPr>
          <w:rFonts w:ascii="Helvetica" w:hAnsi="Helvetica" w:cs="Helvetica"/>
          <w:color w:val="666666"/>
          <w:sz w:val="21"/>
          <w:szCs w:val="21"/>
        </w:rPr>
        <w:t>Linux</w:t>
      </w:r>
      <w:r>
        <w:rPr>
          <w:rFonts w:ascii="Helvetica" w:hAnsi="Helvetica" w:cs="Helvetica"/>
          <w:color w:val="666666"/>
          <w:sz w:val="21"/>
          <w:szCs w:val="21"/>
        </w:rPr>
        <w:t>上有可能并存</w:t>
      </w:r>
      <w:r>
        <w:rPr>
          <w:rFonts w:ascii="Helvetica" w:hAnsi="Helvetica" w:cs="Helvetica"/>
          <w:color w:val="666666"/>
          <w:sz w:val="21"/>
          <w:szCs w:val="21"/>
        </w:rPr>
        <w:t>Python 3.x</w:t>
      </w:r>
      <w:r>
        <w:rPr>
          <w:rFonts w:ascii="Helvetica" w:hAnsi="Helvetica" w:cs="Helvetica"/>
          <w:color w:val="666666"/>
          <w:sz w:val="21"/>
          <w:szCs w:val="21"/>
        </w:rPr>
        <w:t>和</w:t>
      </w:r>
      <w:r>
        <w:rPr>
          <w:rFonts w:ascii="Helvetica" w:hAnsi="Helvetica" w:cs="Helvetica"/>
          <w:color w:val="666666"/>
          <w:sz w:val="21"/>
          <w:szCs w:val="21"/>
        </w:rPr>
        <w:t>Python 2.x</w:t>
      </w:r>
      <w:r>
        <w:rPr>
          <w:rFonts w:ascii="Helvetica" w:hAnsi="Helvetica" w:cs="Helvetica"/>
          <w:color w:val="666666"/>
          <w:sz w:val="21"/>
          <w:szCs w:val="21"/>
        </w:rPr>
        <w:t>，因此对应的</w:t>
      </w:r>
      <w:r>
        <w:rPr>
          <w:rFonts w:ascii="Helvetica" w:hAnsi="Helvetica" w:cs="Helvetica"/>
          <w:color w:val="666666"/>
          <w:sz w:val="21"/>
          <w:szCs w:val="21"/>
        </w:rPr>
        <w:t>pip</w:t>
      </w:r>
      <w:r>
        <w:rPr>
          <w:rFonts w:ascii="Helvetica" w:hAnsi="Helvetica" w:cs="Helvetica"/>
          <w:color w:val="666666"/>
          <w:sz w:val="21"/>
          <w:szCs w:val="21"/>
        </w:rPr>
        <w:t>命令是</w:t>
      </w:r>
      <w:r>
        <w:rPr>
          <w:rStyle w:val="HTML"/>
          <w:rFonts w:ascii="Consolas" w:hAnsi="Consolas"/>
          <w:color w:val="DD0055"/>
          <w:sz w:val="18"/>
          <w:szCs w:val="18"/>
          <w:bdr w:val="single" w:sz="6" w:space="0" w:color="DDDDDD" w:frame="1"/>
          <w:shd w:val="clear" w:color="auto" w:fill="FAFAFA"/>
        </w:rPr>
        <w:t>pip3</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现在，让我们来安装一个第三方库</w:t>
      </w:r>
      <w:r>
        <w:rPr>
          <w:rFonts w:ascii="Helvetica" w:hAnsi="Helvetica" w:cs="Helvetica"/>
          <w:color w:val="666666"/>
          <w:sz w:val="21"/>
          <w:szCs w:val="21"/>
        </w:rPr>
        <w:t>——Python Imaging Library</w:t>
      </w:r>
      <w:r>
        <w:rPr>
          <w:rFonts w:ascii="Helvetica" w:hAnsi="Helvetica" w:cs="Helvetica"/>
          <w:color w:val="666666"/>
          <w:sz w:val="21"/>
          <w:szCs w:val="21"/>
        </w:rPr>
        <w:t>，这是</w:t>
      </w:r>
      <w:r>
        <w:rPr>
          <w:rFonts w:ascii="Helvetica" w:hAnsi="Helvetica" w:cs="Helvetica"/>
          <w:color w:val="666666"/>
          <w:sz w:val="21"/>
          <w:szCs w:val="21"/>
        </w:rPr>
        <w:t>Python</w:t>
      </w:r>
      <w:r>
        <w:rPr>
          <w:rFonts w:ascii="Helvetica" w:hAnsi="Helvetica" w:cs="Helvetica"/>
          <w:color w:val="666666"/>
          <w:sz w:val="21"/>
          <w:szCs w:val="21"/>
        </w:rPr>
        <w:t>下非常强大的处理图像的工具库。不过，</w:t>
      </w:r>
      <w:r>
        <w:rPr>
          <w:rFonts w:ascii="Helvetica" w:hAnsi="Helvetica" w:cs="Helvetica"/>
          <w:color w:val="666666"/>
          <w:sz w:val="21"/>
          <w:szCs w:val="21"/>
        </w:rPr>
        <w:t>PIL</w:t>
      </w:r>
      <w:r>
        <w:rPr>
          <w:rFonts w:ascii="Helvetica" w:hAnsi="Helvetica" w:cs="Helvetica"/>
          <w:color w:val="666666"/>
          <w:sz w:val="21"/>
          <w:szCs w:val="21"/>
        </w:rPr>
        <w:t>目前只支持到</w:t>
      </w:r>
      <w:r>
        <w:rPr>
          <w:rFonts w:ascii="Helvetica" w:hAnsi="Helvetica" w:cs="Helvetica"/>
          <w:color w:val="666666"/>
          <w:sz w:val="21"/>
          <w:szCs w:val="21"/>
        </w:rPr>
        <w:t>Python 2.7</w:t>
      </w:r>
      <w:r>
        <w:rPr>
          <w:rFonts w:ascii="Helvetica" w:hAnsi="Helvetica" w:cs="Helvetica"/>
          <w:color w:val="666666"/>
          <w:sz w:val="21"/>
          <w:szCs w:val="21"/>
        </w:rPr>
        <w:t>，并且有年头没有更新了，因此，基于</w:t>
      </w:r>
      <w:r>
        <w:rPr>
          <w:rFonts w:ascii="Helvetica" w:hAnsi="Helvetica" w:cs="Helvetica"/>
          <w:color w:val="666666"/>
          <w:sz w:val="21"/>
          <w:szCs w:val="21"/>
        </w:rPr>
        <w:t>PIL</w:t>
      </w:r>
      <w:r>
        <w:rPr>
          <w:rFonts w:ascii="Helvetica" w:hAnsi="Helvetica" w:cs="Helvetica"/>
          <w:color w:val="666666"/>
          <w:sz w:val="21"/>
          <w:szCs w:val="21"/>
        </w:rPr>
        <w:t>的</w:t>
      </w:r>
      <w:r>
        <w:rPr>
          <w:rFonts w:ascii="Helvetica" w:hAnsi="Helvetica" w:cs="Helvetica"/>
          <w:color w:val="666666"/>
          <w:sz w:val="21"/>
          <w:szCs w:val="21"/>
        </w:rPr>
        <w:t>Pillow</w:t>
      </w:r>
      <w:r>
        <w:rPr>
          <w:rFonts w:ascii="Helvetica" w:hAnsi="Helvetica" w:cs="Helvetica"/>
          <w:color w:val="666666"/>
          <w:sz w:val="21"/>
          <w:szCs w:val="21"/>
        </w:rPr>
        <w:t>项目开发非常活跃，并且支持最新的</w:t>
      </w:r>
      <w:r>
        <w:rPr>
          <w:rFonts w:ascii="Helvetica" w:hAnsi="Helvetica" w:cs="Helvetica"/>
          <w:color w:val="666666"/>
          <w:sz w:val="21"/>
          <w:szCs w:val="21"/>
        </w:rPr>
        <w:t>Python 3</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一般来说，第三方库都会在</w:t>
      </w:r>
      <w:r>
        <w:rPr>
          <w:rFonts w:ascii="Helvetica" w:hAnsi="Helvetica" w:cs="Helvetica"/>
          <w:color w:val="666666"/>
          <w:sz w:val="21"/>
          <w:szCs w:val="21"/>
        </w:rPr>
        <w:t>Python</w:t>
      </w:r>
      <w:r>
        <w:rPr>
          <w:rFonts w:ascii="Helvetica" w:hAnsi="Helvetica" w:cs="Helvetica"/>
          <w:color w:val="666666"/>
          <w:sz w:val="21"/>
          <w:szCs w:val="21"/>
        </w:rPr>
        <w:t>官方的</w:t>
      </w:r>
      <w:hyperlink r:id="rId106" w:tgtFrame="_blank" w:history="1">
        <w:r>
          <w:rPr>
            <w:rStyle w:val="a4"/>
            <w:rFonts w:ascii="Helvetica" w:hAnsi="Helvetica" w:cs="Helvetica"/>
            <w:color w:val="0593D3"/>
            <w:sz w:val="21"/>
            <w:szCs w:val="21"/>
          </w:rPr>
          <w:t>pypi.python.org</w:t>
        </w:r>
      </w:hyperlink>
      <w:r>
        <w:rPr>
          <w:rFonts w:ascii="Helvetica" w:hAnsi="Helvetica" w:cs="Helvetica"/>
          <w:color w:val="666666"/>
          <w:sz w:val="21"/>
          <w:szCs w:val="21"/>
        </w:rPr>
        <w:t>网站注册，要安装一个第三方库，必须先知道该库的名称，可以在官网或者</w:t>
      </w:r>
      <w:r>
        <w:rPr>
          <w:rFonts w:ascii="Helvetica" w:hAnsi="Helvetica" w:cs="Helvetica"/>
          <w:color w:val="666666"/>
          <w:sz w:val="21"/>
          <w:szCs w:val="21"/>
        </w:rPr>
        <w:t>pypi</w:t>
      </w:r>
      <w:r>
        <w:rPr>
          <w:rFonts w:ascii="Helvetica" w:hAnsi="Helvetica" w:cs="Helvetica"/>
          <w:color w:val="666666"/>
          <w:sz w:val="21"/>
          <w:szCs w:val="21"/>
        </w:rPr>
        <w:t>上搜索，比如</w:t>
      </w:r>
      <w:r>
        <w:rPr>
          <w:rFonts w:ascii="Helvetica" w:hAnsi="Helvetica" w:cs="Helvetica"/>
          <w:color w:val="666666"/>
          <w:sz w:val="21"/>
          <w:szCs w:val="21"/>
        </w:rPr>
        <w:t>Pillow</w:t>
      </w:r>
      <w:r>
        <w:rPr>
          <w:rFonts w:ascii="Helvetica" w:hAnsi="Helvetica" w:cs="Helvetica"/>
          <w:color w:val="666666"/>
          <w:sz w:val="21"/>
          <w:szCs w:val="21"/>
        </w:rPr>
        <w:t>的名称叫</w:t>
      </w:r>
      <w:hyperlink r:id="rId107" w:tgtFrame="_blank" w:history="1">
        <w:r>
          <w:rPr>
            <w:rStyle w:val="a4"/>
            <w:rFonts w:ascii="Helvetica" w:hAnsi="Helvetica" w:cs="Helvetica"/>
            <w:color w:val="0593D3"/>
            <w:sz w:val="21"/>
            <w:szCs w:val="21"/>
          </w:rPr>
          <w:t>Pillow</w:t>
        </w:r>
      </w:hyperlink>
      <w:r>
        <w:rPr>
          <w:rFonts w:ascii="Helvetica" w:hAnsi="Helvetica" w:cs="Helvetica"/>
          <w:color w:val="666666"/>
          <w:sz w:val="21"/>
          <w:szCs w:val="21"/>
        </w:rPr>
        <w:t>，因此，安装</w:t>
      </w:r>
      <w:r>
        <w:rPr>
          <w:rFonts w:ascii="Helvetica" w:hAnsi="Helvetica" w:cs="Helvetica"/>
          <w:color w:val="666666"/>
          <w:sz w:val="21"/>
          <w:szCs w:val="21"/>
        </w:rPr>
        <w:t>Pillow</w:t>
      </w:r>
      <w:r>
        <w:rPr>
          <w:rFonts w:ascii="Helvetica" w:hAnsi="Helvetica" w:cs="Helvetica"/>
          <w:color w:val="666666"/>
          <w:sz w:val="21"/>
          <w:szCs w:val="21"/>
        </w:rPr>
        <w:t>的命令就是：</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pip install Pillow</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耐心等待下载并安装后，就可以使用</w:t>
      </w:r>
      <w:r>
        <w:rPr>
          <w:rFonts w:ascii="Helvetica" w:hAnsi="Helvetica" w:cs="Helvetica"/>
          <w:color w:val="666666"/>
          <w:sz w:val="21"/>
          <w:szCs w:val="21"/>
        </w:rPr>
        <w:t>Pillow</w:t>
      </w:r>
      <w:r>
        <w:rPr>
          <w:rFonts w:ascii="Helvetica" w:hAnsi="Helvetica" w:cs="Helvetica"/>
          <w:color w:val="666666"/>
          <w:sz w:val="21"/>
          <w:szCs w:val="21"/>
        </w:rPr>
        <w:t>了。</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有了</w:t>
      </w:r>
      <w:r>
        <w:rPr>
          <w:rFonts w:ascii="Helvetica" w:hAnsi="Helvetica" w:cs="Helvetica"/>
          <w:color w:val="666666"/>
          <w:sz w:val="21"/>
          <w:szCs w:val="21"/>
        </w:rPr>
        <w:t>Pillow</w:t>
      </w:r>
      <w:r>
        <w:rPr>
          <w:rFonts w:ascii="Helvetica" w:hAnsi="Helvetica" w:cs="Helvetica"/>
          <w:color w:val="666666"/>
          <w:sz w:val="21"/>
          <w:szCs w:val="21"/>
        </w:rPr>
        <w:t>，处理图片易如反掌。随便找个图片生成缩略图：</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PIL </w:t>
      </w:r>
      <w:r>
        <w:rPr>
          <w:rStyle w:val="keyword"/>
          <w:b/>
          <w:bCs/>
          <w:color w:val="333333"/>
        </w:rPr>
        <w:t>import</w:t>
      </w:r>
      <w:r>
        <w:rPr>
          <w:rStyle w:val="HTML"/>
          <w:color w:val="444444"/>
        </w:rPr>
        <w:t xml:space="preserve"> Image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im = Image.open(</w:t>
      </w:r>
      <w:r>
        <w:rPr>
          <w:rStyle w:val="string"/>
          <w:color w:val="DD1144"/>
        </w:rPr>
        <w:t>'test.png'</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print(im.format, im.size, im.mode)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PNG (</w:t>
      </w:r>
      <w:r>
        <w:rPr>
          <w:rStyle w:val="number"/>
          <w:color w:val="009999"/>
        </w:rPr>
        <w:t>400</w:t>
      </w:r>
      <w:r>
        <w:rPr>
          <w:rStyle w:val="HTML"/>
          <w:color w:val="444444"/>
        </w:rPr>
        <w:t xml:space="preserve">, </w:t>
      </w:r>
      <w:r>
        <w:rPr>
          <w:rStyle w:val="number"/>
          <w:color w:val="009999"/>
        </w:rPr>
        <w:t>300</w:t>
      </w:r>
      <w:r>
        <w:rPr>
          <w:rStyle w:val="HTML"/>
          <w:color w:val="444444"/>
        </w:rPr>
        <w:t>) RGB</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im.thumbnail((</w:t>
      </w:r>
      <w:r>
        <w:rPr>
          <w:rStyle w:val="number"/>
          <w:color w:val="009999"/>
        </w:rPr>
        <w:t>200</w:t>
      </w:r>
      <w:r>
        <w:rPr>
          <w:rStyle w:val="HTML"/>
          <w:color w:val="444444"/>
        </w:rPr>
        <w:t xml:space="preserve">, </w:t>
      </w:r>
      <w:r>
        <w:rPr>
          <w:rStyle w:val="number"/>
          <w:color w:val="009999"/>
        </w:rPr>
        <w:t>100</w:t>
      </w:r>
      <w:r>
        <w:rPr>
          <w:rStyle w:val="HTML"/>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im.save(</w:t>
      </w:r>
      <w:r>
        <w:rPr>
          <w:rStyle w:val="string"/>
          <w:color w:val="DD1144"/>
        </w:rPr>
        <w:t>'thumb.jpg'</w:t>
      </w:r>
      <w:r>
        <w:rPr>
          <w:rStyle w:val="HTML"/>
          <w:color w:val="444444"/>
        </w:rPr>
        <w:t xml:space="preserve">, </w:t>
      </w:r>
      <w:r>
        <w:rPr>
          <w:rStyle w:val="string"/>
          <w:color w:val="DD1144"/>
        </w:rPr>
        <w:t>'JPEG'</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其他常用的第三方库还有</w:t>
      </w:r>
      <w:r>
        <w:rPr>
          <w:rFonts w:ascii="Helvetica" w:hAnsi="Helvetica" w:cs="Helvetica"/>
          <w:color w:val="666666"/>
          <w:sz w:val="21"/>
          <w:szCs w:val="21"/>
        </w:rPr>
        <w:t>MySQL</w:t>
      </w:r>
      <w:r>
        <w:rPr>
          <w:rFonts w:ascii="Helvetica" w:hAnsi="Helvetica" w:cs="Helvetica"/>
          <w:color w:val="666666"/>
          <w:sz w:val="21"/>
          <w:szCs w:val="21"/>
        </w:rPr>
        <w:t>的驱动：</w:t>
      </w:r>
      <w:r>
        <w:rPr>
          <w:rStyle w:val="HTML"/>
          <w:rFonts w:ascii="Consolas" w:hAnsi="Consolas"/>
          <w:color w:val="DD0055"/>
          <w:sz w:val="18"/>
          <w:szCs w:val="18"/>
          <w:bdr w:val="single" w:sz="6" w:space="0" w:color="DDDDDD" w:frame="1"/>
          <w:shd w:val="clear" w:color="auto" w:fill="FAFAFA"/>
        </w:rPr>
        <w:t>mysql-connector-python</w:t>
      </w:r>
      <w:r>
        <w:rPr>
          <w:rFonts w:ascii="Helvetica" w:hAnsi="Helvetica" w:cs="Helvetica"/>
          <w:color w:val="666666"/>
          <w:sz w:val="21"/>
          <w:szCs w:val="21"/>
        </w:rPr>
        <w:t>，用于科学计算的</w:t>
      </w:r>
      <w:r>
        <w:rPr>
          <w:rFonts w:ascii="Helvetica" w:hAnsi="Helvetica" w:cs="Helvetica"/>
          <w:color w:val="666666"/>
          <w:sz w:val="21"/>
          <w:szCs w:val="21"/>
        </w:rPr>
        <w:t>NumPy</w:t>
      </w:r>
      <w:r>
        <w:rPr>
          <w:rFonts w:ascii="Helvetica" w:hAnsi="Helvetica" w:cs="Helvetica"/>
          <w:color w:val="666666"/>
          <w:sz w:val="21"/>
          <w:szCs w:val="21"/>
        </w:rPr>
        <w:t>库：</w:t>
      </w:r>
      <w:r>
        <w:rPr>
          <w:rStyle w:val="HTML"/>
          <w:rFonts w:ascii="Consolas" w:hAnsi="Consolas"/>
          <w:color w:val="DD0055"/>
          <w:sz w:val="18"/>
          <w:szCs w:val="18"/>
          <w:bdr w:val="single" w:sz="6" w:space="0" w:color="DDDDDD" w:frame="1"/>
          <w:shd w:val="clear" w:color="auto" w:fill="FAFAFA"/>
        </w:rPr>
        <w:t>numpy</w:t>
      </w:r>
      <w:r>
        <w:rPr>
          <w:rFonts w:ascii="Helvetica" w:hAnsi="Helvetica" w:cs="Helvetica"/>
          <w:color w:val="666666"/>
          <w:sz w:val="21"/>
          <w:szCs w:val="21"/>
        </w:rPr>
        <w:t>，用于生成文本的模板工具</w:t>
      </w:r>
      <w:r>
        <w:rPr>
          <w:rStyle w:val="HTML"/>
          <w:rFonts w:ascii="Consolas" w:hAnsi="Consolas"/>
          <w:color w:val="DD0055"/>
          <w:sz w:val="18"/>
          <w:szCs w:val="18"/>
          <w:bdr w:val="single" w:sz="6" w:space="0" w:color="DDDDDD" w:frame="1"/>
          <w:shd w:val="clear" w:color="auto" w:fill="FAFAFA"/>
        </w:rPr>
        <w:t>Jinja2</w:t>
      </w:r>
      <w:r>
        <w:rPr>
          <w:rFonts w:ascii="Helvetica" w:hAnsi="Helvetica" w:cs="Helvetica"/>
          <w:color w:val="666666"/>
          <w:sz w:val="21"/>
          <w:szCs w:val="21"/>
        </w:rPr>
        <w:t>，等等。</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模块搜索路径</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当我们试图加载一个模块时，</w:t>
      </w:r>
      <w:r>
        <w:rPr>
          <w:rFonts w:ascii="Helvetica" w:hAnsi="Helvetica" w:cs="Helvetica"/>
          <w:color w:val="666666"/>
          <w:sz w:val="21"/>
          <w:szCs w:val="21"/>
        </w:rPr>
        <w:t>Python</w:t>
      </w:r>
      <w:r>
        <w:rPr>
          <w:rFonts w:ascii="Helvetica" w:hAnsi="Helvetica" w:cs="Helvetica"/>
          <w:color w:val="666666"/>
          <w:sz w:val="21"/>
          <w:szCs w:val="21"/>
        </w:rPr>
        <w:t>会在指定的路径下搜索对应的</w:t>
      </w:r>
      <w:r>
        <w:rPr>
          <w:rFonts w:ascii="Helvetica" w:hAnsi="Helvetica" w:cs="Helvetica"/>
          <w:color w:val="666666"/>
          <w:sz w:val="21"/>
          <w:szCs w:val="21"/>
        </w:rPr>
        <w:t>.py</w:t>
      </w:r>
      <w:r>
        <w:rPr>
          <w:rFonts w:ascii="Helvetica" w:hAnsi="Helvetica" w:cs="Helvetica"/>
          <w:color w:val="666666"/>
          <w:sz w:val="21"/>
          <w:szCs w:val="21"/>
        </w:rPr>
        <w:t>文件，如果找不到，就会报错：</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import mymodule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"&lt;stdin&gt;"</w:t>
      </w:r>
      <w:r>
        <w:rPr>
          <w:rStyle w:val="operator"/>
          <w:color w:val="444444"/>
        </w:rPr>
        <w:t xml:space="preserve">, line </w:t>
      </w:r>
      <w:r>
        <w:rPr>
          <w:rStyle w:val="number"/>
          <w:color w:val="009999"/>
        </w:rPr>
        <w:t>1</w:t>
      </w:r>
      <w:r>
        <w:rPr>
          <w:rStyle w:val="operator"/>
          <w:color w:val="444444"/>
        </w:rPr>
        <w:t xml:space="preserve">, </w:t>
      </w:r>
      <w:r>
        <w:rPr>
          <w:rStyle w:val="keyword"/>
          <w:b/>
          <w:bCs/>
          <w:color w:val="333333"/>
        </w:rPr>
        <w:t>in</w:t>
      </w:r>
      <w:r>
        <w:rPr>
          <w:rStyle w:val="operator"/>
          <w:color w:val="444444"/>
        </w:rPr>
        <w:t xml:space="preserve"> &lt;</w:t>
      </w:r>
      <w:r>
        <w:rPr>
          <w:rStyle w:val="keyword"/>
          <w:b/>
          <w:bCs/>
          <w:color w:val="333333"/>
        </w:rPr>
        <w:t>module</w:t>
      </w:r>
      <w:r>
        <w:rPr>
          <w:rStyle w:val="operator"/>
          <w:color w:val="444444"/>
        </w:rPr>
        <w:t>&gt;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ImportError: </w:t>
      </w:r>
      <w:r>
        <w:rPr>
          <w:rStyle w:val="keyword"/>
          <w:b/>
          <w:bCs/>
          <w:color w:val="333333"/>
        </w:rPr>
        <w:t>No</w:t>
      </w:r>
      <w:r>
        <w:rPr>
          <w:rStyle w:val="operator"/>
          <w:color w:val="444444"/>
        </w:rPr>
        <w:t xml:space="preserve"> </w:t>
      </w:r>
      <w:r>
        <w:rPr>
          <w:rStyle w:val="keyword"/>
          <w:b/>
          <w:bCs/>
          <w:color w:val="333333"/>
        </w:rPr>
        <w:t>module</w:t>
      </w:r>
      <w:r>
        <w:rPr>
          <w:rStyle w:val="operator"/>
          <w:color w:val="444444"/>
        </w:rPr>
        <w:t xml:space="preserve"> named mymodule</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默认情况下，</w:t>
      </w:r>
      <w:r>
        <w:rPr>
          <w:rFonts w:ascii="Helvetica" w:hAnsi="Helvetica" w:cs="Helvetica"/>
          <w:color w:val="666666"/>
          <w:sz w:val="21"/>
          <w:szCs w:val="21"/>
        </w:rPr>
        <w:t>Python</w:t>
      </w:r>
      <w:r>
        <w:rPr>
          <w:rFonts w:ascii="Helvetica" w:hAnsi="Helvetica" w:cs="Helvetica"/>
          <w:color w:val="666666"/>
          <w:sz w:val="21"/>
          <w:szCs w:val="21"/>
        </w:rPr>
        <w:t>解释器会搜索当前目录、所有已安装的内置模块和第三方模块，搜索路径存放在</w:t>
      </w:r>
      <w:r>
        <w:rPr>
          <w:rStyle w:val="HTML"/>
          <w:rFonts w:ascii="Consolas" w:hAnsi="Consolas"/>
          <w:color w:val="DD0055"/>
          <w:sz w:val="18"/>
          <w:szCs w:val="18"/>
          <w:bdr w:val="single" w:sz="6" w:space="0" w:color="DDDDDD" w:frame="1"/>
          <w:shd w:val="clear" w:color="auto" w:fill="FAFAFA"/>
        </w:rPr>
        <w:t>sys</w:t>
      </w:r>
      <w:r>
        <w:rPr>
          <w:rFonts w:ascii="Helvetica" w:hAnsi="Helvetica" w:cs="Helvetica"/>
          <w:color w:val="666666"/>
          <w:sz w:val="21"/>
          <w:szCs w:val="21"/>
        </w:rPr>
        <w:t>模块的</w:t>
      </w:r>
      <w:r>
        <w:rPr>
          <w:rStyle w:val="HTML"/>
          <w:rFonts w:ascii="Consolas" w:hAnsi="Consolas"/>
          <w:color w:val="DD0055"/>
          <w:sz w:val="18"/>
          <w:szCs w:val="18"/>
          <w:bdr w:val="single" w:sz="6" w:space="0" w:color="DDDDDD" w:frame="1"/>
          <w:shd w:val="clear" w:color="auto" w:fill="FAFAFA"/>
        </w:rPr>
        <w:t>path</w:t>
      </w:r>
      <w:r>
        <w:rPr>
          <w:rFonts w:ascii="Helvetica" w:hAnsi="Helvetica" w:cs="Helvetica"/>
          <w:color w:val="666666"/>
          <w:sz w:val="21"/>
          <w:szCs w:val="21"/>
        </w:rPr>
        <w:t>变量中：</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import</w:t>
      </w:r>
      <w:r>
        <w:rPr>
          <w:rStyle w:val="HTML"/>
          <w:color w:val="444444"/>
        </w:rPr>
        <w:t xml:space="preserve"> sys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sys.path</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w:t>
      </w:r>
      <w:r>
        <w:rPr>
          <w:rStyle w:val="string"/>
          <w:color w:val="DD1144"/>
        </w:rPr>
        <w:t>''</w:t>
      </w:r>
      <w:r>
        <w:rPr>
          <w:rStyle w:val="HTML"/>
          <w:color w:val="444444"/>
        </w:rPr>
        <w:t xml:space="preserve">, </w:t>
      </w:r>
      <w:r>
        <w:rPr>
          <w:rStyle w:val="string"/>
          <w:color w:val="DD1144"/>
        </w:rPr>
        <w:t>'/Library/Frameworks/Python.framework/Versions/3.4/lib/python34.zip'</w:t>
      </w:r>
      <w:r>
        <w:rPr>
          <w:rStyle w:val="HTML"/>
          <w:color w:val="444444"/>
        </w:rPr>
        <w:t xml:space="preserve">, </w:t>
      </w:r>
      <w:r>
        <w:rPr>
          <w:rStyle w:val="string"/>
          <w:color w:val="DD1144"/>
        </w:rPr>
        <w:t>'/Library/Frameworks/Python.framework/Versions/3.4/lib/python3.4'</w:t>
      </w:r>
      <w:r>
        <w:rPr>
          <w:rStyle w:val="HTML"/>
          <w:color w:val="444444"/>
        </w:rPr>
        <w:t xml:space="preserve">, </w:t>
      </w:r>
      <w:r>
        <w:rPr>
          <w:rStyle w:val="string"/>
          <w:color w:val="DD1144"/>
        </w:rPr>
        <w:t>'/Library/Frameworks/Python.framework/Versions/3.4/lib/python3.4/plat-darwin'</w:t>
      </w:r>
      <w:r>
        <w:rPr>
          <w:rStyle w:val="HTML"/>
          <w:color w:val="444444"/>
        </w:rPr>
        <w:t xml:space="preserve">, </w:t>
      </w:r>
      <w:r>
        <w:rPr>
          <w:rStyle w:val="string"/>
          <w:color w:val="DD1144"/>
        </w:rPr>
        <w:t>'/Library/Frameworks/Python.framework/Versions/3.4/lib/python3.4/lib-dynload'</w:t>
      </w:r>
      <w:r>
        <w:rPr>
          <w:rStyle w:val="HTML"/>
          <w:color w:val="444444"/>
        </w:rPr>
        <w:t xml:space="preserve">, </w:t>
      </w:r>
      <w:r>
        <w:rPr>
          <w:rStyle w:val="string"/>
          <w:color w:val="DD1144"/>
        </w:rPr>
        <w:t>'/Library/Frameworks/Python.framework/Versions/3.4/lib/python3.4/site-packages'</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如果我们要添加自己的搜索目录，有两种方法：</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一是直接修改</w:t>
      </w:r>
      <w:r>
        <w:rPr>
          <w:rStyle w:val="HTML"/>
          <w:rFonts w:ascii="Consolas" w:hAnsi="Consolas"/>
          <w:color w:val="DD0055"/>
          <w:sz w:val="18"/>
          <w:szCs w:val="18"/>
          <w:bdr w:val="single" w:sz="6" w:space="0" w:color="DDDDDD" w:frame="1"/>
          <w:shd w:val="clear" w:color="auto" w:fill="FAFAFA"/>
        </w:rPr>
        <w:t>sys.path</w:t>
      </w:r>
      <w:r>
        <w:rPr>
          <w:rFonts w:ascii="Helvetica" w:hAnsi="Helvetica" w:cs="Helvetica"/>
          <w:color w:val="666666"/>
          <w:sz w:val="21"/>
          <w:szCs w:val="21"/>
        </w:rPr>
        <w:t>，添加要搜索的目录：</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import</w:t>
      </w:r>
      <w:r>
        <w:rPr>
          <w:rStyle w:val="HTML"/>
          <w:color w:val="444444"/>
        </w:rPr>
        <w:t xml:space="preserve"> sys</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sys.path.append(</w:t>
      </w:r>
      <w:r>
        <w:rPr>
          <w:rStyle w:val="string"/>
          <w:color w:val="DD1144"/>
        </w:rPr>
        <w:t>'/Users/michael/my_py_scripts'</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这种方法是在运行时修改，运行结束后失效。</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第二种方法是设置环境变量</w:t>
      </w:r>
      <w:r>
        <w:rPr>
          <w:rStyle w:val="HTML"/>
          <w:rFonts w:ascii="Consolas" w:hAnsi="Consolas"/>
          <w:color w:val="DD0055"/>
          <w:sz w:val="18"/>
          <w:szCs w:val="18"/>
          <w:bdr w:val="single" w:sz="6" w:space="0" w:color="DDDDDD" w:frame="1"/>
          <w:shd w:val="clear" w:color="auto" w:fill="FAFAFA"/>
        </w:rPr>
        <w:t>PYTHONPATH</w:t>
      </w:r>
      <w:r>
        <w:rPr>
          <w:rFonts w:ascii="Helvetica" w:hAnsi="Helvetica" w:cs="Helvetica"/>
          <w:color w:val="666666"/>
          <w:sz w:val="21"/>
          <w:szCs w:val="21"/>
        </w:rPr>
        <w:t>，该环境变量的内容会被自动添加到模块搜索路径中。设置方式与设置</w:t>
      </w:r>
      <w:r>
        <w:rPr>
          <w:rFonts w:ascii="Helvetica" w:hAnsi="Helvetica" w:cs="Helvetica"/>
          <w:color w:val="666666"/>
          <w:sz w:val="21"/>
          <w:szCs w:val="21"/>
        </w:rPr>
        <w:t>Path</w:t>
      </w:r>
      <w:r>
        <w:rPr>
          <w:rFonts w:ascii="Helvetica" w:hAnsi="Helvetica" w:cs="Helvetica"/>
          <w:color w:val="666666"/>
          <w:sz w:val="21"/>
          <w:szCs w:val="21"/>
        </w:rPr>
        <w:t>环境变量类似。注意只需要添加你自己的搜索路径，</w:t>
      </w:r>
      <w:r>
        <w:rPr>
          <w:rFonts w:ascii="Helvetica" w:hAnsi="Helvetica" w:cs="Helvetica"/>
          <w:color w:val="666666"/>
          <w:sz w:val="21"/>
          <w:szCs w:val="21"/>
        </w:rPr>
        <w:t>Python</w:t>
      </w:r>
      <w:r>
        <w:rPr>
          <w:rFonts w:ascii="Helvetica" w:hAnsi="Helvetica" w:cs="Helvetica"/>
          <w:color w:val="666666"/>
          <w:sz w:val="21"/>
          <w:szCs w:val="21"/>
        </w:rPr>
        <w:t>自己本身的搜索路径不受影响。</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C90E35" w:rsidRDefault="00C90E35" w:rsidP="00C90E35">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面向对象编程</w:t>
      </w:r>
    </w:p>
    <w:p w:rsidR="00C90E35" w:rsidRDefault="00C90E35" w:rsidP="00C90E35">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112753</w:t>
      </w:r>
    </w:p>
    <w:p w:rsidR="00C90E35" w:rsidRDefault="00B34CFD" w:rsidP="00C90E35">
      <w:pPr>
        <w:spacing w:before="225" w:after="225"/>
        <w:rPr>
          <w:rFonts w:ascii="宋体" w:hAnsi="宋体" w:cs="宋体"/>
          <w:sz w:val="24"/>
          <w:szCs w:val="24"/>
        </w:rPr>
      </w:pPr>
      <w:r>
        <w:pict>
          <v:rect id="_x0000_i1098" style="width:0;height:0" o:hralign="center" o:hrstd="t" o:hrnoshade="t" o:hr="t" fillcolor="#666" stroked="f"/>
        </w:pict>
      </w:r>
    </w:p>
    <w:p w:rsidR="00C90E35" w:rsidRDefault="00C90E35" w:rsidP="00C90E35">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面向对象编程</w:t>
      </w:r>
      <w:r>
        <w:rPr>
          <w:rFonts w:ascii="Helvetica" w:hAnsi="Helvetica" w:cs="Helvetica"/>
          <w:color w:val="666666"/>
          <w:sz w:val="21"/>
          <w:szCs w:val="21"/>
        </w:rPr>
        <w:t>——Object Oriented Programming</w:t>
      </w:r>
      <w:r>
        <w:rPr>
          <w:rFonts w:ascii="Helvetica" w:hAnsi="Helvetica" w:cs="Helvetica"/>
          <w:color w:val="666666"/>
          <w:sz w:val="21"/>
          <w:szCs w:val="21"/>
        </w:rPr>
        <w:t>，简称</w:t>
      </w:r>
      <w:r>
        <w:rPr>
          <w:rFonts w:ascii="Helvetica" w:hAnsi="Helvetica" w:cs="Helvetica"/>
          <w:color w:val="666666"/>
          <w:sz w:val="21"/>
          <w:szCs w:val="21"/>
        </w:rPr>
        <w:t>OOP</w:t>
      </w:r>
      <w:r>
        <w:rPr>
          <w:rFonts w:ascii="Helvetica" w:hAnsi="Helvetica" w:cs="Helvetica"/>
          <w:color w:val="666666"/>
          <w:sz w:val="21"/>
          <w:szCs w:val="21"/>
        </w:rPr>
        <w:t>，是一种程序设计思想。</w:t>
      </w:r>
      <w:r>
        <w:rPr>
          <w:rFonts w:ascii="Helvetica" w:hAnsi="Helvetica" w:cs="Helvetica"/>
          <w:color w:val="666666"/>
          <w:sz w:val="21"/>
          <w:szCs w:val="21"/>
        </w:rPr>
        <w:t>OOP</w:t>
      </w:r>
      <w:r>
        <w:rPr>
          <w:rFonts w:ascii="Helvetica" w:hAnsi="Helvetica" w:cs="Helvetica"/>
          <w:color w:val="666666"/>
          <w:sz w:val="21"/>
          <w:szCs w:val="21"/>
        </w:rPr>
        <w:t>把对象作为程序的基本单元，一个对象包含了数据和操作数据的函数。</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面向过程的程序设计把计算机程序视为一系列的命令集合，即一组函数的顺序执行。为了简化程序设计，面向过程把函数继续切分为子函数，即把大块函数通过切割成小块函数来降低系统的复杂度。</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而面向对象的程序设计把计算机程序视为一组对象的集合，而每个对象都可以接收其他对象发过来的消息，并处理这些消息，计算机程序的执行就是一系列消息在各个对象之间传递。</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中，所有数据类型都可以视为对象，当然也可以自定义对象。自定义的对象数据类型就是面向对象中的类（</w:t>
      </w:r>
      <w:r>
        <w:rPr>
          <w:rFonts w:ascii="Helvetica" w:hAnsi="Helvetica" w:cs="Helvetica"/>
          <w:color w:val="666666"/>
          <w:sz w:val="21"/>
          <w:szCs w:val="21"/>
        </w:rPr>
        <w:t>Class</w:t>
      </w:r>
      <w:r>
        <w:rPr>
          <w:rFonts w:ascii="Helvetica" w:hAnsi="Helvetica" w:cs="Helvetica"/>
          <w:color w:val="666666"/>
          <w:sz w:val="21"/>
          <w:szCs w:val="21"/>
        </w:rPr>
        <w:t>）的概念。</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我们以一个例子来说明面向过程和面向对象在程序流程上的不同之处。</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假设我们要处理学生的成绩表，为了表示一个学生的成绩，面向过程的程序可以用一个</w:t>
      </w:r>
      <w:r>
        <w:rPr>
          <w:rFonts w:ascii="Helvetica" w:hAnsi="Helvetica" w:cs="Helvetica"/>
          <w:color w:val="666666"/>
          <w:sz w:val="21"/>
          <w:szCs w:val="21"/>
        </w:rPr>
        <w:t>dict</w:t>
      </w:r>
      <w:r>
        <w:rPr>
          <w:rFonts w:ascii="Helvetica" w:hAnsi="Helvetica" w:cs="Helvetica"/>
          <w:color w:val="666666"/>
          <w:sz w:val="21"/>
          <w:szCs w:val="21"/>
        </w:rPr>
        <w:t>表示：</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std1 = </w:t>
      </w:r>
      <w:r>
        <w:rPr>
          <w:rStyle w:val="value"/>
          <w:color w:val="444444"/>
        </w:rPr>
        <w:t xml:space="preserve">{ 'name': 'Michael', 'score': </w:t>
      </w:r>
      <w:r>
        <w:rPr>
          <w:rStyle w:val="number"/>
          <w:color w:val="009999"/>
        </w:rPr>
        <w:t>98</w:t>
      </w:r>
      <w:r>
        <w:rPr>
          <w:rStyle w:val="value"/>
          <w:color w:val="444444"/>
        </w:rPr>
        <w:t xml:space="preserve"> }</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std2 = </w:t>
      </w:r>
      <w:r>
        <w:rPr>
          <w:rStyle w:val="value"/>
          <w:color w:val="444444"/>
        </w:rPr>
        <w:t xml:space="preserve">{ 'name': 'Bob', 'score': </w:t>
      </w:r>
      <w:r>
        <w:rPr>
          <w:rStyle w:val="number"/>
          <w:color w:val="009999"/>
        </w:rPr>
        <w:t>81</w:t>
      </w:r>
      <w:r>
        <w:rPr>
          <w:rStyle w:val="value"/>
          <w:color w:val="444444"/>
        </w:rPr>
        <w:t xml:space="preserve"> }</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而处理学生成绩可以通过函数实现，比如打印学生的成绩：</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1"/>
          <w:b/>
          <w:bCs/>
          <w:color w:val="990000"/>
        </w:rPr>
        <w:t>print_score</w:t>
      </w:r>
      <w:r>
        <w:rPr>
          <w:rStyle w:val="params"/>
          <w:color w:val="444444"/>
        </w:rPr>
        <w:t>(std)</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 %s'</w:t>
      </w:r>
      <w:r>
        <w:rPr>
          <w:rStyle w:val="HTML"/>
          <w:color w:val="444444"/>
        </w:rPr>
        <w:t xml:space="preserve"> % (std[</w:t>
      </w:r>
      <w:r>
        <w:rPr>
          <w:rStyle w:val="string"/>
          <w:color w:val="DD1144"/>
        </w:rPr>
        <w:t>'name'</w:t>
      </w:r>
      <w:r>
        <w:rPr>
          <w:rStyle w:val="HTML"/>
          <w:color w:val="444444"/>
        </w:rPr>
        <w:t>], std[</w:t>
      </w:r>
      <w:r>
        <w:rPr>
          <w:rStyle w:val="string"/>
          <w:color w:val="DD1144"/>
        </w:rPr>
        <w:t>'score'</w:t>
      </w:r>
      <w:r>
        <w:rPr>
          <w:rStyle w:val="HTML"/>
          <w:color w:val="444444"/>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如果采用面向对象的程序设计思想，我们首选思考的不是程序的执行流程，而是</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这种数据类型应该被视为一个对象，这个对象拥有</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这两个属性（</w:t>
      </w:r>
      <w:r>
        <w:rPr>
          <w:rFonts w:ascii="Helvetica" w:hAnsi="Helvetica" w:cs="Helvetica"/>
          <w:color w:val="666666"/>
          <w:sz w:val="21"/>
          <w:szCs w:val="21"/>
        </w:rPr>
        <w:t>Property</w:t>
      </w:r>
      <w:r>
        <w:rPr>
          <w:rFonts w:ascii="Helvetica" w:hAnsi="Helvetica" w:cs="Helvetica"/>
          <w:color w:val="666666"/>
          <w:sz w:val="21"/>
          <w:szCs w:val="21"/>
        </w:rPr>
        <w:t>）。如果要打印一个学生的成绩，首先必须创建出这个学生对应的对象，然后，给对象发一个</w:t>
      </w:r>
      <w:r>
        <w:rPr>
          <w:rStyle w:val="HTML"/>
          <w:rFonts w:ascii="Consolas" w:hAnsi="Consolas"/>
          <w:color w:val="DD0055"/>
          <w:sz w:val="18"/>
          <w:szCs w:val="18"/>
          <w:bdr w:val="single" w:sz="6" w:space="0" w:color="DDDDDD" w:frame="1"/>
          <w:shd w:val="clear" w:color="auto" w:fill="FAFAFA"/>
        </w:rPr>
        <w:t>print_score</w:t>
      </w:r>
      <w:r>
        <w:rPr>
          <w:rFonts w:ascii="Helvetica" w:hAnsi="Helvetica" w:cs="Helvetica"/>
          <w:color w:val="666666"/>
          <w:sz w:val="21"/>
          <w:szCs w:val="21"/>
        </w:rPr>
        <w:t>消息，让对象自己把自己的数据打印出来。</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1"/>
          <w:b/>
          <w:bCs/>
          <w:color w:val="445588"/>
        </w:rPr>
        <w:t>Student</w:t>
      </w:r>
      <w:r>
        <w:rPr>
          <w:rStyle w:val="params"/>
          <w:b/>
          <w:bCs/>
          <w:color w:val="445588"/>
        </w:rPr>
        <w:t>(object)</w:t>
      </w:r>
      <w:r>
        <w:rPr>
          <w:rStyle w:val="class"/>
          <w:b/>
          <w:bCs/>
          <w:color w:val="445588"/>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__init__</w:t>
      </w:r>
      <w:r>
        <w:rPr>
          <w:rStyle w:val="params"/>
          <w:color w:val="444444"/>
        </w:rPr>
        <w:t>(self, name, score)</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self.name = name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self.score = score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1"/>
          <w:b/>
          <w:bCs/>
          <w:color w:val="990000"/>
        </w:rPr>
        <w:t>print_score</w:t>
      </w:r>
      <w:r>
        <w:rPr>
          <w:rStyle w:val="params"/>
          <w:color w:val="444444"/>
        </w:rPr>
        <w:t>(self)</w:t>
      </w:r>
      <w:r>
        <w:rPr>
          <w:rStyle w:val="function"/>
          <w:color w:val="444444"/>
        </w:rPr>
        <w:t>:</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 %s'</w:t>
      </w:r>
      <w:r>
        <w:rPr>
          <w:rStyle w:val="HTML"/>
          <w:color w:val="444444"/>
        </w:rPr>
        <w:t xml:space="preserve"> % (self.name, self.score))</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给对象发消息实际上就是调用对象对应的关联函数，我们称之为对象的方法（</w:t>
      </w:r>
      <w:r>
        <w:rPr>
          <w:rFonts w:ascii="Helvetica" w:hAnsi="Helvetica" w:cs="Helvetica"/>
          <w:color w:val="666666"/>
          <w:sz w:val="21"/>
          <w:szCs w:val="21"/>
        </w:rPr>
        <w:t>Method</w:t>
      </w:r>
      <w:r>
        <w:rPr>
          <w:rFonts w:ascii="Helvetica" w:hAnsi="Helvetica" w:cs="Helvetica"/>
          <w:color w:val="666666"/>
          <w:sz w:val="21"/>
          <w:szCs w:val="21"/>
        </w:rPr>
        <w:t>）。面向对象的程序写出来就像这样：</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bart = Student('Bart Simpson', 59)</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lisa = Student('Lisa Simpson', 87)</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bart.print_score()</w:t>
      </w:r>
    </w:p>
    <w:p w:rsidR="00C90E35" w:rsidRDefault="00C90E35" w:rsidP="00C90E3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lisa.print_score()</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面向对象的设计思想是从自然界中来的，因为在自然界中，类（</w:t>
      </w:r>
      <w:r>
        <w:rPr>
          <w:rFonts w:ascii="Helvetica" w:hAnsi="Helvetica" w:cs="Helvetica"/>
          <w:color w:val="666666"/>
          <w:sz w:val="21"/>
          <w:szCs w:val="21"/>
        </w:rPr>
        <w:t>Class</w:t>
      </w:r>
      <w:r>
        <w:rPr>
          <w:rFonts w:ascii="Helvetica" w:hAnsi="Helvetica" w:cs="Helvetica"/>
          <w:color w:val="666666"/>
          <w:sz w:val="21"/>
          <w:szCs w:val="21"/>
        </w:rPr>
        <w:t>）和实例（</w:t>
      </w:r>
      <w:r>
        <w:rPr>
          <w:rFonts w:ascii="Helvetica" w:hAnsi="Helvetica" w:cs="Helvetica"/>
          <w:color w:val="666666"/>
          <w:sz w:val="21"/>
          <w:szCs w:val="21"/>
        </w:rPr>
        <w:t>Instance</w:t>
      </w:r>
      <w:r>
        <w:rPr>
          <w:rFonts w:ascii="Helvetica" w:hAnsi="Helvetica" w:cs="Helvetica"/>
          <w:color w:val="666666"/>
          <w:sz w:val="21"/>
          <w:szCs w:val="21"/>
        </w:rPr>
        <w:t>）的概念是很自然的。</w:t>
      </w:r>
      <w:r>
        <w:rPr>
          <w:rFonts w:ascii="Helvetica" w:hAnsi="Helvetica" w:cs="Helvetica"/>
          <w:color w:val="666666"/>
          <w:sz w:val="21"/>
          <w:szCs w:val="21"/>
        </w:rPr>
        <w:t>Class</w:t>
      </w:r>
      <w:r>
        <w:rPr>
          <w:rFonts w:ascii="Helvetica" w:hAnsi="Helvetica" w:cs="Helvetica"/>
          <w:color w:val="666666"/>
          <w:sz w:val="21"/>
          <w:szCs w:val="21"/>
        </w:rPr>
        <w:t>是一种抽象概念，比如我们定义的</w:t>
      </w:r>
      <w:r>
        <w:rPr>
          <w:rFonts w:ascii="Helvetica" w:hAnsi="Helvetica" w:cs="Helvetica"/>
          <w:color w:val="666666"/>
          <w:sz w:val="21"/>
          <w:szCs w:val="21"/>
        </w:rPr>
        <w:t>Class——Student</w:t>
      </w:r>
      <w:r>
        <w:rPr>
          <w:rFonts w:ascii="Helvetica" w:hAnsi="Helvetica" w:cs="Helvetica"/>
          <w:color w:val="666666"/>
          <w:sz w:val="21"/>
          <w:szCs w:val="21"/>
        </w:rPr>
        <w:t>，是指学生这个概念，而实例（</w:t>
      </w:r>
      <w:r>
        <w:rPr>
          <w:rFonts w:ascii="Helvetica" w:hAnsi="Helvetica" w:cs="Helvetica"/>
          <w:color w:val="666666"/>
          <w:sz w:val="21"/>
          <w:szCs w:val="21"/>
        </w:rPr>
        <w:t>Instance</w:t>
      </w:r>
      <w:r>
        <w:rPr>
          <w:rFonts w:ascii="Helvetica" w:hAnsi="Helvetica" w:cs="Helvetica"/>
          <w:color w:val="666666"/>
          <w:sz w:val="21"/>
          <w:szCs w:val="21"/>
        </w:rPr>
        <w:t>）则是一个个具体的</w:t>
      </w:r>
      <w:r>
        <w:rPr>
          <w:rFonts w:ascii="Helvetica" w:hAnsi="Helvetica" w:cs="Helvetica"/>
          <w:color w:val="666666"/>
          <w:sz w:val="21"/>
          <w:szCs w:val="21"/>
        </w:rPr>
        <w:t>Student</w:t>
      </w:r>
      <w:r>
        <w:rPr>
          <w:rFonts w:ascii="Helvetica" w:hAnsi="Helvetica" w:cs="Helvetica"/>
          <w:color w:val="666666"/>
          <w:sz w:val="21"/>
          <w:szCs w:val="21"/>
        </w:rPr>
        <w:t>，比如，</w:t>
      </w:r>
      <w:r>
        <w:rPr>
          <w:rFonts w:ascii="Helvetica" w:hAnsi="Helvetica" w:cs="Helvetica"/>
          <w:color w:val="666666"/>
          <w:sz w:val="21"/>
          <w:szCs w:val="21"/>
        </w:rPr>
        <w:t>Bart Simpson</w:t>
      </w:r>
      <w:r>
        <w:rPr>
          <w:rFonts w:ascii="Helvetica" w:hAnsi="Helvetica" w:cs="Helvetica"/>
          <w:color w:val="666666"/>
          <w:sz w:val="21"/>
          <w:szCs w:val="21"/>
        </w:rPr>
        <w:t>和</w:t>
      </w:r>
      <w:r>
        <w:rPr>
          <w:rFonts w:ascii="Helvetica" w:hAnsi="Helvetica" w:cs="Helvetica"/>
          <w:color w:val="666666"/>
          <w:sz w:val="21"/>
          <w:szCs w:val="21"/>
        </w:rPr>
        <w:t>Lisa Simpson</w:t>
      </w:r>
      <w:r>
        <w:rPr>
          <w:rFonts w:ascii="Helvetica" w:hAnsi="Helvetica" w:cs="Helvetica"/>
          <w:color w:val="666666"/>
          <w:sz w:val="21"/>
          <w:szCs w:val="21"/>
        </w:rPr>
        <w:t>是两个具体的</w:t>
      </w:r>
      <w:r>
        <w:rPr>
          <w:rFonts w:ascii="Helvetica" w:hAnsi="Helvetica" w:cs="Helvetica"/>
          <w:color w:val="666666"/>
          <w:sz w:val="21"/>
          <w:szCs w:val="21"/>
        </w:rPr>
        <w:t>Student</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所以，面向对象的设计思想是抽象出</w:t>
      </w:r>
      <w:r>
        <w:rPr>
          <w:rFonts w:ascii="Helvetica" w:hAnsi="Helvetica" w:cs="Helvetica"/>
          <w:color w:val="666666"/>
          <w:sz w:val="21"/>
          <w:szCs w:val="21"/>
        </w:rPr>
        <w:t>Class</w:t>
      </w:r>
      <w:r>
        <w:rPr>
          <w:rFonts w:ascii="Helvetica" w:hAnsi="Helvetica" w:cs="Helvetica"/>
          <w:color w:val="666666"/>
          <w:sz w:val="21"/>
          <w:szCs w:val="21"/>
        </w:rPr>
        <w:t>，根据</w:t>
      </w:r>
      <w:r>
        <w:rPr>
          <w:rFonts w:ascii="Helvetica" w:hAnsi="Helvetica" w:cs="Helvetica"/>
          <w:color w:val="666666"/>
          <w:sz w:val="21"/>
          <w:szCs w:val="21"/>
        </w:rPr>
        <w:t>Class</w:t>
      </w:r>
      <w:r>
        <w:rPr>
          <w:rFonts w:ascii="Helvetica" w:hAnsi="Helvetica" w:cs="Helvetica"/>
          <w:color w:val="666666"/>
          <w:sz w:val="21"/>
          <w:szCs w:val="21"/>
        </w:rPr>
        <w:t>创建</w:t>
      </w:r>
      <w:r>
        <w:rPr>
          <w:rFonts w:ascii="Helvetica" w:hAnsi="Helvetica" w:cs="Helvetica"/>
          <w:color w:val="666666"/>
          <w:sz w:val="21"/>
          <w:szCs w:val="21"/>
        </w:rPr>
        <w:t>Instance</w:t>
      </w:r>
      <w:r>
        <w:rPr>
          <w:rFonts w:ascii="Helvetica" w:hAnsi="Helvetica" w:cs="Helvetica"/>
          <w:color w:val="666666"/>
          <w:sz w:val="21"/>
          <w:szCs w:val="21"/>
        </w:rPr>
        <w:t>。</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面向对象的抽象程度又比函数要高，因为一个</w:t>
      </w:r>
      <w:r>
        <w:rPr>
          <w:rFonts w:ascii="Helvetica" w:hAnsi="Helvetica" w:cs="Helvetica"/>
          <w:color w:val="666666"/>
          <w:sz w:val="21"/>
          <w:szCs w:val="21"/>
        </w:rPr>
        <w:t>Class</w:t>
      </w:r>
      <w:r>
        <w:rPr>
          <w:rFonts w:ascii="Helvetica" w:hAnsi="Helvetica" w:cs="Helvetica"/>
          <w:color w:val="666666"/>
          <w:sz w:val="21"/>
          <w:szCs w:val="21"/>
        </w:rPr>
        <w:t>既包含数据，又包含操作数据的方法。</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90E35" w:rsidRDefault="00C90E35" w:rsidP="00C90E35">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数据封装、继承和多态是面向对象的三大特点，我们后面会详细讲解。</w:t>
      </w:r>
    </w:p>
    <w:p w:rsidR="00C90E35" w:rsidRDefault="00C90E35" w:rsidP="00C90E35">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类和实例</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155183</w:t>
      </w:r>
    </w:p>
    <w:p w:rsidR="00B34CFD" w:rsidRDefault="00B34CFD" w:rsidP="00B34CFD">
      <w:pPr>
        <w:spacing w:before="225" w:after="225"/>
        <w:rPr>
          <w:rFonts w:ascii="宋体" w:hAnsi="宋体" w:cs="宋体"/>
          <w:sz w:val="24"/>
          <w:szCs w:val="24"/>
        </w:rPr>
      </w:pPr>
      <w:r>
        <w:pict>
          <v:rect id="_x0000_i1177"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面向对象最重要的概念就是类（</w:t>
      </w:r>
      <w:r>
        <w:rPr>
          <w:rFonts w:ascii="Helvetica" w:hAnsi="Helvetica" w:cs="Helvetica"/>
          <w:color w:val="666666"/>
          <w:sz w:val="21"/>
          <w:szCs w:val="21"/>
        </w:rPr>
        <w:t>Class</w:t>
      </w:r>
      <w:r>
        <w:rPr>
          <w:rFonts w:ascii="Helvetica" w:hAnsi="Helvetica" w:cs="Helvetica"/>
          <w:color w:val="666666"/>
          <w:sz w:val="21"/>
          <w:szCs w:val="21"/>
        </w:rPr>
        <w:t>）和实例（</w:t>
      </w:r>
      <w:r>
        <w:rPr>
          <w:rFonts w:ascii="Helvetica" w:hAnsi="Helvetica" w:cs="Helvetica"/>
          <w:color w:val="666666"/>
          <w:sz w:val="21"/>
          <w:szCs w:val="21"/>
        </w:rPr>
        <w:t>Instance</w:t>
      </w:r>
      <w:r>
        <w:rPr>
          <w:rFonts w:ascii="Helvetica" w:hAnsi="Helvetica" w:cs="Helvetica"/>
          <w:color w:val="666666"/>
          <w:sz w:val="21"/>
          <w:szCs w:val="21"/>
        </w:rPr>
        <w:t>），必须牢记类是抽象的模板，比如</w:t>
      </w:r>
      <w:r>
        <w:rPr>
          <w:rFonts w:ascii="Helvetica" w:hAnsi="Helvetica" w:cs="Helvetica"/>
          <w:color w:val="666666"/>
          <w:sz w:val="21"/>
          <w:szCs w:val="21"/>
        </w:rPr>
        <w:t>Student</w:t>
      </w:r>
      <w:r>
        <w:rPr>
          <w:rFonts w:ascii="Helvetica" w:hAnsi="Helvetica" w:cs="Helvetica"/>
          <w:color w:val="666666"/>
          <w:sz w:val="21"/>
          <w:szCs w:val="21"/>
        </w:rPr>
        <w:t>类，而实例是根据类创建出来的一个个具体的</w:t>
      </w:r>
      <w:r>
        <w:rPr>
          <w:rFonts w:ascii="Helvetica" w:hAnsi="Helvetica" w:cs="Helvetica"/>
          <w:color w:val="666666"/>
          <w:sz w:val="21"/>
          <w:szCs w:val="21"/>
        </w:rPr>
        <w:t>“</w:t>
      </w:r>
      <w:r>
        <w:rPr>
          <w:rFonts w:ascii="Helvetica" w:hAnsi="Helvetica" w:cs="Helvetica"/>
          <w:color w:val="666666"/>
          <w:sz w:val="21"/>
          <w:szCs w:val="21"/>
        </w:rPr>
        <w:t>对象</w:t>
      </w:r>
      <w:r>
        <w:rPr>
          <w:rFonts w:ascii="Helvetica" w:hAnsi="Helvetica" w:cs="Helvetica"/>
          <w:color w:val="666666"/>
          <w:sz w:val="21"/>
          <w:szCs w:val="21"/>
        </w:rPr>
        <w:t>”</w:t>
      </w:r>
      <w:r>
        <w:rPr>
          <w:rFonts w:ascii="Helvetica" w:hAnsi="Helvetica" w:cs="Helvetica"/>
          <w:color w:val="666666"/>
          <w:sz w:val="21"/>
          <w:szCs w:val="21"/>
        </w:rPr>
        <w:t>，每个对象都拥有相同的方法，但各自的数据可能不同。</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仍以</w:t>
      </w:r>
      <w:r>
        <w:rPr>
          <w:rFonts w:ascii="Helvetica" w:hAnsi="Helvetica" w:cs="Helvetica"/>
          <w:color w:val="666666"/>
          <w:sz w:val="21"/>
          <w:szCs w:val="21"/>
        </w:rPr>
        <w:t>Student</w:t>
      </w:r>
      <w:r>
        <w:rPr>
          <w:rFonts w:ascii="Helvetica" w:hAnsi="Helvetica" w:cs="Helvetica"/>
          <w:color w:val="666666"/>
          <w:sz w:val="21"/>
          <w:szCs w:val="21"/>
        </w:rPr>
        <w:t>类为例，在</w:t>
      </w:r>
      <w:r>
        <w:rPr>
          <w:rFonts w:ascii="Helvetica" w:hAnsi="Helvetica" w:cs="Helvetica"/>
          <w:color w:val="666666"/>
          <w:sz w:val="21"/>
          <w:szCs w:val="21"/>
        </w:rPr>
        <w:t>Python</w:t>
      </w:r>
      <w:r>
        <w:rPr>
          <w:rFonts w:ascii="Helvetica" w:hAnsi="Helvetica" w:cs="Helvetica"/>
          <w:color w:val="666666"/>
          <w:sz w:val="21"/>
          <w:szCs w:val="21"/>
        </w:rPr>
        <w:t>中，定义类是通过</w:t>
      </w:r>
      <w:r>
        <w:rPr>
          <w:rStyle w:val="HTML"/>
          <w:rFonts w:ascii="Consolas" w:hAnsi="Consolas"/>
          <w:color w:val="DD0055"/>
          <w:sz w:val="18"/>
          <w:szCs w:val="18"/>
          <w:bdr w:val="single" w:sz="6" w:space="0" w:color="DDDDDD" w:frame="1"/>
          <w:shd w:val="clear" w:color="auto" w:fill="FAFAFA"/>
        </w:rPr>
        <w:t>class</w:t>
      </w:r>
      <w:r>
        <w:rPr>
          <w:rFonts w:ascii="Helvetica" w:hAnsi="Helvetica" w:cs="Helvetica"/>
          <w:color w:val="666666"/>
          <w:sz w:val="21"/>
          <w:szCs w:val="21"/>
        </w:rPr>
        <w:t>关键字：</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class</w:t>
      </w:r>
      <w:r>
        <w:rPr>
          <w:rFonts w:ascii="Helvetica" w:hAnsi="Helvetica" w:cs="Helvetica"/>
          <w:color w:val="666666"/>
          <w:sz w:val="21"/>
          <w:szCs w:val="21"/>
        </w:rPr>
        <w:t>后面紧接着是类名，即</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，类名通常是大写开头的单词，紧接着是</w:t>
      </w:r>
      <w:r>
        <w:rPr>
          <w:rStyle w:val="HTML"/>
          <w:rFonts w:ascii="Consolas" w:hAnsi="Consolas"/>
          <w:color w:val="DD0055"/>
          <w:sz w:val="18"/>
          <w:szCs w:val="18"/>
          <w:bdr w:val="single" w:sz="6" w:space="0" w:color="DDDDDD" w:frame="1"/>
          <w:shd w:val="clear" w:color="auto" w:fill="FAFAFA"/>
        </w:rPr>
        <w:t>(object)</w:t>
      </w:r>
      <w:r>
        <w:rPr>
          <w:rFonts w:ascii="Helvetica" w:hAnsi="Helvetica" w:cs="Helvetica"/>
          <w:color w:val="666666"/>
          <w:sz w:val="21"/>
          <w:szCs w:val="21"/>
        </w:rPr>
        <w:t>，表示该类是从哪个类继承下来的，继承的概念我们后面再讲，通常，如果没有合适的继承类，就使用</w:t>
      </w:r>
      <w:r>
        <w:rPr>
          <w:rStyle w:val="HTML"/>
          <w:rFonts w:ascii="Consolas" w:hAnsi="Consolas"/>
          <w:color w:val="DD0055"/>
          <w:sz w:val="18"/>
          <w:szCs w:val="18"/>
          <w:bdr w:val="single" w:sz="6" w:space="0" w:color="DDDDDD" w:frame="1"/>
          <w:shd w:val="clear" w:color="auto" w:fill="FAFAFA"/>
        </w:rPr>
        <w:t>object</w:t>
      </w:r>
      <w:r>
        <w:rPr>
          <w:rFonts w:ascii="Helvetica" w:hAnsi="Helvetica" w:cs="Helvetica"/>
          <w:color w:val="666666"/>
          <w:sz w:val="21"/>
          <w:szCs w:val="21"/>
        </w:rPr>
        <w:t>类，这是所有类最终都会继承的类。</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定义好了</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类，就可以根据</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类创建出</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的实例，创建实例是通过类名</w:t>
      </w:r>
      <w:r>
        <w:rPr>
          <w:rFonts w:ascii="Helvetica" w:hAnsi="Helvetica" w:cs="Helvetica"/>
          <w:color w:val="666666"/>
          <w:sz w:val="21"/>
          <w:szCs w:val="21"/>
        </w:rPr>
        <w:t>+()</w:t>
      </w:r>
      <w:r>
        <w:rPr>
          <w:rFonts w:ascii="Helvetica" w:hAnsi="Helvetica" w:cs="Helvetica"/>
          <w:color w:val="666666"/>
          <w:sz w:val="21"/>
          <w:szCs w:val="21"/>
        </w:rPr>
        <w:t>实现的：</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bart = 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bart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&lt;</w:t>
      </w:r>
      <w:r>
        <w:rPr>
          <w:rStyle w:val="title"/>
          <w:color w:val="000080"/>
        </w:rPr>
        <w:t>__main__.Student</w:t>
      </w:r>
      <w:r>
        <w:rPr>
          <w:rStyle w:val="tag"/>
          <w:color w:val="000080"/>
        </w:rPr>
        <w:t xml:space="preserve"> </w:t>
      </w:r>
      <w:r>
        <w:rPr>
          <w:rStyle w:val="attribute"/>
          <w:color w:val="008080"/>
        </w:rPr>
        <w:t>object</w:t>
      </w:r>
      <w:r>
        <w:rPr>
          <w:rStyle w:val="tag"/>
          <w:color w:val="000080"/>
        </w:rPr>
        <w:t xml:space="preserve"> </w:t>
      </w:r>
      <w:r>
        <w:rPr>
          <w:rStyle w:val="attribute"/>
          <w:color w:val="008080"/>
        </w:rPr>
        <w:t>at</w:t>
      </w:r>
      <w:r>
        <w:rPr>
          <w:rStyle w:val="tag"/>
          <w:color w:val="000080"/>
        </w:rPr>
        <w:t xml:space="preserve"> </w:t>
      </w:r>
      <w:r>
        <w:rPr>
          <w:rStyle w:val="attribute"/>
          <w:color w:val="008080"/>
        </w:rPr>
        <w:t>0x10a67a590</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&gt;&gt;&gt; 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&lt;</w:t>
      </w:r>
      <w:r>
        <w:rPr>
          <w:rStyle w:val="title"/>
          <w:color w:val="000080"/>
        </w:rPr>
        <w:t>class</w:t>
      </w:r>
      <w:r>
        <w:rPr>
          <w:rStyle w:val="tag"/>
          <w:color w:val="000080"/>
        </w:rPr>
        <w:t xml:space="preserve"> '</w:t>
      </w:r>
      <w:r>
        <w:rPr>
          <w:rStyle w:val="attribute"/>
          <w:color w:val="008080"/>
        </w:rPr>
        <w:t>__main__.Student</w:t>
      </w:r>
      <w:r>
        <w:rPr>
          <w:rStyle w:val="tag"/>
          <w:color w:val="000080"/>
        </w:rPr>
        <w:t>'&gt;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可以看到，变量</w:t>
      </w:r>
      <w:r>
        <w:rPr>
          <w:rStyle w:val="HTML"/>
          <w:rFonts w:ascii="Consolas" w:hAnsi="Consolas"/>
          <w:color w:val="DD0055"/>
          <w:sz w:val="18"/>
          <w:szCs w:val="18"/>
          <w:bdr w:val="single" w:sz="6" w:space="0" w:color="DDDDDD" w:frame="1"/>
          <w:shd w:val="clear" w:color="auto" w:fill="FAFAFA"/>
        </w:rPr>
        <w:t>bart</w:t>
      </w:r>
      <w:r>
        <w:rPr>
          <w:rFonts w:ascii="Helvetica" w:hAnsi="Helvetica" w:cs="Helvetica"/>
          <w:color w:val="666666"/>
          <w:sz w:val="21"/>
          <w:szCs w:val="21"/>
        </w:rPr>
        <w:t>指向的就是一个</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的实例，后面的</w:t>
      </w:r>
      <w:r>
        <w:rPr>
          <w:rStyle w:val="HTML"/>
          <w:rFonts w:ascii="Consolas" w:hAnsi="Consolas"/>
          <w:color w:val="DD0055"/>
          <w:sz w:val="18"/>
          <w:szCs w:val="18"/>
          <w:bdr w:val="single" w:sz="6" w:space="0" w:color="DDDDDD" w:frame="1"/>
          <w:shd w:val="clear" w:color="auto" w:fill="FAFAFA"/>
        </w:rPr>
        <w:t>0x10a67a590</w:t>
      </w:r>
      <w:r>
        <w:rPr>
          <w:rFonts w:ascii="Helvetica" w:hAnsi="Helvetica" w:cs="Helvetica"/>
          <w:color w:val="666666"/>
          <w:sz w:val="21"/>
          <w:szCs w:val="21"/>
        </w:rPr>
        <w:t>是内存地址，每个</w:t>
      </w:r>
      <w:r>
        <w:rPr>
          <w:rFonts w:ascii="Helvetica" w:hAnsi="Helvetica" w:cs="Helvetica"/>
          <w:color w:val="666666"/>
          <w:sz w:val="21"/>
          <w:szCs w:val="21"/>
        </w:rPr>
        <w:t>object</w:t>
      </w:r>
      <w:r>
        <w:rPr>
          <w:rFonts w:ascii="Helvetica" w:hAnsi="Helvetica" w:cs="Helvetica"/>
          <w:color w:val="666666"/>
          <w:sz w:val="21"/>
          <w:szCs w:val="21"/>
        </w:rPr>
        <w:t>的地址都不一样，而</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本身则是一个类。</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可以自由地给一个实例变量绑定属性，比如，给实例</w:t>
      </w:r>
      <w:r>
        <w:rPr>
          <w:rStyle w:val="HTML"/>
          <w:rFonts w:ascii="Consolas" w:hAnsi="Consolas"/>
          <w:color w:val="DD0055"/>
          <w:sz w:val="18"/>
          <w:szCs w:val="18"/>
          <w:bdr w:val="single" w:sz="6" w:space="0" w:color="DDDDDD" w:frame="1"/>
          <w:shd w:val="clear" w:color="auto" w:fill="FAFAFA"/>
        </w:rPr>
        <w:t>bart</w:t>
      </w:r>
      <w:r>
        <w:rPr>
          <w:rFonts w:ascii="Helvetica" w:hAnsi="Helvetica" w:cs="Helvetica"/>
          <w:color w:val="666666"/>
          <w:sz w:val="21"/>
          <w:szCs w:val="21"/>
        </w:rPr>
        <w:t>绑定一个</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bart.name = </w:t>
      </w:r>
      <w:r>
        <w:rPr>
          <w:rStyle w:val="string"/>
          <w:color w:val="DD1144"/>
        </w:rPr>
        <w:t>'Bart Simpson'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'Bart Simpson'</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由于类可以起到模板的作用，因此，可以在创建实例的时候，把一些我们认为必须绑定的属性强制填写进去。通过定义一个特殊的</w:t>
      </w:r>
      <w:r>
        <w:rPr>
          <w:rStyle w:val="HTML"/>
          <w:rFonts w:ascii="Consolas" w:hAnsi="Consolas"/>
          <w:color w:val="DD0055"/>
          <w:sz w:val="18"/>
          <w:szCs w:val="18"/>
          <w:bdr w:val="single" w:sz="6" w:space="0" w:color="DDDDDD" w:frame="1"/>
          <w:shd w:val="clear" w:color="auto" w:fill="FAFAFA"/>
        </w:rPr>
        <w:t>__init__</w:t>
      </w:r>
      <w:r>
        <w:rPr>
          <w:rFonts w:ascii="Helvetica" w:hAnsi="Helvetica" w:cs="Helvetica"/>
          <w:color w:val="666666"/>
          <w:sz w:val="21"/>
          <w:szCs w:val="21"/>
        </w:rPr>
        <w:t>方法，在创建实例的时候，就把</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等属性绑上去：</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 score)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self.name = 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self.score = score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注意到</w:t>
      </w:r>
      <w:r>
        <w:rPr>
          <w:rStyle w:val="HTML"/>
          <w:rFonts w:ascii="Consolas" w:hAnsi="Consolas"/>
          <w:color w:val="DD0055"/>
          <w:sz w:val="18"/>
          <w:szCs w:val="18"/>
          <w:bdr w:val="single" w:sz="6" w:space="0" w:color="DDDDDD" w:frame="1"/>
          <w:shd w:val="clear" w:color="auto" w:fill="FAFAFA"/>
        </w:rPr>
        <w:t>__init__</w:t>
      </w:r>
      <w:r>
        <w:rPr>
          <w:rFonts w:ascii="Helvetica" w:hAnsi="Helvetica" w:cs="Helvetica"/>
          <w:color w:val="666666"/>
          <w:sz w:val="21"/>
          <w:szCs w:val="21"/>
        </w:rPr>
        <w:t>方法的第一个参数永远是</w:t>
      </w:r>
      <w:r>
        <w:rPr>
          <w:rStyle w:val="HTML"/>
          <w:rFonts w:ascii="Consolas" w:hAnsi="Consolas"/>
          <w:color w:val="DD0055"/>
          <w:sz w:val="18"/>
          <w:szCs w:val="18"/>
          <w:bdr w:val="single" w:sz="6" w:space="0" w:color="DDDDDD" w:frame="1"/>
          <w:shd w:val="clear" w:color="auto" w:fill="FAFAFA"/>
        </w:rPr>
        <w:t>self</w:t>
      </w:r>
      <w:r>
        <w:rPr>
          <w:rFonts w:ascii="Helvetica" w:hAnsi="Helvetica" w:cs="Helvetica"/>
          <w:color w:val="666666"/>
          <w:sz w:val="21"/>
          <w:szCs w:val="21"/>
        </w:rPr>
        <w:t>，表示创建的实例本身，因此，在</w:t>
      </w:r>
      <w:r>
        <w:rPr>
          <w:rStyle w:val="HTML"/>
          <w:rFonts w:ascii="Consolas" w:hAnsi="Consolas"/>
          <w:color w:val="DD0055"/>
          <w:sz w:val="18"/>
          <w:szCs w:val="18"/>
          <w:bdr w:val="single" w:sz="6" w:space="0" w:color="DDDDDD" w:frame="1"/>
          <w:shd w:val="clear" w:color="auto" w:fill="FAFAFA"/>
        </w:rPr>
        <w:t>__init__</w:t>
      </w:r>
      <w:r>
        <w:rPr>
          <w:rFonts w:ascii="Helvetica" w:hAnsi="Helvetica" w:cs="Helvetica"/>
          <w:color w:val="666666"/>
          <w:sz w:val="21"/>
          <w:szCs w:val="21"/>
        </w:rPr>
        <w:t>方法内部，就可以把各种属性绑定到</w:t>
      </w:r>
      <w:r>
        <w:rPr>
          <w:rStyle w:val="HTML"/>
          <w:rFonts w:ascii="Consolas" w:hAnsi="Consolas"/>
          <w:color w:val="DD0055"/>
          <w:sz w:val="18"/>
          <w:szCs w:val="18"/>
          <w:bdr w:val="single" w:sz="6" w:space="0" w:color="DDDDDD" w:frame="1"/>
          <w:shd w:val="clear" w:color="auto" w:fill="FAFAFA"/>
        </w:rPr>
        <w:t>self</w:t>
      </w:r>
      <w:r>
        <w:rPr>
          <w:rFonts w:ascii="Helvetica" w:hAnsi="Helvetica" w:cs="Helvetica"/>
          <w:color w:val="666666"/>
          <w:sz w:val="21"/>
          <w:szCs w:val="21"/>
        </w:rPr>
        <w:t>，因为</w:t>
      </w:r>
      <w:r>
        <w:rPr>
          <w:rStyle w:val="HTML"/>
          <w:rFonts w:ascii="Consolas" w:hAnsi="Consolas"/>
          <w:color w:val="DD0055"/>
          <w:sz w:val="18"/>
          <w:szCs w:val="18"/>
          <w:bdr w:val="single" w:sz="6" w:space="0" w:color="DDDDDD" w:frame="1"/>
          <w:shd w:val="clear" w:color="auto" w:fill="FAFAFA"/>
        </w:rPr>
        <w:t>self</w:t>
      </w:r>
      <w:r>
        <w:rPr>
          <w:rFonts w:ascii="Helvetica" w:hAnsi="Helvetica" w:cs="Helvetica"/>
          <w:color w:val="666666"/>
          <w:sz w:val="21"/>
          <w:szCs w:val="21"/>
        </w:rPr>
        <w:t>就指向创建的实例本身。</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有了</w:t>
      </w:r>
      <w:r>
        <w:rPr>
          <w:rStyle w:val="HTML"/>
          <w:rFonts w:ascii="Consolas" w:hAnsi="Consolas"/>
          <w:color w:val="DD0055"/>
          <w:sz w:val="18"/>
          <w:szCs w:val="18"/>
          <w:bdr w:val="single" w:sz="6" w:space="0" w:color="DDDDDD" w:frame="1"/>
          <w:shd w:val="clear" w:color="auto" w:fill="FAFAFA"/>
        </w:rPr>
        <w:t>__init__</w:t>
      </w:r>
      <w:r>
        <w:rPr>
          <w:rFonts w:ascii="Helvetica" w:hAnsi="Helvetica" w:cs="Helvetica"/>
          <w:color w:val="666666"/>
          <w:sz w:val="21"/>
          <w:szCs w:val="21"/>
        </w:rPr>
        <w:t>方法，在创建实例的时候，就不能传入空的参数了，必须传入与</w:t>
      </w:r>
      <w:r>
        <w:rPr>
          <w:rStyle w:val="HTML"/>
          <w:rFonts w:ascii="Consolas" w:hAnsi="Consolas"/>
          <w:color w:val="DD0055"/>
          <w:sz w:val="18"/>
          <w:szCs w:val="18"/>
          <w:bdr w:val="single" w:sz="6" w:space="0" w:color="DDDDDD" w:frame="1"/>
          <w:shd w:val="clear" w:color="auto" w:fill="FAFAFA"/>
        </w:rPr>
        <w:t>__init__</w:t>
      </w:r>
      <w:r>
        <w:rPr>
          <w:rFonts w:ascii="Helvetica" w:hAnsi="Helvetica" w:cs="Helvetica"/>
          <w:color w:val="666666"/>
          <w:sz w:val="21"/>
          <w:szCs w:val="21"/>
        </w:rPr>
        <w:t>方法匹配的参数，但</w:t>
      </w:r>
      <w:r>
        <w:rPr>
          <w:rStyle w:val="HTML"/>
          <w:rFonts w:ascii="Consolas" w:hAnsi="Consolas"/>
          <w:color w:val="DD0055"/>
          <w:sz w:val="18"/>
          <w:szCs w:val="18"/>
          <w:bdr w:val="single" w:sz="6" w:space="0" w:color="DDDDDD" w:frame="1"/>
          <w:shd w:val="clear" w:color="auto" w:fill="FAFAFA"/>
        </w:rPr>
        <w:t>self</w:t>
      </w:r>
      <w:r>
        <w:rPr>
          <w:rFonts w:ascii="Helvetica" w:hAnsi="Helvetica" w:cs="Helvetica"/>
          <w:color w:val="666666"/>
          <w:sz w:val="21"/>
          <w:szCs w:val="21"/>
        </w:rPr>
        <w:t>不需要传，</w:t>
      </w:r>
      <w:r>
        <w:rPr>
          <w:rFonts w:ascii="Helvetica" w:hAnsi="Helvetica" w:cs="Helvetica"/>
          <w:color w:val="666666"/>
          <w:sz w:val="21"/>
          <w:szCs w:val="21"/>
        </w:rPr>
        <w:t>Python</w:t>
      </w:r>
      <w:r>
        <w:rPr>
          <w:rFonts w:ascii="Helvetica" w:hAnsi="Helvetica" w:cs="Helvetica"/>
          <w:color w:val="666666"/>
          <w:sz w:val="21"/>
          <w:szCs w:val="21"/>
        </w:rPr>
        <w:t>解释器自己会把实例变量传进去：</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 = Student(</w:t>
      </w:r>
      <w:r>
        <w:rPr>
          <w:rStyle w:val="string"/>
          <w:color w:val="DD1144"/>
        </w:rPr>
        <w:t>'Bart Simpson'</w:t>
      </w:r>
      <w:r>
        <w:rPr>
          <w:rStyle w:val="HTML"/>
          <w:color w:val="444444"/>
        </w:rPr>
        <w:t xml:space="preserve">, </w:t>
      </w:r>
      <w:r>
        <w:rPr>
          <w:rStyle w:val="number"/>
          <w:color w:val="009999"/>
        </w:rPr>
        <w:t>59</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'Bart Simpson'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和普通的函数相比，在类中定义的函数只有一点不同，就是第一个参数永远是实例变量</w:t>
      </w:r>
      <w:r>
        <w:rPr>
          <w:rStyle w:val="HTML"/>
          <w:rFonts w:ascii="Consolas" w:hAnsi="Consolas"/>
          <w:color w:val="DD0055"/>
          <w:sz w:val="18"/>
          <w:szCs w:val="18"/>
          <w:bdr w:val="single" w:sz="6" w:space="0" w:color="DDDDDD" w:frame="1"/>
          <w:shd w:val="clear" w:color="auto" w:fill="FAFAFA"/>
        </w:rPr>
        <w:t>self</w:t>
      </w:r>
      <w:r>
        <w:rPr>
          <w:rFonts w:ascii="Helvetica" w:hAnsi="Helvetica" w:cs="Helvetica"/>
          <w:color w:val="666666"/>
          <w:sz w:val="21"/>
          <w:szCs w:val="21"/>
        </w:rPr>
        <w:t>，并且，调用时，不用传递该参数。除此之外，类的方法和普通函数没有什么区别，所以，你仍然可以用默认参数、可变参数、关键字参数和命名关键字参数。</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数据封装</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面向对象编程的一个重要特点就是数据封装。在上面的</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类中，每个实例就拥有各自的</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这些数据。我们可以通过函数来访问这些数据，比如打印一个学生的成绩：</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def</w:t>
      </w:r>
      <w:r>
        <w:rPr>
          <w:rStyle w:val="function"/>
          <w:color w:val="444444"/>
        </w:rPr>
        <w:t xml:space="preserve"> </w:t>
      </w:r>
      <w:r>
        <w:rPr>
          <w:rStyle w:val="title"/>
          <w:b/>
          <w:bCs/>
          <w:color w:val="990000"/>
        </w:rPr>
        <w:t>print_score</w:t>
      </w:r>
      <w:r>
        <w:rPr>
          <w:rStyle w:val="params"/>
          <w:color w:val="444444"/>
        </w:rPr>
        <w:t>(std)</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w:t>
      </w:r>
      <w:r>
        <w:rPr>
          <w:rStyle w:val="string"/>
          <w:color w:val="DD1144"/>
        </w:rPr>
        <w:t>'%s: %s'</w:t>
      </w:r>
      <w:r>
        <w:rPr>
          <w:rStyle w:val="HTML"/>
          <w:color w:val="444444"/>
        </w:rPr>
        <w:t xml:space="preserve"> % (std.name, std.score))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print_score(bart)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Bart Simpson: </w:t>
      </w:r>
      <w:r>
        <w:rPr>
          <w:rStyle w:val="number"/>
          <w:color w:val="009999"/>
        </w:rPr>
        <w:t>59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但是，既然</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实例本身就拥有这些数据，要访问这些数据，就没有必要从外面的函数去访问，可以直接在</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类的内部定义访问数据的函数，这样，就把</w:t>
      </w:r>
      <w:r>
        <w:rPr>
          <w:rFonts w:ascii="Helvetica" w:hAnsi="Helvetica" w:cs="Helvetica"/>
          <w:color w:val="666666"/>
          <w:sz w:val="21"/>
          <w:szCs w:val="21"/>
        </w:rPr>
        <w:t>“</w:t>
      </w:r>
      <w:r>
        <w:rPr>
          <w:rFonts w:ascii="Helvetica" w:hAnsi="Helvetica" w:cs="Helvetica"/>
          <w:color w:val="666666"/>
          <w:sz w:val="21"/>
          <w:szCs w:val="21"/>
        </w:rPr>
        <w:t>数据</w:t>
      </w:r>
      <w:r>
        <w:rPr>
          <w:rFonts w:ascii="Helvetica" w:hAnsi="Helvetica" w:cs="Helvetica"/>
          <w:color w:val="666666"/>
          <w:sz w:val="21"/>
          <w:szCs w:val="21"/>
        </w:rPr>
        <w:t>”</w:t>
      </w:r>
      <w:r>
        <w:rPr>
          <w:rFonts w:ascii="Helvetica" w:hAnsi="Helvetica" w:cs="Helvetica"/>
          <w:color w:val="666666"/>
          <w:sz w:val="21"/>
          <w:szCs w:val="21"/>
        </w:rPr>
        <w:t>给封装起来了。这些封装数据的函数是和</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类本身是关联起来的，我们称之为类的方法：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 score)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self.name = 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self.score = 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print_score</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 %s'</w:t>
      </w:r>
      <w:r>
        <w:rPr>
          <w:rStyle w:val="HTML"/>
          <w:color w:val="444444"/>
        </w:rPr>
        <w:t xml:space="preserve"> % (self.name, self.score))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要定义一个方法，除了第一个参数是</w:t>
      </w:r>
      <w:r>
        <w:rPr>
          <w:rStyle w:val="HTML"/>
          <w:rFonts w:ascii="Consolas" w:hAnsi="Consolas"/>
          <w:color w:val="DD0055"/>
          <w:sz w:val="18"/>
          <w:szCs w:val="18"/>
          <w:bdr w:val="single" w:sz="6" w:space="0" w:color="DDDDDD" w:frame="1"/>
          <w:shd w:val="clear" w:color="auto" w:fill="FAFAFA"/>
        </w:rPr>
        <w:t>self</w:t>
      </w:r>
      <w:r>
        <w:rPr>
          <w:rFonts w:ascii="Helvetica" w:hAnsi="Helvetica" w:cs="Helvetica"/>
          <w:color w:val="666666"/>
          <w:sz w:val="21"/>
          <w:szCs w:val="21"/>
        </w:rPr>
        <w:t>外，其他和普通函数一样。要调用一个方法，只需要在实例变量上直接调用，除了</w:t>
      </w:r>
      <w:r>
        <w:rPr>
          <w:rStyle w:val="HTML"/>
          <w:rFonts w:ascii="Consolas" w:hAnsi="Consolas"/>
          <w:color w:val="DD0055"/>
          <w:sz w:val="18"/>
          <w:szCs w:val="18"/>
          <w:bdr w:val="single" w:sz="6" w:space="0" w:color="DDDDDD" w:frame="1"/>
          <w:shd w:val="clear" w:color="auto" w:fill="FAFAFA"/>
        </w:rPr>
        <w:t>self</w:t>
      </w:r>
      <w:r>
        <w:rPr>
          <w:rFonts w:ascii="Helvetica" w:hAnsi="Helvetica" w:cs="Helvetica"/>
          <w:color w:val="666666"/>
          <w:sz w:val="21"/>
          <w:szCs w:val="21"/>
        </w:rPr>
        <w:t>不用传递，其他参数正常传入：</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bart.print_score()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Bart Simpson: </w:t>
      </w:r>
      <w:r>
        <w:rPr>
          <w:rStyle w:val="number"/>
          <w:color w:val="009999"/>
        </w:rPr>
        <w:t>59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这样一来，我们从外部看</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类，就只需要知道，创建实例需要给出</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，而如何打印，都是在</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类的内部定义的，这些数据和逻辑被</w:t>
      </w:r>
      <w:r>
        <w:rPr>
          <w:rFonts w:ascii="Helvetica" w:hAnsi="Helvetica" w:cs="Helvetica"/>
          <w:color w:val="666666"/>
          <w:sz w:val="21"/>
          <w:szCs w:val="21"/>
        </w:rPr>
        <w:t>“</w:t>
      </w:r>
      <w:r>
        <w:rPr>
          <w:rFonts w:ascii="Helvetica" w:hAnsi="Helvetica" w:cs="Helvetica"/>
          <w:color w:val="666666"/>
          <w:sz w:val="21"/>
          <w:szCs w:val="21"/>
        </w:rPr>
        <w:t>封装</w:t>
      </w:r>
      <w:r>
        <w:rPr>
          <w:rFonts w:ascii="Helvetica" w:hAnsi="Helvetica" w:cs="Helvetica"/>
          <w:color w:val="666666"/>
          <w:sz w:val="21"/>
          <w:szCs w:val="21"/>
        </w:rPr>
        <w:t>”</w:t>
      </w:r>
      <w:r>
        <w:rPr>
          <w:rFonts w:ascii="Helvetica" w:hAnsi="Helvetica" w:cs="Helvetica"/>
          <w:color w:val="666666"/>
          <w:sz w:val="21"/>
          <w:szCs w:val="21"/>
        </w:rPr>
        <w:t>起来了，调用很容易，但却不用知道内部实现的细节。</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封装的另一个好处是可以给</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类增加新的方法，比如</w:t>
      </w:r>
      <w:r>
        <w:rPr>
          <w:rStyle w:val="HTML"/>
          <w:rFonts w:ascii="Consolas" w:hAnsi="Consolas"/>
          <w:color w:val="DD0055"/>
          <w:sz w:val="18"/>
          <w:szCs w:val="18"/>
          <w:bdr w:val="single" w:sz="6" w:space="0" w:color="DDDDDD" w:frame="1"/>
          <w:shd w:val="clear" w:color="auto" w:fill="FAFAFA"/>
        </w:rPr>
        <w:t>get_grade</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get_grade</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self.score &gt;= </w:t>
      </w:r>
      <w:r>
        <w:rPr>
          <w:rStyle w:val="number"/>
          <w:color w:val="009999"/>
        </w:rPr>
        <w:t>90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string"/>
          <w:color w:val="DD1144"/>
        </w:rPr>
        <w:t>'A'</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elif</w:t>
      </w:r>
      <w:r>
        <w:rPr>
          <w:rStyle w:val="HTML"/>
          <w:color w:val="444444"/>
        </w:rPr>
        <w:t xml:space="preserve"> self.score &gt;= </w:t>
      </w:r>
      <w:r>
        <w:rPr>
          <w:rStyle w:val="number"/>
          <w:color w:val="009999"/>
        </w:rPr>
        <w:t>60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string"/>
          <w:color w:val="DD1144"/>
        </w:rPr>
        <w:t>'B'</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else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string"/>
          <w:color w:val="DD1144"/>
        </w:rPr>
        <w:t>'C'</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同样的，</w:t>
      </w:r>
      <w:r>
        <w:rPr>
          <w:rStyle w:val="HTML"/>
          <w:rFonts w:ascii="Consolas" w:hAnsi="Consolas"/>
          <w:color w:val="DD0055"/>
          <w:sz w:val="18"/>
          <w:szCs w:val="18"/>
          <w:bdr w:val="single" w:sz="6" w:space="0" w:color="DDDDDD" w:frame="1"/>
          <w:shd w:val="clear" w:color="auto" w:fill="FAFAFA"/>
        </w:rPr>
        <w:t>get_grade</w:t>
      </w:r>
      <w:r>
        <w:rPr>
          <w:rFonts w:ascii="Helvetica" w:hAnsi="Helvetica" w:cs="Helvetica"/>
          <w:color w:val="666666"/>
          <w:sz w:val="21"/>
          <w:szCs w:val="21"/>
        </w:rPr>
        <w:t>方法可以直接在实例变量上调用，不需要知道内部实现细节：</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bart.get_grade()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'C'</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类是创建实例的模板，而实例则是一个一个具体的对象，各个实例拥有的数据都互相独立，互不影响；</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方法就是与实例绑定的函数，和普通函数不同，方法可以直接访问实例的数据；</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通过在实例上调用方法，我们就直接操作了对象内部的数据，但无需知道方法内部的实现细节。</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和静态语言不同，</w:t>
      </w:r>
      <w:r>
        <w:rPr>
          <w:rFonts w:ascii="Helvetica" w:hAnsi="Helvetica" w:cs="Helvetica"/>
          <w:color w:val="666666"/>
          <w:sz w:val="21"/>
          <w:szCs w:val="21"/>
        </w:rPr>
        <w:t>Python</w:t>
      </w:r>
      <w:r>
        <w:rPr>
          <w:rFonts w:ascii="Helvetica" w:hAnsi="Helvetica" w:cs="Helvetica"/>
          <w:color w:val="666666"/>
          <w:sz w:val="21"/>
          <w:szCs w:val="21"/>
        </w:rPr>
        <w:t>允许对实例变量绑定任何数据，也就是说，对于两个实例变量，虽然它们都是同一个类的不同实例，但拥有的变量名称都可能不同：</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bart = Student('Bart Simpson', 59)</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lisa = Student('Lisa Simpson', 87)</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bart.age = 8</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bart.age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8</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lisa.age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title"/>
          <w:color w:val="000080"/>
        </w:rPr>
        <w:t>stdin</w:t>
      </w:r>
      <w:r>
        <w:rPr>
          <w:rStyle w:val="tag"/>
          <w:color w:val="000080"/>
        </w:rPr>
        <w:t>&gt;</w:t>
      </w:r>
      <w:r>
        <w:rPr>
          <w:rStyle w:val="HTML"/>
          <w:color w:val="444444"/>
        </w:rPr>
        <w:t xml:space="preserve">", line 1, in </w:t>
      </w:r>
      <w:r>
        <w:rPr>
          <w:rStyle w:val="tag"/>
          <w:color w:val="000080"/>
        </w:rPr>
        <w:t>&lt;</w:t>
      </w:r>
      <w:r>
        <w:rPr>
          <w:rStyle w:val="title"/>
          <w:color w:val="000080"/>
        </w:rPr>
        <w:t>module</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AttributeError: 'Student' object has no attribute 'age'</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08" w:tgtFrame="_blank" w:history="1">
        <w:r>
          <w:rPr>
            <w:rStyle w:val="a4"/>
            <w:rFonts w:ascii="Helvetica" w:hAnsi="Helvetica" w:cs="Helvetica"/>
            <w:color w:val="0593D3"/>
            <w:sz w:val="21"/>
            <w:szCs w:val="21"/>
          </w:rPr>
          <w:t>student.py</w:t>
        </w:r>
      </w:hyperlink>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访问限制</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102461</w:t>
      </w:r>
    </w:p>
    <w:p w:rsidR="00B34CFD" w:rsidRDefault="00B34CFD" w:rsidP="00B34CFD">
      <w:pPr>
        <w:spacing w:before="225" w:after="225"/>
        <w:rPr>
          <w:rFonts w:ascii="宋体" w:hAnsi="宋体" w:cs="宋体"/>
          <w:sz w:val="24"/>
          <w:szCs w:val="24"/>
        </w:rPr>
      </w:pPr>
      <w:r>
        <w:pict>
          <v:rect id="_x0000_i1179"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Class</w:t>
      </w:r>
      <w:r>
        <w:rPr>
          <w:rFonts w:ascii="Helvetica" w:hAnsi="Helvetica" w:cs="Helvetica"/>
          <w:color w:val="666666"/>
          <w:sz w:val="21"/>
          <w:szCs w:val="21"/>
        </w:rPr>
        <w:t>内部，可以有属性和方法，而外部代码可以通过直接调用实例变量的方法来操作数据，这样，就隐藏了内部的复杂逻辑。</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但是，从前面</w:t>
      </w:r>
      <w:r>
        <w:rPr>
          <w:rFonts w:ascii="Helvetica" w:hAnsi="Helvetica" w:cs="Helvetica"/>
          <w:color w:val="666666"/>
          <w:sz w:val="21"/>
          <w:szCs w:val="21"/>
        </w:rPr>
        <w:t>Student</w:t>
      </w:r>
      <w:r>
        <w:rPr>
          <w:rFonts w:ascii="Helvetica" w:hAnsi="Helvetica" w:cs="Helvetica"/>
          <w:color w:val="666666"/>
          <w:sz w:val="21"/>
          <w:szCs w:val="21"/>
        </w:rPr>
        <w:t>类的定义来看，外部代码还是可以自由地修改一个实例的</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 = Student(</w:t>
      </w:r>
      <w:r>
        <w:rPr>
          <w:rStyle w:val="string"/>
          <w:color w:val="DD1144"/>
        </w:rPr>
        <w:t>'Bart Simpson'</w:t>
      </w:r>
      <w:r>
        <w:rPr>
          <w:rStyle w:val="HTML"/>
          <w:color w:val="444444"/>
        </w:rPr>
        <w:t xml:space="preserve">, </w:t>
      </w:r>
      <w:r>
        <w:rPr>
          <w:rStyle w:val="number"/>
          <w:color w:val="009999"/>
        </w:rPr>
        <w:t>98</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98</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 xml:space="preserve">bart.score = </w:t>
      </w:r>
      <w:r>
        <w:rPr>
          <w:rStyle w:val="number"/>
          <w:color w:val="009999"/>
        </w:rPr>
        <w:t>59</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如果要让内部属性不被外部访问，可以把属性的名称前加上两个下划线</w:t>
      </w:r>
      <w:r>
        <w:rPr>
          <w:rStyle w:val="HTML"/>
          <w:rFonts w:ascii="Consolas" w:hAnsi="Consolas"/>
          <w:color w:val="DD0055"/>
          <w:sz w:val="18"/>
          <w:szCs w:val="18"/>
          <w:bdr w:val="single" w:sz="6" w:space="0" w:color="DDDDDD" w:frame="1"/>
          <w:shd w:val="clear" w:color="auto" w:fill="FAFAFA"/>
        </w:rPr>
        <w:t>__</w:t>
      </w: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中，实例的变量名如果以</w:t>
      </w:r>
      <w:r>
        <w:rPr>
          <w:rStyle w:val="HTML"/>
          <w:rFonts w:ascii="Consolas" w:hAnsi="Consolas"/>
          <w:color w:val="DD0055"/>
          <w:sz w:val="18"/>
          <w:szCs w:val="18"/>
          <w:bdr w:val="single" w:sz="6" w:space="0" w:color="DDDDDD" w:frame="1"/>
          <w:shd w:val="clear" w:color="auto" w:fill="FAFAFA"/>
        </w:rPr>
        <w:t>__</w:t>
      </w:r>
      <w:r>
        <w:rPr>
          <w:rFonts w:ascii="Helvetica" w:hAnsi="Helvetica" w:cs="Helvetica"/>
          <w:color w:val="666666"/>
          <w:sz w:val="21"/>
          <w:szCs w:val="21"/>
        </w:rPr>
        <w:t>开头，就变成了一个私有变量（</w:t>
      </w:r>
      <w:r>
        <w:rPr>
          <w:rFonts w:ascii="Helvetica" w:hAnsi="Helvetica" w:cs="Helvetica"/>
          <w:color w:val="666666"/>
          <w:sz w:val="21"/>
          <w:szCs w:val="21"/>
        </w:rPr>
        <w:t>private</w:t>
      </w:r>
      <w:r>
        <w:rPr>
          <w:rFonts w:ascii="Helvetica" w:hAnsi="Helvetica" w:cs="Helvetica"/>
          <w:color w:val="666666"/>
          <w:sz w:val="21"/>
          <w:szCs w:val="21"/>
        </w:rPr>
        <w:t>），只有内部可以访问，外部不能访问，所以，我们把</w:t>
      </w:r>
      <w:r>
        <w:rPr>
          <w:rFonts w:ascii="Helvetica" w:hAnsi="Helvetica" w:cs="Helvetica"/>
          <w:color w:val="666666"/>
          <w:sz w:val="21"/>
          <w:szCs w:val="21"/>
        </w:rPr>
        <w:t>Student</w:t>
      </w:r>
      <w:r>
        <w:rPr>
          <w:rFonts w:ascii="Helvetica" w:hAnsi="Helvetica" w:cs="Helvetica"/>
          <w:color w:val="666666"/>
          <w:sz w:val="21"/>
          <w:szCs w:val="21"/>
        </w:rPr>
        <w:t>类改一改：</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 score)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self.__name = 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self.__score = 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print_score</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 %s'</w:t>
      </w:r>
      <w:r>
        <w:rPr>
          <w:rStyle w:val="HTML"/>
          <w:color w:val="444444"/>
        </w:rPr>
        <w:t xml:space="preserve"> % (self.__name, self.__score))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改完后，对于外部代码来说，没什么变动，但是已经无法从外部访问</w:t>
      </w:r>
      <w:r>
        <w:rPr>
          <w:rStyle w:val="HTML"/>
          <w:rFonts w:ascii="Consolas" w:hAnsi="Consolas"/>
          <w:color w:val="DD0055"/>
          <w:sz w:val="18"/>
          <w:szCs w:val="18"/>
          <w:bdr w:val="single" w:sz="6" w:space="0" w:color="DDDDDD" w:frame="1"/>
          <w:shd w:val="clear" w:color="auto" w:fill="FAFAFA"/>
        </w:rPr>
        <w:t>实例变量</w:t>
      </w:r>
      <w:r>
        <w:rPr>
          <w:rStyle w:val="HTML"/>
          <w:rFonts w:ascii="Consolas" w:hAnsi="Consolas"/>
          <w:color w:val="DD0055"/>
          <w:sz w:val="18"/>
          <w:szCs w:val="18"/>
          <w:bdr w:val="single" w:sz="6" w:space="0" w:color="DDDDDD" w:frame="1"/>
          <w:shd w:val="clear" w:color="auto" w:fill="FAFAFA"/>
        </w:rPr>
        <w:t>.__name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实例变量</w:t>
      </w:r>
      <w:r>
        <w:rPr>
          <w:rStyle w:val="HTML"/>
          <w:rFonts w:ascii="Consolas" w:hAnsi="Consolas"/>
          <w:color w:val="DD0055"/>
          <w:sz w:val="18"/>
          <w:szCs w:val="18"/>
          <w:bdr w:val="single" w:sz="6" w:space="0" w:color="DDDDDD" w:frame="1"/>
          <w:shd w:val="clear" w:color="auto" w:fill="FAFAFA"/>
        </w:rPr>
        <w:t>.__score</w:t>
      </w:r>
      <w:r>
        <w:rPr>
          <w:rFonts w:ascii="Helvetica" w:hAnsi="Helvetica" w:cs="Helvetica"/>
          <w:color w:val="666666"/>
          <w:sz w:val="21"/>
          <w:szCs w:val="21"/>
        </w:rPr>
        <w:t>了：</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bart = Student('Bart Simpson', 98)</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bart.__name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title"/>
          <w:color w:val="000080"/>
        </w:rPr>
        <w:t>stdin</w:t>
      </w:r>
      <w:r>
        <w:rPr>
          <w:rStyle w:val="tag"/>
          <w:color w:val="000080"/>
        </w:rPr>
        <w:t>&gt;</w:t>
      </w:r>
      <w:r>
        <w:rPr>
          <w:rStyle w:val="HTML"/>
          <w:color w:val="444444"/>
        </w:rPr>
        <w:t xml:space="preserve">", line 1, in </w:t>
      </w:r>
      <w:r>
        <w:rPr>
          <w:rStyle w:val="tag"/>
          <w:color w:val="000080"/>
        </w:rPr>
        <w:t>&lt;</w:t>
      </w:r>
      <w:r>
        <w:rPr>
          <w:rStyle w:val="title"/>
          <w:color w:val="000080"/>
        </w:rPr>
        <w:t>module</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AttributeError: 'Student' object has no attribute '__name'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这样就确保了外部代码不能随意修改对象内部的状态，这样通过访问限制的保护，代码更加健壮。</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但是如果外部代码要获取</w:t>
      </w:r>
      <w:r>
        <w:rPr>
          <w:rFonts w:ascii="Helvetica" w:hAnsi="Helvetica" w:cs="Helvetica"/>
          <w:color w:val="666666"/>
          <w:sz w:val="21"/>
          <w:szCs w:val="21"/>
        </w:rPr>
        <w:t>name</w:t>
      </w:r>
      <w:r>
        <w:rPr>
          <w:rFonts w:ascii="Helvetica" w:hAnsi="Helvetica" w:cs="Helvetica"/>
          <w:color w:val="666666"/>
          <w:sz w:val="21"/>
          <w:szCs w:val="21"/>
        </w:rPr>
        <w:t>和</w:t>
      </w:r>
      <w:r>
        <w:rPr>
          <w:rFonts w:ascii="Helvetica" w:hAnsi="Helvetica" w:cs="Helvetica"/>
          <w:color w:val="666666"/>
          <w:sz w:val="21"/>
          <w:szCs w:val="21"/>
        </w:rPr>
        <w:t>score</w:t>
      </w:r>
      <w:r>
        <w:rPr>
          <w:rFonts w:ascii="Helvetica" w:hAnsi="Helvetica" w:cs="Helvetica"/>
          <w:color w:val="666666"/>
          <w:sz w:val="21"/>
          <w:szCs w:val="21"/>
        </w:rPr>
        <w:t>怎么办？可以给</w:t>
      </w:r>
      <w:r>
        <w:rPr>
          <w:rFonts w:ascii="Helvetica" w:hAnsi="Helvetica" w:cs="Helvetica"/>
          <w:color w:val="666666"/>
          <w:sz w:val="21"/>
          <w:szCs w:val="21"/>
        </w:rPr>
        <w:t>Student</w:t>
      </w:r>
      <w:r>
        <w:rPr>
          <w:rFonts w:ascii="Helvetica" w:hAnsi="Helvetica" w:cs="Helvetica"/>
          <w:color w:val="666666"/>
          <w:sz w:val="21"/>
          <w:szCs w:val="21"/>
        </w:rPr>
        <w:t>类增加</w:t>
      </w:r>
      <w:r>
        <w:rPr>
          <w:rStyle w:val="HTML"/>
          <w:rFonts w:ascii="Consolas" w:hAnsi="Consolas"/>
          <w:color w:val="DD0055"/>
          <w:sz w:val="18"/>
          <w:szCs w:val="18"/>
          <w:bdr w:val="single" w:sz="6" w:space="0" w:color="DDDDDD" w:frame="1"/>
          <w:shd w:val="clear" w:color="auto" w:fill="FAFAFA"/>
        </w:rPr>
        <w:t>get_name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get_score</w:t>
      </w:r>
      <w:r>
        <w:rPr>
          <w:rFonts w:ascii="Helvetica" w:hAnsi="Helvetica" w:cs="Helvetica"/>
          <w:color w:val="666666"/>
          <w:sz w:val="21"/>
          <w:szCs w:val="21"/>
        </w:rPr>
        <w:t>这样的方法：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get_name</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self.__name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get_score</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self.__score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如果又要允许外部代码修改</w:t>
      </w:r>
      <w:r>
        <w:rPr>
          <w:rFonts w:ascii="Helvetica" w:hAnsi="Helvetica" w:cs="Helvetica"/>
          <w:color w:val="666666"/>
          <w:sz w:val="21"/>
          <w:szCs w:val="21"/>
        </w:rPr>
        <w:t>score</w:t>
      </w:r>
      <w:r>
        <w:rPr>
          <w:rFonts w:ascii="Helvetica" w:hAnsi="Helvetica" w:cs="Helvetica"/>
          <w:color w:val="666666"/>
          <w:sz w:val="21"/>
          <w:szCs w:val="21"/>
        </w:rPr>
        <w:t>怎么办？可以再给</w:t>
      </w:r>
      <w:r>
        <w:rPr>
          <w:rFonts w:ascii="Helvetica" w:hAnsi="Helvetica" w:cs="Helvetica"/>
          <w:color w:val="666666"/>
          <w:sz w:val="21"/>
          <w:szCs w:val="21"/>
        </w:rPr>
        <w:t>Student</w:t>
      </w:r>
      <w:r>
        <w:rPr>
          <w:rFonts w:ascii="Helvetica" w:hAnsi="Helvetica" w:cs="Helvetica"/>
          <w:color w:val="666666"/>
          <w:sz w:val="21"/>
          <w:szCs w:val="21"/>
        </w:rPr>
        <w:t>类增加</w:t>
      </w:r>
      <w:r>
        <w:rPr>
          <w:rStyle w:val="HTML"/>
          <w:rFonts w:ascii="Consolas" w:hAnsi="Consolas"/>
          <w:color w:val="DD0055"/>
          <w:sz w:val="18"/>
          <w:szCs w:val="18"/>
          <w:bdr w:val="single" w:sz="6" w:space="0" w:color="DDDDDD" w:frame="1"/>
          <w:shd w:val="clear" w:color="auto" w:fill="FAFAFA"/>
        </w:rPr>
        <w:t>set_score</w:t>
      </w:r>
      <w:r>
        <w:rPr>
          <w:rFonts w:ascii="Helvetica" w:hAnsi="Helvetica" w:cs="Helvetica"/>
          <w:color w:val="666666"/>
          <w:sz w:val="21"/>
          <w:szCs w:val="21"/>
        </w:rPr>
        <w:t>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set_score</w:t>
      </w:r>
      <w:r>
        <w:rPr>
          <w:rStyle w:val="params"/>
          <w:color w:val="444444"/>
        </w:rPr>
        <w:t>(self, score)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self.__score = score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你也许会问，原先那种直接通过</w:t>
      </w:r>
      <w:r>
        <w:rPr>
          <w:rStyle w:val="HTML"/>
          <w:rFonts w:ascii="Consolas" w:hAnsi="Consolas"/>
          <w:color w:val="DD0055"/>
          <w:sz w:val="18"/>
          <w:szCs w:val="18"/>
          <w:bdr w:val="single" w:sz="6" w:space="0" w:color="DDDDDD" w:frame="1"/>
          <w:shd w:val="clear" w:color="auto" w:fill="FAFAFA"/>
        </w:rPr>
        <w:t>bart.score = 59</w:t>
      </w:r>
      <w:r>
        <w:rPr>
          <w:rFonts w:ascii="Helvetica" w:hAnsi="Helvetica" w:cs="Helvetica"/>
          <w:color w:val="666666"/>
          <w:sz w:val="21"/>
          <w:szCs w:val="21"/>
        </w:rPr>
        <w:t>也可以修改啊，为什么要定义一个方法大费周折？因为在方法中，可以对参数做检查，避免传入无效的参数：</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set_score</w:t>
      </w:r>
      <w:r>
        <w:rPr>
          <w:rStyle w:val="params"/>
          <w:color w:val="444444"/>
        </w:rPr>
        <w:t>(self, score)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w:t>
      </w:r>
      <w:r>
        <w:rPr>
          <w:rStyle w:val="number"/>
          <w:color w:val="009999"/>
        </w:rPr>
        <w:t>0</w:t>
      </w:r>
      <w:r>
        <w:rPr>
          <w:rStyle w:val="HTML"/>
          <w:color w:val="444444"/>
        </w:rPr>
        <w:t xml:space="preserve"> &lt;= score &lt;= </w:t>
      </w:r>
      <w:r>
        <w:rPr>
          <w:rStyle w:val="number"/>
          <w:color w:val="009999"/>
        </w:rPr>
        <w:t>100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self.__score = 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else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ValueError(</w:t>
      </w:r>
      <w:r>
        <w:rPr>
          <w:rStyle w:val="string"/>
          <w:color w:val="DD1144"/>
        </w:rPr>
        <w:t>'bad score'</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需要注意的是，在</w:t>
      </w:r>
      <w:r>
        <w:rPr>
          <w:rFonts w:ascii="Helvetica" w:hAnsi="Helvetica" w:cs="Helvetica"/>
          <w:color w:val="666666"/>
          <w:sz w:val="21"/>
          <w:szCs w:val="21"/>
        </w:rPr>
        <w:t>Python</w:t>
      </w:r>
      <w:r>
        <w:rPr>
          <w:rFonts w:ascii="Helvetica" w:hAnsi="Helvetica" w:cs="Helvetica"/>
          <w:color w:val="666666"/>
          <w:sz w:val="21"/>
          <w:szCs w:val="21"/>
        </w:rPr>
        <w:t>中，变量名类似</w:t>
      </w:r>
      <w:r>
        <w:rPr>
          <w:rStyle w:val="HTML"/>
          <w:rFonts w:ascii="Consolas" w:hAnsi="Consolas"/>
          <w:color w:val="DD0055"/>
          <w:sz w:val="18"/>
          <w:szCs w:val="18"/>
          <w:bdr w:val="single" w:sz="6" w:space="0" w:color="DDDDDD" w:frame="1"/>
          <w:shd w:val="clear" w:color="auto" w:fill="FAFAFA"/>
        </w:rPr>
        <w:t>__xxx__</w:t>
      </w:r>
      <w:r>
        <w:rPr>
          <w:rFonts w:ascii="Helvetica" w:hAnsi="Helvetica" w:cs="Helvetica"/>
          <w:color w:val="666666"/>
          <w:sz w:val="21"/>
          <w:szCs w:val="21"/>
        </w:rPr>
        <w:t>的，也就是以双下划线开头，并且以双下划线结尾的，是特殊变量，特殊变量是可以直接访问的，不是</w:t>
      </w:r>
      <w:r>
        <w:rPr>
          <w:rFonts w:ascii="Helvetica" w:hAnsi="Helvetica" w:cs="Helvetica"/>
          <w:color w:val="666666"/>
          <w:sz w:val="21"/>
          <w:szCs w:val="21"/>
        </w:rPr>
        <w:t>private</w:t>
      </w:r>
      <w:r>
        <w:rPr>
          <w:rFonts w:ascii="Helvetica" w:hAnsi="Helvetica" w:cs="Helvetica"/>
          <w:color w:val="666666"/>
          <w:sz w:val="21"/>
          <w:szCs w:val="21"/>
        </w:rPr>
        <w:t>变量，所以，不能用</w:t>
      </w:r>
      <w:r>
        <w:rPr>
          <w:rStyle w:val="HTML"/>
          <w:rFonts w:ascii="Consolas" w:hAnsi="Consolas"/>
          <w:color w:val="DD0055"/>
          <w:sz w:val="18"/>
          <w:szCs w:val="18"/>
          <w:bdr w:val="single" w:sz="6" w:space="0" w:color="DDDDDD" w:frame="1"/>
          <w:shd w:val="clear" w:color="auto" w:fill="FAFAFA"/>
        </w:rPr>
        <w:t>__name__</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__score__</w:t>
      </w:r>
      <w:r>
        <w:rPr>
          <w:rFonts w:ascii="Helvetica" w:hAnsi="Helvetica" w:cs="Helvetica"/>
          <w:color w:val="666666"/>
          <w:sz w:val="21"/>
          <w:szCs w:val="21"/>
        </w:rPr>
        <w:t>这样的变量名。</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有些时候，你会看到以一个下划线开头的实例变量名，比如</w:t>
      </w:r>
      <w:r>
        <w:rPr>
          <w:rStyle w:val="HTML"/>
          <w:rFonts w:ascii="Consolas" w:hAnsi="Consolas"/>
          <w:color w:val="DD0055"/>
          <w:sz w:val="18"/>
          <w:szCs w:val="18"/>
          <w:bdr w:val="single" w:sz="6" w:space="0" w:color="DDDDDD" w:frame="1"/>
          <w:shd w:val="clear" w:color="auto" w:fill="FAFAFA"/>
        </w:rPr>
        <w:t>_name</w:t>
      </w:r>
      <w:r>
        <w:rPr>
          <w:rFonts w:ascii="Helvetica" w:hAnsi="Helvetica" w:cs="Helvetica"/>
          <w:color w:val="666666"/>
          <w:sz w:val="21"/>
          <w:szCs w:val="21"/>
        </w:rPr>
        <w:t>，这样的实例变量外部是可以访问的，但是，按照约定俗成的规定，当你看到这样的变量时，意思就是，</w:t>
      </w:r>
      <w:r>
        <w:rPr>
          <w:rFonts w:ascii="Helvetica" w:hAnsi="Helvetica" w:cs="Helvetica"/>
          <w:color w:val="666666"/>
          <w:sz w:val="21"/>
          <w:szCs w:val="21"/>
        </w:rPr>
        <w:t>“</w:t>
      </w:r>
      <w:r>
        <w:rPr>
          <w:rFonts w:ascii="Helvetica" w:hAnsi="Helvetica" w:cs="Helvetica"/>
          <w:color w:val="666666"/>
          <w:sz w:val="21"/>
          <w:szCs w:val="21"/>
        </w:rPr>
        <w:t>虽然我可以被访问，但是，请把我视为私有变量，不要随意访问</w:t>
      </w:r>
      <w:r>
        <w:rPr>
          <w:rFonts w:ascii="Helvetica" w:hAnsi="Helvetica" w:cs="Helvetica"/>
          <w:color w:val="666666"/>
          <w:sz w:val="21"/>
          <w:szCs w:val="21"/>
        </w:rPr>
        <w:t>”</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双下划线开头的实例变量是不是一定不能从外部访问呢？其实也不是。不能直接访问</w:t>
      </w:r>
      <w:r>
        <w:rPr>
          <w:rStyle w:val="HTML"/>
          <w:rFonts w:ascii="Consolas" w:hAnsi="Consolas"/>
          <w:color w:val="DD0055"/>
          <w:sz w:val="18"/>
          <w:szCs w:val="18"/>
          <w:bdr w:val="single" w:sz="6" w:space="0" w:color="DDDDDD" w:frame="1"/>
          <w:shd w:val="clear" w:color="auto" w:fill="FAFAFA"/>
        </w:rPr>
        <w:t>__name</w:t>
      </w:r>
      <w:r>
        <w:rPr>
          <w:rFonts w:ascii="Helvetica" w:hAnsi="Helvetica" w:cs="Helvetica"/>
          <w:color w:val="666666"/>
          <w:sz w:val="21"/>
          <w:szCs w:val="21"/>
        </w:rPr>
        <w:t>是因为</w:t>
      </w:r>
      <w:r>
        <w:rPr>
          <w:rFonts w:ascii="Helvetica" w:hAnsi="Helvetica" w:cs="Helvetica"/>
          <w:color w:val="666666"/>
          <w:sz w:val="21"/>
          <w:szCs w:val="21"/>
        </w:rPr>
        <w:t>Python</w:t>
      </w:r>
      <w:r>
        <w:rPr>
          <w:rFonts w:ascii="Helvetica" w:hAnsi="Helvetica" w:cs="Helvetica"/>
          <w:color w:val="666666"/>
          <w:sz w:val="21"/>
          <w:szCs w:val="21"/>
        </w:rPr>
        <w:t>解释器对外把</w:t>
      </w:r>
      <w:r>
        <w:rPr>
          <w:rStyle w:val="HTML"/>
          <w:rFonts w:ascii="Consolas" w:hAnsi="Consolas"/>
          <w:color w:val="DD0055"/>
          <w:sz w:val="18"/>
          <w:szCs w:val="18"/>
          <w:bdr w:val="single" w:sz="6" w:space="0" w:color="DDDDDD" w:frame="1"/>
          <w:shd w:val="clear" w:color="auto" w:fill="FAFAFA"/>
        </w:rPr>
        <w:t>__name</w:t>
      </w:r>
      <w:r>
        <w:rPr>
          <w:rFonts w:ascii="Helvetica" w:hAnsi="Helvetica" w:cs="Helvetica"/>
          <w:color w:val="666666"/>
          <w:sz w:val="21"/>
          <w:szCs w:val="21"/>
        </w:rPr>
        <w:t>变量改成了</w:t>
      </w:r>
      <w:r>
        <w:rPr>
          <w:rStyle w:val="HTML"/>
          <w:rFonts w:ascii="Consolas" w:hAnsi="Consolas"/>
          <w:color w:val="DD0055"/>
          <w:sz w:val="18"/>
          <w:szCs w:val="18"/>
          <w:bdr w:val="single" w:sz="6" w:space="0" w:color="DDDDDD" w:frame="1"/>
          <w:shd w:val="clear" w:color="auto" w:fill="FAFAFA"/>
        </w:rPr>
        <w:t>_Student__name</w:t>
      </w:r>
      <w:r>
        <w:rPr>
          <w:rFonts w:ascii="Helvetica" w:hAnsi="Helvetica" w:cs="Helvetica"/>
          <w:color w:val="666666"/>
          <w:sz w:val="21"/>
          <w:szCs w:val="21"/>
        </w:rPr>
        <w:t>，所以，仍然可以通过</w:t>
      </w:r>
      <w:r>
        <w:rPr>
          <w:rStyle w:val="HTML"/>
          <w:rFonts w:ascii="Consolas" w:hAnsi="Consolas"/>
          <w:color w:val="DD0055"/>
          <w:sz w:val="18"/>
          <w:szCs w:val="18"/>
          <w:bdr w:val="single" w:sz="6" w:space="0" w:color="DDDDDD" w:frame="1"/>
          <w:shd w:val="clear" w:color="auto" w:fill="FAFAFA"/>
        </w:rPr>
        <w:t>_Student__name</w:t>
      </w:r>
      <w:r>
        <w:rPr>
          <w:rFonts w:ascii="Helvetica" w:hAnsi="Helvetica" w:cs="Helvetica"/>
          <w:color w:val="666666"/>
          <w:sz w:val="21"/>
          <w:szCs w:val="21"/>
        </w:rPr>
        <w:t>来访问</w:t>
      </w:r>
      <w:r>
        <w:rPr>
          <w:rStyle w:val="HTML"/>
          <w:rFonts w:ascii="Consolas" w:hAnsi="Consolas"/>
          <w:color w:val="DD0055"/>
          <w:sz w:val="18"/>
          <w:szCs w:val="18"/>
          <w:bdr w:val="single" w:sz="6" w:space="0" w:color="DDDDDD" w:frame="1"/>
          <w:shd w:val="clear" w:color="auto" w:fill="FAFAFA"/>
        </w:rPr>
        <w:t>__name</w:t>
      </w:r>
      <w:r>
        <w:rPr>
          <w:rFonts w:ascii="Helvetica" w:hAnsi="Helvetica" w:cs="Helvetica"/>
          <w:color w:val="666666"/>
          <w:sz w:val="21"/>
          <w:szCs w:val="21"/>
        </w:rPr>
        <w:t>变量：</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bart._Student__name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'Bart Simpson'</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但是强烈建议你不要这么干，因为不同版本的</w:t>
      </w:r>
      <w:r>
        <w:rPr>
          <w:rFonts w:ascii="Helvetica" w:hAnsi="Helvetica" w:cs="Helvetica"/>
          <w:color w:val="666666"/>
          <w:sz w:val="21"/>
          <w:szCs w:val="21"/>
        </w:rPr>
        <w:t>Python</w:t>
      </w:r>
      <w:r>
        <w:rPr>
          <w:rFonts w:ascii="Helvetica" w:hAnsi="Helvetica" w:cs="Helvetica"/>
          <w:color w:val="666666"/>
          <w:sz w:val="21"/>
          <w:szCs w:val="21"/>
        </w:rPr>
        <w:t>解释器可能会把</w:t>
      </w:r>
      <w:r>
        <w:rPr>
          <w:rStyle w:val="HTML"/>
          <w:rFonts w:ascii="Consolas" w:hAnsi="Consolas"/>
          <w:color w:val="DD0055"/>
          <w:sz w:val="18"/>
          <w:szCs w:val="18"/>
          <w:bdr w:val="single" w:sz="6" w:space="0" w:color="DDDDDD" w:frame="1"/>
          <w:shd w:val="clear" w:color="auto" w:fill="FAFAFA"/>
        </w:rPr>
        <w:t>__name</w:t>
      </w:r>
      <w:r>
        <w:rPr>
          <w:rFonts w:ascii="Helvetica" w:hAnsi="Helvetica" w:cs="Helvetica"/>
          <w:color w:val="666666"/>
          <w:sz w:val="21"/>
          <w:szCs w:val="21"/>
        </w:rPr>
        <w:t>改成不同的变量名。</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总的来说就是，</w:t>
      </w:r>
      <w:r>
        <w:rPr>
          <w:rFonts w:ascii="Helvetica" w:hAnsi="Helvetica" w:cs="Helvetica"/>
          <w:color w:val="666666"/>
          <w:sz w:val="21"/>
          <w:szCs w:val="21"/>
        </w:rPr>
        <w:t>Python</w:t>
      </w:r>
      <w:r>
        <w:rPr>
          <w:rFonts w:ascii="Helvetica" w:hAnsi="Helvetica" w:cs="Helvetica"/>
          <w:color w:val="666666"/>
          <w:sz w:val="21"/>
          <w:szCs w:val="21"/>
        </w:rPr>
        <w:t>本身没有任何机制阻止你干坏事，一切全靠自觉。</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最后注意下面的这种错误写法：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 = Student(</w:t>
      </w:r>
      <w:r>
        <w:rPr>
          <w:rStyle w:val="string"/>
          <w:color w:val="DD1144"/>
        </w:rPr>
        <w:t>'Bart Simpson'</w:t>
      </w:r>
      <w:r>
        <w:rPr>
          <w:rStyle w:val="HTML"/>
          <w:color w:val="444444"/>
        </w:rPr>
        <w:t xml:space="preserve">, </w:t>
      </w:r>
      <w:r>
        <w:rPr>
          <w:rStyle w:val="number"/>
          <w:color w:val="009999"/>
        </w:rPr>
        <w:t>98</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bart.get_name()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'Bart Simpson'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bart.__name = </w:t>
      </w:r>
      <w:r>
        <w:rPr>
          <w:rStyle w:val="string"/>
          <w:color w:val="DD1144"/>
        </w:rPr>
        <w:t>'New Name'</w:t>
      </w:r>
      <w:r>
        <w:rPr>
          <w:rStyle w:val="HTML"/>
          <w:color w:val="444444"/>
        </w:rPr>
        <w:t xml:space="preserve"> </w:t>
      </w:r>
      <w:r>
        <w:rPr>
          <w:rStyle w:val="comment"/>
          <w:i/>
          <w:iCs/>
          <w:color w:val="999988"/>
        </w:rPr>
        <w:t># 设置__name变量！</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bart.__name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'New Name'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表面上看，外部代码</w:t>
      </w:r>
      <w:r>
        <w:rPr>
          <w:rFonts w:ascii="Helvetica" w:hAnsi="Helvetica" w:cs="Helvetica"/>
          <w:color w:val="666666"/>
          <w:sz w:val="21"/>
          <w:szCs w:val="21"/>
        </w:rPr>
        <w:t>“</w:t>
      </w:r>
      <w:r>
        <w:rPr>
          <w:rFonts w:ascii="Helvetica" w:hAnsi="Helvetica" w:cs="Helvetica"/>
          <w:color w:val="666666"/>
          <w:sz w:val="21"/>
          <w:szCs w:val="21"/>
        </w:rPr>
        <w:t>成功</w:t>
      </w:r>
      <w:r>
        <w:rPr>
          <w:rFonts w:ascii="Helvetica" w:hAnsi="Helvetica" w:cs="Helvetica"/>
          <w:color w:val="666666"/>
          <w:sz w:val="21"/>
          <w:szCs w:val="21"/>
        </w:rPr>
        <w:t>”</w:t>
      </w:r>
      <w:r>
        <w:rPr>
          <w:rFonts w:ascii="Helvetica" w:hAnsi="Helvetica" w:cs="Helvetica"/>
          <w:color w:val="666666"/>
          <w:sz w:val="21"/>
          <w:szCs w:val="21"/>
        </w:rPr>
        <w:t>地设置了</w:t>
      </w:r>
      <w:r>
        <w:rPr>
          <w:rStyle w:val="HTML"/>
          <w:rFonts w:ascii="Consolas" w:hAnsi="Consolas"/>
          <w:color w:val="DD0055"/>
          <w:sz w:val="18"/>
          <w:szCs w:val="18"/>
          <w:bdr w:val="single" w:sz="6" w:space="0" w:color="DDDDDD" w:frame="1"/>
          <w:shd w:val="clear" w:color="auto" w:fill="FAFAFA"/>
        </w:rPr>
        <w:t>__name</w:t>
      </w:r>
      <w:r>
        <w:rPr>
          <w:rFonts w:ascii="Helvetica" w:hAnsi="Helvetica" w:cs="Helvetica"/>
          <w:color w:val="666666"/>
          <w:sz w:val="21"/>
          <w:szCs w:val="21"/>
        </w:rPr>
        <w:t>变量，但实际上这个</w:t>
      </w:r>
      <w:r>
        <w:rPr>
          <w:rStyle w:val="HTML"/>
          <w:rFonts w:ascii="Consolas" w:hAnsi="Consolas"/>
          <w:color w:val="DD0055"/>
          <w:sz w:val="18"/>
          <w:szCs w:val="18"/>
          <w:bdr w:val="single" w:sz="6" w:space="0" w:color="DDDDDD" w:frame="1"/>
          <w:shd w:val="clear" w:color="auto" w:fill="FAFAFA"/>
        </w:rPr>
        <w:t>__name</w:t>
      </w:r>
      <w:r>
        <w:rPr>
          <w:rFonts w:ascii="Helvetica" w:hAnsi="Helvetica" w:cs="Helvetica"/>
          <w:color w:val="666666"/>
          <w:sz w:val="21"/>
          <w:szCs w:val="21"/>
        </w:rPr>
        <w:t>变量和</w:t>
      </w:r>
      <w:r>
        <w:rPr>
          <w:rFonts w:ascii="Helvetica" w:hAnsi="Helvetica" w:cs="Helvetica"/>
          <w:color w:val="666666"/>
          <w:sz w:val="21"/>
          <w:szCs w:val="21"/>
        </w:rPr>
        <w:t>class</w:t>
      </w:r>
      <w:r>
        <w:rPr>
          <w:rFonts w:ascii="Helvetica" w:hAnsi="Helvetica" w:cs="Helvetica"/>
          <w:color w:val="666666"/>
          <w:sz w:val="21"/>
          <w:szCs w:val="21"/>
        </w:rPr>
        <w:t>内部的</w:t>
      </w:r>
      <w:r>
        <w:rPr>
          <w:rStyle w:val="HTML"/>
          <w:rFonts w:ascii="Consolas" w:hAnsi="Consolas"/>
          <w:color w:val="DD0055"/>
          <w:sz w:val="18"/>
          <w:szCs w:val="18"/>
          <w:bdr w:val="single" w:sz="6" w:space="0" w:color="DDDDDD" w:frame="1"/>
          <w:shd w:val="clear" w:color="auto" w:fill="FAFAFA"/>
        </w:rPr>
        <w:t>__name</w:t>
      </w:r>
      <w:r>
        <w:rPr>
          <w:rFonts w:ascii="Helvetica" w:hAnsi="Helvetica" w:cs="Helvetica"/>
          <w:color w:val="666666"/>
          <w:sz w:val="21"/>
          <w:szCs w:val="21"/>
        </w:rPr>
        <w:t>变量</w:t>
      </w:r>
      <w:r>
        <w:rPr>
          <w:rStyle w:val="a7"/>
          <w:rFonts w:ascii="Helvetica" w:hAnsi="Helvetica" w:cs="Helvetica"/>
          <w:color w:val="DD0055"/>
          <w:sz w:val="21"/>
          <w:szCs w:val="21"/>
        </w:rPr>
        <w:t>不是</w:t>
      </w:r>
      <w:r>
        <w:rPr>
          <w:rFonts w:ascii="Helvetica" w:hAnsi="Helvetica" w:cs="Helvetica"/>
          <w:color w:val="666666"/>
          <w:sz w:val="21"/>
          <w:szCs w:val="21"/>
        </w:rPr>
        <w:t>一个变量！内部的</w:t>
      </w:r>
      <w:r>
        <w:rPr>
          <w:rStyle w:val="HTML"/>
          <w:rFonts w:ascii="Consolas" w:hAnsi="Consolas"/>
          <w:color w:val="DD0055"/>
          <w:sz w:val="18"/>
          <w:szCs w:val="18"/>
          <w:bdr w:val="single" w:sz="6" w:space="0" w:color="DDDDDD" w:frame="1"/>
          <w:shd w:val="clear" w:color="auto" w:fill="FAFAFA"/>
        </w:rPr>
        <w:t>__name</w:t>
      </w:r>
      <w:r>
        <w:rPr>
          <w:rFonts w:ascii="Helvetica" w:hAnsi="Helvetica" w:cs="Helvetica"/>
          <w:color w:val="666666"/>
          <w:sz w:val="21"/>
          <w:szCs w:val="21"/>
        </w:rPr>
        <w:t>变量已经被</w:t>
      </w:r>
      <w:r>
        <w:rPr>
          <w:rFonts w:ascii="Helvetica" w:hAnsi="Helvetica" w:cs="Helvetica"/>
          <w:color w:val="666666"/>
          <w:sz w:val="21"/>
          <w:szCs w:val="21"/>
        </w:rPr>
        <w:t>Python</w:t>
      </w:r>
      <w:r>
        <w:rPr>
          <w:rFonts w:ascii="Helvetica" w:hAnsi="Helvetica" w:cs="Helvetica"/>
          <w:color w:val="666666"/>
          <w:sz w:val="21"/>
          <w:szCs w:val="21"/>
        </w:rPr>
        <w:t>解释器自动改成了</w:t>
      </w:r>
      <w:r>
        <w:rPr>
          <w:rStyle w:val="HTML"/>
          <w:rFonts w:ascii="Consolas" w:hAnsi="Consolas"/>
          <w:color w:val="DD0055"/>
          <w:sz w:val="18"/>
          <w:szCs w:val="18"/>
          <w:bdr w:val="single" w:sz="6" w:space="0" w:color="DDDDDD" w:frame="1"/>
          <w:shd w:val="clear" w:color="auto" w:fill="FAFAFA"/>
        </w:rPr>
        <w:t>_Student__name</w:t>
      </w:r>
      <w:r>
        <w:rPr>
          <w:rFonts w:ascii="Helvetica" w:hAnsi="Helvetica" w:cs="Helvetica"/>
          <w:color w:val="666666"/>
          <w:sz w:val="21"/>
          <w:szCs w:val="21"/>
        </w:rPr>
        <w:t>，而外部代码给</w:t>
      </w:r>
      <w:r>
        <w:rPr>
          <w:rStyle w:val="HTML"/>
          <w:rFonts w:ascii="Consolas" w:hAnsi="Consolas"/>
          <w:color w:val="DD0055"/>
          <w:sz w:val="18"/>
          <w:szCs w:val="18"/>
          <w:bdr w:val="single" w:sz="6" w:space="0" w:color="DDDDDD" w:frame="1"/>
          <w:shd w:val="clear" w:color="auto" w:fill="FAFAFA"/>
        </w:rPr>
        <w:t>bart</w:t>
      </w:r>
      <w:r>
        <w:rPr>
          <w:rFonts w:ascii="Helvetica" w:hAnsi="Helvetica" w:cs="Helvetica"/>
          <w:color w:val="666666"/>
          <w:sz w:val="21"/>
          <w:szCs w:val="21"/>
        </w:rPr>
        <w:t>新增了一个</w:t>
      </w:r>
      <w:r>
        <w:rPr>
          <w:rStyle w:val="HTML"/>
          <w:rFonts w:ascii="Consolas" w:hAnsi="Consolas"/>
          <w:color w:val="DD0055"/>
          <w:sz w:val="18"/>
          <w:szCs w:val="18"/>
          <w:bdr w:val="single" w:sz="6" w:space="0" w:color="DDDDDD" w:frame="1"/>
          <w:shd w:val="clear" w:color="auto" w:fill="FAFAFA"/>
        </w:rPr>
        <w:t>__name</w:t>
      </w:r>
      <w:r>
        <w:rPr>
          <w:rFonts w:ascii="Helvetica" w:hAnsi="Helvetica" w:cs="Helvetica"/>
          <w:color w:val="666666"/>
          <w:sz w:val="21"/>
          <w:szCs w:val="21"/>
        </w:rPr>
        <w:t>变量。不信试试：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bart.get_name() </w:t>
      </w:r>
      <w:r>
        <w:rPr>
          <w:rStyle w:val="comment"/>
          <w:i/>
          <w:iCs/>
          <w:color w:val="999988"/>
        </w:rPr>
        <w:t># get_name()内部返回self.__name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'Bart Simpson'</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参考源码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09" w:tgtFrame="_blank" w:history="1">
        <w:r>
          <w:rPr>
            <w:rStyle w:val="a4"/>
            <w:rFonts w:ascii="Helvetica" w:hAnsi="Helvetica" w:cs="Helvetica"/>
            <w:color w:val="0593D3"/>
            <w:sz w:val="21"/>
            <w:szCs w:val="21"/>
          </w:rPr>
          <w:t>protected_student.py</w:t>
        </w:r>
      </w:hyperlink>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继承和多态</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103831</w:t>
      </w:r>
    </w:p>
    <w:p w:rsidR="00B34CFD" w:rsidRDefault="00B34CFD" w:rsidP="00B34CFD">
      <w:pPr>
        <w:spacing w:before="225" w:after="225"/>
        <w:rPr>
          <w:rFonts w:ascii="宋体" w:hAnsi="宋体" w:cs="宋体"/>
          <w:sz w:val="24"/>
          <w:szCs w:val="24"/>
        </w:rPr>
      </w:pPr>
      <w:r>
        <w:pict>
          <v:rect id="_x0000_i1181"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OOP</w:t>
      </w:r>
      <w:r>
        <w:rPr>
          <w:rFonts w:ascii="Helvetica" w:hAnsi="Helvetica" w:cs="Helvetica"/>
          <w:color w:val="666666"/>
          <w:sz w:val="21"/>
          <w:szCs w:val="21"/>
        </w:rPr>
        <w:t>程序设计中，当我们定义一个</w:t>
      </w:r>
      <w:r>
        <w:rPr>
          <w:rFonts w:ascii="Helvetica" w:hAnsi="Helvetica" w:cs="Helvetica"/>
          <w:color w:val="666666"/>
          <w:sz w:val="21"/>
          <w:szCs w:val="21"/>
        </w:rPr>
        <w:t>class</w:t>
      </w:r>
      <w:r>
        <w:rPr>
          <w:rFonts w:ascii="Helvetica" w:hAnsi="Helvetica" w:cs="Helvetica"/>
          <w:color w:val="666666"/>
          <w:sz w:val="21"/>
          <w:szCs w:val="21"/>
        </w:rPr>
        <w:t>的时候，可以从某个现有的</w:t>
      </w:r>
      <w:r>
        <w:rPr>
          <w:rFonts w:ascii="Helvetica" w:hAnsi="Helvetica" w:cs="Helvetica"/>
          <w:color w:val="666666"/>
          <w:sz w:val="21"/>
          <w:szCs w:val="21"/>
        </w:rPr>
        <w:t>class</w:t>
      </w:r>
      <w:r>
        <w:rPr>
          <w:rFonts w:ascii="Helvetica" w:hAnsi="Helvetica" w:cs="Helvetica"/>
          <w:color w:val="666666"/>
          <w:sz w:val="21"/>
          <w:szCs w:val="21"/>
        </w:rPr>
        <w:t>继承，新的</w:t>
      </w:r>
      <w:r>
        <w:rPr>
          <w:rFonts w:ascii="Helvetica" w:hAnsi="Helvetica" w:cs="Helvetica"/>
          <w:color w:val="666666"/>
          <w:sz w:val="21"/>
          <w:szCs w:val="21"/>
        </w:rPr>
        <w:t>class</w:t>
      </w:r>
      <w:r>
        <w:rPr>
          <w:rFonts w:ascii="Helvetica" w:hAnsi="Helvetica" w:cs="Helvetica"/>
          <w:color w:val="666666"/>
          <w:sz w:val="21"/>
          <w:szCs w:val="21"/>
        </w:rPr>
        <w:t>称为子类（</w:t>
      </w:r>
      <w:r>
        <w:rPr>
          <w:rFonts w:ascii="Helvetica" w:hAnsi="Helvetica" w:cs="Helvetica"/>
          <w:color w:val="666666"/>
          <w:sz w:val="21"/>
          <w:szCs w:val="21"/>
        </w:rPr>
        <w:t>Subclass</w:t>
      </w:r>
      <w:r>
        <w:rPr>
          <w:rFonts w:ascii="Helvetica" w:hAnsi="Helvetica" w:cs="Helvetica"/>
          <w:color w:val="666666"/>
          <w:sz w:val="21"/>
          <w:szCs w:val="21"/>
        </w:rPr>
        <w:t>），而被继承的</w:t>
      </w:r>
      <w:r>
        <w:rPr>
          <w:rFonts w:ascii="Helvetica" w:hAnsi="Helvetica" w:cs="Helvetica"/>
          <w:color w:val="666666"/>
          <w:sz w:val="21"/>
          <w:szCs w:val="21"/>
        </w:rPr>
        <w:t>class</w:t>
      </w:r>
      <w:r>
        <w:rPr>
          <w:rFonts w:ascii="Helvetica" w:hAnsi="Helvetica" w:cs="Helvetica"/>
          <w:color w:val="666666"/>
          <w:sz w:val="21"/>
          <w:szCs w:val="21"/>
        </w:rPr>
        <w:t>称为基类、父类或超类（</w:t>
      </w:r>
      <w:r>
        <w:rPr>
          <w:rFonts w:ascii="Helvetica" w:hAnsi="Helvetica" w:cs="Helvetica"/>
          <w:color w:val="666666"/>
          <w:sz w:val="21"/>
          <w:szCs w:val="21"/>
        </w:rPr>
        <w:t>Base class</w:t>
      </w:r>
      <w:r>
        <w:rPr>
          <w:rFonts w:ascii="Helvetica" w:hAnsi="Helvetica" w:cs="Helvetica"/>
          <w:color w:val="666666"/>
          <w:sz w:val="21"/>
          <w:szCs w:val="21"/>
        </w:rPr>
        <w:t>、</w:t>
      </w:r>
      <w:r>
        <w:rPr>
          <w:rFonts w:ascii="Helvetica" w:hAnsi="Helvetica" w:cs="Helvetica"/>
          <w:color w:val="666666"/>
          <w:sz w:val="21"/>
          <w:szCs w:val="21"/>
        </w:rPr>
        <w:t>Super class</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比如，我们已经编写了一个名为</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的</w:t>
      </w:r>
      <w:r>
        <w:rPr>
          <w:rFonts w:ascii="Helvetica" w:hAnsi="Helvetica" w:cs="Helvetica"/>
          <w:color w:val="666666"/>
          <w:sz w:val="21"/>
          <w:szCs w:val="21"/>
        </w:rPr>
        <w:t>class</w:t>
      </w:r>
      <w:r>
        <w:rPr>
          <w:rFonts w:ascii="Helvetica" w:hAnsi="Helvetica" w:cs="Helvetica"/>
          <w:color w:val="666666"/>
          <w:sz w:val="21"/>
          <w:szCs w:val="21"/>
        </w:rPr>
        <w:t>，有一个</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方法可以直接打印：</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Animal</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run</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'Animal is running...'</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当我们需要编写</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Cat</w:t>
      </w:r>
      <w:r>
        <w:rPr>
          <w:rFonts w:ascii="Helvetica" w:hAnsi="Helvetica" w:cs="Helvetica"/>
          <w:color w:val="666666"/>
          <w:sz w:val="21"/>
          <w:szCs w:val="21"/>
        </w:rPr>
        <w:t>类时，就可以直接从</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类继承：</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Dog</w:t>
      </w:r>
      <w:r>
        <w:rPr>
          <w:rStyle w:val="params"/>
          <w:b/>
          <w:bCs/>
          <w:color w:val="445588"/>
        </w:rPr>
        <w:t>(Animal)</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Cat</w:t>
      </w:r>
      <w:r>
        <w:rPr>
          <w:rStyle w:val="params"/>
          <w:b/>
          <w:bCs/>
          <w:color w:val="445588"/>
        </w:rPr>
        <w:t>(Animal)</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来说，</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就是它的父类，对于</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来说，</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就是它的子类。</w:t>
      </w:r>
      <w:r>
        <w:rPr>
          <w:rStyle w:val="HTML"/>
          <w:rFonts w:ascii="Consolas" w:hAnsi="Consolas"/>
          <w:color w:val="DD0055"/>
          <w:sz w:val="18"/>
          <w:szCs w:val="18"/>
          <w:bdr w:val="single" w:sz="6" w:space="0" w:color="DDDDDD" w:frame="1"/>
          <w:shd w:val="clear" w:color="auto" w:fill="FAFAFA"/>
        </w:rPr>
        <w:t>Cat</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类似。</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继承有什么好处？最大的好处是子类获得了父类的全部功能。由于</w:t>
      </w:r>
      <w:r>
        <w:rPr>
          <w:rStyle w:val="HTML"/>
          <w:rFonts w:ascii="Consolas" w:hAnsi="Consolas"/>
          <w:color w:val="DD0055"/>
          <w:sz w:val="18"/>
          <w:szCs w:val="18"/>
          <w:bdr w:val="single" w:sz="6" w:space="0" w:color="DDDDDD" w:frame="1"/>
          <w:shd w:val="clear" w:color="auto" w:fill="FAFAFA"/>
        </w:rPr>
        <w:t>Animial</w:t>
      </w:r>
      <w:r>
        <w:rPr>
          <w:rFonts w:ascii="Helvetica" w:hAnsi="Helvetica" w:cs="Helvetica"/>
          <w:color w:val="666666"/>
          <w:sz w:val="21"/>
          <w:szCs w:val="21"/>
        </w:rPr>
        <w:t>实现了</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方法，因此，</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Cat</w:t>
      </w:r>
      <w:r>
        <w:rPr>
          <w:rFonts w:ascii="Helvetica" w:hAnsi="Helvetica" w:cs="Helvetica"/>
          <w:color w:val="666666"/>
          <w:sz w:val="21"/>
          <w:szCs w:val="21"/>
        </w:rPr>
        <w:t>作为它的子类，什么事也没干，就自动拥有了</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dog = Dog()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dog.run()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cat = Cat()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cat.run()</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运行结果如下：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Animal </w:t>
      </w:r>
      <w:r>
        <w:rPr>
          <w:rStyle w:val="keyword"/>
          <w:b/>
          <w:bCs/>
          <w:color w:val="333333"/>
        </w:rPr>
        <w:t>is</w:t>
      </w:r>
      <w:r>
        <w:rPr>
          <w:rStyle w:val="HTML"/>
          <w:color w:val="444444"/>
        </w:rPr>
        <w:t xml:space="preserve"> running...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Animal </w:t>
      </w:r>
      <w:r>
        <w:rPr>
          <w:rStyle w:val="keyword"/>
          <w:b/>
          <w:bCs/>
          <w:color w:val="333333"/>
        </w:rPr>
        <w:t>is</w:t>
      </w:r>
      <w:r>
        <w:rPr>
          <w:rStyle w:val="HTML"/>
          <w:color w:val="444444"/>
        </w:rPr>
        <w:t xml:space="preserve"> running...</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当然，也可以对子类增加一些方法，比如</w:t>
      </w:r>
      <w:r>
        <w:rPr>
          <w:rFonts w:ascii="Helvetica" w:hAnsi="Helvetica" w:cs="Helvetica"/>
          <w:color w:val="666666"/>
          <w:sz w:val="21"/>
          <w:szCs w:val="21"/>
        </w:rPr>
        <w:t>Dog</w:t>
      </w:r>
      <w:r>
        <w:rPr>
          <w:rFonts w:ascii="Helvetica" w:hAnsi="Helvetica" w:cs="Helvetica"/>
          <w:color w:val="666666"/>
          <w:sz w:val="21"/>
          <w:szCs w:val="21"/>
        </w:rPr>
        <w:t>类：</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Dog</w:t>
      </w:r>
      <w:r>
        <w:rPr>
          <w:rStyle w:val="params"/>
          <w:b/>
          <w:bCs/>
          <w:color w:val="445588"/>
        </w:rPr>
        <w:t>(Animal)</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run</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'Dog is running...'</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eat</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'Eating meat...'</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继承的第二个好处需要我们对代码做一点改进。你看到了，无论是</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还是</w:t>
      </w:r>
      <w:r>
        <w:rPr>
          <w:rStyle w:val="HTML"/>
          <w:rFonts w:ascii="Consolas" w:hAnsi="Consolas"/>
          <w:color w:val="DD0055"/>
          <w:sz w:val="18"/>
          <w:szCs w:val="18"/>
          <w:bdr w:val="single" w:sz="6" w:space="0" w:color="DDDDDD" w:frame="1"/>
          <w:shd w:val="clear" w:color="auto" w:fill="FAFAFA"/>
        </w:rPr>
        <w:t>Cat</w:t>
      </w:r>
      <w:r>
        <w:rPr>
          <w:rFonts w:ascii="Helvetica" w:hAnsi="Helvetica" w:cs="Helvetica"/>
          <w:color w:val="666666"/>
          <w:sz w:val="21"/>
          <w:szCs w:val="21"/>
        </w:rPr>
        <w:t>，它们</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的时候，显示的都是</w:t>
      </w:r>
      <w:r>
        <w:rPr>
          <w:rStyle w:val="HTML"/>
          <w:rFonts w:ascii="Consolas" w:hAnsi="Consolas"/>
          <w:color w:val="DD0055"/>
          <w:sz w:val="18"/>
          <w:szCs w:val="18"/>
          <w:bdr w:val="single" w:sz="6" w:space="0" w:color="DDDDDD" w:frame="1"/>
          <w:shd w:val="clear" w:color="auto" w:fill="FAFAFA"/>
        </w:rPr>
        <w:t>Animal is running...</w:t>
      </w:r>
      <w:r>
        <w:rPr>
          <w:rFonts w:ascii="Helvetica" w:hAnsi="Helvetica" w:cs="Helvetica"/>
          <w:color w:val="666666"/>
          <w:sz w:val="21"/>
          <w:szCs w:val="21"/>
        </w:rPr>
        <w:t>，符合逻辑的做法是分别显示</w:t>
      </w:r>
      <w:r>
        <w:rPr>
          <w:rStyle w:val="HTML"/>
          <w:rFonts w:ascii="Consolas" w:hAnsi="Consolas"/>
          <w:color w:val="DD0055"/>
          <w:sz w:val="18"/>
          <w:szCs w:val="18"/>
          <w:bdr w:val="single" w:sz="6" w:space="0" w:color="DDDDDD" w:frame="1"/>
          <w:shd w:val="clear" w:color="auto" w:fill="FAFAFA"/>
        </w:rPr>
        <w:t>Dog is running...</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Cat is running...</w:t>
      </w:r>
      <w:r>
        <w:rPr>
          <w:rFonts w:ascii="Helvetica" w:hAnsi="Helvetica" w:cs="Helvetica"/>
          <w:color w:val="666666"/>
          <w:sz w:val="21"/>
          <w:szCs w:val="21"/>
        </w:rPr>
        <w:t>，因此，对</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Cat</w:t>
      </w:r>
      <w:r>
        <w:rPr>
          <w:rFonts w:ascii="Helvetica" w:hAnsi="Helvetica" w:cs="Helvetica"/>
          <w:color w:val="666666"/>
          <w:sz w:val="21"/>
          <w:szCs w:val="21"/>
        </w:rPr>
        <w:t>类改进如下：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Dog</w:t>
      </w:r>
      <w:r>
        <w:rPr>
          <w:rStyle w:val="params"/>
          <w:b/>
          <w:bCs/>
          <w:color w:val="445588"/>
        </w:rPr>
        <w:t>(Animal)</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run</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'Dog is running...'</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Cat</w:t>
      </w:r>
      <w:r>
        <w:rPr>
          <w:rStyle w:val="params"/>
          <w:b/>
          <w:bCs/>
          <w:color w:val="445588"/>
        </w:rPr>
        <w:t>(Animal)</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run</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'Cat is running...'</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再次运行，结果如下：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Dog </w:t>
      </w:r>
      <w:r>
        <w:rPr>
          <w:rStyle w:val="keyword"/>
          <w:b/>
          <w:bCs/>
          <w:color w:val="333333"/>
        </w:rPr>
        <w:t>is</w:t>
      </w:r>
      <w:r>
        <w:rPr>
          <w:rStyle w:val="HTML"/>
          <w:color w:val="444444"/>
        </w:rPr>
        <w:t xml:space="preserve"> running...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Cat </w:t>
      </w:r>
      <w:r>
        <w:rPr>
          <w:rStyle w:val="keyword"/>
          <w:b/>
          <w:bCs/>
          <w:color w:val="333333"/>
        </w:rPr>
        <w:t>is</w:t>
      </w:r>
      <w:r>
        <w:rPr>
          <w:rStyle w:val="HTML"/>
          <w:color w:val="444444"/>
        </w:rPr>
        <w:t xml:space="preserve"> running...</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当子类和父类都存在相同的</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方法时，我们说，子类的</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覆盖了父类的</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，在代码运行的时候，总是会调用子类的</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。这样，我们就获得了继承的另一个好处：多态。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要理解什么是多态，我们首先要对数据类型再作一点说明。当我们定义一个</w:t>
      </w:r>
      <w:r>
        <w:rPr>
          <w:rFonts w:ascii="Helvetica" w:hAnsi="Helvetica" w:cs="Helvetica"/>
          <w:color w:val="666666"/>
          <w:sz w:val="21"/>
          <w:szCs w:val="21"/>
        </w:rPr>
        <w:t>class</w:t>
      </w:r>
      <w:r>
        <w:rPr>
          <w:rFonts w:ascii="Helvetica" w:hAnsi="Helvetica" w:cs="Helvetica"/>
          <w:color w:val="666666"/>
          <w:sz w:val="21"/>
          <w:szCs w:val="21"/>
        </w:rPr>
        <w:t>的时候，我们实际上就定义了一种数据类型。我们定义的数据类型和</w:t>
      </w:r>
      <w:r>
        <w:rPr>
          <w:rFonts w:ascii="Helvetica" w:hAnsi="Helvetica" w:cs="Helvetica"/>
          <w:color w:val="666666"/>
          <w:sz w:val="21"/>
          <w:szCs w:val="21"/>
        </w:rPr>
        <w:t>Python</w:t>
      </w:r>
      <w:r>
        <w:rPr>
          <w:rFonts w:ascii="Helvetica" w:hAnsi="Helvetica" w:cs="Helvetica"/>
          <w:color w:val="666666"/>
          <w:sz w:val="21"/>
          <w:szCs w:val="21"/>
        </w:rPr>
        <w:t>自带的数据类型，比如</w:t>
      </w:r>
      <w:r>
        <w:rPr>
          <w:rFonts w:ascii="Helvetica" w:hAnsi="Helvetica" w:cs="Helvetica"/>
          <w:color w:val="666666"/>
          <w:sz w:val="21"/>
          <w:szCs w:val="21"/>
        </w:rPr>
        <w:t>str</w:t>
      </w:r>
      <w:r>
        <w:rPr>
          <w:rFonts w:ascii="Helvetica" w:hAnsi="Helvetica" w:cs="Helvetica"/>
          <w:color w:val="666666"/>
          <w:sz w:val="21"/>
          <w:szCs w:val="21"/>
        </w:rPr>
        <w:t>、</w:t>
      </w:r>
      <w:r>
        <w:rPr>
          <w:rFonts w:ascii="Helvetica" w:hAnsi="Helvetica" w:cs="Helvetica"/>
          <w:color w:val="666666"/>
          <w:sz w:val="21"/>
          <w:szCs w:val="21"/>
        </w:rPr>
        <w:t>list</w:t>
      </w:r>
      <w:r>
        <w:rPr>
          <w:rFonts w:ascii="Helvetica" w:hAnsi="Helvetica" w:cs="Helvetica"/>
          <w:color w:val="666666"/>
          <w:sz w:val="21"/>
          <w:szCs w:val="21"/>
        </w:rPr>
        <w:t>、</w:t>
      </w:r>
      <w:r>
        <w:rPr>
          <w:rFonts w:ascii="Helvetica" w:hAnsi="Helvetica" w:cs="Helvetica"/>
          <w:color w:val="666666"/>
          <w:sz w:val="21"/>
          <w:szCs w:val="21"/>
        </w:rPr>
        <w:t>dict</w:t>
      </w:r>
      <w:r>
        <w:rPr>
          <w:rFonts w:ascii="Helvetica" w:hAnsi="Helvetica" w:cs="Helvetica"/>
          <w:color w:val="666666"/>
          <w:sz w:val="21"/>
          <w:szCs w:val="21"/>
        </w:rPr>
        <w:t>没什么两样：</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a = </w:t>
      </w:r>
      <w:r>
        <w:rPr>
          <w:rStyle w:val="value"/>
          <w:color w:val="444444"/>
        </w:rPr>
        <w:t>list() # a是list类型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b = </w:t>
      </w:r>
      <w:r>
        <w:rPr>
          <w:rStyle w:val="value"/>
          <w:color w:val="444444"/>
        </w:rPr>
        <w:t>Animal() # b是Animal类型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c = </w:t>
      </w:r>
      <w:r>
        <w:rPr>
          <w:rStyle w:val="value"/>
          <w:color w:val="444444"/>
        </w:rPr>
        <w:t>Dog() # c是Dog类型</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判断一个变量是否是某个类型可以用</w:t>
      </w:r>
      <w:r>
        <w:rPr>
          <w:rStyle w:val="HTML"/>
          <w:rFonts w:ascii="Consolas" w:hAnsi="Consolas"/>
          <w:color w:val="DD0055"/>
          <w:sz w:val="18"/>
          <w:szCs w:val="18"/>
          <w:bdr w:val="single" w:sz="6" w:space="0" w:color="DDDDDD" w:frame="1"/>
          <w:shd w:val="clear" w:color="auto" w:fill="FAFAFA"/>
        </w:rPr>
        <w:t>isinstance()</w:t>
      </w:r>
      <w:r>
        <w:rPr>
          <w:rFonts w:ascii="Helvetica" w:hAnsi="Helvetica" w:cs="Helvetica"/>
          <w:color w:val="666666"/>
          <w:sz w:val="21"/>
          <w:szCs w:val="21"/>
        </w:rPr>
        <w:t>判断：</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isinstance(a, list)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isinstance(b, Animal)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isinstance(c, Dog)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看来</w:t>
      </w:r>
      <w:r>
        <w:rPr>
          <w:rStyle w:val="HTML"/>
          <w:rFonts w:ascii="Consolas" w:hAnsi="Consolas"/>
          <w:color w:val="DD0055"/>
          <w:sz w:val="18"/>
          <w:szCs w:val="18"/>
          <w:bdr w:val="single" w:sz="6" w:space="0" w:color="DDDDDD" w:frame="1"/>
          <w:shd w:val="clear" w:color="auto" w:fill="FAFAFA"/>
        </w:rPr>
        <w:t>a</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b</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c</w:t>
      </w:r>
      <w:r>
        <w:rPr>
          <w:rFonts w:ascii="Helvetica" w:hAnsi="Helvetica" w:cs="Helvetica"/>
          <w:color w:val="666666"/>
          <w:sz w:val="21"/>
          <w:szCs w:val="21"/>
        </w:rPr>
        <w:t>确实对应着</w:t>
      </w:r>
      <w:r>
        <w:rPr>
          <w:rStyle w:val="HTML"/>
          <w:rFonts w:ascii="Consolas" w:hAnsi="Consolas"/>
          <w:color w:val="DD0055"/>
          <w:sz w:val="18"/>
          <w:szCs w:val="18"/>
          <w:bdr w:val="single" w:sz="6" w:space="0" w:color="DDDDDD" w:frame="1"/>
          <w:shd w:val="clear" w:color="auto" w:fill="FAFAFA"/>
        </w:rPr>
        <w:t>list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这</w:t>
      </w:r>
      <w:r>
        <w:rPr>
          <w:rFonts w:ascii="Helvetica" w:hAnsi="Helvetica" w:cs="Helvetica"/>
          <w:color w:val="666666"/>
          <w:sz w:val="21"/>
          <w:szCs w:val="21"/>
        </w:rPr>
        <w:t>3</w:t>
      </w:r>
      <w:r>
        <w:rPr>
          <w:rFonts w:ascii="Helvetica" w:hAnsi="Helvetica" w:cs="Helvetica"/>
          <w:color w:val="666666"/>
          <w:sz w:val="21"/>
          <w:szCs w:val="21"/>
        </w:rPr>
        <w:t>种类型。</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但是等等，试试：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isinstance(c, Animal)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lastRenderedPageBreak/>
        <w:t>True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看来</w:t>
      </w:r>
      <w:r>
        <w:rPr>
          <w:rStyle w:val="HTML"/>
          <w:rFonts w:ascii="Consolas" w:hAnsi="Consolas"/>
          <w:color w:val="DD0055"/>
          <w:sz w:val="18"/>
          <w:szCs w:val="18"/>
          <w:bdr w:val="single" w:sz="6" w:space="0" w:color="DDDDDD" w:frame="1"/>
          <w:shd w:val="clear" w:color="auto" w:fill="FAFAFA"/>
        </w:rPr>
        <w:t>c</w:t>
      </w:r>
      <w:r>
        <w:rPr>
          <w:rFonts w:ascii="Helvetica" w:hAnsi="Helvetica" w:cs="Helvetica"/>
          <w:color w:val="666666"/>
          <w:sz w:val="21"/>
          <w:szCs w:val="21"/>
        </w:rPr>
        <w:t>不仅仅是</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c</w:t>
      </w:r>
      <w:r>
        <w:rPr>
          <w:rFonts w:ascii="Helvetica" w:hAnsi="Helvetica" w:cs="Helvetica"/>
          <w:color w:val="666666"/>
          <w:sz w:val="21"/>
          <w:szCs w:val="21"/>
        </w:rPr>
        <w:t>还是</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不过仔细想想，这是有道理的，因为</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是从</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继承下来的，当我们创建了一个</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的实例</w:t>
      </w:r>
      <w:r>
        <w:rPr>
          <w:rStyle w:val="HTML"/>
          <w:rFonts w:ascii="Consolas" w:hAnsi="Consolas"/>
          <w:color w:val="DD0055"/>
          <w:sz w:val="18"/>
          <w:szCs w:val="18"/>
          <w:bdr w:val="single" w:sz="6" w:space="0" w:color="DDDDDD" w:frame="1"/>
          <w:shd w:val="clear" w:color="auto" w:fill="FAFAFA"/>
        </w:rPr>
        <w:t>c</w:t>
      </w:r>
      <w:r>
        <w:rPr>
          <w:rFonts w:ascii="Helvetica" w:hAnsi="Helvetica" w:cs="Helvetica"/>
          <w:color w:val="666666"/>
          <w:sz w:val="21"/>
          <w:szCs w:val="21"/>
        </w:rPr>
        <w:t>时，我们认为</w:t>
      </w:r>
      <w:r>
        <w:rPr>
          <w:rStyle w:val="HTML"/>
          <w:rFonts w:ascii="Consolas" w:hAnsi="Consolas"/>
          <w:color w:val="DD0055"/>
          <w:sz w:val="18"/>
          <w:szCs w:val="18"/>
          <w:bdr w:val="single" w:sz="6" w:space="0" w:color="DDDDDD" w:frame="1"/>
          <w:shd w:val="clear" w:color="auto" w:fill="FAFAFA"/>
        </w:rPr>
        <w:t>c</w:t>
      </w:r>
      <w:r>
        <w:rPr>
          <w:rFonts w:ascii="Helvetica" w:hAnsi="Helvetica" w:cs="Helvetica"/>
          <w:color w:val="666666"/>
          <w:sz w:val="21"/>
          <w:szCs w:val="21"/>
        </w:rPr>
        <w:t>的数据类型是</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没错，但</w:t>
      </w:r>
      <w:r>
        <w:rPr>
          <w:rStyle w:val="HTML"/>
          <w:rFonts w:ascii="Consolas" w:hAnsi="Consolas"/>
          <w:color w:val="DD0055"/>
          <w:sz w:val="18"/>
          <w:szCs w:val="18"/>
          <w:bdr w:val="single" w:sz="6" w:space="0" w:color="DDDDDD" w:frame="1"/>
          <w:shd w:val="clear" w:color="auto" w:fill="FAFAFA"/>
        </w:rPr>
        <w:t>c</w:t>
      </w:r>
      <w:r>
        <w:rPr>
          <w:rFonts w:ascii="Helvetica" w:hAnsi="Helvetica" w:cs="Helvetica"/>
          <w:color w:val="666666"/>
          <w:sz w:val="21"/>
          <w:szCs w:val="21"/>
        </w:rPr>
        <w:t>同时也是</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也没错，</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本来就是</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的一种！</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所以，在继承关系中，如果一个实例的数据类型是某个子类，那它的数据类型也可以被看做是父类。但是，反过来就不行：</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b = Animal()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isinstance(b, Dog)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可以看成</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，但</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不可以看成</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要理解多态的好处，我们还需要再编写一个函数，这个函数接受一个</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类型的变量：</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run_twice</w:t>
      </w:r>
      <w:r>
        <w:rPr>
          <w:rStyle w:val="params"/>
          <w:color w:val="444444"/>
        </w:rPr>
        <w:t>(animal)</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animal.run()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animal.run()</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当我们传入</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的实例时，</w:t>
      </w:r>
      <w:r>
        <w:rPr>
          <w:rStyle w:val="HTML"/>
          <w:rFonts w:ascii="Consolas" w:hAnsi="Consolas"/>
          <w:color w:val="DD0055"/>
          <w:sz w:val="18"/>
          <w:szCs w:val="18"/>
          <w:bdr w:val="single" w:sz="6" w:space="0" w:color="DDDDDD" w:frame="1"/>
          <w:shd w:val="clear" w:color="auto" w:fill="FAFAFA"/>
        </w:rPr>
        <w:t>run_twice()</w:t>
      </w:r>
      <w:r>
        <w:rPr>
          <w:rFonts w:ascii="Helvetica" w:hAnsi="Helvetica" w:cs="Helvetica"/>
          <w:color w:val="666666"/>
          <w:sz w:val="21"/>
          <w:szCs w:val="21"/>
        </w:rPr>
        <w:t>就打印出：</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run_twice(Animal())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Animal </w:t>
      </w:r>
      <w:r>
        <w:rPr>
          <w:rStyle w:val="keyword"/>
          <w:b/>
          <w:bCs/>
          <w:color w:val="333333"/>
        </w:rPr>
        <w:t>is</w:t>
      </w:r>
      <w:r>
        <w:rPr>
          <w:rStyle w:val="HTML"/>
          <w:color w:val="444444"/>
        </w:rPr>
        <w:t xml:space="preserve"> running...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Animal </w:t>
      </w:r>
      <w:r>
        <w:rPr>
          <w:rStyle w:val="keyword"/>
          <w:b/>
          <w:bCs/>
          <w:color w:val="333333"/>
        </w:rPr>
        <w:t>is</w:t>
      </w:r>
      <w:r>
        <w:rPr>
          <w:rStyle w:val="HTML"/>
          <w:color w:val="444444"/>
        </w:rPr>
        <w:t xml:space="preserve"> running...</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当我们传入</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的实例时，</w:t>
      </w:r>
      <w:r>
        <w:rPr>
          <w:rStyle w:val="HTML"/>
          <w:rFonts w:ascii="Consolas" w:hAnsi="Consolas"/>
          <w:color w:val="DD0055"/>
          <w:sz w:val="18"/>
          <w:szCs w:val="18"/>
          <w:bdr w:val="single" w:sz="6" w:space="0" w:color="DDDDDD" w:frame="1"/>
          <w:shd w:val="clear" w:color="auto" w:fill="FAFAFA"/>
        </w:rPr>
        <w:t>run_twice()</w:t>
      </w:r>
      <w:r>
        <w:rPr>
          <w:rFonts w:ascii="Helvetica" w:hAnsi="Helvetica" w:cs="Helvetica"/>
          <w:color w:val="666666"/>
          <w:sz w:val="21"/>
          <w:szCs w:val="21"/>
        </w:rPr>
        <w:t>就打印出：</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run_twice(Dog())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Dog </w:t>
      </w:r>
      <w:r>
        <w:rPr>
          <w:rStyle w:val="keyword"/>
          <w:b/>
          <w:bCs/>
          <w:color w:val="333333"/>
        </w:rPr>
        <w:t>is</w:t>
      </w:r>
      <w:r>
        <w:rPr>
          <w:rStyle w:val="HTML"/>
          <w:color w:val="444444"/>
        </w:rPr>
        <w:t xml:space="preserve"> running...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Dog </w:t>
      </w:r>
      <w:r>
        <w:rPr>
          <w:rStyle w:val="keyword"/>
          <w:b/>
          <w:bCs/>
          <w:color w:val="333333"/>
        </w:rPr>
        <w:t>is</w:t>
      </w:r>
      <w:r>
        <w:rPr>
          <w:rStyle w:val="HTML"/>
          <w:color w:val="444444"/>
        </w:rPr>
        <w:t xml:space="preserve"> running...</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当我们传入</w:t>
      </w:r>
      <w:r>
        <w:rPr>
          <w:rStyle w:val="HTML"/>
          <w:rFonts w:ascii="Consolas" w:hAnsi="Consolas"/>
          <w:color w:val="DD0055"/>
          <w:sz w:val="18"/>
          <w:szCs w:val="18"/>
          <w:bdr w:val="single" w:sz="6" w:space="0" w:color="DDDDDD" w:frame="1"/>
          <w:shd w:val="clear" w:color="auto" w:fill="FAFAFA"/>
        </w:rPr>
        <w:t>Cat</w:t>
      </w:r>
      <w:r>
        <w:rPr>
          <w:rFonts w:ascii="Helvetica" w:hAnsi="Helvetica" w:cs="Helvetica"/>
          <w:color w:val="666666"/>
          <w:sz w:val="21"/>
          <w:szCs w:val="21"/>
        </w:rPr>
        <w:t>的实例时，</w:t>
      </w:r>
      <w:r>
        <w:rPr>
          <w:rStyle w:val="HTML"/>
          <w:rFonts w:ascii="Consolas" w:hAnsi="Consolas"/>
          <w:color w:val="DD0055"/>
          <w:sz w:val="18"/>
          <w:szCs w:val="18"/>
          <w:bdr w:val="single" w:sz="6" w:space="0" w:color="DDDDDD" w:frame="1"/>
          <w:shd w:val="clear" w:color="auto" w:fill="FAFAFA"/>
        </w:rPr>
        <w:t>run_twice()</w:t>
      </w:r>
      <w:r>
        <w:rPr>
          <w:rFonts w:ascii="Helvetica" w:hAnsi="Helvetica" w:cs="Helvetica"/>
          <w:color w:val="666666"/>
          <w:sz w:val="21"/>
          <w:szCs w:val="21"/>
        </w:rPr>
        <w:t>就打印出：</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run_twice(Cat())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Cat </w:t>
      </w:r>
      <w:r>
        <w:rPr>
          <w:rStyle w:val="keyword"/>
          <w:b/>
          <w:bCs/>
          <w:color w:val="333333"/>
        </w:rPr>
        <w:t>is</w:t>
      </w:r>
      <w:r>
        <w:rPr>
          <w:rStyle w:val="HTML"/>
          <w:color w:val="444444"/>
        </w:rPr>
        <w:t xml:space="preserve"> running...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Cat </w:t>
      </w:r>
      <w:r>
        <w:rPr>
          <w:rStyle w:val="keyword"/>
          <w:b/>
          <w:bCs/>
          <w:color w:val="333333"/>
        </w:rPr>
        <w:t>is</w:t>
      </w:r>
      <w:r>
        <w:rPr>
          <w:rStyle w:val="HTML"/>
          <w:color w:val="444444"/>
        </w:rPr>
        <w:t xml:space="preserve"> running...</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看上去没啥意思，但是仔细想想，现在，如果我们再定义一个</w:t>
      </w:r>
      <w:r>
        <w:rPr>
          <w:rStyle w:val="HTML"/>
          <w:rFonts w:ascii="Consolas" w:hAnsi="Consolas"/>
          <w:color w:val="DD0055"/>
          <w:sz w:val="18"/>
          <w:szCs w:val="18"/>
          <w:bdr w:val="single" w:sz="6" w:space="0" w:color="DDDDDD" w:frame="1"/>
          <w:shd w:val="clear" w:color="auto" w:fill="FAFAFA"/>
        </w:rPr>
        <w:t>Tortoise</w:t>
      </w:r>
      <w:r>
        <w:rPr>
          <w:rFonts w:ascii="Helvetica" w:hAnsi="Helvetica" w:cs="Helvetica"/>
          <w:color w:val="666666"/>
          <w:sz w:val="21"/>
          <w:szCs w:val="21"/>
        </w:rPr>
        <w:t>类型，也从</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派生：</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Tortoise</w:t>
      </w:r>
      <w:r>
        <w:rPr>
          <w:rStyle w:val="params"/>
          <w:b/>
          <w:bCs/>
          <w:color w:val="445588"/>
        </w:rPr>
        <w:t>(Animal)</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run</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'Tortoise is running slowly...'</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当我们调用</w:t>
      </w:r>
      <w:r>
        <w:rPr>
          <w:rStyle w:val="HTML"/>
          <w:rFonts w:ascii="Consolas" w:hAnsi="Consolas"/>
          <w:color w:val="DD0055"/>
          <w:sz w:val="18"/>
          <w:szCs w:val="18"/>
          <w:bdr w:val="single" w:sz="6" w:space="0" w:color="DDDDDD" w:frame="1"/>
          <w:shd w:val="clear" w:color="auto" w:fill="FAFAFA"/>
        </w:rPr>
        <w:t>run_twice()</w:t>
      </w:r>
      <w:r>
        <w:rPr>
          <w:rFonts w:ascii="Helvetica" w:hAnsi="Helvetica" w:cs="Helvetica"/>
          <w:color w:val="666666"/>
          <w:sz w:val="21"/>
          <w:szCs w:val="21"/>
        </w:rPr>
        <w:t>时，传入</w:t>
      </w:r>
      <w:r>
        <w:rPr>
          <w:rStyle w:val="HTML"/>
          <w:rFonts w:ascii="Consolas" w:hAnsi="Consolas"/>
          <w:color w:val="DD0055"/>
          <w:sz w:val="18"/>
          <w:szCs w:val="18"/>
          <w:bdr w:val="single" w:sz="6" w:space="0" w:color="DDDDDD" w:frame="1"/>
          <w:shd w:val="clear" w:color="auto" w:fill="FAFAFA"/>
        </w:rPr>
        <w:t>Tortoise</w:t>
      </w:r>
      <w:r>
        <w:rPr>
          <w:rFonts w:ascii="Helvetica" w:hAnsi="Helvetica" w:cs="Helvetica"/>
          <w:color w:val="666666"/>
          <w:sz w:val="21"/>
          <w:szCs w:val="21"/>
        </w:rPr>
        <w:t>的实例：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run_twice(Tortoise())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Tortoise </w:t>
      </w:r>
      <w:r>
        <w:rPr>
          <w:rStyle w:val="keyword"/>
          <w:b/>
          <w:bCs/>
          <w:color w:val="333333"/>
        </w:rPr>
        <w:t>is</w:t>
      </w:r>
      <w:r>
        <w:rPr>
          <w:rStyle w:val="HTML"/>
          <w:color w:val="444444"/>
        </w:rPr>
        <w:t xml:space="preserve"> running slowly...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Tortoise </w:t>
      </w:r>
      <w:r>
        <w:rPr>
          <w:rStyle w:val="keyword"/>
          <w:b/>
          <w:bCs/>
          <w:color w:val="333333"/>
        </w:rPr>
        <w:t>is</w:t>
      </w:r>
      <w:r>
        <w:rPr>
          <w:rStyle w:val="HTML"/>
          <w:color w:val="444444"/>
        </w:rPr>
        <w:t xml:space="preserve"> running slowly...</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你会发现，新增一个</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的子类，不必对</w:t>
      </w:r>
      <w:r>
        <w:rPr>
          <w:rStyle w:val="HTML"/>
          <w:rFonts w:ascii="Consolas" w:hAnsi="Consolas"/>
          <w:color w:val="DD0055"/>
          <w:sz w:val="18"/>
          <w:szCs w:val="18"/>
          <w:bdr w:val="single" w:sz="6" w:space="0" w:color="DDDDDD" w:frame="1"/>
          <w:shd w:val="clear" w:color="auto" w:fill="FAFAFA"/>
        </w:rPr>
        <w:t>run_twice()</w:t>
      </w:r>
      <w:r>
        <w:rPr>
          <w:rFonts w:ascii="Helvetica" w:hAnsi="Helvetica" w:cs="Helvetica"/>
          <w:color w:val="666666"/>
          <w:sz w:val="21"/>
          <w:szCs w:val="21"/>
        </w:rPr>
        <w:t>做任何修改，实际上，任何依赖</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作为参数的函数或者方法都可以不加修改地正常运行，原因就在于多态。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多态的好处就是，当我们需要传入</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Cat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Tortoise</w:t>
      </w:r>
      <w:r>
        <w:rPr>
          <w:rFonts w:ascii="Helvetica" w:hAnsi="Helvetica" w:cs="Helvetica"/>
          <w:color w:val="666666"/>
          <w:sz w:val="21"/>
          <w:szCs w:val="21"/>
        </w:rPr>
        <w:t>……</w:t>
      </w:r>
      <w:r>
        <w:rPr>
          <w:rFonts w:ascii="Helvetica" w:hAnsi="Helvetica" w:cs="Helvetica"/>
          <w:color w:val="666666"/>
          <w:sz w:val="21"/>
          <w:szCs w:val="21"/>
        </w:rPr>
        <w:t>时，我们只需要接收</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类型就可以了，因为</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Cat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Tortoise</w:t>
      </w:r>
      <w:r>
        <w:rPr>
          <w:rFonts w:ascii="Helvetica" w:hAnsi="Helvetica" w:cs="Helvetica"/>
          <w:color w:val="666666"/>
          <w:sz w:val="21"/>
          <w:szCs w:val="21"/>
        </w:rPr>
        <w:t>……</w:t>
      </w:r>
      <w:r>
        <w:rPr>
          <w:rFonts w:ascii="Helvetica" w:hAnsi="Helvetica" w:cs="Helvetica"/>
          <w:color w:val="666666"/>
          <w:sz w:val="21"/>
          <w:szCs w:val="21"/>
        </w:rPr>
        <w:t>都是</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类型，然后，按照</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类型进行操作即可。由于</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类型有</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方法，因此，传入的任意类型，只要是</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类或者子类，就会自动调用实际类型的</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方法，这就是多态的意思：</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对于一个变量，我们只需要知道它是</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类型，无需确切地知道它的子类型，就可以放心地调用</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方法，而具体调用的</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方法是作用在</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Cat</w:t>
      </w:r>
      <w:r>
        <w:rPr>
          <w:rFonts w:ascii="Helvetica" w:hAnsi="Helvetica" w:cs="Helvetica"/>
          <w:color w:val="666666"/>
          <w:sz w:val="21"/>
          <w:szCs w:val="21"/>
        </w:rPr>
        <w:t>还是</w:t>
      </w:r>
      <w:r>
        <w:rPr>
          <w:rStyle w:val="HTML"/>
          <w:rFonts w:ascii="Consolas" w:hAnsi="Consolas"/>
          <w:color w:val="DD0055"/>
          <w:sz w:val="18"/>
          <w:szCs w:val="18"/>
          <w:bdr w:val="single" w:sz="6" w:space="0" w:color="DDDDDD" w:frame="1"/>
          <w:shd w:val="clear" w:color="auto" w:fill="FAFAFA"/>
        </w:rPr>
        <w:t>Tortoise</w:t>
      </w:r>
      <w:r>
        <w:rPr>
          <w:rFonts w:ascii="Helvetica" w:hAnsi="Helvetica" w:cs="Helvetica"/>
          <w:color w:val="666666"/>
          <w:sz w:val="21"/>
          <w:szCs w:val="21"/>
        </w:rPr>
        <w:t>对象上，由运行时该对象的确切类型决定，这就是多态真正的威力：调用方只管调用，不管细节，而当我们新增一种</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的子类时，只要确保</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方法编写正确，不用管原来的代码是如何调用的。这就是著名的</w:t>
      </w:r>
      <w:r>
        <w:rPr>
          <w:rFonts w:ascii="Helvetica" w:hAnsi="Helvetica" w:cs="Helvetica"/>
          <w:color w:val="666666"/>
          <w:sz w:val="21"/>
          <w:szCs w:val="21"/>
        </w:rPr>
        <w:t>“</w:t>
      </w:r>
      <w:r>
        <w:rPr>
          <w:rFonts w:ascii="Helvetica" w:hAnsi="Helvetica" w:cs="Helvetica"/>
          <w:color w:val="666666"/>
          <w:sz w:val="21"/>
          <w:szCs w:val="21"/>
        </w:rPr>
        <w:t>开闭</w:t>
      </w:r>
      <w:r>
        <w:rPr>
          <w:rFonts w:ascii="Helvetica" w:hAnsi="Helvetica" w:cs="Helvetica"/>
          <w:color w:val="666666"/>
          <w:sz w:val="21"/>
          <w:szCs w:val="21"/>
        </w:rPr>
        <w:t>”</w:t>
      </w:r>
      <w:r>
        <w:rPr>
          <w:rFonts w:ascii="Helvetica" w:hAnsi="Helvetica" w:cs="Helvetica"/>
          <w:color w:val="666666"/>
          <w:sz w:val="21"/>
          <w:szCs w:val="21"/>
        </w:rPr>
        <w:t>原则：</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对扩展开放：允许新增</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子类；</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对修改封闭：不需要修改依赖</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类型的</w:t>
      </w:r>
      <w:r>
        <w:rPr>
          <w:rStyle w:val="HTML"/>
          <w:rFonts w:ascii="Consolas" w:hAnsi="Consolas"/>
          <w:color w:val="DD0055"/>
          <w:sz w:val="18"/>
          <w:szCs w:val="18"/>
          <w:bdr w:val="single" w:sz="6" w:space="0" w:color="DDDDDD" w:frame="1"/>
          <w:shd w:val="clear" w:color="auto" w:fill="FAFAFA"/>
        </w:rPr>
        <w:t>run_twice()</w:t>
      </w:r>
      <w:r>
        <w:rPr>
          <w:rFonts w:ascii="Helvetica" w:hAnsi="Helvetica" w:cs="Helvetica"/>
          <w:color w:val="666666"/>
          <w:sz w:val="21"/>
          <w:szCs w:val="21"/>
        </w:rPr>
        <w:t>等函数。</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继承还可以一级一级地继承下来，就好比从爷爷到爸爸、再到儿子这样的关系。而任何类，最终都可以追溯到根类</w:t>
      </w:r>
      <w:r>
        <w:rPr>
          <w:rFonts w:ascii="Helvetica" w:hAnsi="Helvetica" w:cs="Helvetica"/>
          <w:color w:val="666666"/>
          <w:sz w:val="21"/>
          <w:szCs w:val="21"/>
        </w:rPr>
        <w:t>object</w:t>
      </w:r>
      <w:r>
        <w:rPr>
          <w:rFonts w:ascii="Helvetica" w:hAnsi="Helvetica" w:cs="Helvetica"/>
          <w:color w:val="666666"/>
          <w:sz w:val="21"/>
          <w:szCs w:val="21"/>
        </w:rPr>
        <w:t>，这些继承关系看上去就像一颗倒着的树。比如如下的继承树：</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5286375" cy="3743325"/>
            <wp:effectExtent l="0" t="0" r="9525" b="9525"/>
            <wp:docPr id="34" name="图片 34" descr="class-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lass-inheritance"/>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286375" cy="3743325"/>
                    </a:xfrm>
                    <a:prstGeom prst="rect">
                      <a:avLst/>
                    </a:prstGeom>
                    <a:noFill/>
                    <a:ln>
                      <a:noFill/>
                    </a:ln>
                  </pic:spPr>
                </pic:pic>
              </a:graphicData>
            </a:graphic>
          </wp:inline>
        </w:drawing>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静态语言</w:t>
      </w:r>
      <w:r>
        <w:rPr>
          <w:rFonts w:ascii="Helvetica" w:hAnsi="Helvetica" w:cs="Helvetica"/>
          <w:b w:val="0"/>
          <w:bCs w:val="0"/>
          <w:color w:val="444444"/>
        </w:rPr>
        <w:t xml:space="preserve"> vs </w:t>
      </w:r>
      <w:r>
        <w:rPr>
          <w:rFonts w:ascii="Helvetica" w:hAnsi="Helvetica" w:cs="Helvetica"/>
          <w:b w:val="0"/>
          <w:bCs w:val="0"/>
          <w:color w:val="444444"/>
        </w:rPr>
        <w:t>动态语言</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对于静态语言（例如</w:t>
      </w:r>
      <w:r>
        <w:rPr>
          <w:rFonts w:ascii="Helvetica" w:hAnsi="Helvetica" w:cs="Helvetica"/>
          <w:color w:val="666666"/>
          <w:sz w:val="21"/>
          <w:szCs w:val="21"/>
        </w:rPr>
        <w:t>Java</w:t>
      </w:r>
      <w:r>
        <w:rPr>
          <w:rFonts w:ascii="Helvetica" w:hAnsi="Helvetica" w:cs="Helvetica"/>
          <w:color w:val="666666"/>
          <w:sz w:val="21"/>
          <w:szCs w:val="21"/>
        </w:rPr>
        <w:t>）来说，如果需要传入</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类型，则传入的对象必须是</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类型或者它的子类，否则，将无法调用</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方法。</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w:t>
      </w:r>
      <w:r>
        <w:rPr>
          <w:rFonts w:ascii="Helvetica" w:hAnsi="Helvetica" w:cs="Helvetica"/>
          <w:color w:val="666666"/>
          <w:sz w:val="21"/>
          <w:szCs w:val="21"/>
        </w:rPr>
        <w:t>Python</w:t>
      </w:r>
      <w:r>
        <w:rPr>
          <w:rFonts w:ascii="Helvetica" w:hAnsi="Helvetica" w:cs="Helvetica"/>
          <w:color w:val="666666"/>
          <w:sz w:val="21"/>
          <w:szCs w:val="21"/>
        </w:rPr>
        <w:t>这样的动态语言来说，则不一定需要传入</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类型。我们只需要保证传入的对象有一个</w:t>
      </w:r>
      <w:r>
        <w:rPr>
          <w:rStyle w:val="HTML"/>
          <w:rFonts w:ascii="Consolas" w:hAnsi="Consolas"/>
          <w:color w:val="DD0055"/>
          <w:sz w:val="18"/>
          <w:szCs w:val="18"/>
          <w:bdr w:val="single" w:sz="6" w:space="0" w:color="DDDDDD" w:frame="1"/>
          <w:shd w:val="clear" w:color="auto" w:fill="FAFAFA"/>
        </w:rPr>
        <w:t>run()</w:t>
      </w:r>
      <w:r>
        <w:rPr>
          <w:rFonts w:ascii="Helvetica" w:hAnsi="Helvetica" w:cs="Helvetica"/>
          <w:color w:val="666666"/>
          <w:sz w:val="21"/>
          <w:szCs w:val="21"/>
        </w:rPr>
        <w:t>方法就可以了：</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Timer</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run</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'Start...'</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这就是动态语言的</w:t>
      </w:r>
      <w:r>
        <w:rPr>
          <w:rFonts w:ascii="Helvetica" w:hAnsi="Helvetica" w:cs="Helvetica"/>
          <w:color w:val="666666"/>
          <w:sz w:val="21"/>
          <w:szCs w:val="21"/>
        </w:rPr>
        <w:t>“</w:t>
      </w:r>
      <w:r>
        <w:rPr>
          <w:rFonts w:ascii="Helvetica" w:hAnsi="Helvetica" w:cs="Helvetica"/>
          <w:color w:val="666666"/>
          <w:sz w:val="21"/>
          <w:szCs w:val="21"/>
        </w:rPr>
        <w:t>鸭子类型</w:t>
      </w:r>
      <w:r>
        <w:rPr>
          <w:rFonts w:ascii="Helvetica" w:hAnsi="Helvetica" w:cs="Helvetica"/>
          <w:color w:val="666666"/>
          <w:sz w:val="21"/>
          <w:szCs w:val="21"/>
        </w:rPr>
        <w:t>”</w:t>
      </w:r>
      <w:r>
        <w:rPr>
          <w:rFonts w:ascii="Helvetica" w:hAnsi="Helvetica" w:cs="Helvetica"/>
          <w:color w:val="666666"/>
          <w:sz w:val="21"/>
          <w:szCs w:val="21"/>
        </w:rPr>
        <w:t>，它并不要求严格的继承体系，一个对象只要</w:t>
      </w:r>
      <w:r>
        <w:rPr>
          <w:rFonts w:ascii="Helvetica" w:hAnsi="Helvetica" w:cs="Helvetica"/>
          <w:color w:val="666666"/>
          <w:sz w:val="21"/>
          <w:szCs w:val="21"/>
        </w:rPr>
        <w:t>“</w:t>
      </w:r>
      <w:r>
        <w:rPr>
          <w:rFonts w:ascii="Helvetica" w:hAnsi="Helvetica" w:cs="Helvetica"/>
          <w:color w:val="666666"/>
          <w:sz w:val="21"/>
          <w:szCs w:val="21"/>
        </w:rPr>
        <w:t>看起来像鸭子，走起路来像鸭子</w:t>
      </w:r>
      <w:r>
        <w:rPr>
          <w:rFonts w:ascii="Helvetica" w:hAnsi="Helvetica" w:cs="Helvetica"/>
          <w:color w:val="666666"/>
          <w:sz w:val="21"/>
          <w:szCs w:val="21"/>
        </w:rPr>
        <w:t>”</w:t>
      </w:r>
      <w:r>
        <w:rPr>
          <w:rFonts w:ascii="Helvetica" w:hAnsi="Helvetica" w:cs="Helvetica"/>
          <w:color w:val="666666"/>
          <w:sz w:val="21"/>
          <w:szCs w:val="21"/>
        </w:rPr>
        <w:t>，那它就可以被看做是鸭子。</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w:t>
      </w:r>
      <w:r>
        <w:rPr>
          <w:rFonts w:ascii="Helvetica" w:hAnsi="Helvetica" w:cs="Helvetica"/>
          <w:color w:val="666666"/>
          <w:sz w:val="21"/>
          <w:szCs w:val="21"/>
        </w:rPr>
        <w:t>“file-like object“</w:t>
      </w:r>
      <w:r>
        <w:rPr>
          <w:rFonts w:ascii="Helvetica" w:hAnsi="Helvetica" w:cs="Helvetica"/>
          <w:color w:val="666666"/>
          <w:sz w:val="21"/>
          <w:szCs w:val="21"/>
        </w:rPr>
        <w:t>就是一种鸭子类型。对真正的文件对象，它有一个</w:t>
      </w:r>
      <w:r>
        <w:rPr>
          <w:rStyle w:val="HTML"/>
          <w:rFonts w:ascii="Consolas" w:hAnsi="Consolas"/>
          <w:color w:val="DD0055"/>
          <w:sz w:val="18"/>
          <w:szCs w:val="18"/>
          <w:bdr w:val="single" w:sz="6" w:space="0" w:color="DDDDDD" w:frame="1"/>
          <w:shd w:val="clear" w:color="auto" w:fill="FAFAFA"/>
        </w:rPr>
        <w:t>read()</w:t>
      </w:r>
      <w:r>
        <w:rPr>
          <w:rFonts w:ascii="Helvetica" w:hAnsi="Helvetica" w:cs="Helvetica"/>
          <w:color w:val="666666"/>
          <w:sz w:val="21"/>
          <w:szCs w:val="21"/>
        </w:rPr>
        <w:t>方法，返回其内容。但是，许多对象，只要有</w:t>
      </w:r>
      <w:r>
        <w:rPr>
          <w:rStyle w:val="HTML"/>
          <w:rFonts w:ascii="Consolas" w:hAnsi="Consolas"/>
          <w:color w:val="DD0055"/>
          <w:sz w:val="18"/>
          <w:szCs w:val="18"/>
          <w:bdr w:val="single" w:sz="6" w:space="0" w:color="DDDDDD" w:frame="1"/>
          <w:shd w:val="clear" w:color="auto" w:fill="FAFAFA"/>
        </w:rPr>
        <w:t>read()</w:t>
      </w:r>
      <w:r>
        <w:rPr>
          <w:rFonts w:ascii="Helvetica" w:hAnsi="Helvetica" w:cs="Helvetica"/>
          <w:color w:val="666666"/>
          <w:sz w:val="21"/>
          <w:szCs w:val="21"/>
        </w:rPr>
        <w:t>方法，都被视为</w:t>
      </w:r>
      <w:r>
        <w:rPr>
          <w:rFonts w:ascii="Helvetica" w:hAnsi="Helvetica" w:cs="Helvetica"/>
          <w:color w:val="666666"/>
          <w:sz w:val="21"/>
          <w:szCs w:val="21"/>
        </w:rPr>
        <w:t>“file-like object“</w:t>
      </w:r>
      <w:r>
        <w:rPr>
          <w:rFonts w:ascii="Helvetica" w:hAnsi="Helvetica" w:cs="Helvetica"/>
          <w:color w:val="666666"/>
          <w:sz w:val="21"/>
          <w:szCs w:val="21"/>
        </w:rPr>
        <w:t>。许多函数接收的参数就是</w:t>
      </w:r>
      <w:r>
        <w:rPr>
          <w:rFonts w:ascii="Helvetica" w:hAnsi="Helvetica" w:cs="Helvetica"/>
          <w:color w:val="666666"/>
          <w:sz w:val="21"/>
          <w:szCs w:val="21"/>
        </w:rPr>
        <w:t>“file-like object“</w:t>
      </w:r>
      <w:r>
        <w:rPr>
          <w:rFonts w:ascii="Helvetica" w:hAnsi="Helvetica" w:cs="Helvetica"/>
          <w:color w:val="666666"/>
          <w:sz w:val="21"/>
          <w:szCs w:val="21"/>
        </w:rPr>
        <w:t>，你不一定要传入真正的文件对象，完全可以传入任何实现了</w:t>
      </w:r>
      <w:r>
        <w:rPr>
          <w:rStyle w:val="HTML"/>
          <w:rFonts w:ascii="Consolas" w:hAnsi="Consolas"/>
          <w:color w:val="DD0055"/>
          <w:sz w:val="18"/>
          <w:szCs w:val="18"/>
          <w:bdr w:val="single" w:sz="6" w:space="0" w:color="DDDDDD" w:frame="1"/>
          <w:shd w:val="clear" w:color="auto" w:fill="FAFAFA"/>
        </w:rPr>
        <w:t>read()</w:t>
      </w:r>
      <w:r>
        <w:rPr>
          <w:rFonts w:ascii="Helvetica" w:hAnsi="Helvetica" w:cs="Helvetica"/>
          <w:color w:val="666666"/>
          <w:sz w:val="21"/>
          <w:szCs w:val="21"/>
        </w:rPr>
        <w:t>方法的对象。</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小结</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继承可以把父类的所有功能都直接拿过来，这样就不必重零做起，子类只需要新增自己特有的方法，也可以把父类不适合的方法覆盖重写。</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动态语言的鸭子类型特点决定了继承不像静态语言那样是必须的。</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11" w:tgtFrame="_blank" w:history="1">
        <w:r>
          <w:rPr>
            <w:rStyle w:val="a4"/>
            <w:rFonts w:ascii="Helvetica" w:hAnsi="Helvetica" w:cs="Helvetica"/>
            <w:color w:val="0593D3"/>
            <w:sz w:val="21"/>
            <w:szCs w:val="21"/>
          </w:rPr>
          <w:t>animals.py</w:t>
        </w:r>
      </w:hyperlink>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获取对象信息</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103727</w:t>
      </w:r>
    </w:p>
    <w:p w:rsidR="00B34CFD" w:rsidRDefault="00B34CFD" w:rsidP="00B34CFD">
      <w:pPr>
        <w:spacing w:before="225" w:after="225"/>
        <w:rPr>
          <w:rFonts w:ascii="宋体" w:hAnsi="宋体" w:cs="宋体"/>
          <w:sz w:val="24"/>
          <w:szCs w:val="24"/>
        </w:rPr>
      </w:pPr>
      <w:r>
        <w:pict>
          <v:rect id="_x0000_i1185"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当我们拿到一个对象的引用时，如何知道这个对象是什么类型、有哪些方法呢？</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使用</w:t>
      </w:r>
      <w:r>
        <w:rPr>
          <w:rFonts w:ascii="Helvetica" w:hAnsi="Helvetica" w:cs="Helvetica"/>
          <w:b w:val="0"/>
          <w:bCs w:val="0"/>
          <w:color w:val="444444"/>
        </w:rPr>
        <w:t>type()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首先，我们来判断对象类型，使用</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函数：</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基本类型都可以用</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判断：</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type(</w:t>
      </w:r>
      <w:r>
        <w:rPr>
          <w:rStyle w:val="number"/>
          <w:color w:val="009999"/>
        </w:rPr>
        <w:t>123</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HTML"/>
          <w:color w:val="444444"/>
        </w:rPr>
        <w:t>&lt;</w:t>
      </w:r>
      <w:r>
        <w:rPr>
          <w:rStyle w:val="keyword"/>
          <w:b/>
          <w:bCs/>
          <w:color w:val="333333"/>
        </w:rPr>
        <w:t>class</w:t>
      </w:r>
      <w:r>
        <w:rPr>
          <w:rStyle w:val="class"/>
          <w:b/>
          <w:bCs/>
          <w:color w:val="445588"/>
        </w:rPr>
        <w:t xml:space="preserve"> '</w:t>
      </w:r>
      <w:r>
        <w:rPr>
          <w:rStyle w:val="title"/>
          <w:b/>
          <w:bCs/>
          <w:color w:val="445588"/>
        </w:rPr>
        <w:t>int</w:t>
      </w:r>
      <w:r>
        <w:rPr>
          <w:rStyle w:val="class"/>
          <w:b/>
          <w:bCs/>
          <w:color w:val="445588"/>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 xml:space="preserve">&gt;&gt;&gt; </w:t>
      </w:r>
      <w:r>
        <w:rPr>
          <w:rStyle w:val="title"/>
          <w:b/>
          <w:bCs/>
          <w:color w:val="445588"/>
        </w:rPr>
        <w:t>type</w:t>
      </w:r>
      <w:r>
        <w:rPr>
          <w:rStyle w:val="class"/>
          <w:b/>
          <w:bCs/>
          <w:color w:val="445588"/>
        </w:rPr>
        <w:t>('</w:t>
      </w:r>
      <w:r>
        <w:rPr>
          <w:rStyle w:val="title"/>
          <w:b/>
          <w:bCs/>
          <w:color w:val="445588"/>
        </w:rPr>
        <w:t>str</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&lt;</w:t>
      </w:r>
      <w:r>
        <w:rPr>
          <w:rStyle w:val="title"/>
          <w:b/>
          <w:bCs/>
          <w:color w:val="445588"/>
        </w:rPr>
        <w:t>class</w:t>
      </w:r>
      <w:r>
        <w:rPr>
          <w:rStyle w:val="class"/>
          <w:b/>
          <w:bCs/>
          <w:color w:val="445588"/>
        </w:rPr>
        <w:t xml:space="preserve"> '</w:t>
      </w:r>
      <w:r>
        <w:rPr>
          <w:rStyle w:val="title"/>
          <w:b/>
          <w:bCs/>
          <w:color w:val="445588"/>
        </w:rPr>
        <w:t>str</w:t>
      </w:r>
      <w:r>
        <w:rPr>
          <w:rStyle w:val="class"/>
          <w:b/>
          <w:bCs/>
          <w:color w:val="445588"/>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 xml:space="preserve">&gt;&gt;&gt; </w:t>
      </w:r>
      <w:r>
        <w:rPr>
          <w:rStyle w:val="title"/>
          <w:b/>
          <w:bCs/>
          <w:color w:val="445588"/>
        </w:rPr>
        <w:t>type</w:t>
      </w:r>
      <w:r>
        <w:rPr>
          <w:rStyle w:val="class"/>
          <w:b/>
          <w:bCs/>
          <w:color w:val="445588"/>
        </w:rPr>
        <w:t>(</w:t>
      </w:r>
      <w:r>
        <w:rPr>
          <w:rStyle w:val="title"/>
          <w:b/>
          <w:bCs/>
          <w:color w:val="445588"/>
        </w:rPr>
        <w:t>None</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&lt;</w:t>
      </w:r>
      <w:r>
        <w:rPr>
          <w:rStyle w:val="title"/>
          <w:b/>
          <w:bCs/>
          <w:color w:val="445588"/>
        </w:rPr>
        <w:t>type</w:t>
      </w:r>
      <w:r>
        <w:rPr>
          <w:rStyle w:val="class"/>
          <w:b/>
          <w:bCs/>
          <w:color w:val="445588"/>
        </w:rPr>
        <w:t>(</w:t>
      </w:r>
      <w:r>
        <w:rPr>
          <w:rStyle w:val="title"/>
          <w:b/>
          <w:bCs/>
          <w:color w:val="445588"/>
        </w:rPr>
        <w:t>None</w:t>
      </w:r>
      <w:r>
        <w:rPr>
          <w:rStyle w:val="class"/>
          <w:b/>
          <w:bCs/>
          <w:color w:val="445588"/>
        </w:rPr>
        <w:t>) '</w:t>
      </w:r>
      <w:r>
        <w:rPr>
          <w:rStyle w:val="title"/>
          <w:b/>
          <w:bCs/>
          <w:color w:val="445588"/>
        </w:rPr>
        <w:t>NoneType</w:t>
      </w:r>
      <w:r>
        <w:rPr>
          <w:rStyle w:val="class"/>
          <w:b/>
          <w:bCs/>
          <w:color w:val="445588"/>
        </w:rPr>
        <w:t>'&gt;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如果一个变量指向函数或者类，也可以用</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判断：</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type(abs)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HTML"/>
          <w:color w:val="444444"/>
        </w:rPr>
        <w:lastRenderedPageBreak/>
        <w:t>&lt;</w:t>
      </w:r>
      <w:r>
        <w:rPr>
          <w:rStyle w:val="keyword"/>
          <w:b/>
          <w:bCs/>
          <w:color w:val="333333"/>
        </w:rPr>
        <w:t>class</w:t>
      </w:r>
      <w:r>
        <w:rPr>
          <w:rStyle w:val="class"/>
          <w:b/>
          <w:bCs/>
          <w:color w:val="445588"/>
        </w:rPr>
        <w:t xml:space="preserve"> '</w:t>
      </w:r>
      <w:r>
        <w:rPr>
          <w:rStyle w:val="title"/>
          <w:b/>
          <w:bCs/>
          <w:color w:val="445588"/>
        </w:rPr>
        <w:t>builtin_function_or_method</w:t>
      </w:r>
      <w:r>
        <w:rPr>
          <w:rStyle w:val="class"/>
          <w:b/>
          <w:bCs/>
          <w:color w:val="445588"/>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 xml:space="preserve">&gt;&gt;&gt; </w:t>
      </w:r>
      <w:r>
        <w:rPr>
          <w:rStyle w:val="title"/>
          <w:b/>
          <w:bCs/>
          <w:color w:val="445588"/>
        </w:rPr>
        <w:t>type</w:t>
      </w:r>
      <w:r>
        <w:rPr>
          <w:rStyle w:val="class"/>
          <w:b/>
          <w:bCs/>
          <w:color w:val="445588"/>
        </w:rPr>
        <w:t>(</w:t>
      </w:r>
      <w:r>
        <w:rPr>
          <w:rStyle w:val="title"/>
          <w:b/>
          <w:bCs/>
          <w:color w:val="445588"/>
        </w:rPr>
        <w:t>a</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&lt;</w:t>
      </w:r>
      <w:r>
        <w:rPr>
          <w:rStyle w:val="title"/>
          <w:b/>
          <w:bCs/>
          <w:color w:val="445588"/>
        </w:rPr>
        <w:t>class</w:t>
      </w:r>
      <w:r>
        <w:rPr>
          <w:rStyle w:val="class"/>
          <w:b/>
          <w:bCs/>
          <w:color w:val="445588"/>
        </w:rPr>
        <w:t xml:space="preserve"> '</w:t>
      </w:r>
      <w:r>
        <w:rPr>
          <w:rStyle w:val="title"/>
          <w:b/>
          <w:bCs/>
          <w:color w:val="445588"/>
        </w:rPr>
        <w:t>__main__</w:t>
      </w:r>
      <w:r>
        <w:rPr>
          <w:rStyle w:val="class"/>
          <w:b/>
          <w:bCs/>
          <w:color w:val="445588"/>
        </w:rPr>
        <w:t>.</w:t>
      </w:r>
      <w:r>
        <w:rPr>
          <w:rStyle w:val="title"/>
          <w:b/>
          <w:bCs/>
          <w:color w:val="445588"/>
        </w:rPr>
        <w:t>Animal</w:t>
      </w:r>
      <w:r>
        <w:rPr>
          <w:rStyle w:val="class"/>
          <w:b/>
          <w:bCs/>
          <w:color w:val="445588"/>
        </w:rPr>
        <w:t>'&gt;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函数返回的是什么类型呢？它返回对应的</w:t>
      </w:r>
      <w:r>
        <w:rPr>
          <w:rFonts w:ascii="Helvetica" w:hAnsi="Helvetica" w:cs="Helvetica"/>
          <w:color w:val="666666"/>
          <w:sz w:val="21"/>
          <w:szCs w:val="21"/>
        </w:rPr>
        <w:t>Class</w:t>
      </w:r>
      <w:r>
        <w:rPr>
          <w:rFonts w:ascii="Helvetica" w:hAnsi="Helvetica" w:cs="Helvetica"/>
          <w:color w:val="666666"/>
          <w:sz w:val="21"/>
          <w:szCs w:val="21"/>
        </w:rPr>
        <w:t>类型。如果我们要在</w:t>
      </w:r>
      <w:r>
        <w:rPr>
          <w:rStyle w:val="HTML"/>
          <w:rFonts w:ascii="Consolas" w:hAnsi="Consolas"/>
          <w:color w:val="DD0055"/>
          <w:sz w:val="18"/>
          <w:szCs w:val="18"/>
          <w:bdr w:val="single" w:sz="6" w:space="0" w:color="DDDDDD" w:frame="1"/>
          <w:shd w:val="clear" w:color="auto" w:fill="FAFAFA"/>
        </w:rPr>
        <w:t>if</w:t>
      </w:r>
      <w:r>
        <w:rPr>
          <w:rFonts w:ascii="Helvetica" w:hAnsi="Helvetica" w:cs="Helvetica"/>
          <w:color w:val="666666"/>
          <w:sz w:val="21"/>
          <w:szCs w:val="21"/>
        </w:rPr>
        <w:t>语句中判断，就需要比较两个变量的</w:t>
      </w:r>
      <w:r>
        <w:rPr>
          <w:rFonts w:ascii="Helvetica" w:hAnsi="Helvetica" w:cs="Helvetica"/>
          <w:color w:val="666666"/>
          <w:sz w:val="21"/>
          <w:szCs w:val="21"/>
        </w:rPr>
        <w:t>type</w:t>
      </w:r>
      <w:r>
        <w:rPr>
          <w:rFonts w:ascii="Helvetica" w:hAnsi="Helvetica" w:cs="Helvetica"/>
          <w:color w:val="666666"/>
          <w:sz w:val="21"/>
          <w:szCs w:val="21"/>
        </w:rPr>
        <w:t>类型是否相同：</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type(</w:t>
      </w:r>
      <w:r>
        <w:rPr>
          <w:rStyle w:val="number"/>
          <w:color w:val="009999"/>
        </w:rPr>
        <w:t>123</w:t>
      </w:r>
      <w:r>
        <w:rPr>
          <w:rStyle w:val="HTML"/>
          <w:color w:val="444444"/>
        </w:rPr>
        <w:t>)==type(</w:t>
      </w:r>
      <w:r>
        <w:rPr>
          <w:rStyle w:val="number"/>
          <w:color w:val="009999"/>
        </w:rPr>
        <w:t>456</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type(</w:t>
      </w:r>
      <w:r>
        <w:rPr>
          <w:rStyle w:val="number"/>
          <w:color w:val="009999"/>
        </w:rPr>
        <w:t>123</w:t>
      </w:r>
      <w:r>
        <w:rPr>
          <w:rStyle w:val="HTML"/>
          <w:color w:val="444444"/>
        </w:rPr>
        <w:t>)==int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type(</w:t>
      </w:r>
      <w:r>
        <w:rPr>
          <w:rStyle w:val="string"/>
          <w:color w:val="DD1144"/>
        </w:rPr>
        <w:t>'abc'</w:t>
      </w:r>
      <w:r>
        <w:rPr>
          <w:rStyle w:val="HTML"/>
          <w:color w:val="444444"/>
        </w:rPr>
        <w:t>)==type(</w:t>
      </w:r>
      <w:r>
        <w:rPr>
          <w:rStyle w:val="string"/>
          <w:color w:val="DD1144"/>
        </w:rPr>
        <w:t>'123'</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type(</w:t>
      </w:r>
      <w:r>
        <w:rPr>
          <w:rStyle w:val="string"/>
          <w:color w:val="DD1144"/>
        </w:rPr>
        <w:t>'abc'</w:t>
      </w:r>
      <w:r>
        <w:rPr>
          <w:rStyle w:val="HTML"/>
          <w:color w:val="444444"/>
        </w:rPr>
        <w:t>)==str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type(</w:t>
      </w:r>
      <w:r>
        <w:rPr>
          <w:rStyle w:val="string"/>
          <w:color w:val="DD1144"/>
        </w:rPr>
        <w:t>'abc'</w:t>
      </w:r>
      <w:r>
        <w:rPr>
          <w:rStyle w:val="HTML"/>
          <w:color w:val="444444"/>
        </w:rPr>
        <w:t>)==type(</w:t>
      </w:r>
      <w:r>
        <w:rPr>
          <w:rStyle w:val="number"/>
          <w:color w:val="009999"/>
        </w:rPr>
        <w:t>123</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判断基本数据类型可以直接写</w:t>
      </w:r>
      <w:r>
        <w:rPr>
          <w:rStyle w:val="HTML"/>
          <w:rFonts w:ascii="Consolas" w:hAnsi="Consolas"/>
          <w:color w:val="DD0055"/>
          <w:sz w:val="18"/>
          <w:szCs w:val="18"/>
          <w:bdr w:val="single" w:sz="6" w:space="0" w:color="DDDDDD" w:frame="1"/>
          <w:shd w:val="clear" w:color="auto" w:fill="FAFAFA"/>
        </w:rPr>
        <w:t>int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1"/>
          <w:szCs w:val="21"/>
        </w:rPr>
        <w:t>等，但如果要判断一个对象是否是函数怎么办？可以使用</w:t>
      </w:r>
      <w:r>
        <w:rPr>
          <w:rStyle w:val="HTML"/>
          <w:rFonts w:ascii="Consolas" w:hAnsi="Consolas"/>
          <w:color w:val="DD0055"/>
          <w:sz w:val="18"/>
          <w:szCs w:val="18"/>
          <w:bdr w:val="single" w:sz="6" w:space="0" w:color="DDDDDD" w:frame="1"/>
          <w:shd w:val="clear" w:color="auto" w:fill="FAFAFA"/>
        </w:rPr>
        <w:t>types</w:t>
      </w:r>
      <w:r>
        <w:rPr>
          <w:rFonts w:ascii="Helvetica" w:hAnsi="Helvetica" w:cs="Helvetica"/>
          <w:color w:val="666666"/>
          <w:sz w:val="21"/>
          <w:szCs w:val="21"/>
        </w:rPr>
        <w:t>模块中定义的常量：</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import</w:t>
      </w:r>
      <w:r>
        <w:rPr>
          <w:rStyle w:val="HTML"/>
          <w:color w:val="444444"/>
        </w:rPr>
        <w:t xml:space="preserve"> types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def</w:t>
      </w:r>
      <w:r>
        <w:rPr>
          <w:rStyle w:val="function"/>
          <w:color w:val="444444"/>
        </w:rPr>
        <w:t xml:space="preserve"> </w:t>
      </w:r>
      <w:r>
        <w:rPr>
          <w:rStyle w:val="title"/>
          <w:b/>
          <w:bCs/>
          <w:color w:val="990000"/>
        </w:rPr>
        <w:t>fn</w:t>
      </w:r>
      <w:r>
        <w:rPr>
          <w:rStyle w:val="params"/>
          <w:color w:val="444444"/>
        </w:rPr>
        <w:t>()</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pass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type(fn)==types.FunctionType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type(abs)==types.BuiltinFunctionType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type(</w:t>
      </w:r>
      <w:r>
        <w:rPr>
          <w:rStyle w:val="keyword"/>
          <w:b/>
          <w:bCs/>
          <w:color w:val="333333"/>
        </w:rPr>
        <w:t>lambda</w:t>
      </w:r>
      <w:r>
        <w:rPr>
          <w:rStyle w:val="HTML"/>
          <w:color w:val="444444"/>
        </w:rPr>
        <w:t xml:space="preserve"> x: x)==types.LambdaType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type((x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w:t>
      </w:r>
      <w:r>
        <w:rPr>
          <w:rStyle w:val="number"/>
          <w:color w:val="009999"/>
        </w:rPr>
        <w:t>10</w:t>
      </w:r>
      <w:r>
        <w:rPr>
          <w:rStyle w:val="HTML"/>
          <w:color w:val="444444"/>
        </w:rPr>
        <w:t>)))==types.GeneratorType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使用</w:t>
      </w:r>
      <w:r>
        <w:rPr>
          <w:rFonts w:ascii="Helvetica" w:hAnsi="Helvetica" w:cs="Helvetica"/>
          <w:b w:val="0"/>
          <w:bCs w:val="0"/>
          <w:color w:val="444444"/>
        </w:rPr>
        <w:t>isinstance()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w:t>
      </w:r>
      <w:r>
        <w:rPr>
          <w:rFonts w:ascii="Helvetica" w:hAnsi="Helvetica" w:cs="Helvetica"/>
          <w:color w:val="666666"/>
          <w:sz w:val="21"/>
          <w:szCs w:val="21"/>
        </w:rPr>
        <w:t>class</w:t>
      </w:r>
      <w:r>
        <w:rPr>
          <w:rFonts w:ascii="Helvetica" w:hAnsi="Helvetica" w:cs="Helvetica"/>
          <w:color w:val="666666"/>
          <w:sz w:val="21"/>
          <w:szCs w:val="21"/>
        </w:rPr>
        <w:t>的继承关系来说，使用</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就很不方便。我们要判断</w:t>
      </w:r>
      <w:r>
        <w:rPr>
          <w:rFonts w:ascii="Helvetica" w:hAnsi="Helvetica" w:cs="Helvetica"/>
          <w:color w:val="666666"/>
          <w:sz w:val="21"/>
          <w:szCs w:val="21"/>
        </w:rPr>
        <w:t>class</w:t>
      </w:r>
      <w:r>
        <w:rPr>
          <w:rFonts w:ascii="Helvetica" w:hAnsi="Helvetica" w:cs="Helvetica"/>
          <w:color w:val="666666"/>
          <w:sz w:val="21"/>
          <w:szCs w:val="21"/>
        </w:rPr>
        <w:t>的类型，可以使用</w:t>
      </w:r>
      <w:r>
        <w:rPr>
          <w:rStyle w:val="HTML"/>
          <w:rFonts w:ascii="Consolas" w:hAnsi="Consolas"/>
          <w:color w:val="DD0055"/>
          <w:sz w:val="18"/>
          <w:szCs w:val="18"/>
          <w:bdr w:val="single" w:sz="6" w:space="0" w:color="DDDDDD" w:frame="1"/>
          <w:shd w:val="clear" w:color="auto" w:fill="FAFAFA"/>
        </w:rPr>
        <w:t>isinstance()</w:t>
      </w:r>
      <w:r>
        <w:rPr>
          <w:rFonts w:ascii="Helvetica" w:hAnsi="Helvetica" w:cs="Helvetica"/>
          <w:color w:val="666666"/>
          <w:sz w:val="21"/>
          <w:szCs w:val="21"/>
        </w:rPr>
        <w:t>函数。</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我们回顾上次的例子，如果继承关系是：</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object -&gt; Animal -&gt; Dog -&gt; Husky</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那么，</w:t>
      </w:r>
      <w:r>
        <w:rPr>
          <w:rStyle w:val="HTML"/>
          <w:rFonts w:ascii="Consolas" w:hAnsi="Consolas"/>
          <w:color w:val="DD0055"/>
          <w:sz w:val="18"/>
          <w:szCs w:val="18"/>
          <w:bdr w:val="single" w:sz="6" w:space="0" w:color="DDDDDD" w:frame="1"/>
          <w:shd w:val="clear" w:color="auto" w:fill="FAFAFA"/>
        </w:rPr>
        <w:t>isinstance()</w:t>
      </w:r>
      <w:r>
        <w:rPr>
          <w:rFonts w:ascii="Helvetica" w:hAnsi="Helvetica" w:cs="Helvetica"/>
          <w:color w:val="666666"/>
          <w:sz w:val="21"/>
          <w:szCs w:val="21"/>
        </w:rPr>
        <w:t>就可以告诉我们，一个对象是否是某种类型。先创建</w:t>
      </w:r>
      <w:r>
        <w:rPr>
          <w:rFonts w:ascii="Helvetica" w:hAnsi="Helvetica" w:cs="Helvetica"/>
          <w:color w:val="666666"/>
          <w:sz w:val="21"/>
          <w:szCs w:val="21"/>
        </w:rPr>
        <w:t>3</w:t>
      </w:r>
      <w:r>
        <w:rPr>
          <w:rFonts w:ascii="Helvetica" w:hAnsi="Helvetica" w:cs="Helvetica"/>
          <w:color w:val="666666"/>
          <w:sz w:val="21"/>
          <w:szCs w:val="21"/>
        </w:rPr>
        <w:t>种类型的对象：</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a = Animal()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d = Dog()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h = Husky()</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然后，判断：</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isinstance(h, Husky)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没有问题，因为</w:t>
      </w:r>
      <w:r>
        <w:rPr>
          <w:rStyle w:val="HTML"/>
          <w:rFonts w:ascii="Consolas" w:hAnsi="Consolas"/>
          <w:color w:val="DD0055"/>
          <w:sz w:val="18"/>
          <w:szCs w:val="18"/>
          <w:bdr w:val="single" w:sz="6" w:space="0" w:color="DDDDDD" w:frame="1"/>
          <w:shd w:val="clear" w:color="auto" w:fill="FAFAFA"/>
        </w:rPr>
        <w:t>h</w:t>
      </w:r>
      <w:r>
        <w:rPr>
          <w:rFonts w:ascii="Helvetica" w:hAnsi="Helvetica" w:cs="Helvetica"/>
          <w:color w:val="666666"/>
          <w:sz w:val="21"/>
          <w:szCs w:val="21"/>
        </w:rPr>
        <w:t>变量指向的就是</w:t>
      </w:r>
      <w:r>
        <w:rPr>
          <w:rFonts w:ascii="Helvetica" w:hAnsi="Helvetica" w:cs="Helvetica"/>
          <w:color w:val="666666"/>
          <w:sz w:val="21"/>
          <w:szCs w:val="21"/>
        </w:rPr>
        <w:t>Husky</w:t>
      </w:r>
      <w:r>
        <w:rPr>
          <w:rFonts w:ascii="Helvetica" w:hAnsi="Helvetica" w:cs="Helvetica"/>
          <w:color w:val="666666"/>
          <w:sz w:val="21"/>
          <w:szCs w:val="21"/>
        </w:rPr>
        <w:t>对象。</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再判断：</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isinstance(h, Dog)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h</w:t>
      </w:r>
      <w:r>
        <w:rPr>
          <w:rFonts w:ascii="Helvetica" w:hAnsi="Helvetica" w:cs="Helvetica"/>
          <w:color w:val="666666"/>
          <w:sz w:val="21"/>
          <w:szCs w:val="21"/>
        </w:rPr>
        <w:t>虽然自身是</w:t>
      </w:r>
      <w:r>
        <w:rPr>
          <w:rFonts w:ascii="Helvetica" w:hAnsi="Helvetica" w:cs="Helvetica"/>
          <w:color w:val="666666"/>
          <w:sz w:val="21"/>
          <w:szCs w:val="21"/>
        </w:rPr>
        <w:t>Husky</w:t>
      </w:r>
      <w:r>
        <w:rPr>
          <w:rFonts w:ascii="Helvetica" w:hAnsi="Helvetica" w:cs="Helvetica"/>
          <w:color w:val="666666"/>
          <w:sz w:val="21"/>
          <w:szCs w:val="21"/>
        </w:rPr>
        <w:t>类型，但由于</w:t>
      </w:r>
      <w:r>
        <w:rPr>
          <w:rFonts w:ascii="Helvetica" w:hAnsi="Helvetica" w:cs="Helvetica"/>
          <w:color w:val="666666"/>
          <w:sz w:val="21"/>
          <w:szCs w:val="21"/>
        </w:rPr>
        <w:t>Husky</w:t>
      </w:r>
      <w:r>
        <w:rPr>
          <w:rFonts w:ascii="Helvetica" w:hAnsi="Helvetica" w:cs="Helvetica"/>
          <w:color w:val="666666"/>
          <w:sz w:val="21"/>
          <w:szCs w:val="21"/>
        </w:rPr>
        <w:t>是从</w:t>
      </w:r>
      <w:r>
        <w:rPr>
          <w:rFonts w:ascii="Helvetica" w:hAnsi="Helvetica" w:cs="Helvetica"/>
          <w:color w:val="666666"/>
          <w:sz w:val="21"/>
          <w:szCs w:val="21"/>
        </w:rPr>
        <w:t>Dog</w:t>
      </w:r>
      <w:r>
        <w:rPr>
          <w:rFonts w:ascii="Helvetica" w:hAnsi="Helvetica" w:cs="Helvetica"/>
          <w:color w:val="666666"/>
          <w:sz w:val="21"/>
          <w:szCs w:val="21"/>
        </w:rPr>
        <w:t>继承下来的，所以，</w:t>
      </w:r>
      <w:r>
        <w:rPr>
          <w:rStyle w:val="HTML"/>
          <w:rFonts w:ascii="Consolas" w:hAnsi="Consolas"/>
          <w:color w:val="DD0055"/>
          <w:sz w:val="18"/>
          <w:szCs w:val="18"/>
          <w:bdr w:val="single" w:sz="6" w:space="0" w:color="DDDDDD" w:frame="1"/>
          <w:shd w:val="clear" w:color="auto" w:fill="FAFAFA"/>
        </w:rPr>
        <w:t>h</w:t>
      </w:r>
      <w:r>
        <w:rPr>
          <w:rFonts w:ascii="Helvetica" w:hAnsi="Helvetica" w:cs="Helvetica"/>
          <w:color w:val="666666"/>
          <w:sz w:val="21"/>
          <w:szCs w:val="21"/>
        </w:rPr>
        <w:t>也还是</w:t>
      </w:r>
      <w:r>
        <w:rPr>
          <w:rFonts w:ascii="Helvetica" w:hAnsi="Helvetica" w:cs="Helvetica"/>
          <w:color w:val="666666"/>
          <w:sz w:val="21"/>
          <w:szCs w:val="21"/>
        </w:rPr>
        <w:t>Dog</w:t>
      </w:r>
      <w:r>
        <w:rPr>
          <w:rFonts w:ascii="Helvetica" w:hAnsi="Helvetica" w:cs="Helvetica"/>
          <w:color w:val="666666"/>
          <w:sz w:val="21"/>
          <w:szCs w:val="21"/>
        </w:rPr>
        <w:t>类型。换句话说，</w:t>
      </w:r>
      <w:r>
        <w:rPr>
          <w:rStyle w:val="HTML"/>
          <w:rFonts w:ascii="Consolas" w:hAnsi="Consolas"/>
          <w:color w:val="DD0055"/>
          <w:sz w:val="18"/>
          <w:szCs w:val="18"/>
          <w:bdr w:val="single" w:sz="6" w:space="0" w:color="DDDDDD" w:frame="1"/>
          <w:shd w:val="clear" w:color="auto" w:fill="FAFAFA"/>
        </w:rPr>
        <w:t>isinstance()</w:t>
      </w:r>
      <w:r>
        <w:rPr>
          <w:rFonts w:ascii="Helvetica" w:hAnsi="Helvetica" w:cs="Helvetica"/>
          <w:color w:val="666666"/>
          <w:sz w:val="21"/>
          <w:szCs w:val="21"/>
        </w:rPr>
        <w:t>判断的是一个对象是否是该类型本身，或者位于该类型的父继承链上。</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因此，我们可以确信，</w:t>
      </w:r>
      <w:r>
        <w:rPr>
          <w:rStyle w:val="HTML"/>
          <w:rFonts w:ascii="Consolas" w:hAnsi="Consolas"/>
          <w:color w:val="DD0055"/>
          <w:sz w:val="18"/>
          <w:szCs w:val="18"/>
          <w:bdr w:val="single" w:sz="6" w:space="0" w:color="DDDDDD" w:frame="1"/>
          <w:shd w:val="clear" w:color="auto" w:fill="FAFAFA"/>
        </w:rPr>
        <w:t>h</w:t>
      </w:r>
      <w:r>
        <w:rPr>
          <w:rFonts w:ascii="Helvetica" w:hAnsi="Helvetica" w:cs="Helvetica"/>
          <w:color w:val="666666"/>
          <w:sz w:val="21"/>
          <w:szCs w:val="21"/>
        </w:rPr>
        <w:t>还是</w:t>
      </w:r>
      <w:r>
        <w:rPr>
          <w:rFonts w:ascii="Helvetica" w:hAnsi="Helvetica" w:cs="Helvetica"/>
          <w:color w:val="666666"/>
          <w:sz w:val="21"/>
          <w:szCs w:val="21"/>
        </w:rPr>
        <w:t>Animal</w:t>
      </w:r>
      <w:r>
        <w:rPr>
          <w:rFonts w:ascii="Helvetica" w:hAnsi="Helvetica" w:cs="Helvetica"/>
          <w:color w:val="666666"/>
          <w:sz w:val="21"/>
          <w:szCs w:val="21"/>
        </w:rPr>
        <w:t>类型：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isinstance(h, Animal)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同理，实际类型是</w:t>
      </w:r>
      <w:r>
        <w:rPr>
          <w:rFonts w:ascii="Helvetica" w:hAnsi="Helvetica" w:cs="Helvetica"/>
          <w:color w:val="666666"/>
          <w:sz w:val="21"/>
          <w:szCs w:val="21"/>
        </w:rPr>
        <w:t>Dog</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d</w:t>
      </w:r>
      <w:r>
        <w:rPr>
          <w:rFonts w:ascii="Helvetica" w:hAnsi="Helvetica" w:cs="Helvetica"/>
          <w:color w:val="666666"/>
          <w:sz w:val="21"/>
          <w:szCs w:val="21"/>
        </w:rPr>
        <w:t>也是</w:t>
      </w:r>
      <w:r>
        <w:rPr>
          <w:rFonts w:ascii="Helvetica" w:hAnsi="Helvetica" w:cs="Helvetica"/>
          <w:color w:val="666666"/>
          <w:sz w:val="21"/>
          <w:szCs w:val="21"/>
        </w:rPr>
        <w:t>Animal</w:t>
      </w:r>
      <w:r>
        <w:rPr>
          <w:rFonts w:ascii="Helvetica" w:hAnsi="Helvetica" w:cs="Helvetica"/>
          <w:color w:val="666666"/>
          <w:sz w:val="21"/>
          <w:szCs w:val="21"/>
        </w:rPr>
        <w:t>类型：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isinstance(d, Dog) </w:t>
      </w:r>
      <w:r>
        <w:rPr>
          <w:rStyle w:val="keyword"/>
          <w:b/>
          <w:bCs/>
          <w:color w:val="333333"/>
        </w:rPr>
        <w:t>and</w:t>
      </w:r>
      <w:r>
        <w:rPr>
          <w:rStyle w:val="HTML"/>
          <w:color w:val="444444"/>
        </w:rPr>
        <w:t xml:space="preserve"> isinstance(d, Animal)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w:t>
      </w:r>
      <w:r>
        <w:rPr>
          <w:rStyle w:val="HTML"/>
          <w:rFonts w:ascii="Consolas" w:hAnsi="Consolas"/>
          <w:color w:val="DD0055"/>
          <w:sz w:val="18"/>
          <w:szCs w:val="18"/>
          <w:bdr w:val="single" w:sz="6" w:space="0" w:color="DDDDDD" w:frame="1"/>
          <w:shd w:val="clear" w:color="auto" w:fill="FAFAFA"/>
        </w:rPr>
        <w:t>d</w:t>
      </w:r>
      <w:r>
        <w:rPr>
          <w:rFonts w:ascii="Helvetica" w:hAnsi="Helvetica" w:cs="Helvetica"/>
          <w:color w:val="666666"/>
          <w:sz w:val="21"/>
          <w:szCs w:val="21"/>
        </w:rPr>
        <w:t>不是</w:t>
      </w:r>
      <w:r>
        <w:rPr>
          <w:rFonts w:ascii="Helvetica" w:hAnsi="Helvetica" w:cs="Helvetica"/>
          <w:color w:val="666666"/>
          <w:sz w:val="21"/>
          <w:szCs w:val="21"/>
        </w:rPr>
        <w:t>Husky</w:t>
      </w:r>
      <w:r>
        <w:rPr>
          <w:rFonts w:ascii="Helvetica" w:hAnsi="Helvetica" w:cs="Helvetica"/>
          <w:color w:val="666666"/>
          <w:sz w:val="21"/>
          <w:szCs w:val="21"/>
        </w:rPr>
        <w:t>类型：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isinstance(d, Husky)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能用</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判断的基本类型也可以用</w:t>
      </w:r>
      <w:r>
        <w:rPr>
          <w:rStyle w:val="HTML"/>
          <w:rFonts w:ascii="Consolas" w:hAnsi="Consolas"/>
          <w:color w:val="DD0055"/>
          <w:sz w:val="18"/>
          <w:szCs w:val="18"/>
          <w:bdr w:val="single" w:sz="6" w:space="0" w:color="DDDDDD" w:frame="1"/>
          <w:shd w:val="clear" w:color="auto" w:fill="FAFAFA"/>
        </w:rPr>
        <w:t>isinstance()</w:t>
      </w:r>
      <w:r>
        <w:rPr>
          <w:rFonts w:ascii="Helvetica" w:hAnsi="Helvetica" w:cs="Helvetica"/>
          <w:color w:val="666666"/>
          <w:sz w:val="21"/>
          <w:szCs w:val="21"/>
        </w:rPr>
        <w:t>判断：</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w:t>
      </w:r>
      <w:r>
        <w:rPr>
          <w:rStyle w:val="string"/>
          <w:color w:val="DD1144"/>
        </w:rPr>
        <w:t>'a'</w:t>
      </w:r>
      <w:r>
        <w:rPr>
          <w:rStyle w:val="HTML"/>
          <w:color w:val="444444"/>
        </w:rPr>
        <w:t>, str)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w:t>
      </w:r>
      <w:r>
        <w:rPr>
          <w:rStyle w:val="number"/>
          <w:color w:val="009999"/>
        </w:rPr>
        <w:t>123</w:t>
      </w:r>
      <w:r>
        <w:rPr>
          <w:rStyle w:val="HTML"/>
          <w:color w:val="444444"/>
        </w:rPr>
        <w:t>, int)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isinstance(</w:t>
      </w:r>
      <w:r>
        <w:rPr>
          <w:rStyle w:val="string"/>
          <w:color w:val="DD1144"/>
        </w:rPr>
        <w:t>b'a'</w:t>
      </w:r>
      <w:r>
        <w:rPr>
          <w:rStyle w:val="HTML"/>
          <w:color w:val="444444"/>
        </w:rPr>
        <w:t>, bytes)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并且还可以判断一个变量是否是某些类型中的一种，比如下面的代码就可以判断是否是</w:t>
      </w:r>
      <w:r>
        <w:rPr>
          <w:rFonts w:ascii="Helvetica" w:hAnsi="Helvetica" w:cs="Helvetica"/>
          <w:color w:val="666666"/>
          <w:sz w:val="21"/>
          <w:szCs w:val="21"/>
        </w:rPr>
        <w:t>list</w:t>
      </w:r>
      <w:r>
        <w:rPr>
          <w:rFonts w:ascii="Helvetica" w:hAnsi="Helvetica" w:cs="Helvetica"/>
          <w:color w:val="666666"/>
          <w:sz w:val="21"/>
          <w:szCs w:val="21"/>
        </w:rPr>
        <w:t>或者</w:t>
      </w:r>
      <w:r>
        <w:rPr>
          <w:rFonts w:ascii="Helvetica" w:hAnsi="Helvetica" w:cs="Helvetica"/>
          <w:color w:val="666666"/>
          <w:sz w:val="21"/>
          <w:szCs w:val="21"/>
        </w:rPr>
        <w:t>tuple</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isinstance([</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w:t>
      </w:r>
      <w:r>
        <w:rPr>
          <w:rStyle w:val="keyword"/>
          <w:b/>
          <w:bCs/>
          <w:color w:val="333333"/>
        </w:rPr>
        <w:t>list</w:t>
      </w:r>
      <w:r>
        <w:rPr>
          <w:rStyle w:val="HTML"/>
          <w:color w:val="444444"/>
        </w:rPr>
        <w:t>, tuple))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isinstance((</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w:t>
      </w:r>
      <w:r>
        <w:rPr>
          <w:rStyle w:val="keyword"/>
          <w:b/>
          <w:bCs/>
          <w:color w:val="333333"/>
        </w:rPr>
        <w:t>list</w:t>
      </w:r>
      <w:r>
        <w:rPr>
          <w:rStyle w:val="HTML"/>
          <w:color w:val="444444"/>
        </w:rPr>
        <w:t>, tuple))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True</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使用</w:t>
      </w:r>
      <w:r>
        <w:rPr>
          <w:rFonts w:ascii="Helvetica" w:hAnsi="Helvetica" w:cs="Helvetica"/>
          <w:b w:val="0"/>
          <w:bCs w:val="0"/>
          <w:color w:val="444444"/>
        </w:rPr>
        <w:t>dir()</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如果要获得一个对象的所有属性和方法，可以使用</w:t>
      </w:r>
      <w:r>
        <w:rPr>
          <w:rStyle w:val="HTML"/>
          <w:rFonts w:ascii="Consolas" w:hAnsi="Consolas"/>
          <w:color w:val="DD0055"/>
          <w:sz w:val="18"/>
          <w:szCs w:val="18"/>
          <w:bdr w:val="single" w:sz="6" w:space="0" w:color="DDDDDD" w:frame="1"/>
          <w:shd w:val="clear" w:color="auto" w:fill="FAFAFA"/>
        </w:rPr>
        <w:t>dir()</w:t>
      </w:r>
      <w:r>
        <w:rPr>
          <w:rFonts w:ascii="Helvetica" w:hAnsi="Helvetica" w:cs="Helvetica"/>
          <w:color w:val="666666"/>
          <w:sz w:val="21"/>
          <w:szCs w:val="21"/>
        </w:rPr>
        <w:t>函数，它返回一个包含字符串的</w:t>
      </w:r>
      <w:r>
        <w:rPr>
          <w:rFonts w:ascii="Helvetica" w:hAnsi="Helvetica" w:cs="Helvetica"/>
          <w:color w:val="666666"/>
          <w:sz w:val="21"/>
          <w:szCs w:val="21"/>
        </w:rPr>
        <w:t>list</w:t>
      </w:r>
      <w:r>
        <w:rPr>
          <w:rFonts w:ascii="Helvetica" w:hAnsi="Helvetica" w:cs="Helvetica"/>
          <w:color w:val="666666"/>
          <w:sz w:val="21"/>
          <w:szCs w:val="21"/>
        </w:rPr>
        <w:t>，比如，获得一个</w:t>
      </w:r>
      <w:r>
        <w:rPr>
          <w:rFonts w:ascii="Helvetica" w:hAnsi="Helvetica" w:cs="Helvetica"/>
          <w:color w:val="666666"/>
          <w:sz w:val="21"/>
          <w:szCs w:val="21"/>
        </w:rPr>
        <w:t>str</w:t>
      </w:r>
      <w:r>
        <w:rPr>
          <w:rFonts w:ascii="Helvetica" w:hAnsi="Helvetica" w:cs="Helvetica"/>
          <w:color w:val="666666"/>
          <w:sz w:val="21"/>
          <w:szCs w:val="21"/>
        </w:rPr>
        <w:t>对象的所有属性和方法：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dir('ABC')</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HTML"/>
          <w:color w:val="444444"/>
        </w:rPr>
        <w:t>['__add__', '__class__', '__contains__', '__delattr__', '__dir__', '__doc__', '__eq__', '__format__', '__ge__', '__getattribute__', '__getitem__', '__getnewargs__', '__gt__', '__hash__', '__init__',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w:t>
      </w:r>
      <w:r>
        <w:rPr>
          <w:rStyle w:val="keyword"/>
          <w:b/>
          <w:bCs/>
          <w:color w:val="333333"/>
        </w:rPr>
        <w:t>replace</w:t>
      </w:r>
      <w:r>
        <w:rPr>
          <w:rStyle w:val="string"/>
          <w:color w:val="DD1144"/>
        </w:rPr>
        <w:t>', '</w:t>
      </w:r>
      <w:r>
        <w:rPr>
          <w:rStyle w:val="operator"/>
          <w:color w:val="444444"/>
        </w:rPr>
        <w:t>rfind</w:t>
      </w:r>
      <w:r>
        <w:rPr>
          <w:rStyle w:val="string"/>
          <w:color w:val="DD1144"/>
        </w:rPr>
        <w:t>', '</w:t>
      </w:r>
      <w:r>
        <w:rPr>
          <w:rStyle w:val="operator"/>
          <w:color w:val="444444"/>
        </w:rPr>
        <w:t>rindex</w:t>
      </w:r>
      <w:r>
        <w:rPr>
          <w:rStyle w:val="string"/>
          <w:color w:val="DD1144"/>
        </w:rPr>
        <w:t>', '</w:t>
      </w:r>
      <w:r>
        <w:rPr>
          <w:rStyle w:val="operator"/>
          <w:color w:val="444444"/>
        </w:rPr>
        <w:t>rjust</w:t>
      </w:r>
      <w:r>
        <w:rPr>
          <w:rStyle w:val="string"/>
          <w:color w:val="DD1144"/>
        </w:rPr>
        <w:t>', '</w:t>
      </w:r>
      <w:r>
        <w:rPr>
          <w:rStyle w:val="operator"/>
          <w:color w:val="444444"/>
        </w:rPr>
        <w:t>rpartition</w:t>
      </w:r>
      <w:r>
        <w:rPr>
          <w:rStyle w:val="string"/>
          <w:color w:val="DD1144"/>
        </w:rPr>
        <w:t>', '</w:t>
      </w:r>
      <w:r>
        <w:rPr>
          <w:rStyle w:val="operator"/>
          <w:color w:val="444444"/>
        </w:rPr>
        <w:t>rsplit</w:t>
      </w:r>
      <w:r>
        <w:rPr>
          <w:rStyle w:val="string"/>
          <w:color w:val="DD1144"/>
        </w:rPr>
        <w:t>', '</w:t>
      </w:r>
      <w:r>
        <w:rPr>
          <w:rStyle w:val="operator"/>
          <w:color w:val="444444"/>
        </w:rPr>
        <w:t>rstrip</w:t>
      </w:r>
      <w:r>
        <w:rPr>
          <w:rStyle w:val="string"/>
          <w:color w:val="DD1144"/>
        </w:rPr>
        <w:t>', '</w:t>
      </w:r>
      <w:r>
        <w:rPr>
          <w:rStyle w:val="operator"/>
          <w:color w:val="444444"/>
        </w:rPr>
        <w:t>split</w:t>
      </w:r>
      <w:r>
        <w:rPr>
          <w:rStyle w:val="string"/>
          <w:color w:val="DD1144"/>
        </w:rPr>
        <w:t>', '</w:t>
      </w:r>
      <w:r>
        <w:rPr>
          <w:rStyle w:val="operator"/>
          <w:color w:val="444444"/>
        </w:rPr>
        <w:t>splitlines</w:t>
      </w:r>
      <w:r>
        <w:rPr>
          <w:rStyle w:val="string"/>
          <w:color w:val="DD1144"/>
        </w:rPr>
        <w:t>', '</w:t>
      </w:r>
      <w:r>
        <w:rPr>
          <w:rStyle w:val="operator"/>
          <w:color w:val="444444"/>
        </w:rPr>
        <w:t>startswith</w:t>
      </w:r>
      <w:r>
        <w:rPr>
          <w:rStyle w:val="string"/>
          <w:color w:val="DD1144"/>
        </w:rPr>
        <w:t>', '</w:t>
      </w:r>
      <w:r>
        <w:rPr>
          <w:rStyle w:val="operator"/>
          <w:color w:val="444444"/>
        </w:rPr>
        <w:t>strip</w:t>
      </w:r>
      <w:r>
        <w:rPr>
          <w:rStyle w:val="string"/>
          <w:color w:val="DD1144"/>
        </w:rPr>
        <w:t>', '</w:t>
      </w:r>
      <w:r>
        <w:rPr>
          <w:rStyle w:val="operator"/>
          <w:color w:val="444444"/>
        </w:rPr>
        <w:t>swapcase</w:t>
      </w:r>
      <w:r>
        <w:rPr>
          <w:rStyle w:val="string"/>
          <w:color w:val="DD1144"/>
        </w:rPr>
        <w:t>', '</w:t>
      </w:r>
      <w:r>
        <w:rPr>
          <w:rStyle w:val="operator"/>
          <w:color w:val="444444"/>
        </w:rPr>
        <w:t>title</w:t>
      </w:r>
      <w:r>
        <w:rPr>
          <w:rStyle w:val="string"/>
          <w:color w:val="DD1144"/>
        </w:rPr>
        <w:t>', '</w:t>
      </w:r>
      <w:r>
        <w:rPr>
          <w:rStyle w:val="operator"/>
          <w:color w:val="444444"/>
        </w:rPr>
        <w:t>translate</w:t>
      </w:r>
      <w:r>
        <w:rPr>
          <w:rStyle w:val="string"/>
          <w:color w:val="DD1144"/>
        </w:rPr>
        <w:t>', '</w:t>
      </w:r>
      <w:r>
        <w:rPr>
          <w:rStyle w:val="operator"/>
          <w:color w:val="444444"/>
        </w:rPr>
        <w:t>upper</w:t>
      </w:r>
      <w:r>
        <w:rPr>
          <w:rStyle w:val="string"/>
          <w:color w:val="DD1144"/>
        </w:rPr>
        <w:t>', '</w:t>
      </w:r>
      <w:r>
        <w:rPr>
          <w:rStyle w:val="operator"/>
          <w:color w:val="444444"/>
        </w:rPr>
        <w:t>zfill</w:t>
      </w:r>
      <w:r>
        <w:rPr>
          <w:rStyle w:val="string"/>
          <w:color w:val="DD11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类似</w:t>
      </w:r>
      <w:r>
        <w:rPr>
          <w:rStyle w:val="HTML"/>
          <w:rFonts w:ascii="Consolas" w:hAnsi="Consolas"/>
          <w:color w:val="DD0055"/>
          <w:sz w:val="18"/>
          <w:szCs w:val="18"/>
          <w:bdr w:val="single" w:sz="6" w:space="0" w:color="DDDDDD" w:frame="1"/>
          <w:shd w:val="clear" w:color="auto" w:fill="FAFAFA"/>
        </w:rPr>
        <w:t>__xxx__</w:t>
      </w:r>
      <w:r>
        <w:rPr>
          <w:rFonts w:ascii="Helvetica" w:hAnsi="Helvetica" w:cs="Helvetica"/>
          <w:color w:val="666666"/>
          <w:sz w:val="21"/>
          <w:szCs w:val="21"/>
        </w:rPr>
        <w:t>的属性和方法在</w:t>
      </w:r>
      <w:r>
        <w:rPr>
          <w:rFonts w:ascii="Helvetica" w:hAnsi="Helvetica" w:cs="Helvetica"/>
          <w:color w:val="666666"/>
          <w:sz w:val="21"/>
          <w:szCs w:val="21"/>
        </w:rPr>
        <w:t>Python</w:t>
      </w:r>
      <w:r>
        <w:rPr>
          <w:rFonts w:ascii="Helvetica" w:hAnsi="Helvetica" w:cs="Helvetica"/>
          <w:color w:val="666666"/>
          <w:sz w:val="21"/>
          <w:szCs w:val="21"/>
        </w:rPr>
        <w:t>中都是有特殊用途的，比如</w:t>
      </w:r>
      <w:r>
        <w:rPr>
          <w:rStyle w:val="HTML"/>
          <w:rFonts w:ascii="Consolas" w:hAnsi="Consolas"/>
          <w:color w:val="DD0055"/>
          <w:sz w:val="18"/>
          <w:szCs w:val="18"/>
          <w:bdr w:val="single" w:sz="6" w:space="0" w:color="DDDDDD" w:frame="1"/>
          <w:shd w:val="clear" w:color="auto" w:fill="FAFAFA"/>
        </w:rPr>
        <w:t>__len__</w:t>
      </w:r>
      <w:r>
        <w:rPr>
          <w:rFonts w:ascii="Helvetica" w:hAnsi="Helvetica" w:cs="Helvetica"/>
          <w:color w:val="666666"/>
          <w:sz w:val="21"/>
          <w:szCs w:val="21"/>
        </w:rPr>
        <w:t>方法返回长度。在</w:t>
      </w:r>
      <w:r>
        <w:rPr>
          <w:rFonts w:ascii="Helvetica" w:hAnsi="Helvetica" w:cs="Helvetica"/>
          <w:color w:val="666666"/>
          <w:sz w:val="21"/>
          <w:szCs w:val="21"/>
        </w:rPr>
        <w:t>Python</w:t>
      </w:r>
      <w:r>
        <w:rPr>
          <w:rFonts w:ascii="Helvetica" w:hAnsi="Helvetica" w:cs="Helvetica"/>
          <w:color w:val="666666"/>
          <w:sz w:val="21"/>
          <w:szCs w:val="21"/>
        </w:rPr>
        <w:t>中，如果你调用</w:t>
      </w:r>
      <w:r>
        <w:rPr>
          <w:rStyle w:val="HTML"/>
          <w:rFonts w:ascii="Consolas" w:hAnsi="Consolas"/>
          <w:color w:val="DD0055"/>
          <w:sz w:val="18"/>
          <w:szCs w:val="18"/>
          <w:bdr w:val="single" w:sz="6" w:space="0" w:color="DDDDDD" w:frame="1"/>
          <w:shd w:val="clear" w:color="auto" w:fill="FAFAFA"/>
        </w:rPr>
        <w:t>len()</w:t>
      </w:r>
      <w:r>
        <w:rPr>
          <w:rFonts w:ascii="Helvetica" w:hAnsi="Helvetica" w:cs="Helvetica"/>
          <w:color w:val="666666"/>
          <w:sz w:val="21"/>
          <w:szCs w:val="21"/>
        </w:rPr>
        <w:t>函数试图获取一个对象的长度，实际上，在</w:t>
      </w:r>
      <w:r>
        <w:rPr>
          <w:rStyle w:val="HTML"/>
          <w:rFonts w:ascii="Consolas" w:hAnsi="Consolas"/>
          <w:color w:val="DD0055"/>
          <w:sz w:val="18"/>
          <w:szCs w:val="18"/>
          <w:bdr w:val="single" w:sz="6" w:space="0" w:color="DDDDDD" w:frame="1"/>
          <w:shd w:val="clear" w:color="auto" w:fill="FAFAFA"/>
        </w:rPr>
        <w:t>len()</w:t>
      </w:r>
      <w:r>
        <w:rPr>
          <w:rFonts w:ascii="Helvetica" w:hAnsi="Helvetica" w:cs="Helvetica"/>
          <w:color w:val="666666"/>
          <w:sz w:val="21"/>
          <w:szCs w:val="21"/>
        </w:rPr>
        <w:t>函数内部，它自动去调用该对象的</w:t>
      </w:r>
      <w:r>
        <w:rPr>
          <w:rStyle w:val="HTML"/>
          <w:rFonts w:ascii="Consolas" w:hAnsi="Consolas"/>
          <w:color w:val="DD0055"/>
          <w:sz w:val="18"/>
          <w:szCs w:val="18"/>
          <w:bdr w:val="single" w:sz="6" w:space="0" w:color="DDDDDD" w:frame="1"/>
          <w:shd w:val="clear" w:color="auto" w:fill="FAFAFA"/>
        </w:rPr>
        <w:t>__len__()</w:t>
      </w:r>
      <w:r>
        <w:rPr>
          <w:rFonts w:ascii="Helvetica" w:hAnsi="Helvetica" w:cs="Helvetica"/>
          <w:color w:val="666666"/>
          <w:sz w:val="21"/>
          <w:szCs w:val="21"/>
        </w:rPr>
        <w:t>方法，所以，下面的代码是等价的：</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len(</w:t>
      </w:r>
      <w:r>
        <w:rPr>
          <w:rStyle w:val="string"/>
          <w:color w:val="DD1144"/>
        </w:rPr>
        <w:t>'ABC'</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string"/>
          <w:color w:val="DD1144"/>
        </w:rPr>
        <w:t>'ABC'</w:t>
      </w:r>
      <w:r>
        <w:rPr>
          <w:rStyle w:val="HTML"/>
          <w:color w:val="444444"/>
        </w:rPr>
        <w:t>.__len__()</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我们自己写的类，如果也想用</w:t>
      </w:r>
      <w:r>
        <w:rPr>
          <w:rStyle w:val="HTML"/>
          <w:rFonts w:ascii="Consolas" w:hAnsi="Consolas"/>
          <w:color w:val="DD0055"/>
          <w:sz w:val="18"/>
          <w:szCs w:val="18"/>
          <w:bdr w:val="single" w:sz="6" w:space="0" w:color="DDDDDD" w:frame="1"/>
          <w:shd w:val="clear" w:color="auto" w:fill="FAFAFA"/>
        </w:rPr>
        <w:t>len(myObj)</w:t>
      </w:r>
      <w:r>
        <w:rPr>
          <w:rFonts w:ascii="Helvetica" w:hAnsi="Helvetica" w:cs="Helvetica"/>
          <w:color w:val="666666"/>
          <w:sz w:val="21"/>
          <w:szCs w:val="21"/>
        </w:rPr>
        <w:t>的话，就自己写一个</w:t>
      </w:r>
      <w:r>
        <w:rPr>
          <w:rStyle w:val="HTML"/>
          <w:rFonts w:ascii="Consolas" w:hAnsi="Consolas"/>
          <w:color w:val="DD0055"/>
          <w:sz w:val="18"/>
          <w:szCs w:val="18"/>
          <w:bdr w:val="single" w:sz="6" w:space="0" w:color="DDDDDD" w:frame="1"/>
          <w:shd w:val="clear" w:color="auto" w:fill="FAFAFA"/>
        </w:rPr>
        <w:t>__len__()</w:t>
      </w:r>
      <w:r>
        <w:rPr>
          <w:rFonts w:ascii="Helvetica" w:hAnsi="Helvetica" w:cs="Helvetica"/>
          <w:color w:val="666666"/>
          <w:sz w:val="21"/>
          <w:szCs w:val="21"/>
        </w:rPr>
        <w:t>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class</w:t>
      </w:r>
      <w:r>
        <w:rPr>
          <w:rStyle w:val="class"/>
          <w:b/>
          <w:bCs/>
          <w:color w:val="445588"/>
        </w:rPr>
        <w:t xml:space="preserve"> </w:t>
      </w:r>
      <w:r>
        <w:rPr>
          <w:rStyle w:val="title"/>
          <w:b/>
          <w:bCs/>
          <w:color w:val="445588"/>
        </w:rPr>
        <w:t>MyDog</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__len__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return</w:t>
      </w:r>
      <w:r>
        <w:rPr>
          <w:rStyle w:val="HTML"/>
          <w:color w:val="444444"/>
        </w:rPr>
        <w:t xml:space="preserve"> </w:t>
      </w:r>
      <w:r>
        <w:rPr>
          <w:rStyle w:val="number"/>
          <w:color w:val="009999"/>
        </w:rPr>
        <w:t>100</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dog = MyDog()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len(dog)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100</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剩下的都是普通属性或方法，比如</w:t>
      </w:r>
      <w:r>
        <w:rPr>
          <w:rStyle w:val="HTML"/>
          <w:rFonts w:ascii="Consolas" w:hAnsi="Consolas"/>
          <w:color w:val="DD0055"/>
          <w:sz w:val="18"/>
          <w:szCs w:val="18"/>
          <w:bdr w:val="single" w:sz="6" w:space="0" w:color="DDDDDD" w:frame="1"/>
          <w:shd w:val="clear" w:color="auto" w:fill="FAFAFA"/>
        </w:rPr>
        <w:t>lower()</w:t>
      </w:r>
      <w:r>
        <w:rPr>
          <w:rFonts w:ascii="Helvetica" w:hAnsi="Helvetica" w:cs="Helvetica"/>
          <w:color w:val="666666"/>
          <w:sz w:val="21"/>
          <w:szCs w:val="21"/>
        </w:rPr>
        <w:t>返回小写的字符串：</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string"/>
          <w:color w:val="DD1144"/>
        </w:rPr>
        <w:t>'ABC'</w:t>
      </w:r>
      <w:r>
        <w:rPr>
          <w:rStyle w:val="HTML"/>
          <w:color w:val="444444"/>
        </w:rPr>
        <w:t>.lower()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'abc'</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仅仅把属性和方法列出来是不够的，配合</w:t>
      </w:r>
      <w:r>
        <w:rPr>
          <w:rStyle w:val="HTML"/>
          <w:rFonts w:ascii="Consolas" w:hAnsi="Consolas"/>
          <w:color w:val="DD0055"/>
          <w:sz w:val="18"/>
          <w:szCs w:val="18"/>
          <w:bdr w:val="single" w:sz="6" w:space="0" w:color="DDDDDD" w:frame="1"/>
          <w:shd w:val="clear" w:color="auto" w:fill="FAFAFA"/>
        </w:rPr>
        <w:t>getattr()</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setattr()</w:t>
      </w:r>
      <w:r>
        <w:rPr>
          <w:rFonts w:ascii="Helvetica" w:hAnsi="Helvetica" w:cs="Helvetica"/>
          <w:color w:val="666666"/>
          <w:sz w:val="21"/>
          <w:szCs w:val="21"/>
        </w:rPr>
        <w:t>以及</w:t>
      </w:r>
      <w:r>
        <w:rPr>
          <w:rStyle w:val="HTML"/>
          <w:rFonts w:ascii="Consolas" w:hAnsi="Consolas"/>
          <w:color w:val="DD0055"/>
          <w:sz w:val="18"/>
          <w:szCs w:val="18"/>
          <w:bdr w:val="single" w:sz="6" w:space="0" w:color="DDDDDD" w:frame="1"/>
          <w:shd w:val="clear" w:color="auto" w:fill="FAFAFA"/>
        </w:rPr>
        <w:t>hasattr()</w:t>
      </w:r>
      <w:r>
        <w:rPr>
          <w:rFonts w:ascii="Helvetica" w:hAnsi="Helvetica" w:cs="Helvetica"/>
          <w:color w:val="666666"/>
          <w:sz w:val="21"/>
          <w:szCs w:val="21"/>
        </w:rPr>
        <w:t>，我们可以直接操作一个对象的状态：</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class</w:t>
      </w:r>
      <w:r>
        <w:rPr>
          <w:rStyle w:val="class"/>
          <w:b/>
          <w:bCs/>
          <w:color w:val="445588"/>
        </w:rPr>
        <w:t xml:space="preserve"> </w:t>
      </w:r>
      <w:r>
        <w:rPr>
          <w:rStyle w:val="title"/>
          <w:b/>
          <w:bCs/>
          <w:color w:val="445588"/>
        </w:rPr>
        <w:t>MyObject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self.x = </w:t>
      </w:r>
      <w:r>
        <w:rPr>
          <w:rStyle w:val="number"/>
          <w:color w:val="009999"/>
        </w:rPr>
        <w:t>9</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power</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return</w:t>
      </w:r>
      <w:r>
        <w:rPr>
          <w:rStyle w:val="HTML"/>
          <w:color w:val="444444"/>
        </w:rPr>
        <w:t xml:space="preserve"> self.x * self.x</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obj = MyObject()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紧接着，可以测试该对象的属性：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hasattr(obj, </w:t>
      </w:r>
      <w:r>
        <w:rPr>
          <w:rStyle w:val="string"/>
          <w:color w:val="DD1144"/>
        </w:rPr>
        <w:t>'x'</w:t>
      </w:r>
      <w:r>
        <w:rPr>
          <w:rStyle w:val="HTML"/>
          <w:color w:val="444444"/>
        </w:rPr>
        <w:t xml:space="preserve">) </w:t>
      </w:r>
      <w:r>
        <w:rPr>
          <w:rStyle w:val="comment"/>
          <w:i/>
          <w:iCs/>
          <w:color w:val="999988"/>
        </w:rPr>
        <w:t># 有属性'x'吗？</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obj.x</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9</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hasattr(obj, </w:t>
      </w:r>
      <w:r>
        <w:rPr>
          <w:rStyle w:val="string"/>
          <w:color w:val="DD1144"/>
        </w:rPr>
        <w:t>'y'</w:t>
      </w:r>
      <w:r>
        <w:rPr>
          <w:rStyle w:val="HTML"/>
          <w:color w:val="444444"/>
        </w:rPr>
        <w:t xml:space="preserve">) </w:t>
      </w:r>
      <w:r>
        <w:rPr>
          <w:rStyle w:val="comment"/>
          <w:i/>
          <w:iCs/>
          <w:color w:val="999988"/>
        </w:rPr>
        <w:t># 有属性'y'吗？</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setattr(obj, </w:t>
      </w:r>
      <w:r>
        <w:rPr>
          <w:rStyle w:val="string"/>
          <w:color w:val="DD1144"/>
        </w:rPr>
        <w:t>'y'</w:t>
      </w:r>
      <w:r>
        <w:rPr>
          <w:rStyle w:val="HTML"/>
          <w:color w:val="444444"/>
        </w:rPr>
        <w:t xml:space="preserve">, </w:t>
      </w:r>
      <w:r>
        <w:rPr>
          <w:rStyle w:val="number"/>
          <w:color w:val="009999"/>
        </w:rPr>
        <w:t>19</w:t>
      </w:r>
      <w:r>
        <w:rPr>
          <w:rStyle w:val="HTML"/>
          <w:color w:val="444444"/>
        </w:rPr>
        <w:t xml:space="preserve">) </w:t>
      </w:r>
      <w:r>
        <w:rPr>
          <w:rStyle w:val="comment"/>
          <w:i/>
          <w:iCs/>
          <w:color w:val="999988"/>
        </w:rPr>
        <w:t># 设置一个属性'y'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hasattr(obj, </w:t>
      </w:r>
      <w:r>
        <w:rPr>
          <w:rStyle w:val="string"/>
          <w:color w:val="DD1144"/>
        </w:rPr>
        <w:t>'y'</w:t>
      </w:r>
      <w:r>
        <w:rPr>
          <w:rStyle w:val="HTML"/>
          <w:color w:val="444444"/>
        </w:rPr>
        <w:t xml:space="preserve">) </w:t>
      </w:r>
      <w:r>
        <w:rPr>
          <w:rStyle w:val="comment"/>
          <w:i/>
          <w:iCs/>
          <w:color w:val="999988"/>
        </w:rPr>
        <w:t># 有属性'y'吗？</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lastRenderedPageBreak/>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getattr(obj, </w:t>
      </w:r>
      <w:r>
        <w:rPr>
          <w:rStyle w:val="string"/>
          <w:color w:val="DD1144"/>
        </w:rPr>
        <w:t>'y'</w:t>
      </w:r>
      <w:r>
        <w:rPr>
          <w:rStyle w:val="HTML"/>
          <w:color w:val="444444"/>
        </w:rPr>
        <w:t xml:space="preserve">) </w:t>
      </w:r>
      <w:r>
        <w:rPr>
          <w:rStyle w:val="comment"/>
          <w:i/>
          <w:iCs/>
          <w:color w:val="999988"/>
        </w:rPr>
        <w:t># 获取属性'y'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19</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obj.y </w:t>
      </w:r>
      <w:r>
        <w:rPr>
          <w:rStyle w:val="comment"/>
          <w:i/>
          <w:iCs/>
          <w:color w:val="999988"/>
        </w:rPr>
        <w:t># 获取属性'y'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如果试图获取不存在的属性，会抛出</w:t>
      </w:r>
      <w:r>
        <w:rPr>
          <w:rFonts w:ascii="Helvetica" w:hAnsi="Helvetica" w:cs="Helvetica"/>
          <w:color w:val="666666"/>
          <w:sz w:val="21"/>
          <w:szCs w:val="21"/>
        </w:rPr>
        <w:t>AttributeError</w:t>
      </w:r>
      <w:r>
        <w:rPr>
          <w:rFonts w:ascii="Helvetica" w:hAnsi="Helvetica" w:cs="Helvetica"/>
          <w:color w:val="666666"/>
          <w:sz w:val="21"/>
          <w:szCs w:val="21"/>
        </w:rPr>
        <w:t>的错误：</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getattr(obj, 'z') # 获取属性'z'</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title"/>
          <w:color w:val="000080"/>
        </w:rPr>
        <w:t>stdin</w:t>
      </w:r>
      <w:r>
        <w:rPr>
          <w:rStyle w:val="tag"/>
          <w:color w:val="000080"/>
        </w:rPr>
        <w:t>&gt;</w:t>
      </w:r>
      <w:r>
        <w:rPr>
          <w:rStyle w:val="HTML"/>
          <w:color w:val="444444"/>
        </w:rPr>
        <w:t xml:space="preserve">", line 1, in </w:t>
      </w:r>
      <w:r>
        <w:rPr>
          <w:rStyle w:val="tag"/>
          <w:color w:val="000080"/>
        </w:rPr>
        <w:t>&lt;</w:t>
      </w:r>
      <w:r>
        <w:rPr>
          <w:rStyle w:val="title"/>
          <w:color w:val="000080"/>
        </w:rPr>
        <w:t>module</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AttributeError: 'MyObject' object has no attribute 'z'</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可以传入一个</w:t>
      </w:r>
      <w:r>
        <w:rPr>
          <w:rFonts w:ascii="Helvetica" w:hAnsi="Helvetica" w:cs="Helvetica"/>
          <w:color w:val="666666"/>
          <w:sz w:val="21"/>
          <w:szCs w:val="21"/>
        </w:rPr>
        <w:t>default</w:t>
      </w:r>
      <w:r>
        <w:rPr>
          <w:rFonts w:ascii="Helvetica" w:hAnsi="Helvetica" w:cs="Helvetica"/>
          <w:color w:val="666666"/>
          <w:sz w:val="21"/>
          <w:szCs w:val="21"/>
        </w:rPr>
        <w:t>参数，如果属性不存在，就返回默认值：</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getattr(obj, </w:t>
      </w:r>
      <w:r>
        <w:rPr>
          <w:rStyle w:val="string"/>
          <w:color w:val="DD1144"/>
        </w:rPr>
        <w:t>'z'</w:t>
      </w:r>
      <w:r>
        <w:rPr>
          <w:rStyle w:val="HTML"/>
          <w:color w:val="444444"/>
        </w:rPr>
        <w:t xml:space="preserve">, </w:t>
      </w:r>
      <w:r>
        <w:rPr>
          <w:rStyle w:val="number"/>
          <w:color w:val="009999"/>
        </w:rPr>
        <w:t>404</w:t>
      </w:r>
      <w:r>
        <w:rPr>
          <w:rStyle w:val="HTML"/>
          <w:color w:val="444444"/>
        </w:rPr>
        <w:t xml:space="preserve">) </w:t>
      </w:r>
      <w:r>
        <w:rPr>
          <w:rStyle w:val="comment"/>
          <w:i/>
          <w:iCs/>
          <w:color w:val="999988"/>
        </w:rPr>
        <w:t># 获取属性'z'，如果不存在，返回默认值404</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404</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也可以获得对象的方法：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hasattr(obj, </w:t>
      </w:r>
      <w:r>
        <w:rPr>
          <w:rStyle w:val="string"/>
          <w:color w:val="DD1144"/>
        </w:rPr>
        <w:t>'power'</w:t>
      </w:r>
      <w:r>
        <w:rPr>
          <w:rStyle w:val="HTML"/>
          <w:color w:val="444444"/>
        </w:rPr>
        <w:t xml:space="preserve">) </w:t>
      </w:r>
      <w:r>
        <w:rPr>
          <w:rStyle w:val="comment"/>
          <w:i/>
          <w:iCs/>
          <w:color w:val="999988"/>
        </w:rPr>
        <w:t># 有属性'power'吗？</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getattr(obj, </w:t>
      </w:r>
      <w:r>
        <w:rPr>
          <w:rStyle w:val="string"/>
          <w:color w:val="DD1144"/>
        </w:rPr>
        <w:t>'power'</w:t>
      </w:r>
      <w:r>
        <w:rPr>
          <w:rStyle w:val="HTML"/>
          <w:color w:val="444444"/>
        </w:rPr>
        <w:t xml:space="preserve">) </w:t>
      </w:r>
      <w:r>
        <w:rPr>
          <w:rStyle w:val="comment"/>
          <w:i/>
          <w:iCs/>
          <w:color w:val="999988"/>
        </w:rPr>
        <w:t># 获取属性'power'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&lt;bound method MyObject.power of &lt;__main__.MyObject object at </w:t>
      </w:r>
      <w:r>
        <w:rPr>
          <w:rStyle w:val="number"/>
          <w:color w:val="009999"/>
        </w:rPr>
        <w:t>0x10077a6a0</w:t>
      </w:r>
      <w:r>
        <w:rPr>
          <w:rStyle w:val="HTML"/>
          <w:color w:val="444444"/>
        </w:rPr>
        <w:t>&gt;&gt;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fn = getattr(obj, </w:t>
      </w:r>
      <w:r>
        <w:rPr>
          <w:rStyle w:val="string"/>
          <w:color w:val="DD1144"/>
        </w:rPr>
        <w:t>'power'</w:t>
      </w:r>
      <w:r>
        <w:rPr>
          <w:rStyle w:val="HTML"/>
          <w:color w:val="444444"/>
        </w:rPr>
        <w:t xml:space="preserve">) </w:t>
      </w:r>
      <w:r>
        <w:rPr>
          <w:rStyle w:val="comment"/>
          <w:i/>
          <w:iCs/>
          <w:color w:val="999988"/>
        </w:rPr>
        <w:t># 获取属性'power'并赋值到变量fn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fn </w:t>
      </w:r>
      <w:r>
        <w:rPr>
          <w:rStyle w:val="comment"/>
          <w:i/>
          <w:iCs/>
          <w:color w:val="999988"/>
        </w:rPr>
        <w:t># fn指向obj.power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&lt;bound method MyObject.power of &lt;__main__.MyObject object at </w:t>
      </w:r>
      <w:r>
        <w:rPr>
          <w:rStyle w:val="number"/>
          <w:color w:val="009999"/>
        </w:rPr>
        <w:t>0x10077a6a0</w:t>
      </w:r>
      <w:r>
        <w:rPr>
          <w:rStyle w:val="HTML"/>
          <w:color w:val="444444"/>
        </w:rPr>
        <w:t>&gt;&gt;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fn() </w:t>
      </w:r>
      <w:r>
        <w:rPr>
          <w:rStyle w:val="comment"/>
          <w:i/>
          <w:iCs/>
          <w:color w:val="999988"/>
        </w:rPr>
        <w:t># 调用fn()与调用obj.power()是一样的</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81</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通过内置的一系列函数，我们可以对任意一个</w:t>
      </w:r>
      <w:r>
        <w:rPr>
          <w:rFonts w:ascii="Helvetica" w:hAnsi="Helvetica" w:cs="Helvetica"/>
          <w:color w:val="666666"/>
          <w:sz w:val="21"/>
          <w:szCs w:val="21"/>
        </w:rPr>
        <w:t>Python</w:t>
      </w:r>
      <w:r>
        <w:rPr>
          <w:rFonts w:ascii="Helvetica" w:hAnsi="Helvetica" w:cs="Helvetica"/>
          <w:color w:val="666666"/>
          <w:sz w:val="21"/>
          <w:szCs w:val="21"/>
        </w:rPr>
        <w:t>对象进行剖析，拿到其内部的数据。要注意的是，只有在不知道对象信息的时候，我们才会去获取对象信息。如果可以直接写：</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sum = </w:t>
      </w:r>
      <w:r>
        <w:rPr>
          <w:rStyle w:val="value"/>
          <w:color w:val="444444"/>
        </w:rPr>
        <w:t>obj.x + obj.y</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就不要写：</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sum = </w:t>
      </w:r>
      <w:r>
        <w:rPr>
          <w:rStyle w:val="value"/>
          <w:color w:val="444444"/>
        </w:rPr>
        <w:t>getattr(obj, 'x') + getattr(obj, 'y')</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一个正确的用法的例子如下：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readImage</w:t>
      </w:r>
      <w:r>
        <w:rPr>
          <w:rStyle w:val="params"/>
          <w:color w:val="444444"/>
        </w:rPr>
        <w:t>(fp)</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hasattr(fp, </w:t>
      </w:r>
      <w:r>
        <w:rPr>
          <w:rStyle w:val="string"/>
          <w:color w:val="DD1144"/>
        </w:rPr>
        <w:t>'read'</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readData(fp)</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builtin"/>
          <w:color w:val="0086B3"/>
        </w:rPr>
        <w:t>None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假设我们希望从文件流</w:t>
      </w:r>
      <w:r>
        <w:rPr>
          <w:rFonts w:ascii="Helvetica" w:hAnsi="Helvetica" w:cs="Helvetica"/>
          <w:color w:val="666666"/>
          <w:sz w:val="21"/>
          <w:szCs w:val="21"/>
        </w:rPr>
        <w:t>fp</w:t>
      </w:r>
      <w:r>
        <w:rPr>
          <w:rFonts w:ascii="Helvetica" w:hAnsi="Helvetica" w:cs="Helvetica"/>
          <w:color w:val="666666"/>
          <w:sz w:val="21"/>
          <w:szCs w:val="21"/>
        </w:rPr>
        <w:t>中读取图像，我们首先要判断该</w:t>
      </w:r>
      <w:r>
        <w:rPr>
          <w:rFonts w:ascii="Helvetica" w:hAnsi="Helvetica" w:cs="Helvetica"/>
          <w:color w:val="666666"/>
          <w:sz w:val="21"/>
          <w:szCs w:val="21"/>
        </w:rPr>
        <w:t>fp</w:t>
      </w:r>
      <w:r>
        <w:rPr>
          <w:rFonts w:ascii="Helvetica" w:hAnsi="Helvetica" w:cs="Helvetica"/>
          <w:color w:val="666666"/>
          <w:sz w:val="21"/>
          <w:szCs w:val="21"/>
        </w:rPr>
        <w:t>对象是否存在</w:t>
      </w:r>
      <w:r>
        <w:rPr>
          <w:rFonts w:ascii="Helvetica" w:hAnsi="Helvetica" w:cs="Helvetica"/>
          <w:color w:val="666666"/>
          <w:sz w:val="21"/>
          <w:szCs w:val="21"/>
        </w:rPr>
        <w:t>read</w:t>
      </w:r>
      <w:r>
        <w:rPr>
          <w:rFonts w:ascii="Helvetica" w:hAnsi="Helvetica" w:cs="Helvetica"/>
          <w:color w:val="666666"/>
          <w:sz w:val="21"/>
          <w:szCs w:val="21"/>
        </w:rPr>
        <w:t>方法，如果存在，则该对象是一个流，如果不存在，则无法读取。</w:t>
      </w:r>
      <w:r>
        <w:rPr>
          <w:rStyle w:val="HTML"/>
          <w:rFonts w:ascii="Consolas" w:hAnsi="Consolas"/>
          <w:color w:val="DD0055"/>
          <w:sz w:val="18"/>
          <w:szCs w:val="18"/>
          <w:bdr w:val="single" w:sz="6" w:space="0" w:color="DDDDDD" w:frame="1"/>
          <w:shd w:val="clear" w:color="auto" w:fill="FAFAFA"/>
        </w:rPr>
        <w:t>hasattr()</w:t>
      </w:r>
      <w:r>
        <w:rPr>
          <w:rFonts w:ascii="Helvetica" w:hAnsi="Helvetica" w:cs="Helvetica"/>
          <w:color w:val="666666"/>
          <w:sz w:val="21"/>
          <w:szCs w:val="21"/>
        </w:rPr>
        <w:t>就派上了用场。</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请注意，在</w:t>
      </w:r>
      <w:r>
        <w:rPr>
          <w:rFonts w:ascii="Helvetica" w:hAnsi="Helvetica" w:cs="Helvetica"/>
          <w:color w:val="666666"/>
          <w:sz w:val="21"/>
          <w:szCs w:val="21"/>
        </w:rPr>
        <w:t>Python</w:t>
      </w:r>
      <w:r>
        <w:rPr>
          <w:rFonts w:ascii="Helvetica" w:hAnsi="Helvetica" w:cs="Helvetica"/>
          <w:color w:val="666666"/>
          <w:sz w:val="21"/>
          <w:szCs w:val="21"/>
        </w:rPr>
        <w:t>这类动态语言中，根据鸭子类型，有</w:t>
      </w:r>
      <w:r>
        <w:rPr>
          <w:rStyle w:val="HTML"/>
          <w:rFonts w:ascii="Consolas" w:hAnsi="Consolas"/>
          <w:color w:val="DD0055"/>
          <w:sz w:val="18"/>
          <w:szCs w:val="18"/>
          <w:bdr w:val="single" w:sz="6" w:space="0" w:color="DDDDDD" w:frame="1"/>
          <w:shd w:val="clear" w:color="auto" w:fill="FAFAFA"/>
        </w:rPr>
        <w:t>read()</w:t>
      </w:r>
      <w:r>
        <w:rPr>
          <w:rFonts w:ascii="Helvetica" w:hAnsi="Helvetica" w:cs="Helvetica"/>
          <w:color w:val="666666"/>
          <w:sz w:val="21"/>
          <w:szCs w:val="21"/>
        </w:rPr>
        <w:t>方法，不代表该</w:t>
      </w:r>
      <w:r>
        <w:rPr>
          <w:rFonts w:ascii="Helvetica" w:hAnsi="Helvetica" w:cs="Helvetica"/>
          <w:color w:val="666666"/>
          <w:sz w:val="21"/>
          <w:szCs w:val="21"/>
        </w:rPr>
        <w:t>fp</w:t>
      </w:r>
      <w:r>
        <w:rPr>
          <w:rFonts w:ascii="Helvetica" w:hAnsi="Helvetica" w:cs="Helvetica"/>
          <w:color w:val="666666"/>
          <w:sz w:val="21"/>
          <w:szCs w:val="21"/>
        </w:rPr>
        <w:t>对象就是一个文件流，它也可能是网络流，也可能是内存中的一个字节流，但只要</w:t>
      </w:r>
      <w:r>
        <w:rPr>
          <w:rStyle w:val="HTML"/>
          <w:rFonts w:ascii="Consolas" w:hAnsi="Consolas"/>
          <w:color w:val="DD0055"/>
          <w:sz w:val="18"/>
          <w:szCs w:val="18"/>
          <w:bdr w:val="single" w:sz="6" w:space="0" w:color="DDDDDD" w:frame="1"/>
          <w:shd w:val="clear" w:color="auto" w:fill="FAFAFA"/>
        </w:rPr>
        <w:t>read()</w:t>
      </w:r>
      <w:r>
        <w:rPr>
          <w:rFonts w:ascii="Helvetica" w:hAnsi="Helvetica" w:cs="Helvetica"/>
          <w:color w:val="666666"/>
          <w:sz w:val="21"/>
          <w:szCs w:val="21"/>
        </w:rPr>
        <w:t>方法返回的是有效的图像数据，就不影响读取图像的功能。</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12" w:tgtFrame="_blank" w:history="1">
        <w:r>
          <w:rPr>
            <w:rStyle w:val="a4"/>
            <w:rFonts w:ascii="Helvetica" w:hAnsi="Helvetica" w:cs="Helvetica"/>
            <w:color w:val="0593D3"/>
            <w:sz w:val="21"/>
            <w:szCs w:val="21"/>
          </w:rPr>
          <w:t>get_type.py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13" w:tgtFrame="_blank" w:history="1">
        <w:r>
          <w:rPr>
            <w:rStyle w:val="a4"/>
            <w:rFonts w:ascii="Helvetica" w:hAnsi="Helvetica" w:cs="Helvetica"/>
            <w:color w:val="0593D3"/>
            <w:sz w:val="21"/>
            <w:szCs w:val="21"/>
          </w:rPr>
          <w:t>attrs.py</w:t>
        </w:r>
      </w:hyperlink>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实例属性和类属性</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lastRenderedPageBreak/>
        <w:t>阅读</w:t>
      </w:r>
      <w:r>
        <w:rPr>
          <w:rFonts w:ascii="Helvetica" w:hAnsi="Helvetica" w:cs="Helvetica"/>
          <w:color w:val="666666"/>
          <w:szCs w:val="21"/>
        </w:rPr>
        <w:t>: 84078</w:t>
      </w:r>
    </w:p>
    <w:p w:rsidR="00B34CFD" w:rsidRDefault="00B34CFD" w:rsidP="00B34CFD">
      <w:pPr>
        <w:spacing w:before="225" w:after="225"/>
        <w:rPr>
          <w:rFonts w:ascii="宋体" w:hAnsi="宋体" w:cs="宋体"/>
          <w:sz w:val="24"/>
          <w:szCs w:val="24"/>
        </w:rPr>
      </w:pPr>
      <w:r>
        <w:pict>
          <v:rect id="_x0000_i1187"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由于</w:t>
      </w:r>
      <w:r>
        <w:rPr>
          <w:rFonts w:ascii="Helvetica" w:hAnsi="Helvetica" w:cs="Helvetica"/>
          <w:color w:val="666666"/>
          <w:sz w:val="21"/>
          <w:szCs w:val="21"/>
        </w:rPr>
        <w:t>Python</w:t>
      </w:r>
      <w:r>
        <w:rPr>
          <w:rFonts w:ascii="Helvetica" w:hAnsi="Helvetica" w:cs="Helvetica"/>
          <w:color w:val="666666"/>
          <w:sz w:val="21"/>
          <w:szCs w:val="21"/>
        </w:rPr>
        <w:t>是动态语言，根据类创建的实例可以任意绑定属性。</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给实例绑定属性的方法是通过实例变量，或者通过</w:t>
      </w:r>
      <w:r>
        <w:rPr>
          <w:rStyle w:val="HTML"/>
          <w:rFonts w:ascii="Consolas" w:hAnsi="Consolas"/>
          <w:color w:val="DD0055"/>
          <w:sz w:val="18"/>
          <w:szCs w:val="18"/>
          <w:bdr w:val="single" w:sz="6" w:space="0" w:color="DDDDDD" w:frame="1"/>
          <w:shd w:val="clear" w:color="auto" w:fill="FAFAFA"/>
        </w:rPr>
        <w:t>self</w:t>
      </w:r>
      <w:r>
        <w:rPr>
          <w:rFonts w:ascii="Helvetica" w:hAnsi="Helvetica" w:cs="Helvetica"/>
          <w:color w:val="666666"/>
          <w:sz w:val="21"/>
          <w:szCs w:val="21"/>
        </w:rPr>
        <w:t>变量：</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self.name = 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 = Student(</w:t>
      </w:r>
      <w:r>
        <w:rPr>
          <w:rStyle w:val="string"/>
          <w:color w:val="DD1144"/>
        </w:rPr>
        <w:t>'Bob'</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s.score = </w:t>
      </w:r>
      <w:r>
        <w:rPr>
          <w:rStyle w:val="number"/>
          <w:color w:val="009999"/>
        </w:rPr>
        <w:t>90</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但是，如果</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类本身需要绑定一个属性呢？可以直接在</w:t>
      </w:r>
      <w:r>
        <w:rPr>
          <w:rFonts w:ascii="Helvetica" w:hAnsi="Helvetica" w:cs="Helvetica"/>
          <w:color w:val="666666"/>
          <w:sz w:val="21"/>
          <w:szCs w:val="21"/>
        </w:rPr>
        <w:t>class</w:t>
      </w:r>
      <w:r>
        <w:rPr>
          <w:rFonts w:ascii="Helvetica" w:hAnsi="Helvetica" w:cs="Helvetica"/>
          <w:color w:val="666666"/>
          <w:sz w:val="21"/>
          <w:szCs w:val="21"/>
        </w:rPr>
        <w:t>中定义属性，这种属性是类属性，归</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类所有：</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string"/>
          <w:color w:val="DD1144"/>
        </w:rPr>
        <w:t>'Student'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当我们定义了一个类属性后，这个属性虽然归类所有，但类的所有实例都可以访问到。来测试一下：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name = </w:t>
      </w:r>
      <w:r>
        <w:rPr>
          <w:rStyle w:val="string"/>
          <w:color w:val="DD1144"/>
        </w:rPr>
        <w:t>'Student'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 = Student() </w:t>
      </w:r>
      <w:r>
        <w:rPr>
          <w:rStyle w:val="comment"/>
          <w:i/>
          <w:iCs/>
          <w:color w:val="999988"/>
        </w:rPr>
        <w:t># 创建实例s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print(s.name) </w:t>
      </w:r>
      <w:r>
        <w:rPr>
          <w:rStyle w:val="comment"/>
          <w:i/>
          <w:iCs/>
          <w:color w:val="999988"/>
        </w:rPr>
        <w:t># 打印name属性，因为实例并没有name属性，所以会继续查找class的name属性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print(Student.name) </w:t>
      </w:r>
      <w:r>
        <w:rPr>
          <w:rStyle w:val="comment"/>
          <w:i/>
          <w:iCs/>
          <w:color w:val="999988"/>
        </w:rPr>
        <w:t># 打印类的name属性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 xml:space="preserve">s.name = </w:t>
      </w:r>
      <w:r>
        <w:rPr>
          <w:rStyle w:val="string"/>
          <w:color w:val="DD1144"/>
        </w:rPr>
        <w:t>'Michael'</w:t>
      </w:r>
      <w:r>
        <w:rPr>
          <w:rStyle w:val="HTML"/>
          <w:color w:val="444444"/>
        </w:rPr>
        <w:t xml:space="preserve"> </w:t>
      </w:r>
      <w:r>
        <w:rPr>
          <w:rStyle w:val="comment"/>
          <w:i/>
          <w:iCs/>
          <w:color w:val="999988"/>
        </w:rPr>
        <w:t># 给实例绑定name属性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print(s.name) </w:t>
      </w:r>
      <w:r>
        <w:rPr>
          <w:rStyle w:val="comment"/>
          <w:i/>
          <w:iCs/>
          <w:color w:val="999988"/>
        </w:rPr>
        <w:t># 由于实例属性优先级比类属性高，因此，它会屏蔽掉类的name属性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Michael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print(Student.name) </w:t>
      </w:r>
      <w:r>
        <w:rPr>
          <w:rStyle w:val="comment"/>
          <w:i/>
          <w:iCs/>
          <w:color w:val="999988"/>
        </w:rPr>
        <w:t># 但是类属性并未消失，用Student.name仍然可以访问</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del</w:t>
      </w:r>
      <w:r>
        <w:rPr>
          <w:rStyle w:val="HTML"/>
          <w:color w:val="444444"/>
        </w:rPr>
        <w:t xml:space="preserve"> s.name </w:t>
      </w:r>
      <w:r>
        <w:rPr>
          <w:rStyle w:val="comment"/>
          <w:i/>
          <w:iCs/>
          <w:color w:val="999988"/>
        </w:rPr>
        <w:t># 如果删除实例的name属性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print(s.name) </w:t>
      </w:r>
      <w:r>
        <w:rPr>
          <w:rStyle w:val="comment"/>
          <w:i/>
          <w:iCs/>
          <w:color w:val="999988"/>
        </w:rPr>
        <w:t># 再次调用s.name，由于实例的name属性没有找到，类的name属性就显示出来了</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Student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从上面的例子可以看出，在编写程序的时候，千万不要把实例属性和类属性使用相同的名字，因为相同名称的实例属性将屏蔽掉类属性，但是当你删除实例属性后，再使用相同的名称，访问到的将是类属性。</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面向对象高级编程</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67230</w:t>
      </w:r>
    </w:p>
    <w:p w:rsidR="00B34CFD" w:rsidRDefault="00B34CFD" w:rsidP="00B34CFD">
      <w:pPr>
        <w:spacing w:before="225" w:after="225"/>
        <w:rPr>
          <w:rFonts w:ascii="宋体" w:hAnsi="宋体" w:cs="宋体"/>
          <w:sz w:val="24"/>
          <w:szCs w:val="24"/>
        </w:rPr>
      </w:pPr>
      <w:r>
        <w:pict>
          <v:rect id="_x0000_i1189"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数据封装、继承和多态只是面向对象程序设计中最基础的</w:t>
      </w:r>
      <w:r>
        <w:rPr>
          <w:rFonts w:ascii="Helvetica" w:hAnsi="Helvetica" w:cs="Helvetica"/>
          <w:color w:val="666666"/>
          <w:sz w:val="21"/>
          <w:szCs w:val="21"/>
        </w:rPr>
        <w:t>3</w:t>
      </w:r>
      <w:r>
        <w:rPr>
          <w:rFonts w:ascii="Helvetica" w:hAnsi="Helvetica" w:cs="Helvetica"/>
          <w:color w:val="666666"/>
          <w:sz w:val="21"/>
          <w:szCs w:val="21"/>
        </w:rPr>
        <w:t>个概念。在</w:t>
      </w:r>
      <w:r>
        <w:rPr>
          <w:rFonts w:ascii="Helvetica" w:hAnsi="Helvetica" w:cs="Helvetica"/>
          <w:color w:val="666666"/>
          <w:sz w:val="21"/>
          <w:szCs w:val="21"/>
        </w:rPr>
        <w:t>Python</w:t>
      </w:r>
      <w:r>
        <w:rPr>
          <w:rFonts w:ascii="Helvetica" w:hAnsi="Helvetica" w:cs="Helvetica"/>
          <w:color w:val="666666"/>
          <w:sz w:val="21"/>
          <w:szCs w:val="21"/>
        </w:rPr>
        <w:t>中，面向对象还有很多高级特性，允许我们写出非常强大的功能。</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我们会讨论多重继承、定制类、元类等概念。</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使用</w:t>
      </w:r>
      <w:r>
        <w:rPr>
          <w:rFonts w:ascii="Helvetica" w:hAnsi="Helvetica" w:cs="Helvetica"/>
          <w:b w:val="0"/>
          <w:bCs w:val="0"/>
          <w:color w:val="444444"/>
        </w:rPr>
        <w:t>__slots__</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104878</w:t>
      </w:r>
    </w:p>
    <w:p w:rsidR="00B34CFD" w:rsidRDefault="00B34CFD" w:rsidP="00B34CFD">
      <w:pPr>
        <w:spacing w:before="225" w:after="225"/>
        <w:rPr>
          <w:rFonts w:ascii="宋体" w:hAnsi="宋体" w:cs="宋体"/>
          <w:sz w:val="24"/>
          <w:szCs w:val="24"/>
        </w:rPr>
      </w:pPr>
      <w:r>
        <w:pict>
          <v:rect id="_x0000_i1191"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正常情况下，当我们定义了一个</w:t>
      </w:r>
      <w:r>
        <w:rPr>
          <w:rFonts w:ascii="Helvetica" w:hAnsi="Helvetica" w:cs="Helvetica"/>
          <w:color w:val="666666"/>
          <w:sz w:val="21"/>
          <w:szCs w:val="21"/>
        </w:rPr>
        <w:t>class</w:t>
      </w:r>
      <w:r>
        <w:rPr>
          <w:rFonts w:ascii="Helvetica" w:hAnsi="Helvetica" w:cs="Helvetica"/>
          <w:color w:val="666666"/>
          <w:sz w:val="21"/>
          <w:szCs w:val="21"/>
        </w:rPr>
        <w:t>，创建了一个</w:t>
      </w:r>
      <w:r>
        <w:rPr>
          <w:rFonts w:ascii="Helvetica" w:hAnsi="Helvetica" w:cs="Helvetica"/>
          <w:color w:val="666666"/>
          <w:sz w:val="21"/>
          <w:szCs w:val="21"/>
        </w:rPr>
        <w:t>class</w:t>
      </w:r>
      <w:r>
        <w:rPr>
          <w:rFonts w:ascii="Helvetica" w:hAnsi="Helvetica" w:cs="Helvetica"/>
          <w:color w:val="666666"/>
          <w:sz w:val="21"/>
          <w:szCs w:val="21"/>
        </w:rPr>
        <w:t>的实例后，我们可以给该实例绑定任何属性和方法，这就是动态语言的灵活性。先定义</w:t>
      </w:r>
      <w:r>
        <w:rPr>
          <w:rFonts w:ascii="Helvetica" w:hAnsi="Helvetica" w:cs="Helvetica"/>
          <w:color w:val="666666"/>
          <w:sz w:val="21"/>
          <w:szCs w:val="21"/>
        </w:rPr>
        <w:t>class</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然后，尝试给实例绑定一个属性：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 = 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s.name = </w:t>
      </w:r>
      <w:r>
        <w:rPr>
          <w:rStyle w:val="string"/>
          <w:color w:val="DD1144"/>
        </w:rPr>
        <w:t>'Michael'</w:t>
      </w:r>
      <w:r>
        <w:rPr>
          <w:rStyle w:val="HTML"/>
          <w:color w:val="444444"/>
        </w:rPr>
        <w:t xml:space="preserve"> </w:t>
      </w:r>
      <w:r>
        <w:rPr>
          <w:rStyle w:val="comment"/>
          <w:i/>
          <w:iCs/>
          <w:color w:val="999988"/>
        </w:rPr>
        <w:t># 动态给实例绑定一个属性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print(s.name)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Michael</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还可以尝试给实例绑定一个方法：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def</w:t>
      </w:r>
      <w:r>
        <w:rPr>
          <w:rStyle w:val="function"/>
          <w:color w:val="444444"/>
        </w:rPr>
        <w:t xml:space="preserve"> </w:t>
      </w:r>
      <w:r>
        <w:rPr>
          <w:rStyle w:val="title"/>
          <w:b/>
          <w:bCs/>
          <w:color w:val="990000"/>
        </w:rPr>
        <w:t>set_age</w:t>
      </w:r>
      <w:r>
        <w:rPr>
          <w:rStyle w:val="params"/>
          <w:color w:val="444444"/>
        </w:rPr>
        <w:t>(self, age)</w:t>
      </w:r>
      <w:r>
        <w:rPr>
          <w:rStyle w:val="function"/>
          <w:color w:val="444444"/>
        </w:rPr>
        <w:t>:</w:t>
      </w:r>
      <w:r>
        <w:rPr>
          <w:rStyle w:val="HTML"/>
          <w:color w:val="444444"/>
        </w:rPr>
        <w:t xml:space="preserve"> </w:t>
      </w:r>
      <w:r>
        <w:rPr>
          <w:rStyle w:val="comment"/>
          <w:i/>
          <w:iCs/>
          <w:color w:val="999988"/>
        </w:rPr>
        <w:t># 定义一个函数作为实例方法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self.age = age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types </w:t>
      </w:r>
      <w:r>
        <w:rPr>
          <w:rStyle w:val="keyword"/>
          <w:b/>
          <w:bCs/>
          <w:color w:val="333333"/>
        </w:rPr>
        <w:t>import</w:t>
      </w:r>
      <w:r>
        <w:rPr>
          <w:rStyle w:val="HTML"/>
          <w:color w:val="444444"/>
        </w:rPr>
        <w:t xml:space="preserve"> MethodType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s.set_age = MethodType(set_age, s) </w:t>
      </w:r>
      <w:r>
        <w:rPr>
          <w:rStyle w:val="comment"/>
          <w:i/>
          <w:iCs/>
          <w:color w:val="999988"/>
        </w:rPr>
        <w:t># 给实例绑定一个方法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s.set_age(</w:t>
      </w:r>
      <w:r>
        <w:rPr>
          <w:rStyle w:val="number"/>
          <w:color w:val="009999"/>
        </w:rPr>
        <w:t>25</w:t>
      </w:r>
      <w:r>
        <w:rPr>
          <w:rStyle w:val="HTML"/>
          <w:color w:val="444444"/>
        </w:rPr>
        <w:t xml:space="preserve">) </w:t>
      </w:r>
      <w:r>
        <w:rPr>
          <w:rStyle w:val="comment"/>
          <w:i/>
          <w:iCs/>
          <w:color w:val="999988"/>
        </w:rPr>
        <w:t># 调用实例方法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s.age </w:t>
      </w:r>
      <w:r>
        <w:rPr>
          <w:rStyle w:val="comment"/>
          <w:i/>
          <w:iCs/>
          <w:color w:val="999988"/>
        </w:rPr>
        <w:t># 测试结果</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25</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但是，给一个实例绑定的方法，对另一个实例是不起作用的：</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s2 = Student() # 创建新的实例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s2.set_age(25) # 尝试调用方法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title"/>
          <w:color w:val="000080"/>
        </w:rPr>
        <w:t>stdin</w:t>
      </w:r>
      <w:r>
        <w:rPr>
          <w:rStyle w:val="tag"/>
          <w:color w:val="000080"/>
        </w:rPr>
        <w:t>&gt;</w:t>
      </w:r>
      <w:r>
        <w:rPr>
          <w:rStyle w:val="HTML"/>
          <w:color w:val="444444"/>
        </w:rPr>
        <w:t xml:space="preserve">", line 1, in </w:t>
      </w:r>
      <w:r>
        <w:rPr>
          <w:rStyle w:val="tag"/>
          <w:color w:val="000080"/>
        </w:rPr>
        <w:t>&lt;</w:t>
      </w:r>
      <w:r>
        <w:rPr>
          <w:rStyle w:val="title"/>
          <w:color w:val="000080"/>
        </w:rPr>
        <w:t>module</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AttributeError: 'Student' object has no attribute 'set_age'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为了给所有实例都绑定方法，可以给</w:t>
      </w:r>
      <w:r>
        <w:rPr>
          <w:rFonts w:ascii="Helvetica" w:hAnsi="Helvetica" w:cs="Helvetica"/>
          <w:color w:val="666666"/>
          <w:sz w:val="21"/>
          <w:szCs w:val="21"/>
        </w:rPr>
        <w:t>class</w:t>
      </w:r>
      <w:r>
        <w:rPr>
          <w:rFonts w:ascii="Helvetica" w:hAnsi="Helvetica" w:cs="Helvetica"/>
          <w:color w:val="666666"/>
          <w:sz w:val="21"/>
          <w:szCs w:val="21"/>
        </w:rPr>
        <w:t>绑定方法：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def</w:t>
      </w:r>
      <w:r>
        <w:rPr>
          <w:rStyle w:val="function"/>
          <w:color w:val="444444"/>
        </w:rPr>
        <w:t xml:space="preserve"> </w:t>
      </w:r>
      <w:r>
        <w:rPr>
          <w:rStyle w:val="title"/>
          <w:b/>
          <w:bCs/>
          <w:color w:val="990000"/>
        </w:rPr>
        <w:t>set_score</w:t>
      </w:r>
      <w:r>
        <w:rPr>
          <w:rStyle w:val="params"/>
          <w:color w:val="444444"/>
        </w:rPr>
        <w:t>(self, score)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self.score = 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Student.set_score = set_score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给</w:t>
      </w:r>
      <w:r>
        <w:rPr>
          <w:rFonts w:ascii="Helvetica" w:hAnsi="Helvetica" w:cs="Helvetica"/>
          <w:color w:val="666666"/>
          <w:sz w:val="21"/>
          <w:szCs w:val="21"/>
        </w:rPr>
        <w:t>class</w:t>
      </w:r>
      <w:r>
        <w:rPr>
          <w:rFonts w:ascii="Helvetica" w:hAnsi="Helvetica" w:cs="Helvetica"/>
          <w:color w:val="666666"/>
          <w:sz w:val="21"/>
          <w:szCs w:val="21"/>
        </w:rPr>
        <w:t>绑定方法后，所有实例均可调用：</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s.set_score(</w:t>
      </w:r>
      <w:r>
        <w:rPr>
          <w:rStyle w:val="number"/>
          <w:color w:val="009999"/>
        </w:rPr>
        <w:t>100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100</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s2.set_score(</w:t>
      </w:r>
      <w:r>
        <w:rPr>
          <w:rStyle w:val="number"/>
          <w:color w:val="009999"/>
        </w:rPr>
        <w:t>99</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s2.score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99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通常情况下，上面的</w:t>
      </w:r>
      <w:r>
        <w:rPr>
          <w:rStyle w:val="HTML"/>
          <w:rFonts w:ascii="Consolas" w:hAnsi="Consolas"/>
          <w:color w:val="DD0055"/>
          <w:sz w:val="18"/>
          <w:szCs w:val="18"/>
          <w:bdr w:val="single" w:sz="6" w:space="0" w:color="DDDDDD" w:frame="1"/>
          <w:shd w:val="clear" w:color="auto" w:fill="FAFAFA"/>
        </w:rPr>
        <w:t>set_score</w:t>
      </w:r>
      <w:r>
        <w:rPr>
          <w:rFonts w:ascii="Helvetica" w:hAnsi="Helvetica" w:cs="Helvetica"/>
          <w:color w:val="666666"/>
          <w:sz w:val="21"/>
          <w:szCs w:val="21"/>
        </w:rPr>
        <w:t>方法可以直接定义在</w:t>
      </w:r>
      <w:r>
        <w:rPr>
          <w:rFonts w:ascii="Helvetica" w:hAnsi="Helvetica" w:cs="Helvetica"/>
          <w:color w:val="666666"/>
          <w:sz w:val="21"/>
          <w:szCs w:val="21"/>
        </w:rPr>
        <w:t>class</w:t>
      </w:r>
      <w:r>
        <w:rPr>
          <w:rFonts w:ascii="Helvetica" w:hAnsi="Helvetica" w:cs="Helvetica"/>
          <w:color w:val="666666"/>
          <w:sz w:val="21"/>
          <w:szCs w:val="21"/>
        </w:rPr>
        <w:t>中，但动态绑定允许我们在程序运行的过程中动态给</w:t>
      </w:r>
      <w:r>
        <w:rPr>
          <w:rFonts w:ascii="Helvetica" w:hAnsi="Helvetica" w:cs="Helvetica"/>
          <w:color w:val="666666"/>
          <w:sz w:val="21"/>
          <w:szCs w:val="21"/>
        </w:rPr>
        <w:t>class</w:t>
      </w:r>
      <w:r>
        <w:rPr>
          <w:rFonts w:ascii="Helvetica" w:hAnsi="Helvetica" w:cs="Helvetica"/>
          <w:color w:val="666666"/>
          <w:sz w:val="21"/>
          <w:szCs w:val="21"/>
        </w:rPr>
        <w:t>加上功能，这在静态语言中很难实现。</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使用</w:t>
      </w:r>
      <w:r>
        <w:rPr>
          <w:rFonts w:ascii="Helvetica" w:hAnsi="Helvetica" w:cs="Helvetica"/>
          <w:b w:val="0"/>
          <w:bCs w:val="0"/>
          <w:color w:val="444444"/>
        </w:rPr>
        <w:t>__slots__</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但是，如果我们想要限制实例的属性怎么办？比如，只允许对</w:t>
      </w:r>
      <w:r>
        <w:rPr>
          <w:rFonts w:ascii="Helvetica" w:hAnsi="Helvetica" w:cs="Helvetica"/>
          <w:color w:val="666666"/>
          <w:sz w:val="21"/>
          <w:szCs w:val="21"/>
        </w:rPr>
        <w:t>Student</w:t>
      </w:r>
      <w:r>
        <w:rPr>
          <w:rFonts w:ascii="Helvetica" w:hAnsi="Helvetica" w:cs="Helvetica"/>
          <w:color w:val="666666"/>
          <w:sz w:val="21"/>
          <w:szCs w:val="21"/>
        </w:rPr>
        <w:t>实例添加</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age</w:t>
      </w:r>
      <w:r>
        <w:rPr>
          <w:rFonts w:ascii="Helvetica" w:hAnsi="Helvetica" w:cs="Helvetica"/>
          <w:color w:val="666666"/>
          <w:sz w:val="21"/>
          <w:szCs w:val="21"/>
        </w:rPr>
        <w:t>属性。</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为了达到限制的目的，</w:t>
      </w:r>
      <w:r>
        <w:rPr>
          <w:rFonts w:ascii="Helvetica" w:hAnsi="Helvetica" w:cs="Helvetica"/>
          <w:color w:val="666666"/>
          <w:sz w:val="21"/>
          <w:szCs w:val="21"/>
        </w:rPr>
        <w:t>Python</w:t>
      </w:r>
      <w:r>
        <w:rPr>
          <w:rFonts w:ascii="Helvetica" w:hAnsi="Helvetica" w:cs="Helvetica"/>
          <w:color w:val="666666"/>
          <w:sz w:val="21"/>
          <w:szCs w:val="21"/>
        </w:rPr>
        <w:t>允许在定义</w:t>
      </w:r>
      <w:r>
        <w:rPr>
          <w:rFonts w:ascii="Helvetica" w:hAnsi="Helvetica" w:cs="Helvetica"/>
          <w:color w:val="666666"/>
          <w:sz w:val="21"/>
          <w:szCs w:val="21"/>
        </w:rPr>
        <w:t>class</w:t>
      </w:r>
      <w:r>
        <w:rPr>
          <w:rFonts w:ascii="Helvetica" w:hAnsi="Helvetica" w:cs="Helvetica"/>
          <w:color w:val="666666"/>
          <w:sz w:val="21"/>
          <w:szCs w:val="21"/>
        </w:rPr>
        <w:t>的时候，定义一个特殊的</w:t>
      </w:r>
      <w:r>
        <w:rPr>
          <w:rStyle w:val="HTML"/>
          <w:rFonts w:ascii="Consolas" w:hAnsi="Consolas"/>
          <w:color w:val="DD0055"/>
          <w:sz w:val="18"/>
          <w:szCs w:val="18"/>
          <w:bdr w:val="single" w:sz="6" w:space="0" w:color="DDDDDD" w:frame="1"/>
          <w:shd w:val="clear" w:color="auto" w:fill="FAFAFA"/>
        </w:rPr>
        <w:t>__slots__</w:t>
      </w:r>
      <w:r>
        <w:rPr>
          <w:rFonts w:ascii="Helvetica" w:hAnsi="Helvetica" w:cs="Helvetica"/>
          <w:color w:val="666666"/>
          <w:sz w:val="21"/>
          <w:szCs w:val="21"/>
        </w:rPr>
        <w:t>变量，来限制该</w:t>
      </w:r>
      <w:r>
        <w:rPr>
          <w:rFonts w:ascii="Helvetica" w:hAnsi="Helvetica" w:cs="Helvetica"/>
          <w:color w:val="666666"/>
          <w:sz w:val="21"/>
          <w:szCs w:val="21"/>
        </w:rPr>
        <w:t>class</w:t>
      </w:r>
      <w:r>
        <w:rPr>
          <w:rFonts w:ascii="Helvetica" w:hAnsi="Helvetica" w:cs="Helvetica"/>
          <w:color w:val="666666"/>
          <w:sz w:val="21"/>
          <w:szCs w:val="21"/>
        </w:rPr>
        <w:t>实例能添加的属性：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__slots__ = (</w:t>
      </w:r>
      <w:r>
        <w:rPr>
          <w:rStyle w:val="string"/>
          <w:color w:val="DD1144"/>
        </w:rPr>
        <w:t>'name'</w:t>
      </w:r>
      <w:r>
        <w:rPr>
          <w:rStyle w:val="HTML"/>
          <w:color w:val="444444"/>
        </w:rPr>
        <w:t xml:space="preserve">, </w:t>
      </w:r>
      <w:r>
        <w:rPr>
          <w:rStyle w:val="string"/>
          <w:color w:val="DD1144"/>
        </w:rPr>
        <w:t>'age'</w:t>
      </w:r>
      <w:r>
        <w:rPr>
          <w:rStyle w:val="HTML"/>
          <w:color w:val="444444"/>
        </w:rPr>
        <w:t xml:space="preserve">) </w:t>
      </w:r>
      <w:r>
        <w:rPr>
          <w:rStyle w:val="comment"/>
          <w:i/>
          <w:iCs/>
          <w:color w:val="999988"/>
        </w:rPr>
        <w:t># 用tuple定义允许绑定的属性名称</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然后，我们试试：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 = Student() </w:t>
      </w:r>
      <w:r>
        <w:rPr>
          <w:rStyle w:val="comment"/>
          <w:i/>
          <w:iCs/>
          <w:color w:val="999988"/>
        </w:rPr>
        <w:t># 创建新的实例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s.name = </w:t>
      </w:r>
      <w:r>
        <w:rPr>
          <w:rStyle w:val="string"/>
          <w:color w:val="DD1144"/>
        </w:rPr>
        <w:t>'Michael'</w:t>
      </w:r>
      <w:r>
        <w:rPr>
          <w:rStyle w:val="HTML"/>
          <w:color w:val="444444"/>
        </w:rPr>
        <w:t xml:space="preserve"> </w:t>
      </w:r>
      <w:r>
        <w:rPr>
          <w:rStyle w:val="comment"/>
          <w:i/>
          <w:iCs/>
          <w:color w:val="999988"/>
        </w:rPr>
        <w:t># 绑定属性'name'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 xml:space="preserve">s.age = </w:t>
      </w:r>
      <w:r>
        <w:rPr>
          <w:rStyle w:val="number"/>
          <w:color w:val="009999"/>
        </w:rPr>
        <w:t>25</w:t>
      </w:r>
      <w:r>
        <w:rPr>
          <w:rStyle w:val="HTML"/>
          <w:color w:val="444444"/>
        </w:rPr>
        <w:t xml:space="preserve"> </w:t>
      </w:r>
      <w:r>
        <w:rPr>
          <w:rStyle w:val="comment"/>
          <w:i/>
          <w:iCs/>
          <w:color w:val="999988"/>
        </w:rPr>
        <w:t># 绑定属性'age'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s.score = </w:t>
      </w:r>
      <w:r>
        <w:rPr>
          <w:rStyle w:val="number"/>
          <w:color w:val="009999"/>
        </w:rPr>
        <w:t>99</w:t>
      </w:r>
      <w:r>
        <w:rPr>
          <w:rStyle w:val="HTML"/>
          <w:color w:val="444444"/>
        </w:rPr>
        <w:t xml:space="preserve"> </w:t>
      </w:r>
      <w:r>
        <w:rPr>
          <w:rStyle w:val="comment"/>
          <w:i/>
          <w:iCs/>
          <w:color w:val="999988"/>
        </w:rPr>
        <w:t># 绑定属性'score'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string"/>
          <w:color w:val="DD1144"/>
        </w:rPr>
        <w:t>"&lt;stdin&gt;"</w:t>
      </w:r>
      <w:r>
        <w:rPr>
          <w:rStyle w:val="HTML"/>
          <w:color w:val="444444"/>
        </w:rPr>
        <w:t xml:space="preserve">, line </w:t>
      </w:r>
      <w:r>
        <w:rPr>
          <w:rStyle w:val="number"/>
          <w:color w:val="009999"/>
        </w:rPr>
        <w:t>1</w:t>
      </w:r>
      <w:r>
        <w:rPr>
          <w:rStyle w:val="HTML"/>
          <w:color w:val="444444"/>
        </w:rPr>
        <w:t xml:space="preserve">, </w:t>
      </w:r>
      <w:r>
        <w:rPr>
          <w:rStyle w:val="keyword"/>
          <w:b/>
          <w:bCs/>
          <w:color w:val="333333"/>
        </w:rPr>
        <w:t>in</w:t>
      </w:r>
      <w:r>
        <w:rPr>
          <w:rStyle w:val="HTML"/>
          <w:color w:val="444444"/>
        </w:rPr>
        <w:t xml:space="preserve"> &lt;module&gt;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AttributeError: </w:t>
      </w:r>
      <w:r>
        <w:rPr>
          <w:rStyle w:val="string"/>
          <w:color w:val="DD1144"/>
        </w:rPr>
        <w:t>'Student'</w:t>
      </w:r>
      <w:r>
        <w:rPr>
          <w:rStyle w:val="HTML"/>
          <w:color w:val="444444"/>
        </w:rPr>
        <w:t xml:space="preserve"> object has no attribute </w:t>
      </w:r>
      <w:r>
        <w:rPr>
          <w:rStyle w:val="string"/>
          <w:color w:val="DD1144"/>
        </w:rPr>
        <w:t>'score'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没有被放到</w:t>
      </w:r>
      <w:r>
        <w:rPr>
          <w:rStyle w:val="HTML"/>
          <w:rFonts w:ascii="Consolas" w:hAnsi="Consolas"/>
          <w:color w:val="DD0055"/>
          <w:sz w:val="18"/>
          <w:szCs w:val="18"/>
          <w:bdr w:val="single" w:sz="6" w:space="0" w:color="DDDDDD" w:frame="1"/>
          <w:shd w:val="clear" w:color="auto" w:fill="FAFAFA"/>
        </w:rPr>
        <w:t>__slots__</w:t>
      </w:r>
      <w:r>
        <w:rPr>
          <w:rFonts w:ascii="Helvetica" w:hAnsi="Helvetica" w:cs="Helvetica"/>
          <w:color w:val="666666"/>
          <w:sz w:val="21"/>
          <w:szCs w:val="21"/>
        </w:rPr>
        <w:t>中，所以不能绑定</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属性，试图绑定</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将得到</w:t>
      </w:r>
      <w:r>
        <w:rPr>
          <w:rStyle w:val="HTML"/>
          <w:rFonts w:ascii="Consolas" w:hAnsi="Consolas"/>
          <w:color w:val="DD0055"/>
          <w:sz w:val="18"/>
          <w:szCs w:val="18"/>
          <w:bdr w:val="single" w:sz="6" w:space="0" w:color="DDDDDD" w:frame="1"/>
          <w:shd w:val="clear" w:color="auto" w:fill="FAFAFA"/>
        </w:rPr>
        <w:t>AttributeError</w:t>
      </w:r>
      <w:r>
        <w:rPr>
          <w:rFonts w:ascii="Helvetica" w:hAnsi="Helvetica" w:cs="Helvetica"/>
          <w:color w:val="666666"/>
          <w:sz w:val="21"/>
          <w:szCs w:val="21"/>
        </w:rPr>
        <w:t>的错误。</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w:t>
      </w:r>
      <w:r>
        <w:rPr>
          <w:rStyle w:val="HTML"/>
          <w:rFonts w:ascii="Consolas" w:hAnsi="Consolas"/>
          <w:color w:val="DD0055"/>
          <w:sz w:val="18"/>
          <w:szCs w:val="18"/>
          <w:bdr w:val="single" w:sz="6" w:space="0" w:color="DDDDDD" w:frame="1"/>
          <w:shd w:val="clear" w:color="auto" w:fill="FAFAFA"/>
        </w:rPr>
        <w:t>__slots__</w:t>
      </w:r>
      <w:r>
        <w:rPr>
          <w:rFonts w:ascii="Helvetica" w:hAnsi="Helvetica" w:cs="Helvetica"/>
          <w:color w:val="666666"/>
          <w:sz w:val="21"/>
          <w:szCs w:val="21"/>
        </w:rPr>
        <w:t>要注意，</w:t>
      </w:r>
      <w:r>
        <w:rPr>
          <w:rStyle w:val="HTML"/>
          <w:rFonts w:ascii="Consolas" w:hAnsi="Consolas"/>
          <w:color w:val="DD0055"/>
          <w:sz w:val="18"/>
          <w:szCs w:val="18"/>
          <w:bdr w:val="single" w:sz="6" w:space="0" w:color="DDDDDD" w:frame="1"/>
          <w:shd w:val="clear" w:color="auto" w:fill="FAFAFA"/>
        </w:rPr>
        <w:t>__slots__</w:t>
      </w:r>
      <w:r>
        <w:rPr>
          <w:rFonts w:ascii="Helvetica" w:hAnsi="Helvetica" w:cs="Helvetica"/>
          <w:color w:val="666666"/>
          <w:sz w:val="21"/>
          <w:szCs w:val="21"/>
        </w:rPr>
        <w:t>定义的属性仅对当前类实例起作用，对继承的子类是不起作用的：</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class</w:t>
      </w:r>
      <w:r>
        <w:rPr>
          <w:rStyle w:val="class"/>
          <w:b/>
          <w:bCs/>
          <w:color w:val="445588"/>
        </w:rPr>
        <w:t xml:space="preserve"> </w:t>
      </w:r>
      <w:r>
        <w:rPr>
          <w:rStyle w:val="title"/>
          <w:b/>
          <w:bCs/>
          <w:color w:val="445588"/>
        </w:rPr>
        <w:t>GraduateStudent</w:t>
      </w:r>
      <w:r>
        <w:rPr>
          <w:rStyle w:val="params"/>
          <w:b/>
          <w:bCs/>
          <w:color w:val="445588"/>
        </w:rPr>
        <w:t>(Student)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pass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g = GraduateStudent()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g.score = </w:t>
      </w:r>
      <w:r>
        <w:rPr>
          <w:rStyle w:val="number"/>
          <w:color w:val="009999"/>
        </w:rPr>
        <w:t>9999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除非在子类中也定义</w:t>
      </w:r>
      <w:r>
        <w:rPr>
          <w:rStyle w:val="HTML"/>
          <w:rFonts w:ascii="Consolas" w:hAnsi="Consolas"/>
          <w:color w:val="DD0055"/>
          <w:sz w:val="18"/>
          <w:szCs w:val="18"/>
          <w:bdr w:val="single" w:sz="6" w:space="0" w:color="DDDDDD" w:frame="1"/>
          <w:shd w:val="clear" w:color="auto" w:fill="FAFAFA"/>
        </w:rPr>
        <w:t>__slots__</w:t>
      </w:r>
      <w:r>
        <w:rPr>
          <w:rFonts w:ascii="Helvetica" w:hAnsi="Helvetica" w:cs="Helvetica"/>
          <w:color w:val="666666"/>
          <w:sz w:val="21"/>
          <w:szCs w:val="21"/>
        </w:rPr>
        <w:t>，这样，子类实例允许定义的属性就是自身的</w:t>
      </w:r>
      <w:r>
        <w:rPr>
          <w:rStyle w:val="HTML"/>
          <w:rFonts w:ascii="Consolas" w:hAnsi="Consolas"/>
          <w:color w:val="DD0055"/>
          <w:sz w:val="18"/>
          <w:szCs w:val="18"/>
          <w:bdr w:val="single" w:sz="6" w:space="0" w:color="DDDDDD" w:frame="1"/>
          <w:shd w:val="clear" w:color="auto" w:fill="FAFAFA"/>
        </w:rPr>
        <w:t>__slots__</w:t>
      </w:r>
      <w:r>
        <w:rPr>
          <w:rFonts w:ascii="Helvetica" w:hAnsi="Helvetica" w:cs="Helvetica"/>
          <w:color w:val="666666"/>
          <w:sz w:val="21"/>
          <w:szCs w:val="21"/>
        </w:rPr>
        <w:t>加上父类的</w:t>
      </w:r>
      <w:r>
        <w:rPr>
          <w:rStyle w:val="HTML"/>
          <w:rFonts w:ascii="Consolas" w:hAnsi="Consolas"/>
          <w:color w:val="DD0055"/>
          <w:sz w:val="18"/>
          <w:szCs w:val="18"/>
          <w:bdr w:val="single" w:sz="6" w:space="0" w:color="DDDDDD" w:frame="1"/>
          <w:shd w:val="clear" w:color="auto" w:fill="FAFAFA"/>
        </w:rPr>
        <w:t>__slots__</w:t>
      </w:r>
      <w:r>
        <w:rPr>
          <w:rFonts w:ascii="Helvetica" w:hAnsi="Helvetica" w:cs="Helvetica"/>
          <w:color w:val="666666"/>
          <w:sz w:val="21"/>
          <w:szCs w:val="21"/>
        </w:rPr>
        <w:t>。</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14" w:tgtFrame="_blank" w:history="1">
        <w:r>
          <w:rPr>
            <w:rStyle w:val="a4"/>
            <w:rFonts w:ascii="Helvetica" w:hAnsi="Helvetica" w:cs="Helvetica"/>
            <w:color w:val="0593D3"/>
            <w:sz w:val="21"/>
            <w:szCs w:val="21"/>
          </w:rPr>
          <w:t>use_slots.py</w:t>
        </w:r>
      </w:hyperlink>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使用</w:t>
      </w:r>
      <w:r>
        <w:rPr>
          <w:rFonts w:ascii="Helvetica" w:hAnsi="Helvetica" w:cs="Helvetica"/>
          <w:b w:val="0"/>
          <w:bCs w:val="0"/>
          <w:color w:val="444444"/>
        </w:rPr>
        <w:t>@property</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92834</w:t>
      </w:r>
    </w:p>
    <w:p w:rsidR="00B34CFD" w:rsidRDefault="00B34CFD" w:rsidP="00B34CFD">
      <w:pPr>
        <w:spacing w:before="225" w:after="225"/>
        <w:rPr>
          <w:rFonts w:ascii="宋体" w:hAnsi="宋体" w:cs="宋体"/>
          <w:sz w:val="24"/>
          <w:szCs w:val="24"/>
        </w:rPr>
      </w:pPr>
      <w:r>
        <w:pict>
          <v:rect id="_x0000_i1193"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在绑定属性时，如果我们直接把属性暴露出去，虽然写起来很简单，但是，没办法检查参数，导致可以把成绩随便改：</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s = 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s.score = 9999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这显然不合逻辑。为了限制</w:t>
      </w:r>
      <w:r>
        <w:rPr>
          <w:rFonts w:ascii="Helvetica" w:hAnsi="Helvetica" w:cs="Helvetica"/>
          <w:color w:val="666666"/>
          <w:sz w:val="21"/>
          <w:szCs w:val="21"/>
        </w:rPr>
        <w:t>score</w:t>
      </w:r>
      <w:r>
        <w:rPr>
          <w:rFonts w:ascii="Helvetica" w:hAnsi="Helvetica" w:cs="Helvetica"/>
          <w:color w:val="666666"/>
          <w:sz w:val="21"/>
          <w:szCs w:val="21"/>
        </w:rPr>
        <w:t>的范围，可以通过一个</w:t>
      </w:r>
      <w:r>
        <w:rPr>
          <w:rStyle w:val="HTML"/>
          <w:rFonts w:ascii="Consolas" w:hAnsi="Consolas"/>
          <w:color w:val="DD0055"/>
          <w:sz w:val="18"/>
          <w:szCs w:val="18"/>
          <w:bdr w:val="single" w:sz="6" w:space="0" w:color="DDDDDD" w:frame="1"/>
          <w:shd w:val="clear" w:color="auto" w:fill="FAFAFA"/>
        </w:rPr>
        <w:t>set_score()</w:t>
      </w:r>
      <w:r>
        <w:rPr>
          <w:rFonts w:ascii="Helvetica" w:hAnsi="Helvetica" w:cs="Helvetica"/>
          <w:color w:val="666666"/>
          <w:sz w:val="21"/>
          <w:szCs w:val="21"/>
        </w:rPr>
        <w:t>方法来设置成绩，再通过一个</w:t>
      </w:r>
      <w:r>
        <w:rPr>
          <w:rStyle w:val="HTML"/>
          <w:rFonts w:ascii="Consolas" w:hAnsi="Consolas"/>
          <w:color w:val="DD0055"/>
          <w:sz w:val="18"/>
          <w:szCs w:val="18"/>
          <w:bdr w:val="single" w:sz="6" w:space="0" w:color="DDDDDD" w:frame="1"/>
          <w:shd w:val="clear" w:color="auto" w:fill="FAFAFA"/>
        </w:rPr>
        <w:t>get_score()</w:t>
      </w:r>
      <w:r>
        <w:rPr>
          <w:rFonts w:ascii="Helvetica" w:hAnsi="Helvetica" w:cs="Helvetica"/>
          <w:color w:val="666666"/>
          <w:sz w:val="21"/>
          <w:szCs w:val="21"/>
        </w:rPr>
        <w:t>来获取成绩，这样，在</w:t>
      </w:r>
      <w:r>
        <w:rPr>
          <w:rStyle w:val="HTML"/>
          <w:rFonts w:ascii="Consolas" w:hAnsi="Consolas"/>
          <w:color w:val="DD0055"/>
          <w:sz w:val="18"/>
          <w:szCs w:val="18"/>
          <w:bdr w:val="single" w:sz="6" w:space="0" w:color="DDDDDD" w:frame="1"/>
          <w:shd w:val="clear" w:color="auto" w:fill="FAFAFA"/>
        </w:rPr>
        <w:t>set_score()</w:t>
      </w:r>
      <w:r>
        <w:rPr>
          <w:rFonts w:ascii="Helvetica" w:hAnsi="Helvetica" w:cs="Helvetica"/>
          <w:color w:val="666666"/>
          <w:sz w:val="21"/>
          <w:szCs w:val="21"/>
        </w:rPr>
        <w:t>方法里，就可以检查参数：</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get_score</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self._score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set_score</w:t>
      </w:r>
      <w:r>
        <w:rPr>
          <w:rStyle w:val="params"/>
          <w:color w:val="444444"/>
        </w:rPr>
        <w:t>(self, value)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w:t>
      </w:r>
      <w:r>
        <w:rPr>
          <w:rStyle w:val="keyword"/>
          <w:b/>
          <w:bCs/>
          <w:color w:val="333333"/>
        </w:rPr>
        <w:t>not</w:t>
      </w:r>
      <w:r>
        <w:rPr>
          <w:rStyle w:val="HTML"/>
          <w:color w:val="444444"/>
        </w:rPr>
        <w:t xml:space="preserve"> isinstance(value, int):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ValueError(</w:t>
      </w:r>
      <w:r>
        <w:rPr>
          <w:rStyle w:val="string"/>
          <w:color w:val="DD1144"/>
        </w:rPr>
        <w:t>'score must be an integer!'</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value &lt; </w:t>
      </w:r>
      <w:r>
        <w:rPr>
          <w:rStyle w:val="number"/>
          <w:color w:val="009999"/>
        </w:rPr>
        <w:t>0</w:t>
      </w:r>
      <w:r>
        <w:rPr>
          <w:rStyle w:val="HTML"/>
          <w:color w:val="444444"/>
        </w:rPr>
        <w:t xml:space="preserve"> </w:t>
      </w:r>
      <w:r>
        <w:rPr>
          <w:rStyle w:val="keyword"/>
          <w:b/>
          <w:bCs/>
          <w:color w:val="333333"/>
        </w:rPr>
        <w:t>or</w:t>
      </w:r>
      <w:r>
        <w:rPr>
          <w:rStyle w:val="HTML"/>
          <w:color w:val="444444"/>
        </w:rPr>
        <w:t xml:space="preserve"> value &gt; </w:t>
      </w:r>
      <w:r>
        <w:rPr>
          <w:rStyle w:val="number"/>
          <w:color w:val="009999"/>
        </w:rPr>
        <w:t>100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ValueError(</w:t>
      </w:r>
      <w:r>
        <w:rPr>
          <w:rStyle w:val="string"/>
          <w:color w:val="DD1144"/>
        </w:rPr>
        <w:t>'score must between 0 ~ 100!'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self._score = value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现在，对任意的</w:t>
      </w:r>
      <w:r>
        <w:rPr>
          <w:rFonts w:ascii="Helvetica" w:hAnsi="Helvetica" w:cs="Helvetica"/>
          <w:color w:val="666666"/>
          <w:sz w:val="21"/>
          <w:szCs w:val="21"/>
        </w:rPr>
        <w:t>Student</w:t>
      </w:r>
      <w:r>
        <w:rPr>
          <w:rFonts w:ascii="Helvetica" w:hAnsi="Helvetica" w:cs="Helvetica"/>
          <w:color w:val="666666"/>
          <w:sz w:val="21"/>
          <w:szCs w:val="21"/>
        </w:rPr>
        <w:t>实例进行操作，就不能随心所欲地设置</w:t>
      </w:r>
      <w:r>
        <w:rPr>
          <w:rFonts w:ascii="Helvetica" w:hAnsi="Helvetica" w:cs="Helvetica"/>
          <w:color w:val="666666"/>
          <w:sz w:val="21"/>
          <w:szCs w:val="21"/>
        </w:rPr>
        <w:t>score</w:t>
      </w:r>
      <w:r>
        <w:rPr>
          <w:rFonts w:ascii="Helvetica" w:hAnsi="Helvetica" w:cs="Helvetica"/>
          <w:color w:val="666666"/>
          <w:sz w:val="21"/>
          <w:szCs w:val="21"/>
        </w:rPr>
        <w:t>了：</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 = 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s.set_score(</w:t>
      </w:r>
      <w:r>
        <w:rPr>
          <w:rStyle w:val="number"/>
          <w:color w:val="009999"/>
        </w:rPr>
        <w:t>60</w:t>
      </w:r>
      <w:r>
        <w:rPr>
          <w:rStyle w:val="HTML"/>
          <w:color w:val="444444"/>
        </w:rPr>
        <w:t xml:space="preserve">) </w:t>
      </w:r>
      <w:r>
        <w:rPr>
          <w:rStyle w:val="comment"/>
          <w:i/>
          <w:iCs/>
          <w:color w:val="999988"/>
        </w:rPr>
        <w:t># ok!</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s.get_score()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60</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s.set_score(</w:t>
      </w:r>
      <w:r>
        <w:rPr>
          <w:rStyle w:val="number"/>
          <w:color w:val="009999"/>
        </w:rPr>
        <w:t>9999</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ValueError: score must between </w:t>
      </w:r>
      <w:r>
        <w:rPr>
          <w:rStyle w:val="number"/>
          <w:color w:val="009999"/>
        </w:rPr>
        <w:t>0</w:t>
      </w:r>
      <w:r>
        <w:rPr>
          <w:rStyle w:val="HTML"/>
          <w:color w:val="444444"/>
        </w:rPr>
        <w:t xml:space="preserve"> ~ </w:t>
      </w:r>
      <w:r>
        <w:rPr>
          <w:rStyle w:val="number"/>
          <w:color w:val="009999"/>
        </w:rPr>
        <w:t>100</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但是，上面的调用方法又略显复杂，没有直接用属性这么直接简单。</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有没有既能检查参数，又可以用类似属性这样简单的方式来访问类的变量呢？对于追求完美的</w:t>
      </w:r>
      <w:r>
        <w:rPr>
          <w:rFonts w:ascii="Helvetica" w:hAnsi="Helvetica" w:cs="Helvetica"/>
          <w:color w:val="666666"/>
          <w:sz w:val="21"/>
          <w:szCs w:val="21"/>
        </w:rPr>
        <w:t>Python</w:t>
      </w:r>
      <w:r>
        <w:rPr>
          <w:rFonts w:ascii="Helvetica" w:hAnsi="Helvetica" w:cs="Helvetica"/>
          <w:color w:val="666666"/>
          <w:sz w:val="21"/>
          <w:szCs w:val="21"/>
        </w:rPr>
        <w:t>程序员来说，这是必须要做到的！</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还记得装饰器（</w:t>
      </w:r>
      <w:r>
        <w:rPr>
          <w:rFonts w:ascii="Helvetica" w:hAnsi="Helvetica" w:cs="Helvetica"/>
          <w:color w:val="666666"/>
          <w:sz w:val="21"/>
          <w:szCs w:val="21"/>
        </w:rPr>
        <w:t>decorator</w:t>
      </w:r>
      <w:r>
        <w:rPr>
          <w:rFonts w:ascii="Helvetica" w:hAnsi="Helvetica" w:cs="Helvetica"/>
          <w:color w:val="666666"/>
          <w:sz w:val="21"/>
          <w:szCs w:val="21"/>
        </w:rPr>
        <w:t>）可以给函数动态加上功能吗？对于类的方法，装饰器一样起作用。</w:t>
      </w:r>
      <w:r>
        <w:rPr>
          <w:rFonts w:ascii="Helvetica" w:hAnsi="Helvetica" w:cs="Helvetica"/>
          <w:color w:val="666666"/>
          <w:sz w:val="21"/>
          <w:szCs w:val="21"/>
        </w:rPr>
        <w:t>Python</w:t>
      </w:r>
      <w:r>
        <w:rPr>
          <w:rFonts w:ascii="Helvetica" w:hAnsi="Helvetica" w:cs="Helvetica"/>
          <w:color w:val="666666"/>
          <w:sz w:val="21"/>
          <w:szCs w:val="21"/>
        </w:rPr>
        <w:t>内置的</w:t>
      </w:r>
      <w:r>
        <w:rPr>
          <w:rStyle w:val="HTML"/>
          <w:rFonts w:ascii="Consolas" w:hAnsi="Consolas"/>
          <w:color w:val="DD0055"/>
          <w:sz w:val="18"/>
          <w:szCs w:val="18"/>
          <w:bdr w:val="single" w:sz="6" w:space="0" w:color="DDDDDD" w:frame="1"/>
          <w:shd w:val="clear" w:color="auto" w:fill="FAFAFA"/>
        </w:rPr>
        <w:t>@property</w:t>
      </w:r>
      <w:r>
        <w:rPr>
          <w:rFonts w:ascii="Helvetica" w:hAnsi="Helvetica" w:cs="Helvetica"/>
          <w:color w:val="666666"/>
          <w:sz w:val="21"/>
          <w:szCs w:val="21"/>
        </w:rPr>
        <w:t>装饰器就是负责把一个方法变成属性调用的：</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decorator"/>
          <w:color w:val="444444"/>
        </w:rPr>
        <w:t>@property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score</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self._score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decorator"/>
          <w:color w:val="444444"/>
        </w:rPr>
        <w:t>@score.setter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score</w:t>
      </w:r>
      <w:r>
        <w:rPr>
          <w:rStyle w:val="params"/>
          <w:color w:val="444444"/>
        </w:rPr>
        <w:t>(self, value)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w:t>
      </w:r>
      <w:r>
        <w:rPr>
          <w:rStyle w:val="keyword"/>
          <w:b/>
          <w:bCs/>
          <w:color w:val="333333"/>
        </w:rPr>
        <w:t>not</w:t>
      </w:r>
      <w:r>
        <w:rPr>
          <w:rStyle w:val="HTML"/>
          <w:color w:val="444444"/>
        </w:rPr>
        <w:t xml:space="preserve"> isinstance(value, int):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ValueError(</w:t>
      </w:r>
      <w:r>
        <w:rPr>
          <w:rStyle w:val="string"/>
          <w:color w:val="DD1144"/>
        </w:rPr>
        <w:t>'score must be an integer!'</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value &lt; </w:t>
      </w:r>
      <w:r>
        <w:rPr>
          <w:rStyle w:val="number"/>
          <w:color w:val="009999"/>
        </w:rPr>
        <w:t>0</w:t>
      </w:r>
      <w:r>
        <w:rPr>
          <w:rStyle w:val="HTML"/>
          <w:color w:val="444444"/>
        </w:rPr>
        <w:t xml:space="preserve"> </w:t>
      </w:r>
      <w:r>
        <w:rPr>
          <w:rStyle w:val="keyword"/>
          <w:b/>
          <w:bCs/>
          <w:color w:val="333333"/>
        </w:rPr>
        <w:t>or</w:t>
      </w:r>
      <w:r>
        <w:rPr>
          <w:rStyle w:val="HTML"/>
          <w:color w:val="444444"/>
        </w:rPr>
        <w:t xml:space="preserve"> value &gt; </w:t>
      </w:r>
      <w:r>
        <w:rPr>
          <w:rStyle w:val="number"/>
          <w:color w:val="009999"/>
        </w:rPr>
        <w:t>100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ValueError(</w:t>
      </w:r>
      <w:r>
        <w:rPr>
          <w:rStyle w:val="string"/>
          <w:color w:val="DD1144"/>
        </w:rPr>
        <w:t>'score must between 0 ~ 100!'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self._score = value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@property</w:t>
      </w:r>
      <w:r>
        <w:rPr>
          <w:rFonts w:ascii="Helvetica" w:hAnsi="Helvetica" w:cs="Helvetica"/>
          <w:color w:val="666666"/>
          <w:sz w:val="21"/>
          <w:szCs w:val="21"/>
        </w:rPr>
        <w:t>的实现比较复杂，我们先考察如何使用。把一个</w:t>
      </w:r>
      <w:r>
        <w:rPr>
          <w:rFonts w:ascii="Helvetica" w:hAnsi="Helvetica" w:cs="Helvetica"/>
          <w:color w:val="666666"/>
          <w:sz w:val="21"/>
          <w:szCs w:val="21"/>
        </w:rPr>
        <w:t>getter</w:t>
      </w:r>
      <w:r>
        <w:rPr>
          <w:rFonts w:ascii="Helvetica" w:hAnsi="Helvetica" w:cs="Helvetica"/>
          <w:color w:val="666666"/>
          <w:sz w:val="21"/>
          <w:szCs w:val="21"/>
        </w:rPr>
        <w:t>方法变成属性，只需要加上</w:t>
      </w:r>
      <w:r>
        <w:rPr>
          <w:rStyle w:val="HTML"/>
          <w:rFonts w:ascii="Consolas" w:hAnsi="Consolas"/>
          <w:color w:val="DD0055"/>
          <w:sz w:val="18"/>
          <w:szCs w:val="18"/>
          <w:bdr w:val="single" w:sz="6" w:space="0" w:color="DDDDDD" w:frame="1"/>
          <w:shd w:val="clear" w:color="auto" w:fill="FAFAFA"/>
        </w:rPr>
        <w:t>@property</w:t>
      </w:r>
      <w:r>
        <w:rPr>
          <w:rFonts w:ascii="Helvetica" w:hAnsi="Helvetica" w:cs="Helvetica"/>
          <w:color w:val="666666"/>
          <w:sz w:val="21"/>
          <w:szCs w:val="21"/>
        </w:rPr>
        <w:t>就可以了，此时，</w:t>
      </w:r>
      <w:r>
        <w:rPr>
          <w:rStyle w:val="HTML"/>
          <w:rFonts w:ascii="Consolas" w:hAnsi="Consolas"/>
          <w:color w:val="DD0055"/>
          <w:sz w:val="18"/>
          <w:szCs w:val="18"/>
          <w:bdr w:val="single" w:sz="6" w:space="0" w:color="DDDDDD" w:frame="1"/>
          <w:shd w:val="clear" w:color="auto" w:fill="FAFAFA"/>
        </w:rPr>
        <w:t>@property</w:t>
      </w:r>
      <w:r>
        <w:rPr>
          <w:rFonts w:ascii="Helvetica" w:hAnsi="Helvetica" w:cs="Helvetica"/>
          <w:color w:val="666666"/>
          <w:sz w:val="21"/>
          <w:szCs w:val="21"/>
        </w:rPr>
        <w:t>本身又创建了另一个装饰器</w:t>
      </w:r>
      <w:r>
        <w:rPr>
          <w:rStyle w:val="HTML"/>
          <w:rFonts w:ascii="Consolas" w:hAnsi="Consolas"/>
          <w:color w:val="DD0055"/>
          <w:sz w:val="18"/>
          <w:szCs w:val="18"/>
          <w:bdr w:val="single" w:sz="6" w:space="0" w:color="DDDDDD" w:frame="1"/>
          <w:shd w:val="clear" w:color="auto" w:fill="FAFAFA"/>
        </w:rPr>
        <w:t>@score.setter</w:t>
      </w:r>
      <w:r>
        <w:rPr>
          <w:rFonts w:ascii="Helvetica" w:hAnsi="Helvetica" w:cs="Helvetica"/>
          <w:color w:val="666666"/>
          <w:sz w:val="21"/>
          <w:szCs w:val="21"/>
        </w:rPr>
        <w:t>，负责把一个</w:t>
      </w:r>
      <w:r>
        <w:rPr>
          <w:rFonts w:ascii="Helvetica" w:hAnsi="Helvetica" w:cs="Helvetica"/>
          <w:color w:val="666666"/>
          <w:sz w:val="21"/>
          <w:szCs w:val="21"/>
        </w:rPr>
        <w:t>setter</w:t>
      </w:r>
      <w:r>
        <w:rPr>
          <w:rFonts w:ascii="Helvetica" w:hAnsi="Helvetica" w:cs="Helvetica"/>
          <w:color w:val="666666"/>
          <w:sz w:val="21"/>
          <w:szCs w:val="21"/>
        </w:rPr>
        <w:t>方法变成属性赋值，于是，我们就拥有一个可控的属性操作：</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 = 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s.score = </w:t>
      </w:r>
      <w:r>
        <w:rPr>
          <w:rStyle w:val="number"/>
          <w:color w:val="009999"/>
        </w:rPr>
        <w:t>60</w:t>
      </w:r>
      <w:r>
        <w:rPr>
          <w:rStyle w:val="HTML"/>
          <w:color w:val="444444"/>
        </w:rPr>
        <w:t xml:space="preserve"> </w:t>
      </w:r>
      <w:r>
        <w:rPr>
          <w:rStyle w:val="comment"/>
          <w:i/>
          <w:iCs/>
          <w:color w:val="999988"/>
        </w:rPr>
        <w:t># OK，实际转化为s.set_score(60)</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s.score </w:t>
      </w:r>
      <w:r>
        <w:rPr>
          <w:rStyle w:val="comment"/>
          <w:i/>
          <w:iCs/>
          <w:color w:val="999988"/>
        </w:rPr>
        <w:t># OK，实际转化为s.get_score()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60</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s.score = </w:t>
      </w:r>
      <w:r>
        <w:rPr>
          <w:rStyle w:val="number"/>
          <w:color w:val="009999"/>
        </w:rPr>
        <w:t>9999</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Traceback (most recent call last):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ValueError: score must between </w:t>
      </w:r>
      <w:r>
        <w:rPr>
          <w:rStyle w:val="number"/>
          <w:color w:val="009999"/>
        </w:rPr>
        <w:t>0</w:t>
      </w:r>
      <w:r>
        <w:rPr>
          <w:rStyle w:val="HTML"/>
          <w:color w:val="444444"/>
        </w:rPr>
        <w:t xml:space="preserve"> ~ </w:t>
      </w:r>
      <w:r>
        <w:rPr>
          <w:rStyle w:val="number"/>
          <w:color w:val="009999"/>
        </w:rPr>
        <w:t>100</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注意到这个神奇的</w:t>
      </w:r>
      <w:r>
        <w:rPr>
          <w:rStyle w:val="HTML"/>
          <w:rFonts w:ascii="Consolas" w:hAnsi="Consolas"/>
          <w:color w:val="DD0055"/>
          <w:sz w:val="18"/>
          <w:szCs w:val="18"/>
          <w:bdr w:val="single" w:sz="6" w:space="0" w:color="DDDDDD" w:frame="1"/>
          <w:shd w:val="clear" w:color="auto" w:fill="FAFAFA"/>
        </w:rPr>
        <w:t>@property</w:t>
      </w:r>
      <w:r>
        <w:rPr>
          <w:rFonts w:ascii="Helvetica" w:hAnsi="Helvetica" w:cs="Helvetica"/>
          <w:color w:val="666666"/>
          <w:sz w:val="21"/>
          <w:szCs w:val="21"/>
        </w:rPr>
        <w:t>，我们在对实例属性操作的时候，就知道该属性很可能不是直接暴露的，而是通过</w:t>
      </w:r>
      <w:r>
        <w:rPr>
          <w:rFonts w:ascii="Helvetica" w:hAnsi="Helvetica" w:cs="Helvetica"/>
          <w:color w:val="666666"/>
          <w:sz w:val="21"/>
          <w:szCs w:val="21"/>
        </w:rPr>
        <w:t>getter</w:t>
      </w:r>
      <w:r>
        <w:rPr>
          <w:rFonts w:ascii="Helvetica" w:hAnsi="Helvetica" w:cs="Helvetica"/>
          <w:color w:val="666666"/>
          <w:sz w:val="21"/>
          <w:szCs w:val="21"/>
        </w:rPr>
        <w:t>和</w:t>
      </w:r>
      <w:r>
        <w:rPr>
          <w:rFonts w:ascii="Helvetica" w:hAnsi="Helvetica" w:cs="Helvetica"/>
          <w:color w:val="666666"/>
          <w:sz w:val="21"/>
          <w:szCs w:val="21"/>
        </w:rPr>
        <w:t>setter</w:t>
      </w:r>
      <w:r>
        <w:rPr>
          <w:rFonts w:ascii="Helvetica" w:hAnsi="Helvetica" w:cs="Helvetica"/>
          <w:color w:val="666666"/>
          <w:sz w:val="21"/>
          <w:szCs w:val="21"/>
        </w:rPr>
        <w:t>方法来实现的。</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还可以定义只读属性，只定义</w:t>
      </w:r>
      <w:r>
        <w:rPr>
          <w:rFonts w:ascii="Helvetica" w:hAnsi="Helvetica" w:cs="Helvetica"/>
          <w:color w:val="666666"/>
          <w:sz w:val="21"/>
          <w:szCs w:val="21"/>
        </w:rPr>
        <w:t>getter</w:t>
      </w:r>
      <w:r>
        <w:rPr>
          <w:rFonts w:ascii="Helvetica" w:hAnsi="Helvetica" w:cs="Helvetica"/>
          <w:color w:val="666666"/>
          <w:sz w:val="21"/>
          <w:szCs w:val="21"/>
        </w:rPr>
        <w:t>方法，不定义</w:t>
      </w:r>
      <w:r>
        <w:rPr>
          <w:rFonts w:ascii="Helvetica" w:hAnsi="Helvetica" w:cs="Helvetica"/>
          <w:color w:val="666666"/>
          <w:sz w:val="21"/>
          <w:szCs w:val="21"/>
        </w:rPr>
        <w:t>setter</w:t>
      </w:r>
      <w:r>
        <w:rPr>
          <w:rFonts w:ascii="Helvetica" w:hAnsi="Helvetica" w:cs="Helvetica"/>
          <w:color w:val="666666"/>
          <w:sz w:val="21"/>
          <w:szCs w:val="21"/>
        </w:rPr>
        <w:t>方法就是一个只读属性：</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decorator"/>
          <w:color w:val="444444"/>
        </w:rPr>
        <w:t>@property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birth</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self._birth</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decorator"/>
          <w:color w:val="444444"/>
        </w:rPr>
        <w:t>@birth.setter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birth</w:t>
      </w:r>
      <w:r>
        <w:rPr>
          <w:rStyle w:val="params"/>
          <w:color w:val="444444"/>
        </w:rPr>
        <w:t>(self, value)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self._birth = value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decorator"/>
          <w:color w:val="444444"/>
        </w:rPr>
        <w:t>@property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age</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number"/>
          <w:color w:val="009999"/>
        </w:rPr>
        <w:t>2015</w:t>
      </w:r>
      <w:r>
        <w:rPr>
          <w:rStyle w:val="HTML"/>
          <w:color w:val="444444"/>
        </w:rPr>
        <w:t xml:space="preserve"> - self._birth</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上面的</w:t>
      </w:r>
      <w:r>
        <w:rPr>
          <w:rStyle w:val="HTML"/>
          <w:rFonts w:ascii="Consolas" w:hAnsi="Consolas"/>
          <w:color w:val="DD0055"/>
          <w:sz w:val="18"/>
          <w:szCs w:val="18"/>
          <w:bdr w:val="single" w:sz="6" w:space="0" w:color="DDDDDD" w:frame="1"/>
          <w:shd w:val="clear" w:color="auto" w:fill="FAFAFA"/>
        </w:rPr>
        <w:t>birth</w:t>
      </w:r>
      <w:r>
        <w:rPr>
          <w:rFonts w:ascii="Helvetica" w:hAnsi="Helvetica" w:cs="Helvetica"/>
          <w:color w:val="666666"/>
          <w:sz w:val="21"/>
          <w:szCs w:val="21"/>
        </w:rPr>
        <w:t>是可读写属性，而</w:t>
      </w:r>
      <w:r>
        <w:rPr>
          <w:rStyle w:val="HTML"/>
          <w:rFonts w:ascii="Consolas" w:hAnsi="Consolas"/>
          <w:color w:val="DD0055"/>
          <w:sz w:val="18"/>
          <w:szCs w:val="18"/>
          <w:bdr w:val="single" w:sz="6" w:space="0" w:color="DDDDDD" w:frame="1"/>
          <w:shd w:val="clear" w:color="auto" w:fill="FAFAFA"/>
        </w:rPr>
        <w:t>age</w:t>
      </w:r>
      <w:r>
        <w:rPr>
          <w:rFonts w:ascii="Helvetica" w:hAnsi="Helvetica" w:cs="Helvetica"/>
          <w:color w:val="666666"/>
          <w:sz w:val="21"/>
          <w:szCs w:val="21"/>
        </w:rPr>
        <w:t>就是一个</w:t>
      </w:r>
      <w:r>
        <w:rPr>
          <w:rStyle w:val="a6"/>
          <w:rFonts w:ascii="Helvetica" w:hAnsi="Helvetica" w:cs="Helvetica"/>
          <w:color w:val="666666"/>
          <w:sz w:val="21"/>
          <w:szCs w:val="21"/>
        </w:rPr>
        <w:t>只读</w:t>
      </w:r>
      <w:r>
        <w:rPr>
          <w:rFonts w:ascii="Helvetica" w:hAnsi="Helvetica" w:cs="Helvetica"/>
          <w:color w:val="666666"/>
          <w:sz w:val="21"/>
          <w:szCs w:val="21"/>
        </w:rPr>
        <w:t>属性，因为</w:t>
      </w:r>
      <w:r>
        <w:rPr>
          <w:rStyle w:val="HTML"/>
          <w:rFonts w:ascii="Consolas" w:hAnsi="Consolas"/>
          <w:color w:val="DD0055"/>
          <w:sz w:val="18"/>
          <w:szCs w:val="18"/>
          <w:bdr w:val="single" w:sz="6" w:space="0" w:color="DDDDDD" w:frame="1"/>
          <w:shd w:val="clear" w:color="auto" w:fill="FAFAFA"/>
        </w:rPr>
        <w:t>age</w:t>
      </w:r>
      <w:r>
        <w:rPr>
          <w:rFonts w:ascii="Helvetica" w:hAnsi="Helvetica" w:cs="Helvetica"/>
          <w:color w:val="666666"/>
          <w:sz w:val="21"/>
          <w:szCs w:val="21"/>
        </w:rPr>
        <w:t>可以根据</w:t>
      </w:r>
      <w:r>
        <w:rPr>
          <w:rStyle w:val="HTML"/>
          <w:rFonts w:ascii="Consolas" w:hAnsi="Consolas"/>
          <w:color w:val="DD0055"/>
          <w:sz w:val="18"/>
          <w:szCs w:val="18"/>
          <w:bdr w:val="single" w:sz="6" w:space="0" w:color="DDDDDD" w:frame="1"/>
          <w:shd w:val="clear" w:color="auto" w:fill="FAFAFA"/>
        </w:rPr>
        <w:t>birth</w:t>
      </w:r>
      <w:r>
        <w:rPr>
          <w:rFonts w:ascii="Helvetica" w:hAnsi="Helvetica" w:cs="Helvetica"/>
          <w:color w:val="666666"/>
          <w:sz w:val="21"/>
          <w:szCs w:val="21"/>
        </w:rPr>
        <w:t>和当前时间计算出来。</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@property</w:t>
      </w:r>
      <w:r>
        <w:rPr>
          <w:rFonts w:ascii="Helvetica" w:hAnsi="Helvetica" w:cs="Helvetica"/>
          <w:color w:val="666666"/>
          <w:sz w:val="21"/>
          <w:szCs w:val="21"/>
        </w:rPr>
        <w:t>广泛应用在类的定义中，可以让调用者写出简短的代码，同时保证对参数进行必要的检查，这样，程序运行时就减少了出错的可能性。</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练习</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请利用</w:t>
      </w:r>
      <w:r>
        <w:rPr>
          <w:rStyle w:val="HTML"/>
          <w:rFonts w:ascii="Consolas" w:hAnsi="Consolas"/>
          <w:color w:val="DD0055"/>
          <w:sz w:val="18"/>
          <w:szCs w:val="18"/>
          <w:bdr w:val="single" w:sz="6" w:space="0" w:color="DDDDDD" w:frame="1"/>
          <w:shd w:val="clear" w:color="auto" w:fill="FAFAFA"/>
        </w:rPr>
        <w:t>@property</w:t>
      </w:r>
      <w:r>
        <w:rPr>
          <w:rFonts w:ascii="Helvetica" w:hAnsi="Helvetica" w:cs="Helvetica"/>
          <w:color w:val="666666"/>
          <w:sz w:val="21"/>
          <w:szCs w:val="21"/>
        </w:rPr>
        <w:t>给一个</w:t>
      </w:r>
      <w:r>
        <w:rPr>
          <w:rStyle w:val="HTML"/>
          <w:rFonts w:ascii="Consolas" w:hAnsi="Consolas"/>
          <w:color w:val="DD0055"/>
          <w:sz w:val="18"/>
          <w:szCs w:val="18"/>
          <w:bdr w:val="single" w:sz="6" w:space="0" w:color="DDDDDD" w:frame="1"/>
          <w:shd w:val="clear" w:color="auto" w:fill="FAFAFA"/>
        </w:rPr>
        <w:t>Screen</w:t>
      </w:r>
      <w:r>
        <w:rPr>
          <w:rFonts w:ascii="Helvetica" w:hAnsi="Helvetica" w:cs="Helvetica"/>
          <w:color w:val="666666"/>
          <w:sz w:val="21"/>
          <w:szCs w:val="21"/>
        </w:rPr>
        <w:t>对象加上</w:t>
      </w:r>
      <w:r>
        <w:rPr>
          <w:rStyle w:val="HTML"/>
          <w:rFonts w:ascii="Consolas" w:hAnsi="Consolas"/>
          <w:color w:val="DD0055"/>
          <w:sz w:val="18"/>
          <w:szCs w:val="18"/>
          <w:bdr w:val="single" w:sz="6" w:space="0" w:color="DDDDDD" w:frame="1"/>
          <w:shd w:val="clear" w:color="auto" w:fill="FAFAFA"/>
        </w:rPr>
        <w:t>width</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height</w:t>
      </w:r>
      <w:r>
        <w:rPr>
          <w:rFonts w:ascii="Helvetica" w:hAnsi="Helvetica" w:cs="Helvetica"/>
          <w:color w:val="666666"/>
          <w:sz w:val="21"/>
          <w:szCs w:val="21"/>
        </w:rPr>
        <w:t>属性，以及一个只读属性</w:t>
      </w:r>
      <w:r>
        <w:rPr>
          <w:rStyle w:val="HTML"/>
          <w:rFonts w:ascii="Consolas" w:hAnsi="Consolas"/>
          <w:color w:val="DD0055"/>
          <w:sz w:val="18"/>
          <w:szCs w:val="18"/>
          <w:bdr w:val="single" w:sz="6" w:space="0" w:color="DDDDDD" w:frame="1"/>
          <w:shd w:val="clear" w:color="auto" w:fill="FAFAFA"/>
        </w:rPr>
        <w:t>resolution</w:t>
      </w:r>
      <w:r>
        <w:rPr>
          <w:rFonts w:ascii="Helvetica" w:hAnsi="Helvetica" w:cs="Helvetica"/>
          <w:color w:val="666666"/>
          <w:sz w:val="21"/>
          <w:szCs w:val="21"/>
        </w:rPr>
        <w:t>：</w:t>
      </w:r>
    </w:p>
    <w:p w:rsidR="00B34CFD" w:rsidRDefault="00B34CFD" w:rsidP="00B34CFD">
      <w:pPr>
        <w:pStyle w:val="z-"/>
        <w:rPr>
          <w:rFonts w:hint="eastAsia"/>
        </w:rPr>
      </w:pPr>
      <w:r>
        <w:rPr>
          <w:rFonts w:hint="eastAsia"/>
        </w:rPr>
        <w:t>窗体顶端</w:t>
      </w:r>
    </w:p>
    <w:p w:rsidR="00B34CFD" w:rsidRDefault="00B34CFD" w:rsidP="00B34CF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 -*- coding: utf-8 -*-</w:t>
      </w:r>
    </w:p>
    <w:p w:rsidR="00B34CFD" w:rsidRDefault="00B34CFD" w:rsidP="00B34CF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B34CFD" w:rsidRDefault="00B34CFD" w:rsidP="00B34CF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class Screen(object):</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object w:dxaOrig="4320" w:dyaOrig="4320">
          <v:shape id="_x0000_i1197" type="#_x0000_t75" style="width:182.25pt;height:138.75pt" o:ole="">
            <v:imagedata r:id="rId34" o:title=""/>
          </v:shape>
          <w:control r:id="rId115" w:name="DefaultOcxName17" w:shapeid="_x0000_i1197"/>
        </w:object>
      </w:r>
    </w:p>
    <w:p w:rsidR="00B34CFD" w:rsidRDefault="00B34CFD" w:rsidP="00B34CF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test:</w:t>
      </w:r>
    </w:p>
    <w:p w:rsidR="00B34CFD" w:rsidRDefault="00B34CFD" w:rsidP="00B34CF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s = Screen()</w:t>
      </w:r>
    </w:p>
    <w:p w:rsidR="00B34CFD" w:rsidRDefault="00B34CFD" w:rsidP="00B34CF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s.width = 1024</w:t>
      </w:r>
    </w:p>
    <w:p w:rsidR="00B34CFD" w:rsidRDefault="00B34CFD" w:rsidP="00B34CF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s.height = 768</w:t>
      </w:r>
    </w:p>
    <w:p w:rsidR="00B34CFD" w:rsidRDefault="00B34CFD" w:rsidP="00B34CF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print(s.resolution)</w:t>
      </w:r>
    </w:p>
    <w:p w:rsidR="00B34CFD" w:rsidRDefault="00B34CFD" w:rsidP="00B34CF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assert s.resolution == 786432, '1024 * 768 = %d ?' % s.resolution</w:t>
      </w:r>
    </w:p>
    <w:p w:rsidR="00B34CFD" w:rsidRDefault="00B34CFD" w:rsidP="00B34CFD">
      <w:pPr>
        <w:pStyle w:val="z-1"/>
        <w:rPr>
          <w:rFonts w:hint="eastAsia"/>
        </w:rPr>
      </w:pPr>
      <w:r>
        <w:rPr>
          <w:rFonts w:hint="eastAsia"/>
        </w:rPr>
        <w:t>窗体底端</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16" w:tgtFrame="_blank" w:history="1">
        <w:r>
          <w:rPr>
            <w:rStyle w:val="a4"/>
            <w:rFonts w:ascii="Helvetica" w:hAnsi="Helvetica" w:cs="Helvetica"/>
            <w:color w:val="0593D3"/>
            <w:sz w:val="21"/>
            <w:szCs w:val="21"/>
          </w:rPr>
          <w:t>use_property.py</w:t>
        </w:r>
      </w:hyperlink>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多重继承</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62989</w:t>
      </w:r>
    </w:p>
    <w:p w:rsidR="00B34CFD" w:rsidRDefault="00B34CFD" w:rsidP="00B34CFD">
      <w:pPr>
        <w:spacing w:before="225" w:after="225"/>
        <w:rPr>
          <w:rFonts w:ascii="宋体" w:hAnsi="宋体" w:cs="宋体"/>
          <w:sz w:val="24"/>
          <w:szCs w:val="24"/>
        </w:rPr>
      </w:pPr>
      <w:r>
        <w:pict>
          <v:rect id="_x0000_i1198"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继承是面向对象编程的一个重要的方式，因为通过继承，子类就可以扩展父类的功能。</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回忆一下</w:t>
      </w:r>
      <w:r>
        <w:rPr>
          <w:rStyle w:val="HTML"/>
          <w:rFonts w:ascii="Consolas" w:hAnsi="Consolas"/>
          <w:color w:val="DD0055"/>
          <w:sz w:val="18"/>
          <w:szCs w:val="18"/>
          <w:bdr w:val="single" w:sz="6" w:space="0" w:color="DDDDDD" w:frame="1"/>
          <w:shd w:val="clear" w:color="auto" w:fill="FAFAFA"/>
        </w:rPr>
        <w:t>Animal</w:t>
      </w:r>
      <w:r>
        <w:rPr>
          <w:rFonts w:ascii="Helvetica" w:hAnsi="Helvetica" w:cs="Helvetica"/>
          <w:color w:val="666666"/>
          <w:sz w:val="21"/>
          <w:szCs w:val="21"/>
        </w:rPr>
        <w:t>类层次的设计，假设我们要实现以下</w:t>
      </w:r>
      <w:r>
        <w:rPr>
          <w:rFonts w:ascii="Helvetica" w:hAnsi="Helvetica" w:cs="Helvetica"/>
          <w:color w:val="666666"/>
          <w:sz w:val="21"/>
          <w:szCs w:val="21"/>
        </w:rPr>
        <w:t>4</w:t>
      </w:r>
      <w:r>
        <w:rPr>
          <w:rFonts w:ascii="Helvetica" w:hAnsi="Helvetica" w:cs="Helvetica"/>
          <w:color w:val="666666"/>
          <w:sz w:val="21"/>
          <w:szCs w:val="21"/>
        </w:rPr>
        <w:t>种动物：</w:t>
      </w:r>
    </w:p>
    <w:p w:rsidR="00B34CFD" w:rsidRDefault="00B34CFD" w:rsidP="00B34CFD">
      <w:pPr>
        <w:widowControl/>
        <w:numPr>
          <w:ilvl w:val="0"/>
          <w:numId w:val="8"/>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lastRenderedPageBreak/>
        <w:t xml:space="preserve">Dog - </w:t>
      </w:r>
      <w:r>
        <w:rPr>
          <w:rFonts w:ascii="Helvetica" w:hAnsi="Helvetica" w:cs="Helvetica"/>
          <w:color w:val="666666"/>
          <w:szCs w:val="21"/>
        </w:rPr>
        <w:t>狗狗；</w:t>
      </w:r>
    </w:p>
    <w:p w:rsidR="00B34CFD" w:rsidRDefault="00B34CFD" w:rsidP="00B34CFD">
      <w:pPr>
        <w:widowControl/>
        <w:numPr>
          <w:ilvl w:val="0"/>
          <w:numId w:val="8"/>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 xml:space="preserve">Bat - </w:t>
      </w:r>
      <w:r>
        <w:rPr>
          <w:rFonts w:ascii="Helvetica" w:hAnsi="Helvetica" w:cs="Helvetica"/>
          <w:color w:val="666666"/>
          <w:szCs w:val="21"/>
        </w:rPr>
        <w:t>蝙蝠；</w:t>
      </w:r>
    </w:p>
    <w:p w:rsidR="00B34CFD" w:rsidRDefault="00B34CFD" w:rsidP="00B34CFD">
      <w:pPr>
        <w:widowControl/>
        <w:numPr>
          <w:ilvl w:val="0"/>
          <w:numId w:val="8"/>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 xml:space="preserve">Parrot - </w:t>
      </w:r>
      <w:r>
        <w:rPr>
          <w:rFonts w:ascii="Helvetica" w:hAnsi="Helvetica" w:cs="Helvetica"/>
          <w:color w:val="666666"/>
          <w:szCs w:val="21"/>
        </w:rPr>
        <w:t>鹦鹉；</w:t>
      </w:r>
    </w:p>
    <w:p w:rsidR="00B34CFD" w:rsidRDefault="00B34CFD" w:rsidP="00B34CFD">
      <w:pPr>
        <w:widowControl/>
        <w:numPr>
          <w:ilvl w:val="0"/>
          <w:numId w:val="8"/>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 xml:space="preserve">Ostrich - </w:t>
      </w:r>
      <w:r>
        <w:rPr>
          <w:rFonts w:ascii="Helvetica" w:hAnsi="Helvetica" w:cs="Helvetica"/>
          <w:color w:val="666666"/>
          <w:szCs w:val="21"/>
        </w:rPr>
        <w:t>鸵鸟。</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如果按照哺乳动物和鸟类归类，我们可以设计出这样的类的层次：</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52875" cy="2838450"/>
            <wp:effectExtent l="0" t="0" r="9525" b="0"/>
            <wp:docPr id="37" name="图片 37" descr="animal-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nimal-mb"/>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952875" cy="2838450"/>
                    </a:xfrm>
                    <a:prstGeom prst="rect">
                      <a:avLst/>
                    </a:prstGeom>
                    <a:noFill/>
                    <a:ln>
                      <a:noFill/>
                    </a:ln>
                  </pic:spPr>
                </pic:pic>
              </a:graphicData>
            </a:graphic>
          </wp:inline>
        </w:drawing>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但是如果按照</w:t>
      </w:r>
      <w:r>
        <w:rPr>
          <w:rFonts w:ascii="Helvetica" w:hAnsi="Helvetica" w:cs="Helvetica"/>
          <w:color w:val="666666"/>
          <w:sz w:val="21"/>
          <w:szCs w:val="21"/>
        </w:rPr>
        <w:t>“</w:t>
      </w:r>
      <w:r>
        <w:rPr>
          <w:rFonts w:ascii="Helvetica" w:hAnsi="Helvetica" w:cs="Helvetica"/>
          <w:color w:val="666666"/>
          <w:sz w:val="21"/>
          <w:szCs w:val="21"/>
        </w:rPr>
        <w:t>能跑</w:t>
      </w:r>
      <w:r>
        <w:rPr>
          <w:rFonts w:ascii="Helvetica" w:hAnsi="Helvetica" w:cs="Helvetica"/>
          <w:color w:val="666666"/>
          <w:sz w:val="21"/>
          <w:szCs w:val="21"/>
        </w:rPr>
        <w:t>”</w:t>
      </w:r>
      <w:r>
        <w:rPr>
          <w:rFonts w:ascii="Helvetica" w:hAnsi="Helvetica" w:cs="Helvetica"/>
          <w:color w:val="666666"/>
          <w:sz w:val="21"/>
          <w:szCs w:val="21"/>
        </w:rPr>
        <w:t>和</w:t>
      </w:r>
      <w:r>
        <w:rPr>
          <w:rFonts w:ascii="Helvetica" w:hAnsi="Helvetica" w:cs="Helvetica"/>
          <w:color w:val="666666"/>
          <w:sz w:val="21"/>
          <w:szCs w:val="21"/>
        </w:rPr>
        <w:t>“</w:t>
      </w:r>
      <w:r>
        <w:rPr>
          <w:rFonts w:ascii="Helvetica" w:hAnsi="Helvetica" w:cs="Helvetica"/>
          <w:color w:val="666666"/>
          <w:sz w:val="21"/>
          <w:szCs w:val="21"/>
        </w:rPr>
        <w:t>能飞</w:t>
      </w:r>
      <w:r>
        <w:rPr>
          <w:rFonts w:ascii="Helvetica" w:hAnsi="Helvetica" w:cs="Helvetica"/>
          <w:color w:val="666666"/>
          <w:sz w:val="21"/>
          <w:szCs w:val="21"/>
        </w:rPr>
        <w:t>”</w:t>
      </w:r>
      <w:r>
        <w:rPr>
          <w:rFonts w:ascii="Helvetica" w:hAnsi="Helvetica" w:cs="Helvetica"/>
          <w:color w:val="666666"/>
          <w:sz w:val="21"/>
          <w:szCs w:val="21"/>
        </w:rPr>
        <w:t>来归类，我们就应该设计出这样的类的层次：</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71925" cy="2838450"/>
            <wp:effectExtent l="0" t="0" r="9525" b="0"/>
            <wp:docPr id="36" name="图片 36" descr="animal-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animal-r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971925" cy="2838450"/>
                    </a:xfrm>
                    <a:prstGeom prst="rect">
                      <a:avLst/>
                    </a:prstGeom>
                    <a:noFill/>
                    <a:ln>
                      <a:noFill/>
                    </a:ln>
                  </pic:spPr>
                </pic:pic>
              </a:graphicData>
            </a:graphic>
          </wp:inline>
        </w:drawing>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如果要把上面的两种分类都包含进来，我们就得设计更多的层次：</w:t>
      </w:r>
    </w:p>
    <w:p w:rsidR="00B34CFD" w:rsidRDefault="00B34CFD" w:rsidP="00B34CFD">
      <w:pPr>
        <w:widowControl/>
        <w:numPr>
          <w:ilvl w:val="0"/>
          <w:numId w:val="9"/>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哺乳类：能跑的哺乳类，能飞的哺乳类；</w:t>
      </w:r>
    </w:p>
    <w:p w:rsidR="00B34CFD" w:rsidRDefault="00B34CFD" w:rsidP="00B34CFD">
      <w:pPr>
        <w:widowControl/>
        <w:numPr>
          <w:ilvl w:val="0"/>
          <w:numId w:val="9"/>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鸟类：能跑的鸟类，能飞的鸟类。</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这么一来，类的层次就复杂了：</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52875" cy="3667125"/>
            <wp:effectExtent l="0" t="0" r="9525" b="9525"/>
            <wp:docPr id="35" name="图片 35" descr="animal-mb-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animal-mb-r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952875" cy="3667125"/>
                    </a:xfrm>
                    <a:prstGeom prst="rect">
                      <a:avLst/>
                    </a:prstGeom>
                    <a:noFill/>
                    <a:ln>
                      <a:noFill/>
                    </a:ln>
                  </pic:spPr>
                </pic:pic>
              </a:graphicData>
            </a:graphic>
          </wp:inline>
        </w:drawing>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如果要再增加</w:t>
      </w:r>
      <w:r>
        <w:rPr>
          <w:rFonts w:ascii="Helvetica" w:hAnsi="Helvetica" w:cs="Helvetica"/>
          <w:color w:val="666666"/>
          <w:sz w:val="21"/>
          <w:szCs w:val="21"/>
        </w:rPr>
        <w:t>“</w:t>
      </w:r>
      <w:r>
        <w:rPr>
          <w:rFonts w:ascii="Helvetica" w:hAnsi="Helvetica" w:cs="Helvetica"/>
          <w:color w:val="666666"/>
          <w:sz w:val="21"/>
          <w:szCs w:val="21"/>
        </w:rPr>
        <w:t>宠物类</w:t>
      </w:r>
      <w:r>
        <w:rPr>
          <w:rFonts w:ascii="Helvetica" w:hAnsi="Helvetica" w:cs="Helvetica"/>
          <w:color w:val="666666"/>
          <w:sz w:val="21"/>
          <w:szCs w:val="21"/>
        </w:rPr>
        <w:t>”</w:t>
      </w:r>
      <w:r>
        <w:rPr>
          <w:rFonts w:ascii="Helvetica" w:hAnsi="Helvetica" w:cs="Helvetica"/>
          <w:color w:val="666666"/>
          <w:sz w:val="21"/>
          <w:szCs w:val="21"/>
        </w:rPr>
        <w:t>和</w:t>
      </w:r>
      <w:r>
        <w:rPr>
          <w:rFonts w:ascii="Helvetica" w:hAnsi="Helvetica" w:cs="Helvetica"/>
          <w:color w:val="666666"/>
          <w:sz w:val="21"/>
          <w:szCs w:val="21"/>
        </w:rPr>
        <w:t>“</w:t>
      </w:r>
      <w:r>
        <w:rPr>
          <w:rFonts w:ascii="Helvetica" w:hAnsi="Helvetica" w:cs="Helvetica"/>
          <w:color w:val="666666"/>
          <w:sz w:val="21"/>
          <w:szCs w:val="21"/>
        </w:rPr>
        <w:t>非宠物类</w:t>
      </w:r>
      <w:r>
        <w:rPr>
          <w:rFonts w:ascii="Helvetica" w:hAnsi="Helvetica" w:cs="Helvetica"/>
          <w:color w:val="666666"/>
          <w:sz w:val="21"/>
          <w:szCs w:val="21"/>
        </w:rPr>
        <w:t>”</w:t>
      </w:r>
      <w:r>
        <w:rPr>
          <w:rFonts w:ascii="Helvetica" w:hAnsi="Helvetica" w:cs="Helvetica"/>
          <w:color w:val="666666"/>
          <w:sz w:val="21"/>
          <w:szCs w:val="21"/>
        </w:rPr>
        <w:t>，这么搞下去，类的数量会呈指数增长，很明显这样设计是不行的。</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正确的做法是采用多重继承。首先，主要的类层次仍按照哺乳类和鸟类设计：</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Animal</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大类:</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Mammal</w:t>
      </w:r>
      <w:r>
        <w:rPr>
          <w:rStyle w:val="params"/>
          <w:b/>
          <w:bCs/>
          <w:color w:val="445588"/>
        </w:rPr>
        <w:t>(Animal)</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Bird</w:t>
      </w:r>
      <w:r>
        <w:rPr>
          <w:rStyle w:val="params"/>
          <w:b/>
          <w:bCs/>
          <w:color w:val="445588"/>
        </w:rPr>
        <w:t>(Animal)</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各种动物:</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Dog</w:t>
      </w:r>
      <w:r>
        <w:rPr>
          <w:rStyle w:val="params"/>
          <w:b/>
          <w:bCs/>
          <w:color w:val="445588"/>
        </w:rPr>
        <w:t>(Mammal)</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Bat</w:t>
      </w:r>
      <w:r>
        <w:rPr>
          <w:rStyle w:val="params"/>
          <w:b/>
          <w:bCs/>
          <w:color w:val="445588"/>
        </w:rPr>
        <w:t>(Mammal)</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Parrot</w:t>
      </w:r>
      <w:r>
        <w:rPr>
          <w:rStyle w:val="params"/>
          <w:b/>
          <w:bCs/>
          <w:color w:val="445588"/>
        </w:rPr>
        <w:t>(Bird)</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Ostrich</w:t>
      </w:r>
      <w:r>
        <w:rPr>
          <w:rStyle w:val="params"/>
          <w:b/>
          <w:bCs/>
          <w:color w:val="445588"/>
        </w:rPr>
        <w:t>(Bird)</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现在，我们要给动物再加上</w:t>
      </w:r>
      <w:r>
        <w:rPr>
          <w:rStyle w:val="HTML"/>
          <w:rFonts w:ascii="Consolas" w:hAnsi="Consolas"/>
          <w:color w:val="DD0055"/>
          <w:sz w:val="18"/>
          <w:szCs w:val="18"/>
          <w:bdr w:val="single" w:sz="6" w:space="0" w:color="DDDDDD" w:frame="1"/>
          <w:shd w:val="clear" w:color="auto" w:fill="FAFAFA"/>
        </w:rPr>
        <w:t>Runnable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Flyable</w:t>
      </w:r>
      <w:r>
        <w:rPr>
          <w:rFonts w:ascii="Helvetica" w:hAnsi="Helvetica" w:cs="Helvetica"/>
          <w:color w:val="666666"/>
          <w:sz w:val="21"/>
          <w:szCs w:val="21"/>
        </w:rPr>
        <w:t>的功能，只需要先定义好</w:t>
      </w:r>
      <w:r>
        <w:rPr>
          <w:rStyle w:val="HTML"/>
          <w:rFonts w:ascii="Consolas" w:hAnsi="Consolas"/>
          <w:color w:val="DD0055"/>
          <w:sz w:val="18"/>
          <w:szCs w:val="18"/>
          <w:bdr w:val="single" w:sz="6" w:space="0" w:color="DDDDDD" w:frame="1"/>
          <w:shd w:val="clear" w:color="auto" w:fill="FAFAFA"/>
        </w:rPr>
        <w:t>Runnable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Flyable</w:t>
      </w:r>
      <w:r>
        <w:rPr>
          <w:rFonts w:ascii="Helvetica" w:hAnsi="Helvetica" w:cs="Helvetica"/>
          <w:color w:val="666666"/>
          <w:sz w:val="21"/>
          <w:szCs w:val="21"/>
        </w:rPr>
        <w:t>的类：</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Runnable</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run</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'Running...'</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Flyable</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fly</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'Flying...'</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对于需要</w:t>
      </w:r>
      <w:r>
        <w:rPr>
          <w:rStyle w:val="HTML"/>
          <w:rFonts w:ascii="Consolas" w:hAnsi="Consolas"/>
          <w:color w:val="DD0055"/>
          <w:sz w:val="18"/>
          <w:szCs w:val="18"/>
          <w:bdr w:val="single" w:sz="6" w:space="0" w:color="DDDDDD" w:frame="1"/>
          <w:shd w:val="clear" w:color="auto" w:fill="FAFAFA"/>
        </w:rPr>
        <w:t>Runnable</w:t>
      </w:r>
      <w:r>
        <w:rPr>
          <w:rFonts w:ascii="Helvetica" w:hAnsi="Helvetica" w:cs="Helvetica"/>
          <w:color w:val="666666"/>
          <w:sz w:val="21"/>
          <w:szCs w:val="21"/>
        </w:rPr>
        <w:t>功能的动物，就多继承一个</w:t>
      </w:r>
      <w:r>
        <w:rPr>
          <w:rStyle w:val="HTML"/>
          <w:rFonts w:ascii="Consolas" w:hAnsi="Consolas"/>
          <w:color w:val="DD0055"/>
          <w:sz w:val="18"/>
          <w:szCs w:val="18"/>
          <w:bdr w:val="single" w:sz="6" w:space="0" w:color="DDDDDD" w:frame="1"/>
          <w:shd w:val="clear" w:color="auto" w:fill="FAFAFA"/>
        </w:rPr>
        <w:t>Runnable</w:t>
      </w:r>
      <w:r>
        <w:rPr>
          <w:rFonts w:ascii="Helvetica" w:hAnsi="Helvetica" w:cs="Helvetica"/>
          <w:color w:val="666666"/>
          <w:sz w:val="21"/>
          <w:szCs w:val="21"/>
        </w:rPr>
        <w:t>，例如</w:t>
      </w:r>
      <w:r>
        <w:rPr>
          <w:rStyle w:val="HTML"/>
          <w:rFonts w:ascii="Consolas" w:hAnsi="Consolas"/>
          <w:color w:val="DD0055"/>
          <w:sz w:val="18"/>
          <w:szCs w:val="18"/>
          <w:bdr w:val="single" w:sz="6" w:space="0" w:color="DDDDDD" w:frame="1"/>
          <w:shd w:val="clear" w:color="auto" w:fill="FAFAFA"/>
        </w:rPr>
        <w:t>Dog</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Dog</w:t>
      </w:r>
      <w:r>
        <w:rPr>
          <w:rStyle w:val="params"/>
          <w:b/>
          <w:bCs/>
          <w:color w:val="445588"/>
        </w:rPr>
        <w:t>(Mammal, Runnable)</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对于需要</w:t>
      </w:r>
      <w:r>
        <w:rPr>
          <w:rStyle w:val="HTML"/>
          <w:rFonts w:ascii="Consolas" w:hAnsi="Consolas"/>
          <w:color w:val="DD0055"/>
          <w:sz w:val="18"/>
          <w:szCs w:val="18"/>
          <w:bdr w:val="single" w:sz="6" w:space="0" w:color="DDDDDD" w:frame="1"/>
          <w:shd w:val="clear" w:color="auto" w:fill="FAFAFA"/>
        </w:rPr>
        <w:t>Flyable</w:t>
      </w:r>
      <w:r>
        <w:rPr>
          <w:rFonts w:ascii="Helvetica" w:hAnsi="Helvetica" w:cs="Helvetica"/>
          <w:color w:val="666666"/>
          <w:sz w:val="21"/>
          <w:szCs w:val="21"/>
        </w:rPr>
        <w:t>功能的动物，就多继承一个</w:t>
      </w:r>
      <w:r>
        <w:rPr>
          <w:rStyle w:val="HTML"/>
          <w:rFonts w:ascii="Consolas" w:hAnsi="Consolas"/>
          <w:color w:val="DD0055"/>
          <w:sz w:val="18"/>
          <w:szCs w:val="18"/>
          <w:bdr w:val="single" w:sz="6" w:space="0" w:color="DDDDDD" w:frame="1"/>
          <w:shd w:val="clear" w:color="auto" w:fill="FAFAFA"/>
        </w:rPr>
        <w:t>Flyable</w:t>
      </w:r>
      <w:r>
        <w:rPr>
          <w:rFonts w:ascii="Helvetica" w:hAnsi="Helvetica" w:cs="Helvetica"/>
          <w:color w:val="666666"/>
          <w:sz w:val="21"/>
          <w:szCs w:val="21"/>
        </w:rPr>
        <w:t>，例如</w:t>
      </w:r>
      <w:r>
        <w:rPr>
          <w:rStyle w:val="HTML"/>
          <w:rFonts w:ascii="Consolas" w:hAnsi="Consolas"/>
          <w:color w:val="DD0055"/>
          <w:sz w:val="18"/>
          <w:szCs w:val="18"/>
          <w:bdr w:val="single" w:sz="6" w:space="0" w:color="DDDDDD" w:frame="1"/>
          <w:shd w:val="clear" w:color="auto" w:fill="FAFAFA"/>
        </w:rPr>
        <w:t>Bat</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Bat</w:t>
      </w:r>
      <w:r>
        <w:rPr>
          <w:rStyle w:val="params"/>
          <w:b/>
          <w:bCs/>
          <w:color w:val="445588"/>
        </w:rPr>
        <w:t>(Mammal, Flyable)</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通过多重继承，一个子类就可以同时获得多个父类的所有功能。</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MixIn</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在设计类的继承关系时，通常，主线都是单一继承下来的，例如，</w:t>
      </w:r>
      <w:r>
        <w:rPr>
          <w:rStyle w:val="HTML"/>
          <w:rFonts w:ascii="Consolas" w:hAnsi="Consolas"/>
          <w:color w:val="DD0055"/>
          <w:sz w:val="18"/>
          <w:szCs w:val="18"/>
          <w:bdr w:val="single" w:sz="6" w:space="0" w:color="DDDDDD" w:frame="1"/>
          <w:shd w:val="clear" w:color="auto" w:fill="FAFAFA"/>
        </w:rPr>
        <w:t>Ostrich</w:t>
      </w:r>
      <w:r>
        <w:rPr>
          <w:rFonts w:ascii="Helvetica" w:hAnsi="Helvetica" w:cs="Helvetica"/>
          <w:color w:val="666666"/>
          <w:sz w:val="21"/>
          <w:szCs w:val="21"/>
        </w:rPr>
        <w:t>继承自</w:t>
      </w:r>
      <w:r>
        <w:rPr>
          <w:rStyle w:val="HTML"/>
          <w:rFonts w:ascii="Consolas" w:hAnsi="Consolas"/>
          <w:color w:val="DD0055"/>
          <w:sz w:val="18"/>
          <w:szCs w:val="18"/>
          <w:bdr w:val="single" w:sz="6" w:space="0" w:color="DDDDDD" w:frame="1"/>
          <w:shd w:val="clear" w:color="auto" w:fill="FAFAFA"/>
        </w:rPr>
        <w:t>Bird</w:t>
      </w:r>
      <w:r>
        <w:rPr>
          <w:rFonts w:ascii="Helvetica" w:hAnsi="Helvetica" w:cs="Helvetica"/>
          <w:color w:val="666666"/>
          <w:sz w:val="21"/>
          <w:szCs w:val="21"/>
        </w:rPr>
        <w:t>。但是，如果需要</w:t>
      </w:r>
      <w:r>
        <w:rPr>
          <w:rFonts w:ascii="Helvetica" w:hAnsi="Helvetica" w:cs="Helvetica"/>
          <w:color w:val="666666"/>
          <w:sz w:val="21"/>
          <w:szCs w:val="21"/>
        </w:rPr>
        <w:t>“</w:t>
      </w:r>
      <w:r>
        <w:rPr>
          <w:rFonts w:ascii="Helvetica" w:hAnsi="Helvetica" w:cs="Helvetica"/>
          <w:color w:val="666666"/>
          <w:sz w:val="21"/>
          <w:szCs w:val="21"/>
        </w:rPr>
        <w:t>混入</w:t>
      </w:r>
      <w:r>
        <w:rPr>
          <w:rFonts w:ascii="Helvetica" w:hAnsi="Helvetica" w:cs="Helvetica"/>
          <w:color w:val="666666"/>
          <w:sz w:val="21"/>
          <w:szCs w:val="21"/>
        </w:rPr>
        <w:t>”</w:t>
      </w:r>
      <w:r>
        <w:rPr>
          <w:rFonts w:ascii="Helvetica" w:hAnsi="Helvetica" w:cs="Helvetica"/>
          <w:color w:val="666666"/>
          <w:sz w:val="21"/>
          <w:szCs w:val="21"/>
        </w:rPr>
        <w:t>额外的功能，通过多重继承就可以实现，比如，让</w:t>
      </w:r>
      <w:r>
        <w:rPr>
          <w:rStyle w:val="HTML"/>
          <w:rFonts w:ascii="Consolas" w:hAnsi="Consolas"/>
          <w:color w:val="DD0055"/>
          <w:sz w:val="18"/>
          <w:szCs w:val="18"/>
          <w:bdr w:val="single" w:sz="6" w:space="0" w:color="DDDDDD" w:frame="1"/>
          <w:shd w:val="clear" w:color="auto" w:fill="FAFAFA"/>
        </w:rPr>
        <w:t>Ostrich</w:t>
      </w:r>
      <w:r>
        <w:rPr>
          <w:rFonts w:ascii="Helvetica" w:hAnsi="Helvetica" w:cs="Helvetica"/>
          <w:color w:val="666666"/>
          <w:sz w:val="21"/>
          <w:szCs w:val="21"/>
        </w:rPr>
        <w:t>除了继承自</w:t>
      </w:r>
      <w:r>
        <w:rPr>
          <w:rStyle w:val="HTML"/>
          <w:rFonts w:ascii="Consolas" w:hAnsi="Consolas"/>
          <w:color w:val="DD0055"/>
          <w:sz w:val="18"/>
          <w:szCs w:val="18"/>
          <w:bdr w:val="single" w:sz="6" w:space="0" w:color="DDDDDD" w:frame="1"/>
          <w:shd w:val="clear" w:color="auto" w:fill="FAFAFA"/>
        </w:rPr>
        <w:t>Bird</w:t>
      </w:r>
      <w:r>
        <w:rPr>
          <w:rFonts w:ascii="Helvetica" w:hAnsi="Helvetica" w:cs="Helvetica"/>
          <w:color w:val="666666"/>
          <w:sz w:val="21"/>
          <w:szCs w:val="21"/>
        </w:rPr>
        <w:t>外，再同时继承</w:t>
      </w:r>
      <w:r>
        <w:rPr>
          <w:rStyle w:val="HTML"/>
          <w:rFonts w:ascii="Consolas" w:hAnsi="Consolas"/>
          <w:color w:val="DD0055"/>
          <w:sz w:val="18"/>
          <w:szCs w:val="18"/>
          <w:bdr w:val="single" w:sz="6" w:space="0" w:color="DDDDDD" w:frame="1"/>
          <w:shd w:val="clear" w:color="auto" w:fill="FAFAFA"/>
        </w:rPr>
        <w:t>Runnable</w:t>
      </w:r>
      <w:r>
        <w:rPr>
          <w:rFonts w:ascii="Helvetica" w:hAnsi="Helvetica" w:cs="Helvetica"/>
          <w:color w:val="666666"/>
          <w:sz w:val="21"/>
          <w:szCs w:val="21"/>
        </w:rPr>
        <w:t>。这种设计通常称之为</w:t>
      </w:r>
      <w:r>
        <w:rPr>
          <w:rFonts w:ascii="Helvetica" w:hAnsi="Helvetica" w:cs="Helvetica"/>
          <w:color w:val="666666"/>
          <w:sz w:val="21"/>
          <w:szCs w:val="21"/>
        </w:rPr>
        <w:t>MixIn</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为了更好地看出继承关系，我们把</w:t>
      </w:r>
      <w:r>
        <w:rPr>
          <w:rStyle w:val="HTML"/>
          <w:rFonts w:ascii="Consolas" w:hAnsi="Consolas"/>
          <w:color w:val="DD0055"/>
          <w:sz w:val="18"/>
          <w:szCs w:val="18"/>
          <w:bdr w:val="single" w:sz="6" w:space="0" w:color="DDDDDD" w:frame="1"/>
          <w:shd w:val="clear" w:color="auto" w:fill="FAFAFA"/>
        </w:rPr>
        <w:t>Runnable</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Flyable</w:t>
      </w:r>
      <w:r>
        <w:rPr>
          <w:rFonts w:ascii="Helvetica" w:hAnsi="Helvetica" w:cs="Helvetica"/>
          <w:color w:val="666666"/>
          <w:sz w:val="21"/>
          <w:szCs w:val="21"/>
        </w:rPr>
        <w:t>改为</w:t>
      </w:r>
      <w:r>
        <w:rPr>
          <w:rStyle w:val="HTML"/>
          <w:rFonts w:ascii="Consolas" w:hAnsi="Consolas"/>
          <w:color w:val="DD0055"/>
          <w:sz w:val="18"/>
          <w:szCs w:val="18"/>
          <w:bdr w:val="single" w:sz="6" w:space="0" w:color="DDDDDD" w:frame="1"/>
          <w:shd w:val="clear" w:color="auto" w:fill="FAFAFA"/>
        </w:rPr>
        <w:t>RunnableMixIn</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FlyableMixIn</w:t>
      </w:r>
      <w:r>
        <w:rPr>
          <w:rFonts w:ascii="Helvetica" w:hAnsi="Helvetica" w:cs="Helvetica"/>
          <w:color w:val="666666"/>
          <w:sz w:val="21"/>
          <w:szCs w:val="21"/>
        </w:rPr>
        <w:t>。类似的，你还可以定义出肉食动物</w:t>
      </w:r>
      <w:r>
        <w:rPr>
          <w:rStyle w:val="HTML"/>
          <w:rFonts w:ascii="Consolas" w:hAnsi="Consolas"/>
          <w:color w:val="DD0055"/>
          <w:sz w:val="18"/>
          <w:szCs w:val="18"/>
          <w:bdr w:val="single" w:sz="6" w:space="0" w:color="DDDDDD" w:frame="1"/>
          <w:shd w:val="clear" w:color="auto" w:fill="FAFAFA"/>
        </w:rPr>
        <w:t>CarnivorousMixIn</w:t>
      </w:r>
      <w:r>
        <w:rPr>
          <w:rFonts w:ascii="Helvetica" w:hAnsi="Helvetica" w:cs="Helvetica"/>
          <w:color w:val="666666"/>
          <w:sz w:val="21"/>
          <w:szCs w:val="21"/>
        </w:rPr>
        <w:t>和植食动物</w:t>
      </w:r>
      <w:r>
        <w:rPr>
          <w:rStyle w:val="HTML"/>
          <w:rFonts w:ascii="Consolas" w:hAnsi="Consolas"/>
          <w:color w:val="DD0055"/>
          <w:sz w:val="18"/>
          <w:szCs w:val="18"/>
          <w:bdr w:val="single" w:sz="6" w:space="0" w:color="DDDDDD" w:frame="1"/>
          <w:shd w:val="clear" w:color="auto" w:fill="FAFAFA"/>
        </w:rPr>
        <w:t>HerbivoresMixIn</w:t>
      </w:r>
      <w:r>
        <w:rPr>
          <w:rFonts w:ascii="Helvetica" w:hAnsi="Helvetica" w:cs="Helvetica"/>
          <w:color w:val="666666"/>
          <w:sz w:val="21"/>
          <w:szCs w:val="21"/>
        </w:rPr>
        <w:t>，让某个动物同时拥有好几个</w:t>
      </w:r>
      <w:r>
        <w:rPr>
          <w:rFonts w:ascii="Helvetica" w:hAnsi="Helvetica" w:cs="Helvetica"/>
          <w:color w:val="666666"/>
          <w:sz w:val="21"/>
          <w:szCs w:val="21"/>
        </w:rPr>
        <w:t>MixIn</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Dog</w:t>
      </w:r>
      <w:r>
        <w:rPr>
          <w:rStyle w:val="params"/>
          <w:b/>
          <w:bCs/>
          <w:color w:val="445588"/>
        </w:rPr>
        <w:t>(Mammal, RunnableMixIn, CarnivorousMixIn)</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MixIn</w:t>
      </w:r>
      <w:r>
        <w:rPr>
          <w:rFonts w:ascii="Helvetica" w:hAnsi="Helvetica" w:cs="Helvetica"/>
          <w:color w:val="666666"/>
          <w:sz w:val="21"/>
          <w:szCs w:val="21"/>
        </w:rPr>
        <w:t>的目的就是给一个类增加多个功能，这样，在设计类的时候，我们优先考虑通过多重继承来组合多个</w:t>
      </w:r>
      <w:r>
        <w:rPr>
          <w:rFonts w:ascii="Helvetica" w:hAnsi="Helvetica" w:cs="Helvetica"/>
          <w:color w:val="666666"/>
          <w:sz w:val="21"/>
          <w:szCs w:val="21"/>
        </w:rPr>
        <w:t>MixIn</w:t>
      </w:r>
      <w:r>
        <w:rPr>
          <w:rFonts w:ascii="Helvetica" w:hAnsi="Helvetica" w:cs="Helvetica"/>
          <w:color w:val="666666"/>
          <w:sz w:val="21"/>
          <w:szCs w:val="21"/>
        </w:rPr>
        <w:t>的功能，而不是设计多层次的复杂的继承关系。</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自带的很多库也使用了</w:t>
      </w:r>
      <w:r>
        <w:rPr>
          <w:rFonts w:ascii="Helvetica" w:hAnsi="Helvetica" w:cs="Helvetica"/>
          <w:color w:val="666666"/>
          <w:sz w:val="21"/>
          <w:szCs w:val="21"/>
        </w:rPr>
        <w:t>MixIn</w:t>
      </w:r>
      <w:r>
        <w:rPr>
          <w:rFonts w:ascii="Helvetica" w:hAnsi="Helvetica" w:cs="Helvetica"/>
          <w:color w:val="666666"/>
          <w:sz w:val="21"/>
          <w:szCs w:val="21"/>
        </w:rPr>
        <w:t>。举个例子，</w:t>
      </w:r>
      <w:r>
        <w:rPr>
          <w:rFonts w:ascii="Helvetica" w:hAnsi="Helvetica" w:cs="Helvetica"/>
          <w:color w:val="666666"/>
          <w:sz w:val="21"/>
          <w:szCs w:val="21"/>
        </w:rPr>
        <w:t>Python</w:t>
      </w:r>
      <w:r>
        <w:rPr>
          <w:rFonts w:ascii="Helvetica" w:hAnsi="Helvetica" w:cs="Helvetica"/>
          <w:color w:val="666666"/>
          <w:sz w:val="21"/>
          <w:szCs w:val="21"/>
        </w:rPr>
        <w:t>自带了</w:t>
      </w:r>
      <w:r>
        <w:rPr>
          <w:rStyle w:val="HTML"/>
          <w:rFonts w:ascii="Consolas" w:hAnsi="Consolas"/>
          <w:color w:val="DD0055"/>
          <w:sz w:val="18"/>
          <w:szCs w:val="18"/>
          <w:bdr w:val="single" w:sz="6" w:space="0" w:color="DDDDDD" w:frame="1"/>
          <w:shd w:val="clear" w:color="auto" w:fill="FAFAFA"/>
        </w:rPr>
        <w:t>TCPServer</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UDPServer</w:t>
      </w:r>
      <w:r>
        <w:rPr>
          <w:rFonts w:ascii="Helvetica" w:hAnsi="Helvetica" w:cs="Helvetica"/>
          <w:color w:val="666666"/>
          <w:sz w:val="21"/>
          <w:szCs w:val="21"/>
        </w:rPr>
        <w:t>这两类网络服务，而要同时服务多个用户就必须使用多进程或多线程模型，这两种模型由</w:t>
      </w:r>
      <w:r>
        <w:rPr>
          <w:rStyle w:val="HTML"/>
          <w:rFonts w:ascii="Consolas" w:hAnsi="Consolas"/>
          <w:color w:val="DD0055"/>
          <w:sz w:val="18"/>
          <w:szCs w:val="18"/>
          <w:bdr w:val="single" w:sz="6" w:space="0" w:color="DDDDDD" w:frame="1"/>
          <w:shd w:val="clear" w:color="auto" w:fill="FAFAFA"/>
        </w:rPr>
        <w:t>ForkingMixIn</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ThreadingMixIn</w:t>
      </w:r>
      <w:r>
        <w:rPr>
          <w:rFonts w:ascii="Helvetica" w:hAnsi="Helvetica" w:cs="Helvetica"/>
          <w:color w:val="666666"/>
          <w:sz w:val="21"/>
          <w:szCs w:val="21"/>
        </w:rPr>
        <w:t>提供。通过组合，我们就可以创造出合适的服务来。</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比如，编写一个多进程模式的</w:t>
      </w:r>
      <w:r>
        <w:rPr>
          <w:rFonts w:ascii="Helvetica" w:hAnsi="Helvetica" w:cs="Helvetica"/>
          <w:color w:val="666666"/>
          <w:sz w:val="21"/>
          <w:szCs w:val="21"/>
        </w:rPr>
        <w:t>TCP</w:t>
      </w:r>
      <w:r>
        <w:rPr>
          <w:rFonts w:ascii="Helvetica" w:hAnsi="Helvetica" w:cs="Helvetica"/>
          <w:color w:val="666666"/>
          <w:sz w:val="21"/>
          <w:szCs w:val="21"/>
        </w:rPr>
        <w:t>服务，定义如下：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MyTCPServer</w:t>
      </w:r>
      <w:r>
        <w:rPr>
          <w:rStyle w:val="params"/>
          <w:b/>
          <w:bCs/>
          <w:color w:val="445588"/>
        </w:rPr>
        <w:t>(TCPServer, ForkingMixIn)</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编写一个多线程模式的</w:t>
      </w:r>
      <w:r>
        <w:rPr>
          <w:rFonts w:ascii="Helvetica" w:hAnsi="Helvetica" w:cs="Helvetica"/>
          <w:color w:val="666666"/>
          <w:sz w:val="21"/>
          <w:szCs w:val="21"/>
        </w:rPr>
        <w:t>UDP</w:t>
      </w:r>
      <w:r>
        <w:rPr>
          <w:rFonts w:ascii="Helvetica" w:hAnsi="Helvetica" w:cs="Helvetica"/>
          <w:color w:val="666666"/>
          <w:sz w:val="21"/>
          <w:szCs w:val="21"/>
        </w:rPr>
        <w:t>服务，定义如下：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MyUDPServer</w:t>
      </w:r>
      <w:r>
        <w:rPr>
          <w:rStyle w:val="params"/>
          <w:b/>
          <w:bCs/>
          <w:color w:val="445588"/>
        </w:rPr>
        <w:t>(UDPServer, ThreadingMixIn)</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如果你打算搞一个更先进的协程模型，可以编写一个</w:t>
      </w:r>
      <w:r>
        <w:rPr>
          <w:rStyle w:val="HTML"/>
          <w:rFonts w:ascii="Consolas" w:hAnsi="Consolas"/>
          <w:color w:val="DD0055"/>
          <w:sz w:val="18"/>
          <w:szCs w:val="18"/>
          <w:bdr w:val="single" w:sz="6" w:space="0" w:color="DDDDDD" w:frame="1"/>
          <w:shd w:val="clear" w:color="auto" w:fill="FAFAFA"/>
        </w:rPr>
        <w:t>CoroutineMixIn</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class</w:t>
      </w:r>
      <w:r>
        <w:rPr>
          <w:rStyle w:val="class"/>
          <w:b/>
          <w:bCs/>
          <w:color w:val="445588"/>
        </w:rPr>
        <w:t xml:space="preserve"> </w:t>
      </w:r>
      <w:r>
        <w:rPr>
          <w:rStyle w:val="title"/>
          <w:b/>
          <w:bCs/>
          <w:color w:val="445588"/>
        </w:rPr>
        <w:t>MyTCPServer</w:t>
      </w:r>
      <w:r>
        <w:rPr>
          <w:rStyle w:val="params"/>
          <w:b/>
          <w:bCs/>
          <w:color w:val="445588"/>
        </w:rPr>
        <w:t>(TCPServer, CoroutineMixIn)</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这样一来，我们不需要复杂而庞大的继承链，只要选择组合不同的类的功能，就可以快速构造出所需的子类。</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w:t>
      </w:r>
      <w:r>
        <w:rPr>
          <w:rFonts w:ascii="Helvetica" w:hAnsi="Helvetica" w:cs="Helvetica"/>
          <w:color w:val="666666"/>
          <w:sz w:val="21"/>
          <w:szCs w:val="21"/>
        </w:rPr>
        <w:t>Python</w:t>
      </w:r>
      <w:r>
        <w:rPr>
          <w:rFonts w:ascii="Helvetica" w:hAnsi="Helvetica" w:cs="Helvetica"/>
          <w:color w:val="666666"/>
          <w:sz w:val="21"/>
          <w:szCs w:val="21"/>
        </w:rPr>
        <w:t>允许使用多重继承，因此，</w:t>
      </w:r>
      <w:r>
        <w:rPr>
          <w:rFonts w:ascii="Helvetica" w:hAnsi="Helvetica" w:cs="Helvetica"/>
          <w:color w:val="666666"/>
          <w:sz w:val="21"/>
          <w:szCs w:val="21"/>
        </w:rPr>
        <w:t>MixIn</w:t>
      </w:r>
      <w:r>
        <w:rPr>
          <w:rFonts w:ascii="Helvetica" w:hAnsi="Helvetica" w:cs="Helvetica"/>
          <w:color w:val="666666"/>
          <w:sz w:val="21"/>
          <w:szCs w:val="21"/>
        </w:rPr>
        <w:t>就是一种常见的设计。</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只允许单一继承的语言（如</w:t>
      </w:r>
      <w:r>
        <w:rPr>
          <w:rFonts w:ascii="Helvetica" w:hAnsi="Helvetica" w:cs="Helvetica"/>
          <w:color w:val="666666"/>
          <w:sz w:val="21"/>
          <w:szCs w:val="21"/>
        </w:rPr>
        <w:t>Java</w:t>
      </w:r>
      <w:r>
        <w:rPr>
          <w:rFonts w:ascii="Helvetica" w:hAnsi="Helvetica" w:cs="Helvetica"/>
          <w:color w:val="666666"/>
          <w:sz w:val="21"/>
          <w:szCs w:val="21"/>
        </w:rPr>
        <w:t>）不能使用</w:t>
      </w:r>
      <w:r>
        <w:rPr>
          <w:rFonts w:ascii="Helvetica" w:hAnsi="Helvetica" w:cs="Helvetica"/>
          <w:color w:val="666666"/>
          <w:sz w:val="21"/>
          <w:szCs w:val="21"/>
        </w:rPr>
        <w:t>MixIn</w:t>
      </w:r>
      <w:r>
        <w:rPr>
          <w:rFonts w:ascii="Helvetica" w:hAnsi="Helvetica" w:cs="Helvetica"/>
          <w:color w:val="666666"/>
          <w:sz w:val="21"/>
          <w:szCs w:val="21"/>
        </w:rPr>
        <w:t>的设计。</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定制类</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85557</w:t>
      </w:r>
    </w:p>
    <w:p w:rsidR="00B34CFD" w:rsidRDefault="00B34CFD" w:rsidP="00B34CFD">
      <w:pPr>
        <w:spacing w:before="225" w:after="225"/>
        <w:rPr>
          <w:rFonts w:ascii="宋体" w:hAnsi="宋体" w:cs="宋体"/>
          <w:sz w:val="24"/>
          <w:szCs w:val="24"/>
        </w:rPr>
      </w:pPr>
      <w:r>
        <w:pict>
          <v:rect id="_x0000_i1206"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看到类似</w:t>
      </w:r>
      <w:r>
        <w:rPr>
          <w:rStyle w:val="HTML"/>
          <w:rFonts w:ascii="Consolas" w:hAnsi="Consolas"/>
          <w:color w:val="DD0055"/>
          <w:sz w:val="18"/>
          <w:szCs w:val="18"/>
          <w:bdr w:val="single" w:sz="6" w:space="0" w:color="DDDDDD" w:frame="1"/>
          <w:shd w:val="clear" w:color="auto" w:fill="FAFAFA"/>
        </w:rPr>
        <w:t>__slots__</w:t>
      </w:r>
      <w:r>
        <w:rPr>
          <w:rFonts w:ascii="Helvetica" w:hAnsi="Helvetica" w:cs="Helvetica"/>
          <w:color w:val="666666"/>
          <w:sz w:val="21"/>
          <w:szCs w:val="21"/>
        </w:rPr>
        <w:t>这种形如</w:t>
      </w:r>
      <w:r>
        <w:rPr>
          <w:rStyle w:val="HTML"/>
          <w:rFonts w:ascii="Consolas" w:hAnsi="Consolas"/>
          <w:color w:val="DD0055"/>
          <w:sz w:val="18"/>
          <w:szCs w:val="18"/>
          <w:bdr w:val="single" w:sz="6" w:space="0" w:color="DDDDDD" w:frame="1"/>
          <w:shd w:val="clear" w:color="auto" w:fill="FAFAFA"/>
        </w:rPr>
        <w:t>__xxx__</w:t>
      </w:r>
      <w:r>
        <w:rPr>
          <w:rFonts w:ascii="Helvetica" w:hAnsi="Helvetica" w:cs="Helvetica"/>
          <w:color w:val="666666"/>
          <w:sz w:val="21"/>
          <w:szCs w:val="21"/>
        </w:rPr>
        <w:t>的变量或者函数名就要注意，这些在</w:t>
      </w:r>
      <w:r>
        <w:rPr>
          <w:rFonts w:ascii="Helvetica" w:hAnsi="Helvetica" w:cs="Helvetica"/>
          <w:color w:val="666666"/>
          <w:sz w:val="21"/>
          <w:szCs w:val="21"/>
        </w:rPr>
        <w:t>Python</w:t>
      </w:r>
      <w:r>
        <w:rPr>
          <w:rFonts w:ascii="Helvetica" w:hAnsi="Helvetica" w:cs="Helvetica"/>
          <w:color w:val="666666"/>
          <w:sz w:val="21"/>
          <w:szCs w:val="21"/>
        </w:rPr>
        <w:t>中是有特殊用途的。</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__slots__</w:t>
      </w:r>
      <w:r>
        <w:rPr>
          <w:rFonts w:ascii="Helvetica" w:hAnsi="Helvetica" w:cs="Helvetica"/>
          <w:color w:val="666666"/>
          <w:sz w:val="21"/>
          <w:szCs w:val="21"/>
        </w:rPr>
        <w:t>我们已经知道怎么用了，</w:t>
      </w:r>
      <w:r>
        <w:rPr>
          <w:rStyle w:val="HTML"/>
          <w:rFonts w:ascii="Consolas" w:hAnsi="Consolas"/>
          <w:color w:val="DD0055"/>
          <w:sz w:val="18"/>
          <w:szCs w:val="18"/>
          <w:bdr w:val="single" w:sz="6" w:space="0" w:color="DDDDDD" w:frame="1"/>
          <w:shd w:val="clear" w:color="auto" w:fill="FAFAFA"/>
        </w:rPr>
        <w:t>__len__()</w:t>
      </w:r>
      <w:r>
        <w:rPr>
          <w:rFonts w:ascii="Helvetica" w:hAnsi="Helvetica" w:cs="Helvetica"/>
          <w:color w:val="666666"/>
          <w:sz w:val="21"/>
          <w:szCs w:val="21"/>
        </w:rPr>
        <w:t>方法我们也知道是为了能让</w:t>
      </w:r>
      <w:r>
        <w:rPr>
          <w:rFonts w:ascii="Helvetica" w:hAnsi="Helvetica" w:cs="Helvetica"/>
          <w:color w:val="666666"/>
          <w:sz w:val="21"/>
          <w:szCs w:val="21"/>
        </w:rPr>
        <w:t>class</w:t>
      </w:r>
      <w:r>
        <w:rPr>
          <w:rFonts w:ascii="Helvetica" w:hAnsi="Helvetica" w:cs="Helvetica"/>
          <w:color w:val="666666"/>
          <w:sz w:val="21"/>
          <w:szCs w:val="21"/>
        </w:rPr>
        <w:t>作用于</w:t>
      </w:r>
      <w:r>
        <w:rPr>
          <w:rStyle w:val="HTML"/>
          <w:rFonts w:ascii="Consolas" w:hAnsi="Consolas"/>
          <w:color w:val="DD0055"/>
          <w:sz w:val="18"/>
          <w:szCs w:val="18"/>
          <w:bdr w:val="single" w:sz="6" w:space="0" w:color="DDDDDD" w:frame="1"/>
          <w:shd w:val="clear" w:color="auto" w:fill="FAFAFA"/>
        </w:rPr>
        <w:t>len()</w:t>
      </w:r>
      <w:r>
        <w:rPr>
          <w:rFonts w:ascii="Helvetica" w:hAnsi="Helvetica" w:cs="Helvetica"/>
          <w:color w:val="666666"/>
          <w:sz w:val="21"/>
          <w:szCs w:val="21"/>
        </w:rPr>
        <w:t>函数。</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除此之外，</w:t>
      </w:r>
      <w:r>
        <w:rPr>
          <w:rFonts w:ascii="Helvetica" w:hAnsi="Helvetica" w:cs="Helvetica"/>
          <w:color w:val="666666"/>
          <w:sz w:val="21"/>
          <w:szCs w:val="21"/>
        </w:rPr>
        <w:t>Python</w:t>
      </w:r>
      <w:r>
        <w:rPr>
          <w:rFonts w:ascii="Helvetica" w:hAnsi="Helvetica" w:cs="Helvetica"/>
          <w:color w:val="666666"/>
          <w:sz w:val="21"/>
          <w:szCs w:val="21"/>
        </w:rPr>
        <w:t>的</w:t>
      </w:r>
      <w:r>
        <w:rPr>
          <w:rFonts w:ascii="Helvetica" w:hAnsi="Helvetica" w:cs="Helvetica"/>
          <w:color w:val="666666"/>
          <w:sz w:val="21"/>
          <w:szCs w:val="21"/>
        </w:rPr>
        <w:t>class</w:t>
      </w:r>
      <w:r>
        <w:rPr>
          <w:rFonts w:ascii="Helvetica" w:hAnsi="Helvetica" w:cs="Helvetica"/>
          <w:color w:val="666666"/>
          <w:sz w:val="21"/>
          <w:szCs w:val="21"/>
        </w:rPr>
        <w:t>中还有许多这样有特殊用途的函数，可以帮助我们定制类。</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__str__</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我们先定义一个</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类，打印一个实例：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self.name = 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print(Student(</w:t>
      </w:r>
      <w:r>
        <w:rPr>
          <w:rStyle w:val="string"/>
          <w:color w:val="DD1144"/>
        </w:rPr>
        <w:t>'Michael'</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&lt;__main__.Student object at </w:t>
      </w:r>
      <w:r>
        <w:rPr>
          <w:rStyle w:val="number"/>
          <w:color w:val="009999"/>
        </w:rPr>
        <w:t>0x109afb190</w:t>
      </w:r>
      <w:r>
        <w:rPr>
          <w:rStyle w:val="HTML"/>
          <w:color w:val="444444"/>
        </w:rPr>
        <w:t>&gt;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打印出一堆</w:t>
      </w:r>
      <w:r>
        <w:rPr>
          <w:rStyle w:val="HTML"/>
          <w:rFonts w:ascii="Consolas" w:hAnsi="Consolas"/>
          <w:color w:val="DD0055"/>
          <w:sz w:val="18"/>
          <w:szCs w:val="18"/>
          <w:bdr w:val="single" w:sz="6" w:space="0" w:color="DDDDDD" w:frame="1"/>
          <w:shd w:val="clear" w:color="auto" w:fill="FAFAFA"/>
        </w:rPr>
        <w:t>&lt;__main__.Student object at 0x109afb190&gt;</w:t>
      </w:r>
      <w:r>
        <w:rPr>
          <w:rFonts w:ascii="Helvetica" w:hAnsi="Helvetica" w:cs="Helvetica"/>
          <w:color w:val="666666"/>
          <w:sz w:val="21"/>
          <w:szCs w:val="21"/>
        </w:rPr>
        <w:t>，不好看。</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怎么才能打印得好看呢？只需要定义好</w:t>
      </w:r>
      <w:r>
        <w:rPr>
          <w:rStyle w:val="HTML"/>
          <w:rFonts w:ascii="Consolas" w:hAnsi="Consolas"/>
          <w:color w:val="DD0055"/>
          <w:sz w:val="18"/>
          <w:szCs w:val="18"/>
          <w:bdr w:val="single" w:sz="6" w:space="0" w:color="DDDDDD" w:frame="1"/>
          <w:shd w:val="clear" w:color="auto" w:fill="FAFAFA"/>
        </w:rPr>
        <w:t>__str__()</w:t>
      </w:r>
      <w:r>
        <w:rPr>
          <w:rFonts w:ascii="Helvetica" w:hAnsi="Helvetica" w:cs="Helvetica"/>
          <w:color w:val="666666"/>
          <w:sz w:val="21"/>
          <w:szCs w:val="21"/>
        </w:rPr>
        <w:t>方法，返回一个好看的字符串就可以了：</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self.name = 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__str__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return</w:t>
      </w:r>
      <w:r>
        <w:rPr>
          <w:rStyle w:val="HTML"/>
          <w:color w:val="444444"/>
        </w:rPr>
        <w:t xml:space="preserve"> </w:t>
      </w:r>
      <w:r>
        <w:rPr>
          <w:rStyle w:val="string"/>
          <w:color w:val="DD1144"/>
        </w:rPr>
        <w:t>'Student object (name: %s)'</w:t>
      </w:r>
      <w:r>
        <w:rPr>
          <w:rStyle w:val="HTML"/>
          <w:color w:val="444444"/>
        </w:rPr>
        <w:t xml:space="preserve"> % self.name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print(Student(</w:t>
      </w:r>
      <w:r>
        <w:rPr>
          <w:rStyle w:val="string"/>
          <w:color w:val="DD1144"/>
        </w:rPr>
        <w:t>'Michael'</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Student object (name: Michael)</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这样打印出来的实例，不但好看，而且容易看出实例内部重要的数据。</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但是细心的朋友会发现直接敲变量不用</w:t>
      </w:r>
      <w:r>
        <w:rPr>
          <w:rStyle w:val="HTML"/>
          <w:rFonts w:ascii="Consolas" w:hAnsi="Consolas"/>
          <w:color w:val="DD0055"/>
          <w:sz w:val="18"/>
          <w:szCs w:val="18"/>
          <w:bdr w:val="single" w:sz="6" w:space="0" w:color="DDDDDD" w:frame="1"/>
          <w:shd w:val="clear" w:color="auto" w:fill="FAFAFA"/>
        </w:rPr>
        <w:t>print</w:t>
      </w:r>
      <w:r>
        <w:rPr>
          <w:rFonts w:ascii="Helvetica" w:hAnsi="Helvetica" w:cs="Helvetica"/>
          <w:color w:val="666666"/>
          <w:sz w:val="21"/>
          <w:szCs w:val="21"/>
        </w:rPr>
        <w:t>，打印出来的实例还是不好看：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s = Student('Michael')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&lt;</w:t>
      </w:r>
      <w:r>
        <w:rPr>
          <w:rStyle w:val="title"/>
          <w:color w:val="000080"/>
        </w:rPr>
        <w:t>__main__.Student</w:t>
      </w:r>
      <w:r>
        <w:rPr>
          <w:rStyle w:val="tag"/>
          <w:color w:val="000080"/>
        </w:rPr>
        <w:t xml:space="preserve"> </w:t>
      </w:r>
      <w:r>
        <w:rPr>
          <w:rStyle w:val="attribute"/>
          <w:color w:val="008080"/>
        </w:rPr>
        <w:t>object</w:t>
      </w:r>
      <w:r>
        <w:rPr>
          <w:rStyle w:val="tag"/>
          <w:color w:val="000080"/>
        </w:rPr>
        <w:t xml:space="preserve"> </w:t>
      </w:r>
      <w:r>
        <w:rPr>
          <w:rStyle w:val="attribute"/>
          <w:color w:val="008080"/>
        </w:rPr>
        <w:t>at</w:t>
      </w:r>
      <w:r>
        <w:rPr>
          <w:rStyle w:val="tag"/>
          <w:color w:val="000080"/>
        </w:rPr>
        <w:t xml:space="preserve"> </w:t>
      </w:r>
      <w:r>
        <w:rPr>
          <w:rStyle w:val="attribute"/>
          <w:color w:val="008080"/>
        </w:rPr>
        <w:t>0x109afb310</w:t>
      </w:r>
      <w:r>
        <w:rPr>
          <w:rStyle w:val="tag"/>
          <w:color w:val="000080"/>
        </w:rPr>
        <w:t>&gt;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这是因为直接显示变量调用的不是</w:t>
      </w:r>
      <w:r>
        <w:rPr>
          <w:rStyle w:val="HTML"/>
          <w:rFonts w:ascii="Consolas" w:hAnsi="Consolas"/>
          <w:color w:val="DD0055"/>
          <w:sz w:val="18"/>
          <w:szCs w:val="18"/>
          <w:bdr w:val="single" w:sz="6" w:space="0" w:color="DDDDDD" w:frame="1"/>
          <w:shd w:val="clear" w:color="auto" w:fill="FAFAFA"/>
        </w:rPr>
        <w:t>__str__()</w:t>
      </w:r>
      <w:r>
        <w:rPr>
          <w:rFonts w:ascii="Helvetica" w:hAnsi="Helvetica" w:cs="Helvetica"/>
          <w:color w:val="666666"/>
          <w:sz w:val="21"/>
          <w:szCs w:val="21"/>
        </w:rPr>
        <w:t>，而是</w:t>
      </w:r>
      <w:r>
        <w:rPr>
          <w:rStyle w:val="HTML"/>
          <w:rFonts w:ascii="Consolas" w:hAnsi="Consolas"/>
          <w:color w:val="DD0055"/>
          <w:sz w:val="18"/>
          <w:szCs w:val="18"/>
          <w:bdr w:val="single" w:sz="6" w:space="0" w:color="DDDDDD" w:frame="1"/>
          <w:shd w:val="clear" w:color="auto" w:fill="FAFAFA"/>
        </w:rPr>
        <w:t>__repr__()</w:t>
      </w:r>
      <w:r>
        <w:rPr>
          <w:rFonts w:ascii="Helvetica" w:hAnsi="Helvetica" w:cs="Helvetica"/>
          <w:color w:val="666666"/>
          <w:sz w:val="21"/>
          <w:szCs w:val="21"/>
        </w:rPr>
        <w:t>，两者的区别是</w:t>
      </w:r>
      <w:r>
        <w:rPr>
          <w:rStyle w:val="HTML"/>
          <w:rFonts w:ascii="Consolas" w:hAnsi="Consolas"/>
          <w:color w:val="DD0055"/>
          <w:sz w:val="18"/>
          <w:szCs w:val="18"/>
          <w:bdr w:val="single" w:sz="6" w:space="0" w:color="DDDDDD" w:frame="1"/>
          <w:shd w:val="clear" w:color="auto" w:fill="FAFAFA"/>
        </w:rPr>
        <w:t>__str__()</w:t>
      </w:r>
      <w:r>
        <w:rPr>
          <w:rFonts w:ascii="Helvetica" w:hAnsi="Helvetica" w:cs="Helvetica"/>
          <w:color w:val="666666"/>
          <w:sz w:val="21"/>
          <w:szCs w:val="21"/>
        </w:rPr>
        <w:t>返回用户看到的字符串，而</w:t>
      </w:r>
      <w:r>
        <w:rPr>
          <w:rStyle w:val="HTML"/>
          <w:rFonts w:ascii="Consolas" w:hAnsi="Consolas"/>
          <w:color w:val="DD0055"/>
          <w:sz w:val="18"/>
          <w:szCs w:val="18"/>
          <w:bdr w:val="single" w:sz="6" w:space="0" w:color="DDDDDD" w:frame="1"/>
          <w:shd w:val="clear" w:color="auto" w:fill="FAFAFA"/>
        </w:rPr>
        <w:t>__repr__()</w:t>
      </w:r>
      <w:r>
        <w:rPr>
          <w:rFonts w:ascii="Helvetica" w:hAnsi="Helvetica" w:cs="Helvetica"/>
          <w:color w:val="666666"/>
          <w:sz w:val="21"/>
          <w:szCs w:val="21"/>
        </w:rPr>
        <w:t>返回程序开发者看到的字符串，也就是说，</w:t>
      </w:r>
      <w:r>
        <w:rPr>
          <w:rStyle w:val="HTML"/>
          <w:rFonts w:ascii="Consolas" w:hAnsi="Consolas"/>
          <w:color w:val="DD0055"/>
          <w:sz w:val="18"/>
          <w:szCs w:val="18"/>
          <w:bdr w:val="single" w:sz="6" w:space="0" w:color="DDDDDD" w:frame="1"/>
          <w:shd w:val="clear" w:color="auto" w:fill="FAFAFA"/>
        </w:rPr>
        <w:t>__repr__()</w:t>
      </w:r>
      <w:r>
        <w:rPr>
          <w:rFonts w:ascii="Helvetica" w:hAnsi="Helvetica" w:cs="Helvetica"/>
          <w:color w:val="666666"/>
          <w:sz w:val="21"/>
          <w:szCs w:val="21"/>
        </w:rPr>
        <w:t>是为调试服务的。</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解决办法是再定义一个</w:t>
      </w:r>
      <w:r>
        <w:rPr>
          <w:rStyle w:val="HTML"/>
          <w:rFonts w:ascii="Consolas" w:hAnsi="Consolas"/>
          <w:color w:val="DD0055"/>
          <w:sz w:val="18"/>
          <w:szCs w:val="18"/>
          <w:bdr w:val="single" w:sz="6" w:space="0" w:color="DDDDDD" w:frame="1"/>
          <w:shd w:val="clear" w:color="auto" w:fill="FAFAFA"/>
        </w:rPr>
        <w:t>__repr__()</w:t>
      </w:r>
      <w:r>
        <w:rPr>
          <w:rFonts w:ascii="Helvetica" w:hAnsi="Helvetica" w:cs="Helvetica"/>
          <w:color w:val="666666"/>
          <w:sz w:val="21"/>
          <w:szCs w:val="21"/>
        </w:rPr>
        <w:t>。但是通常</w:t>
      </w:r>
      <w:r>
        <w:rPr>
          <w:rStyle w:val="HTML"/>
          <w:rFonts w:ascii="Consolas" w:hAnsi="Consolas"/>
          <w:color w:val="DD0055"/>
          <w:sz w:val="18"/>
          <w:szCs w:val="18"/>
          <w:bdr w:val="single" w:sz="6" w:space="0" w:color="DDDDDD" w:frame="1"/>
          <w:shd w:val="clear" w:color="auto" w:fill="FAFAFA"/>
        </w:rPr>
        <w:t>__str__()</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__repr__()</w:t>
      </w:r>
      <w:r>
        <w:rPr>
          <w:rFonts w:ascii="Helvetica" w:hAnsi="Helvetica" w:cs="Helvetica"/>
          <w:color w:val="666666"/>
          <w:sz w:val="21"/>
          <w:szCs w:val="21"/>
        </w:rPr>
        <w:t>代码都是一样的，所以，有个偷懒的写法：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self.name = 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__str__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return</w:t>
      </w:r>
      <w:r>
        <w:rPr>
          <w:rStyle w:val="HTML"/>
          <w:color w:val="444444"/>
        </w:rPr>
        <w:t xml:space="preserve"> </w:t>
      </w:r>
      <w:r>
        <w:rPr>
          <w:rStyle w:val="string"/>
          <w:color w:val="DD1144"/>
        </w:rPr>
        <w:t>'Student object (name=%s)'</w:t>
      </w:r>
      <w:r>
        <w:rPr>
          <w:rStyle w:val="HTML"/>
          <w:color w:val="444444"/>
        </w:rPr>
        <w:t xml:space="preserve"> % self.name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__repr__ = __str__</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__iter__</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如果一个类想被用于</w:t>
      </w:r>
      <w:r>
        <w:rPr>
          <w:rStyle w:val="HTML"/>
          <w:rFonts w:ascii="Consolas" w:hAnsi="Consolas"/>
          <w:color w:val="DD0055"/>
          <w:sz w:val="18"/>
          <w:szCs w:val="18"/>
          <w:bdr w:val="single" w:sz="6" w:space="0" w:color="DDDDDD" w:frame="1"/>
          <w:shd w:val="clear" w:color="auto" w:fill="FAFAFA"/>
        </w:rPr>
        <w:t>for ... in</w:t>
      </w:r>
      <w:r>
        <w:rPr>
          <w:rFonts w:ascii="Helvetica" w:hAnsi="Helvetica" w:cs="Helvetica"/>
          <w:color w:val="666666"/>
          <w:sz w:val="21"/>
          <w:szCs w:val="21"/>
        </w:rPr>
        <w:t>循环，类似</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tuple</w:t>
      </w:r>
      <w:r>
        <w:rPr>
          <w:rFonts w:ascii="Helvetica" w:hAnsi="Helvetica" w:cs="Helvetica"/>
          <w:color w:val="666666"/>
          <w:sz w:val="21"/>
          <w:szCs w:val="21"/>
        </w:rPr>
        <w:t>那样，就必须实现一个</w:t>
      </w:r>
      <w:r>
        <w:rPr>
          <w:rStyle w:val="HTML"/>
          <w:rFonts w:ascii="Consolas" w:hAnsi="Consolas"/>
          <w:color w:val="DD0055"/>
          <w:sz w:val="18"/>
          <w:szCs w:val="18"/>
          <w:bdr w:val="single" w:sz="6" w:space="0" w:color="DDDDDD" w:frame="1"/>
          <w:shd w:val="clear" w:color="auto" w:fill="FAFAFA"/>
        </w:rPr>
        <w:t>__iter__()</w:t>
      </w:r>
      <w:r>
        <w:rPr>
          <w:rFonts w:ascii="Helvetica" w:hAnsi="Helvetica" w:cs="Helvetica"/>
          <w:color w:val="666666"/>
          <w:sz w:val="21"/>
          <w:szCs w:val="21"/>
        </w:rPr>
        <w:t>方法，该方法返回一个迭代对象，然后，</w:t>
      </w:r>
      <w:r>
        <w:rPr>
          <w:rFonts w:ascii="Helvetica" w:hAnsi="Helvetica" w:cs="Helvetica"/>
          <w:color w:val="666666"/>
          <w:sz w:val="21"/>
          <w:szCs w:val="21"/>
        </w:rPr>
        <w:t>Python</w:t>
      </w:r>
      <w:r>
        <w:rPr>
          <w:rFonts w:ascii="Helvetica" w:hAnsi="Helvetica" w:cs="Helvetica"/>
          <w:color w:val="666666"/>
          <w:sz w:val="21"/>
          <w:szCs w:val="21"/>
        </w:rPr>
        <w:t>的</w:t>
      </w:r>
      <w:r>
        <w:rPr>
          <w:rFonts w:ascii="Helvetica" w:hAnsi="Helvetica" w:cs="Helvetica"/>
          <w:color w:val="666666"/>
          <w:sz w:val="21"/>
          <w:szCs w:val="21"/>
        </w:rPr>
        <w:t>for</w:t>
      </w:r>
      <w:r>
        <w:rPr>
          <w:rFonts w:ascii="Helvetica" w:hAnsi="Helvetica" w:cs="Helvetica"/>
          <w:color w:val="666666"/>
          <w:sz w:val="21"/>
          <w:szCs w:val="21"/>
        </w:rPr>
        <w:t>循环就会不断调用该迭代对象的</w:t>
      </w:r>
      <w:r>
        <w:rPr>
          <w:rStyle w:val="HTML"/>
          <w:rFonts w:ascii="Consolas" w:hAnsi="Consolas"/>
          <w:color w:val="DD0055"/>
          <w:sz w:val="18"/>
          <w:szCs w:val="18"/>
          <w:bdr w:val="single" w:sz="6" w:space="0" w:color="DDDDDD" w:frame="1"/>
          <w:shd w:val="clear" w:color="auto" w:fill="FAFAFA"/>
        </w:rPr>
        <w:t>__next__()</w:t>
      </w:r>
      <w:r>
        <w:rPr>
          <w:rFonts w:ascii="Helvetica" w:hAnsi="Helvetica" w:cs="Helvetica"/>
          <w:color w:val="666666"/>
          <w:sz w:val="21"/>
          <w:szCs w:val="21"/>
        </w:rPr>
        <w:t>方法拿到循环的下一个值，直到遇到</w:t>
      </w:r>
      <w:r>
        <w:rPr>
          <w:rStyle w:val="HTML"/>
          <w:rFonts w:ascii="Consolas" w:hAnsi="Consolas"/>
          <w:color w:val="DD0055"/>
          <w:sz w:val="18"/>
          <w:szCs w:val="18"/>
          <w:bdr w:val="single" w:sz="6" w:space="0" w:color="DDDDDD" w:frame="1"/>
          <w:shd w:val="clear" w:color="auto" w:fill="FAFAFA"/>
        </w:rPr>
        <w:t>StopIteration</w:t>
      </w:r>
      <w:r>
        <w:rPr>
          <w:rFonts w:ascii="Helvetica" w:hAnsi="Helvetica" w:cs="Helvetica"/>
          <w:color w:val="666666"/>
          <w:sz w:val="21"/>
          <w:szCs w:val="21"/>
        </w:rPr>
        <w:t>错误时退出循环。</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我们以斐波那契数列为例，写一个</w:t>
      </w:r>
      <w:r>
        <w:rPr>
          <w:rFonts w:ascii="Helvetica" w:hAnsi="Helvetica" w:cs="Helvetica"/>
          <w:color w:val="666666"/>
          <w:sz w:val="21"/>
          <w:szCs w:val="21"/>
        </w:rPr>
        <w:t>Fib</w:t>
      </w:r>
      <w:r>
        <w:rPr>
          <w:rFonts w:ascii="Helvetica" w:hAnsi="Helvetica" w:cs="Helvetica"/>
          <w:color w:val="666666"/>
          <w:sz w:val="21"/>
          <w:szCs w:val="21"/>
        </w:rPr>
        <w:t>类，可以作用于</w:t>
      </w:r>
      <w:r>
        <w:rPr>
          <w:rFonts w:ascii="Helvetica" w:hAnsi="Helvetica" w:cs="Helvetica"/>
          <w:color w:val="666666"/>
          <w:sz w:val="21"/>
          <w:szCs w:val="21"/>
        </w:rPr>
        <w:t>for</w:t>
      </w:r>
      <w:r>
        <w:rPr>
          <w:rFonts w:ascii="Helvetica" w:hAnsi="Helvetica" w:cs="Helvetica"/>
          <w:color w:val="666666"/>
          <w:sz w:val="21"/>
          <w:szCs w:val="21"/>
        </w:rPr>
        <w:t>循环：</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Fib</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self.a, self.b = </w:t>
      </w:r>
      <w:r>
        <w:rPr>
          <w:rStyle w:val="number"/>
          <w:color w:val="009999"/>
        </w:rPr>
        <w:t>0</w:t>
      </w:r>
      <w:r>
        <w:rPr>
          <w:rStyle w:val="HTML"/>
          <w:color w:val="444444"/>
        </w:rPr>
        <w:t xml:space="preserve">, </w:t>
      </w:r>
      <w:r>
        <w:rPr>
          <w:rStyle w:val="number"/>
          <w:color w:val="009999"/>
        </w:rPr>
        <w:t>1</w:t>
      </w:r>
      <w:r>
        <w:rPr>
          <w:rStyle w:val="HTML"/>
          <w:color w:val="444444"/>
        </w:rPr>
        <w:t xml:space="preserve"> </w:t>
      </w:r>
      <w:r>
        <w:rPr>
          <w:rStyle w:val="comment"/>
          <w:i/>
          <w:iCs/>
          <w:color w:val="999988"/>
        </w:rPr>
        <w:t># 初始化两个计数器a，b</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__iter__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self </w:t>
      </w:r>
      <w:r>
        <w:rPr>
          <w:rStyle w:val="comment"/>
          <w:i/>
          <w:iCs/>
          <w:color w:val="999988"/>
        </w:rPr>
        <w:t># 实例本身就是迭代对象，故返回自己</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__next__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self.a, self.b = self.b, self.a + self.b </w:t>
      </w:r>
      <w:r>
        <w:rPr>
          <w:rStyle w:val="comment"/>
          <w:i/>
          <w:iCs/>
          <w:color w:val="999988"/>
        </w:rPr>
        <w:t># 计算下一个值</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self.a &gt; </w:t>
      </w:r>
      <w:r>
        <w:rPr>
          <w:rStyle w:val="number"/>
          <w:color w:val="009999"/>
        </w:rPr>
        <w:t>100000</w:t>
      </w:r>
      <w:r>
        <w:rPr>
          <w:rStyle w:val="HTML"/>
          <w:color w:val="444444"/>
        </w:rPr>
        <w:t xml:space="preserve">: </w:t>
      </w:r>
      <w:r>
        <w:rPr>
          <w:rStyle w:val="comment"/>
          <w:i/>
          <w:iCs/>
          <w:color w:val="999988"/>
        </w:rPr>
        <w:t># 退出循环的条件</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StopIteration();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self.a </w:t>
      </w:r>
      <w:r>
        <w:rPr>
          <w:rStyle w:val="comment"/>
          <w:i/>
          <w:iCs/>
          <w:color w:val="999988"/>
        </w:rPr>
        <w:t># 返回下一个值</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现在，试试把</w:t>
      </w:r>
      <w:r>
        <w:rPr>
          <w:rFonts w:ascii="Helvetica" w:hAnsi="Helvetica" w:cs="Helvetica"/>
          <w:color w:val="666666"/>
          <w:sz w:val="21"/>
          <w:szCs w:val="21"/>
        </w:rPr>
        <w:t>Fib</w:t>
      </w:r>
      <w:r>
        <w:rPr>
          <w:rFonts w:ascii="Helvetica" w:hAnsi="Helvetica" w:cs="Helvetica"/>
          <w:color w:val="666666"/>
          <w:sz w:val="21"/>
          <w:szCs w:val="21"/>
        </w:rPr>
        <w:t>实例作用于</w:t>
      </w:r>
      <w:r>
        <w:rPr>
          <w:rFonts w:ascii="Helvetica" w:hAnsi="Helvetica" w:cs="Helvetica"/>
          <w:color w:val="666666"/>
          <w:sz w:val="21"/>
          <w:szCs w:val="21"/>
        </w:rPr>
        <w:t>for</w:t>
      </w:r>
      <w:r>
        <w:rPr>
          <w:rFonts w:ascii="Helvetica" w:hAnsi="Helvetica" w:cs="Helvetica"/>
          <w:color w:val="666666"/>
          <w:sz w:val="21"/>
          <w:szCs w:val="21"/>
        </w:rPr>
        <w:t>循环：</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for</w:t>
      </w:r>
      <w:r>
        <w:rPr>
          <w:rStyle w:val="HTML"/>
          <w:color w:val="444444"/>
        </w:rPr>
        <w:t xml:space="preserve"> n </w:t>
      </w:r>
      <w:r>
        <w:rPr>
          <w:rStyle w:val="keyword"/>
          <w:b/>
          <w:bCs/>
          <w:color w:val="333333"/>
        </w:rPr>
        <w:t>in</w:t>
      </w:r>
      <w:r>
        <w:rPr>
          <w:rStyle w:val="HTML"/>
          <w:color w:val="444444"/>
        </w:rPr>
        <w:t xml:space="preserve"> Fib():</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46368</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75025</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__getitem__</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Fib</w:t>
      </w:r>
      <w:r>
        <w:rPr>
          <w:rFonts w:ascii="Helvetica" w:hAnsi="Helvetica" w:cs="Helvetica"/>
          <w:color w:val="666666"/>
          <w:sz w:val="21"/>
          <w:szCs w:val="21"/>
        </w:rPr>
        <w:t>实例虽然能作用于</w:t>
      </w:r>
      <w:r>
        <w:rPr>
          <w:rFonts w:ascii="Helvetica" w:hAnsi="Helvetica" w:cs="Helvetica"/>
          <w:color w:val="666666"/>
          <w:sz w:val="21"/>
          <w:szCs w:val="21"/>
        </w:rPr>
        <w:t>for</w:t>
      </w:r>
      <w:r>
        <w:rPr>
          <w:rFonts w:ascii="Helvetica" w:hAnsi="Helvetica" w:cs="Helvetica"/>
          <w:color w:val="666666"/>
          <w:sz w:val="21"/>
          <w:szCs w:val="21"/>
        </w:rPr>
        <w:t>循环，看起来和</w:t>
      </w:r>
      <w:r>
        <w:rPr>
          <w:rFonts w:ascii="Helvetica" w:hAnsi="Helvetica" w:cs="Helvetica"/>
          <w:color w:val="666666"/>
          <w:sz w:val="21"/>
          <w:szCs w:val="21"/>
        </w:rPr>
        <w:t>list</w:t>
      </w:r>
      <w:r>
        <w:rPr>
          <w:rFonts w:ascii="Helvetica" w:hAnsi="Helvetica" w:cs="Helvetica"/>
          <w:color w:val="666666"/>
          <w:sz w:val="21"/>
          <w:szCs w:val="21"/>
        </w:rPr>
        <w:t>有点像，但是，把它当成</w:t>
      </w:r>
      <w:r>
        <w:rPr>
          <w:rFonts w:ascii="Helvetica" w:hAnsi="Helvetica" w:cs="Helvetica"/>
          <w:color w:val="666666"/>
          <w:sz w:val="21"/>
          <w:szCs w:val="21"/>
        </w:rPr>
        <w:t>list</w:t>
      </w:r>
      <w:r>
        <w:rPr>
          <w:rFonts w:ascii="Helvetica" w:hAnsi="Helvetica" w:cs="Helvetica"/>
          <w:color w:val="666666"/>
          <w:sz w:val="21"/>
          <w:szCs w:val="21"/>
        </w:rPr>
        <w:t>来使用还是不行，比如，取第</w:t>
      </w:r>
      <w:r>
        <w:rPr>
          <w:rFonts w:ascii="Helvetica" w:hAnsi="Helvetica" w:cs="Helvetica"/>
          <w:color w:val="666666"/>
          <w:sz w:val="21"/>
          <w:szCs w:val="21"/>
        </w:rPr>
        <w:t>5</w:t>
      </w:r>
      <w:r>
        <w:rPr>
          <w:rFonts w:ascii="Helvetica" w:hAnsi="Helvetica" w:cs="Helvetica"/>
          <w:color w:val="666666"/>
          <w:sz w:val="21"/>
          <w:szCs w:val="21"/>
        </w:rPr>
        <w:t>个元素：</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Fib()[5]</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title"/>
          <w:color w:val="000080"/>
        </w:rPr>
        <w:t>stdin</w:t>
      </w:r>
      <w:r>
        <w:rPr>
          <w:rStyle w:val="tag"/>
          <w:color w:val="000080"/>
        </w:rPr>
        <w:t>&gt;</w:t>
      </w:r>
      <w:r>
        <w:rPr>
          <w:rStyle w:val="HTML"/>
          <w:color w:val="444444"/>
        </w:rPr>
        <w:t xml:space="preserve">", line 1, in </w:t>
      </w:r>
      <w:r>
        <w:rPr>
          <w:rStyle w:val="tag"/>
          <w:color w:val="000080"/>
        </w:rPr>
        <w:t>&lt;</w:t>
      </w:r>
      <w:r>
        <w:rPr>
          <w:rStyle w:val="title"/>
          <w:color w:val="000080"/>
        </w:rPr>
        <w:t>module</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TypeError: 'Fib' object does not support indexing</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要表现得像</w:t>
      </w:r>
      <w:r>
        <w:rPr>
          <w:rFonts w:ascii="Helvetica" w:hAnsi="Helvetica" w:cs="Helvetica"/>
          <w:color w:val="666666"/>
          <w:sz w:val="21"/>
          <w:szCs w:val="21"/>
        </w:rPr>
        <w:t>list</w:t>
      </w:r>
      <w:r>
        <w:rPr>
          <w:rFonts w:ascii="Helvetica" w:hAnsi="Helvetica" w:cs="Helvetica"/>
          <w:color w:val="666666"/>
          <w:sz w:val="21"/>
          <w:szCs w:val="21"/>
        </w:rPr>
        <w:t>那样按照下标取出元素，需要实现</w:t>
      </w:r>
      <w:r>
        <w:rPr>
          <w:rStyle w:val="HTML"/>
          <w:rFonts w:ascii="Consolas" w:hAnsi="Consolas"/>
          <w:color w:val="DD0055"/>
          <w:sz w:val="18"/>
          <w:szCs w:val="18"/>
          <w:bdr w:val="single" w:sz="6" w:space="0" w:color="DDDDDD" w:frame="1"/>
          <w:shd w:val="clear" w:color="auto" w:fill="FAFAFA"/>
        </w:rPr>
        <w:t>__getitem__()</w:t>
      </w:r>
      <w:r>
        <w:rPr>
          <w:rFonts w:ascii="Helvetica" w:hAnsi="Helvetica" w:cs="Helvetica"/>
          <w:color w:val="666666"/>
          <w:sz w:val="21"/>
          <w:szCs w:val="21"/>
        </w:rPr>
        <w:t>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Fib</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__getitem__</w:t>
      </w:r>
      <w:r>
        <w:rPr>
          <w:rStyle w:val="params"/>
          <w:color w:val="444444"/>
        </w:rPr>
        <w:t>(self, n)</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 b = </w:t>
      </w:r>
      <w:r>
        <w:rPr>
          <w:rStyle w:val="number"/>
          <w:color w:val="009999"/>
        </w:rPr>
        <w:t>1</w:t>
      </w:r>
      <w:r>
        <w:rPr>
          <w:rStyle w:val="HTML"/>
          <w:color w:val="444444"/>
        </w:rPr>
        <w:t xml:space="preserve">, </w:t>
      </w:r>
      <w:r>
        <w:rPr>
          <w:rStyle w:val="number"/>
          <w:color w:val="009999"/>
        </w:rPr>
        <w:t>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 b = b, a + b</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a</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现在，就可以按下标访问数列的任意一项了：</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f = Fib()</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t>
      </w:r>
      <w:r>
        <w:rPr>
          <w:rStyle w:val="number"/>
          <w:color w:val="009999"/>
        </w:rPr>
        <w:t>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t>
      </w:r>
      <w:r>
        <w:rPr>
          <w:rStyle w:val="number"/>
          <w:color w:val="009999"/>
        </w:rPr>
        <w:t>1</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t>
      </w:r>
      <w:r>
        <w:rPr>
          <w:rStyle w:val="number"/>
          <w:color w:val="009999"/>
        </w:rPr>
        <w:t>2</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t>
      </w:r>
      <w:r>
        <w:rPr>
          <w:rStyle w:val="number"/>
          <w:color w:val="009999"/>
        </w:rPr>
        <w:t>3</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t>
      </w:r>
      <w:r>
        <w:rPr>
          <w:rStyle w:val="number"/>
          <w:color w:val="009999"/>
        </w:rPr>
        <w:t>10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89</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t>
      </w:r>
      <w:r>
        <w:rPr>
          <w:rStyle w:val="number"/>
          <w:color w:val="009999"/>
        </w:rPr>
        <w:t>100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573147844013817084101</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w:t>
      </w:r>
      <w:r>
        <w:rPr>
          <w:rFonts w:ascii="Helvetica" w:hAnsi="Helvetica" w:cs="Helvetica"/>
          <w:color w:val="666666"/>
          <w:sz w:val="21"/>
          <w:szCs w:val="21"/>
        </w:rPr>
        <w:t>list</w:t>
      </w:r>
      <w:r>
        <w:rPr>
          <w:rFonts w:ascii="Helvetica" w:hAnsi="Helvetica" w:cs="Helvetica"/>
          <w:color w:val="666666"/>
          <w:sz w:val="21"/>
          <w:szCs w:val="21"/>
        </w:rPr>
        <w:t>有个神奇的切片方法：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list</w:t>
      </w:r>
      <w:r>
        <w:rPr>
          <w:rStyle w:val="HTML"/>
          <w:color w:val="444444"/>
        </w:rPr>
        <w:t>(</w:t>
      </w:r>
      <w:r>
        <w:rPr>
          <w:rStyle w:val="tag"/>
          <w:color w:val="000080"/>
        </w:rPr>
        <w:t>range</w:t>
      </w:r>
      <w:r>
        <w:rPr>
          <w:rStyle w:val="HTML"/>
          <w:color w:val="444444"/>
        </w:rPr>
        <w:t>(100))</w:t>
      </w:r>
      <w:r>
        <w:rPr>
          <w:rStyle w:val="attrselector"/>
          <w:color w:val="444444"/>
        </w:rPr>
        <w:t>[5:10]</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[5, 6, 7, 8, 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w:t>
      </w:r>
      <w:r>
        <w:rPr>
          <w:rFonts w:ascii="Helvetica" w:hAnsi="Helvetica" w:cs="Helvetica"/>
          <w:color w:val="666666"/>
          <w:sz w:val="21"/>
          <w:szCs w:val="21"/>
        </w:rPr>
        <w:t>Fib</w:t>
      </w:r>
      <w:r>
        <w:rPr>
          <w:rFonts w:ascii="Helvetica" w:hAnsi="Helvetica" w:cs="Helvetica"/>
          <w:color w:val="666666"/>
          <w:sz w:val="21"/>
          <w:szCs w:val="21"/>
        </w:rPr>
        <w:t>却报错。原因是</w:t>
      </w:r>
      <w:r>
        <w:rPr>
          <w:rStyle w:val="HTML"/>
          <w:rFonts w:ascii="Consolas" w:hAnsi="Consolas"/>
          <w:color w:val="DD0055"/>
          <w:sz w:val="18"/>
          <w:szCs w:val="18"/>
          <w:bdr w:val="single" w:sz="6" w:space="0" w:color="DDDDDD" w:frame="1"/>
          <w:shd w:val="clear" w:color="auto" w:fill="FAFAFA"/>
        </w:rPr>
        <w:t>__getitem__()</w:t>
      </w:r>
      <w:r>
        <w:rPr>
          <w:rFonts w:ascii="Helvetica" w:hAnsi="Helvetica" w:cs="Helvetica"/>
          <w:color w:val="666666"/>
          <w:sz w:val="21"/>
          <w:szCs w:val="21"/>
        </w:rPr>
        <w:t>传入的参数可能是一个</w:t>
      </w:r>
      <w:r>
        <w:rPr>
          <w:rFonts w:ascii="Helvetica" w:hAnsi="Helvetica" w:cs="Helvetica"/>
          <w:color w:val="666666"/>
          <w:sz w:val="21"/>
          <w:szCs w:val="21"/>
        </w:rPr>
        <w:t>int</w:t>
      </w:r>
      <w:r>
        <w:rPr>
          <w:rFonts w:ascii="Helvetica" w:hAnsi="Helvetica" w:cs="Helvetica"/>
          <w:color w:val="666666"/>
          <w:sz w:val="21"/>
          <w:szCs w:val="21"/>
        </w:rPr>
        <w:t>，也可能是一个切片对象</w:t>
      </w:r>
      <w:r>
        <w:rPr>
          <w:rStyle w:val="HTML"/>
          <w:rFonts w:ascii="Consolas" w:hAnsi="Consolas"/>
          <w:color w:val="DD0055"/>
          <w:sz w:val="18"/>
          <w:szCs w:val="18"/>
          <w:bdr w:val="single" w:sz="6" w:space="0" w:color="DDDDDD" w:frame="1"/>
          <w:shd w:val="clear" w:color="auto" w:fill="FAFAFA"/>
        </w:rPr>
        <w:t>slice</w:t>
      </w:r>
      <w:r>
        <w:rPr>
          <w:rFonts w:ascii="Helvetica" w:hAnsi="Helvetica" w:cs="Helvetica"/>
          <w:color w:val="666666"/>
          <w:sz w:val="21"/>
          <w:szCs w:val="21"/>
        </w:rPr>
        <w:t>，所以要做判断：</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Fib</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__getitem__</w:t>
      </w:r>
      <w:r>
        <w:rPr>
          <w:rStyle w:val="params"/>
          <w:color w:val="444444"/>
        </w:rPr>
        <w:t>(self, n)</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isinstance(n, int): </w:t>
      </w:r>
      <w:r>
        <w:rPr>
          <w:rStyle w:val="comment"/>
          <w:i/>
          <w:iCs/>
          <w:color w:val="999988"/>
        </w:rPr>
        <w:t># n是索引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 b = </w:t>
      </w:r>
      <w:r>
        <w:rPr>
          <w:rStyle w:val="number"/>
          <w:color w:val="009999"/>
        </w:rPr>
        <w:t>1</w:t>
      </w:r>
      <w:r>
        <w:rPr>
          <w:rStyle w:val="HTML"/>
          <w:color w:val="444444"/>
        </w:rPr>
        <w:t xml:space="preserve">, </w:t>
      </w:r>
      <w:r>
        <w:rPr>
          <w:rStyle w:val="number"/>
          <w:color w:val="009999"/>
        </w:rPr>
        <w:t>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 b = b, a + b</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return</w:t>
      </w:r>
      <w:r>
        <w:rPr>
          <w:rStyle w:val="HTML"/>
          <w:color w:val="444444"/>
        </w:rPr>
        <w:t xml:space="preserve"> a</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isinstance(n, slice): </w:t>
      </w:r>
      <w:r>
        <w:rPr>
          <w:rStyle w:val="comment"/>
          <w:i/>
          <w:iCs/>
          <w:color w:val="999988"/>
        </w:rPr>
        <w:t># n是切片</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start = n.start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stop = n.stop</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start </w:t>
      </w:r>
      <w:r>
        <w:rPr>
          <w:rStyle w:val="keyword"/>
          <w:b/>
          <w:bCs/>
          <w:color w:val="333333"/>
        </w:rPr>
        <w:t>is</w:t>
      </w:r>
      <w:r>
        <w:rPr>
          <w:rStyle w:val="HTML"/>
          <w:color w:val="444444"/>
        </w:rPr>
        <w:t xml:space="preserve"> </w:t>
      </w:r>
      <w:r>
        <w:rPr>
          <w:rStyle w:val="builtin"/>
          <w:color w:val="0086B3"/>
        </w:rPr>
        <w:t>None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start = </w:t>
      </w:r>
      <w:r>
        <w:rPr>
          <w:rStyle w:val="number"/>
          <w:color w:val="009999"/>
        </w:rPr>
        <w:t>0</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 b = </w:t>
      </w:r>
      <w:r>
        <w:rPr>
          <w:rStyle w:val="number"/>
          <w:color w:val="009999"/>
        </w:rPr>
        <w:t>1</w:t>
      </w:r>
      <w:r>
        <w:rPr>
          <w:rStyle w:val="HTML"/>
          <w:color w:val="444444"/>
        </w:rPr>
        <w:t xml:space="preserve">, </w:t>
      </w:r>
      <w:r>
        <w:rPr>
          <w:rStyle w:val="number"/>
          <w:color w:val="009999"/>
        </w:rPr>
        <w:t>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 =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range(stop):</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x &gt;= start: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L.append(a)</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 b = b, a + b</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L</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现在试试</w:t>
      </w:r>
      <w:r>
        <w:rPr>
          <w:rFonts w:ascii="Helvetica" w:hAnsi="Helvetica" w:cs="Helvetica"/>
          <w:color w:val="666666"/>
          <w:sz w:val="21"/>
          <w:szCs w:val="21"/>
        </w:rPr>
        <w:t>Fib</w:t>
      </w:r>
      <w:r>
        <w:rPr>
          <w:rFonts w:ascii="Helvetica" w:hAnsi="Helvetica" w:cs="Helvetica"/>
          <w:color w:val="666666"/>
          <w:sz w:val="21"/>
          <w:szCs w:val="21"/>
        </w:rPr>
        <w:t>的切片：</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Fib()</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t>
      </w:r>
      <w:r>
        <w:rPr>
          <w:rStyle w:val="number"/>
          <w:color w:val="009999"/>
        </w:rPr>
        <w:t>0</w:t>
      </w:r>
      <w:r>
        <w:rPr>
          <w:rStyle w:val="HTML"/>
          <w:color w:val="444444"/>
        </w:rPr>
        <w:t>:</w:t>
      </w:r>
      <w:r>
        <w:rPr>
          <w:rStyle w:val="number"/>
          <w:color w:val="009999"/>
        </w:rPr>
        <w:t>5</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number"/>
          <w:color w:val="009999"/>
        </w:rPr>
        <w:t>1</w:t>
      </w:r>
      <w:r>
        <w:rPr>
          <w:rStyle w:val="HTML"/>
          <w:color w:val="444444"/>
        </w:rPr>
        <w:t xml:space="preserve">, </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xml:space="preserve">, </w:t>
      </w:r>
      <w:r>
        <w:rPr>
          <w:rStyle w:val="number"/>
          <w:color w:val="009999"/>
        </w:rPr>
        <w:t>5</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t>
      </w:r>
      <w:r>
        <w:rPr>
          <w:rStyle w:val="number"/>
          <w:color w:val="009999"/>
        </w:rPr>
        <w:t>10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number"/>
          <w:color w:val="009999"/>
        </w:rPr>
        <w:t>1</w:t>
      </w:r>
      <w:r>
        <w:rPr>
          <w:rStyle w:val="HTML"/>
          <w:color w:val="444444"/>
        </w:rPr>
        <w:t xml:space="preserve">, </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 xml:space="preserve">, </w:t>
      </w:r>
      <w:r>
        <w:rPr>
          <w:rStyle w:val="number"/>
          <w:color w:val="009999"/>
        </w:rPr>
        <w:t>5</w:t>
      </w:r>
      <w:r>
        <w:rPr>
          <w:rStyle w:val="HTML"/>
          <w:color w:val="444444"/>
        </w:rPr>
        <w:t xml:space="preserve">, </w:t>
      </w:r>
      <w:r>
        <w:rPr>
          <w:rStyle w:val="number"/>
          <w:color w:val="009999"/>
        </w:rPr>
        <w:t>8</w:t>
      </w:r>
      <w:r>
        <w:rPr>
          <w:rStyle w:val="HTML"/>
          <w:color w:val="444444"/>
        </w:rPr>
        <w:t xml:space="preserve">, </w:t>
      </w:r>
      <w:r>
        <w:rPr>
          <w:rStyle w:val="number"/>
          <w:color w:val="009999"/>
        </w:rPr>
        <w:t>13</w:t>
      </w:r>
      <w:r>
        <w:rPr>
          <w:rStyle w:val="HTML"/>
          <w:color w:val="444444"/>
        </w:rPr>
        <w:t xml:space="preserve">, </w:t>
      </w:r>
      <w:r>
        <w:rPr>
          <w:rStyle w:val="number"/>
          <w:color w:val="009999"/>
        </w:rPr>
        <w:t>21</w:t>
      </w:r>
      <w:r>
        <w:rPr>
          <w:rStyle w:val="HTML"/>
          <w:color w:val="444444"/>
        </w:rPr>
        <w:t xml:space="preserve">, </w:t>
      </w:r>
      <w:r>
        <w:rPr>
          <w:rStyle w:val="number"/>
          <w:color w:val="009999"/>
        </w:rPr>
        <w:t>34</w:t>
      </w:r>
      <w:r>
        <w:rPr>
          <w:rStyle w:val="HTML"/>
          <w:color w:val="444444"/>
        </w:rPr>
        <w:t xml:space="preserve">, </w:t>
      </w:r>
      <w:r>
        <w:rPr>
          <w:rStyle w:val="number"/>
          <w:color w:val="009999"/>
        </w:rPr>
        <w:t>55</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但是没有对</w:t>
      </w:r>
      <w:r>
        <w:rPr>
          <w:rFonts w:ascii="Helvetica" w:hAnsi="Helvetica" w:cs="Helvetica"/>
          <w:color w:val="666666"/>
          <w:sz w:val="21"/>
          <w:szCs w:val="21"/>
        </w:rPr>
        <w:t>step</w:t>
      </w:r>
      <w:r>
        <w:rPr>
          <w:rFonts w:ascii="Helvetica" w:hAnsi="Helvetica" w:cs="Helvetica"/>
          <w:color w:val="666666"/>
          <w:sz w:val="21"/>
          <w:szCs w:val="21"/>
        </w:rPr>
        <w:t>参数作处理：</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tag"/>
          <w:color w:val="000080"/>
        </w:rPr>
        <w:t>f</w:t>
      </w:r>
      <w:r>
        <w:rPr>
          <w:rStyle w:val="attrselector"/>
          <w:color w:val="444444"/>
        </w:rPr>
        <w:t>[:10:2]</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attrselector"/>
          <w:color w:val="444444"/>
        </w:rPr>
        <w:t>[1, 1, 2, 3, 5, 8, 13, 21, 34, 55, 89]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也没有对负数作处理，所以，要正确实现一个</w:t>
      </w:r>
      <w:r>
        <w:rPr>
          <w:rStyle w:val="HTML"/>
          <w:rFonts w:ascii="Consolas" w:hAnsi="Consolas"/>
          <w:color w:val="DD0055"/>
          <w:sz w:val="18"/>
          <w:szCs w:val="18"/>
          <w:bdr w:val="single" w:sz="6" w:space="0" w:color="DDDDDD" w:frame="1"/>
          <w:shd w:val="clear" w:color="auto" w:fill="FAFAFA"/>
        </w:rPr>
        <w:t>__getitem__()</w:t>
      </w:r>
      <w:r>
        <w:rPr>
          <w:rFonts w:ascii="Helvetica" w:hAnsi="Helvetica" w:cs="Helvetica"/>
          <w:color w:val="666666"/>
          <w:sz w:val="21"/>
          <w:szCs w:val="21"/>
        </w:rPr>
        <w:t>还是有很多工作要做的。</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此外，如果把对象看成</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__getitem__()</w:t>
      </w:r>
      <w:r>
        <w:rPr>
          <w:rFonts w:ascii="Helvetica" w:hAnsi="Helvetica" w:cs="Helvetica"/>
          <w:color w:val="666666"/>
          <w:sz w:val="21"/>
          <w:szCs w:val="21"/>
        </w:rPr>
        <w:t>的参数也可能是一个可以作</w:t>
      </w:r>
      <w:r>
        <w:rPr>
          <w:rFonts w:ascii="Helvetica" w:hAnsi="Helvetica" w:cs="Helvetica"/>
          <w:color w:val="666666"/>
          <w:sz w:val="21"/>
          <w:szCs w:val="21"/>
        </w:rPr>
        <w:t>key</w:t>
      </w:r>
      <w:r>
        <w:rPr>
          <w:rFonts w:ascii="Helvetica" w:hAnsi="Helvetica" w:cs="Helvetica"/>
          <w:color w:val="666666"/>
          <w:sz w:val="21"/>
          <w:szCs w:val="21"/>
        </w:rPr>
        <w:t>的</w:t>
      </w:r>
      <w:r>
        <w:rPr>
          <w:rFonts w:ascii="Helvetica" w:hAnsi="Helvetica" w:cs="Helvetica"/>
          <w:color w:val="666666"/>
          <w:sz w:val="21"/>
          <w:szCs w:val="21"/>
        </w:rPr>
        <w:t>object</w:t>
      </w:r>
      <w:r>
        <w:rPr>
          <w:rFonts w:ascii="Helvetica" w:hAnsi="Helvetica" w:cs="Helvetica"/>
          <w:color w:val="666666"/>
          <w:sz w:val="21"/>
          <w:szCs w:val="21"/>
        </w:rPr>
        <w:t>，例如</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与之对应的是</w:t>
      </w:r>
      <w:r>
        <w:rPr>
          <w:rStyle w:val="HTML"/>
          <w:rFonts w:ascii="Consolas" w:hAnsi="Consolas"/>
          <w:color w:val="DD0055"/>
          <w:sz w:val="18"/>
          <w:szCs w:val="18"/>
          <w:bdr w:val="single" w:sz="6" w:space="0" w:color="DDDDDD" w:frame="1"/>
          <w:shd w:val="clear" w:color="auto" w:fill="FAFAFA"/>
        </w:rPr>
        <w:t>__setitem__()</w:t>
      </w:r>
      <w:r>
        <w:rPr>
          <w:rFonts w:ascii="Helvetica" w:hAnsi="Helvetica" w:cs="Helvetica"/>
          <w:color w:val="666666"/>
          <w:sz w:val="21"/>
          <w:szCs w:val="21"/>
        </w:rPr>
        <w:t>方法，把对象视作</w:t>
      </w:r>
      <w:r>
        <w:rPr>
          <w:rFonts w:ascii="Helvetica" w:hAnsi="Helvetica" w:cs="Helvetica"/>
          <w:color w:val="666666"/>
          <w:sz w:val="21"/>
          <w:szCs w:val="21"/>
        </w:rPr>
        <w:t>list</w:t>
      </w:r>
      <w:r>
        <w:rPr>
          <w:rFonts w:ascii="Helvetica" w:hAnsi="Helvetica" w:cs="Helvetica"/>
          <w:color w:val="666666"/>
          <w:sz w:val="21"/>
          <w:szCs w:val="21"/>
        </w:rPr>
        <w:t>或</w:t>
      </w:r>
      <w:r>
        <w:rPr>
          <w:rFonts w:ascii="Helvetica" w:hAnsi="Helvetica" w:cs="Helvetica"/>
          <w:color w:val="666666"/>
          <w:sz w:val="21"/>
          <w:szCs w:val="21"/>
        </w:rPr>
        <w:t>dict</w:t>
      </w:r>
      <w:r>
        <w:rPr>
          <w:rFonts w:ascii="Helvetica" w:hAnsi="Helvetica" w:cs="Helvetica"/>
          <w:color w:val="666666"/>
          <w:sz w:val="21"/>
          <w:szCs w:val="21"/>
        </w:rPr>
        <w:t>来对集合赋值。最后，还有一个</w:t>
      </w:r>
      <w:r>
        <w:rPr>
          <w:rStyle w:val="HTML"/>
          <w:rFonts w:ascii="Consolas" w:hAnsi="Consolas"/>
          <w:color w:val="DD0055"/>
          <w:sz w:val="18"/>
          <w:szCs w:val="18"/>
          <w:bdr w:val="single" w:sz="6" w:space="0" w:color="DDDDDD" w:frame="1"/>
          <w:shd w:val="clear" w:color="auto" w:fill="FAFAFA"/>
        </w:rPr>
        <w:t>__delitem__()</w:t>
      </w:r>
      <w:r>
        <w:rPr>
          <w:rFonts w:ascii="Helvetica" w:hAnsi="Helvetica" w:cs="Helvetica"/>
          <w:color w:val="666666"/>
          <w:sz w:val="21"/>
          <w:szCs w:val="21"/>
        </w:rPr>
        <w:t>方法，用于删除某个元素。</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总之，通过上面的方法，我们自己定义的类表现得和</w:t>
      </w:r>
      <w:r>
        <w:rPr>
          <w:rFonts w:ascii="Helvetica" w:hAnsi="Helvetica" w:cs="Helvetica"/>
          <w:color w:val="666666"/>
          <w:sz w:val="21"/>
          <w:szCs w:val="21"/>
        </w:rPr>
        <w:t>Python</w:t>
      </w:r>
      <w:r>
        <w:rPr>
          <w:rFonts w:ascii="Helvetica" w:hAnsi="Helvetica" w:cs="Helvetica"/>
          <w:color w:val="666666"/>
          <w:sz w:val="21"/>
          <w:szCs w:val="21"/>
        </w:rPr>
        <w:t>自带的</w:t>
      </w:r>
      <w:r>
        <w:rPr>
          <w:rFonts w:ascii="Helvetica" w:hAnsi="Helvetica" w:cs="Helvetica"/>
          <w:color w:val="666666"/>
          <w:sz w:val="21"/>
          <w:szCs w:val="21"/>
        </w:rPr>
        <w:t>list</w:t>
      </w:r>
      <w:r>
        <w:rPr>
          <w:rFonts w:ascii="Helvetica" w:hAnsi="Helvetica" w:cs="Helvetica"/>
          <w:color w:val="666666"/>
          <w:sz w:val="21"/>
          <w:szCs w:val="21"/>
        </w:rPr>
        <w:t>、</w:t>
      </w:r>
      <w:r>
        <w:rPr>
          <w:rFonts w:ascii="Helvetica" w:hAnsi="Helvetica" w:cs="Helvetica"/>
          <w:color w:val="666666"/>
          <w:sz w:val="21"/>
          <w:szCs w:val="21"/>
        </w:rPr>
        <w:t>tuple</w:t>
      </w:r>
      <w:r>
        <w:rPr>
          <w:rFonts w:ascii="Helvetica" w:hAnsi="Helvetica" w:cs="Helvetica"/>
          <w:color w:val="666666"/>
          <w:sz w:val="21"/>
          <w:szCs w:val="21"/>
        </w:rPr>
        <w:t>、</w:t>
      </w:r>
      <w:r>
        <w:rPr>
          <w:rFonts w:ascii="Helvetica" w:hAnsi="Helvetica" w:cs="Helvetica"/>
          <w:color w:val="666666"/>
          <w:sz w:val="21"/>
          <w:szCs w:val="21"/>
        </w:rPr>
        <w:t>dict</w:t>
      </w:r>
      <w:r>
        <w:rPr>
          <w:rFonts w:ascii="Helvetica" w:hAnsi="Helvetica" w:cs="Helvetica"/>
          <w:color w:val="666666"/>
          <w:sz w:val="21"/>
          <w:szCs w:val="21"/>
        </w:rPr>
        <w:t>没什么区别，这完全归功于动态语言的</w:t>
      </w:r>
      <w:r>
        <w:rPr>
          <w:rFonts w:ascii="Helvetica" w:hAnsi="Helvetica" w:cs="Helvetica"/>
          <w:color w:val="666666"/>
          <w:sz w:val="21"/>
          <w:szCs w:val="21"/>
        </w:rPr>
        <w:t>“</w:t>
      </w:r>
      <w:r>
        <w:rPr>
          <w:rFonts w:ascii="Helvetica" w:hAnsi="Helvetica" w:cs="Helvetica"/>
          <w:color w:val="666666"/>
          <w:sz w:val="21"/>
          <w:szCs w:val="21"/>
        </w:rPr>
        <w:t>鸭子类型</w:t>
      </w:r>
      <w:r>
        <w:rPr>
          <w:rFonts w:ascii="Helvetica" w:hAnsi="Helvetica" w:cs="Helvetica"/>
          <w:color w:val="666666"/>
          <w:sz w:val="21"/>
          <w:szCs w:val="21"/>
        </w:rPr>
        <w:t>”</w:t>
      </w:r>
      <w:r>
        <w:rPr>
          <w:rFonts w:ascii="Helvetica" w:hAnsi="Helvetica" w:cs="Helvetica"/>
          <w:color w:val="666666"/>
          <w:sz w:val="21"/>
          <w:szCs w:val="21"/>
        </w:rPr>
        <w:t>，不需要强制继承某个接口。</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__getattr__</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正常情况下，当我们调用类的方法或属性时，如果不存在，就会报错。比如定义</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1"/>
          <w:szCs w:val="21"/>
        </w:rPr>
        <w:t>类：</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self.name = </w:t>
      </w:r>
      <w:r>
        <w:rPr>
          <w:rStyle w:val="string"/>
          <w:color w:val="DD1144"/>
        </w:rPr>
        <w:t>'Michael'</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调用</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属性，没问题，但是，调用不存在的</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属性，就有问题了：</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 = 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print(s.name)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Michael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print(s.score)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AttributeError: </w:t>
      </w:r>
      <w:r>
        <w:rPr>
          <w:rStyle w:val="string"/>
          <w:color w:val="DD1144"/>
        </w:rPr>
        <w:t>'Student'</w:t>
      </w:r>
      <w:r>
        <w:rPr>
          <w:rStyle w:val="HTML"/>
          <w:color w:val="444444"/>
        </w:rPr>
        <w:t xml:space="preserve"> object has no attribute </w:t>
      </w:r>
      <w:r>
        <w:rPr>
          <w:rStyle w:val="string"/>
          <w:color w:val="DD1144"/>
        </w:rPr>
        <w:t>'score'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错误信息很清楚地告诉我们，没有找到</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这个</w:t>
      </w:r>
      <w:r>
        <w:rPr>
          <w:rFonts w:ascii="Helvetica" w:hAnsi="Helvetica" w:cs="Helvetica"/>
          <w:color w:val="666666"/>
          <w:sz w:val="21"/>
          <w:szCs w:val="21"/>
        </w:rPr>
        <w:t>attribute</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要避免这个错误，除了可以加上一个</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属性外，</w:t>
      </w:r>
      <w:r>
        <w:rPr>
          <w:rFonts w:ascii="Helvetica" w:hAnsi="Helvetica" w:cs="Helvetica"/>
          <w:color w:val="666666"/>
          <w:sz w:val="21"/>
          <w:szCs w:val="21"/>
        </w:rPr>
        <w:t>Python</w:t>
      </w:r>
      <w:r>
        <w:rPr>
          <w:rFonts w:ascii="Helvetica" w:hAnsi="Helvetica" w:cs="Helvetica"/>
          <w:color w:val="666666"/>
          <w:sz w:val="21"/>
          <w:szCs w:val="21"/>
        </w:rPr>
        <w:t>还有另一个机制，那就是写一个</w:t>
      </w:r>
      <w:r>
        <w:rPr>
          <w:rStyle w:val="HTML"/>
          <w:rFonts w:ascii="Consolas" w:hAnsi="Consolas"/>
          <w:color w:val="DD0055"/>
          <w:sz w:val="18"/>
          <w:szCs w:val="18"/>
          <w:bdr w:val="single" w:sz="6" w:space="0" w:color="DDDDDD" w:frame="1"/>
          <w:shd w:val="clear" w:color="auto" w:fill="FAFAFA"/>
        </w:rPr>
        <w:t>__getattr__()</w:t>
      </w:r>
      <w:r>
        <w:rPr>
          <w:rFonts w:ascii="Helvetica" w:hAnsi="Helvetica" w:cs="Helvetica"/>
          <w:color w:val="666666"/>
          <w:sz w:val="21"/>
          <w:szCs w:val="21"/>
        </w:rPr>
        <w:t>方法，动态返回一个属性。修改如下：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self.name = </w:t>
      </w:r>
      <w:r>
        <w:rPr>
          <w:rStyle w:val="string"/>
          <w:color w:val="DD1144"/>
        </w:rPr>
        <w:t>'Michael'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__getattr__</w:t>
      </w:r>
      <w:r>
        <w:rPr>
          <w:rStyle w:val="params"/>
          <w:color w:val="444444"/>
        </w:rPr>
        <w:t>(self, attr)</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attr==</w:t>
      </w:r>
      <w:r>
        <w:rPr>
          <w:rStyle w:val="string"/>
          <w:color w:val="DD1144"/>
        </w:rPr>
        <w:t>'score'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number"/>
          <w:color w:val="009999"/>
        </w:rPr>
        <w:t>99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当调用不存在的属性时，比如</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w:t>
      </w:r>
      <w:r>
        <w:rPr>
          <w:rFonts w:ascii="Helvetica" w:hAnsi="Helvetica" w:cs="Helvetica"/>
          <w:color w:val="666666"/>
          <w:sz w:val="21"/>
          <w:szCs w:val="21"/>
        </w:rPr>
        <w:t>Python</w:t>
      </w:r>
      <w:r>
        <w:rPr>
          <w:rFonts w:ascii="Helvetica" w:hAnsi="Helvetica" w:cs="Helvetica"/>
          <w:color w:val="666666"/>
          <w:sz w:val="21"/>
          <w:szCs w:val="21"/>
        </w:rPr>
        <w:t>解释器会试图调用</w:t>
      </w:r>
      <w:r>
        <w:rPr>
          <w:rStyle w:val="HTML"/>
          <w:rFonts w:ascii="Consolas" w:hAnsi="Consolas"/>
          <w:color w:val="DD0055"/>
          <w:sz w:val="18"/>
          <w:szCs w:val="18"/>
          <w:bdr w:val="single" w:sz="6" w:space="0" w:color="DDDDDD" w:frame="1"/>
          <w:shd w:val="clear" w:color="auto" w:fill="FAFAFA"/>
        </w:rPr>
        <w:t>__getattr__(self, 'score')</w:t>
      </w:r>
      <w:r>
        <w:rPr>
          <w:rFonts w:ascii="Helvetica" w:hAnsi="Helvetica" w:cs="Helvetica"/>
          <w:color w:val="666666"/>
          <w:sz w:val="21"/>
          <w:szCs w:val="21"/>
        </w:rPr>
        <w:t>来尝试获得属性，这样，我们就有机会返回</w:t>
      </w:r>
      <w:r>
        <w:rPr>
          <w:rStyle w:val="HTML"/>
          <w:rFonts w:ascii="Consolas" w:hAnsi="Consolas"/>
          <w:color w:val="DD0055"/>
          <w:sz w:val="18"/>
          <w:szCs w:val="18"/>
          <w:bdr w:val="single" w:sz="6" w:space="0" w:color="DDDDDD" w:frame="1"/>
          <w:shd w:val="clear" w:color="auto" w:fill="FAFAFA"/>
        </w:rPr>
        <w:t>score</w:t>
      </w:r>
      <w:r>
        <w:rPr>
          <w:rFonts w:ascii="Helvetica" w:hAnsi="Helvetica" w:cs="Helvetica"/>
          <w:color w:val="666666"/>
          <w:sz w:val="21"/>
          <w:szCs w:val="21"/>
        </w:rPr>
        <w:t>的值：</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 = 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'Michael'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s.score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99</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返回函数也是完全可以的：</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__getattr__</w:t>
      </w:r>
      <w:r>
        <w:rPr>
          <w:rStyle w:val="params"/>
          <w:color w:val="444444"/>
        </w:rPr>
        <w:t>(self, attr)</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attr==</w:t>
      </w:r>
      <w:r>
        <w:rPr>
          <w:rStyle w:val="string"/>
          <w:color w:val="DD1144"/>
        </w:rPr>
        <w:t>'age'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keyword"/>
          <w:b/>
          <w:bCs/>
          <w:color w:val="333333"/>
        </w:rPr>
        <w:t>lambda</w:t>
      </w:r>
      <w:r>
        <w:rPr>
          <w:rStyle w:val="HTML"/>
          <w:color w:val="444444"/>
        </w:rPr>
        <w:t xml:space="preserve">: </w:t>
      </w:r>
      <w:r>
        <w:rPr>
          <w:rStyle w:val="number"/>
          <w:color w:val="009999"/>
        </w:rPr>
        <w:t>25</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只是调用方式要变为：</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s.age()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25</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注意，只有在没有找到属性的情况下，才调用</w:t>
      </w:r>
      <w:r>
        <w:rPr>
          <w:rStyle w:val="HTML"/>
          <w:rFonts w:ascii="Consolas" w:hAnsi="Consolas"/>
          <w:color w:val="DD0055"/>
          <w:sz w:val="18"/>
          <w:szCs w:val="18"/>
          <w:bdr w:val="single" w:sz="6" w:space="0" w:color="DDDDDD" w:frame="1"/>
          <w:shd w:val="clear" w:color="auto" w:fill="FAFAFA"/>
        </w:rPr>
        <w:t>__getattr__</w:t>
      </w:r>
      <w:r>
        <w:rPr>
          <w:rFonts w:ascii="Helvetica" w:hAnsi="Helvetica" w:cs="Helvetica"/>
          <w:color w:val="666666"/>
          <w:sz w:val="21"/>
          <w:szCs w:val="21"/>
        </w:rPr>
        <w:t>，已有的属性，比如</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1"/>
          <w:szCs w:val="21"/>
        </w:rPr>
        <w:t>，不会在</w:t>
      </w:r>
      <w:r>
        <w:rPr>
          <w:rStyle w:val="HTML"/>
          <w:rFonts w:ascii="Consolas" w:hAnsi="Consolas"/>
          <w:color w:val="DD0055"/>
          <w:sz w:val="18"/>
          <w:szCs w:val="18"/>
          <w:bdr w:val="single" w:sz="6" w:space="0" w:color="DDDDDD" w:frame="1"/>
          <w:shd w:val="clear" w:color="auto" w:fill="FAFAFA"/>
        </w:rPr>
        <w:t>__getattr__</w:t>
      </w:r>
      <w:r>
        <w:rPr>
          <w:rFonts w:ascii="Helvetica" w:hAnsi="Helvetica" w:cs="Helvetica"/>
          <w:color w:val="666666"/>
          <w:sz w:val="21"/>
          <w:szCs w:val="21"/>
        </w:rPr>
        <w:t>中查找。</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此外，注意到任意调用如</w:t>
      </w:r>
      <w:r>
        <w:rPr>
          <w:rStyle w:val="HTML"/>
          <w:rFonts w:ascii="Consolas" w:hAnsi="Consolas"/>
          <w:color w:val="DD0055"/>
          <w:sz w:val="18"/>
          <w:szCs w:val="18"/>
          <w:bdr w:val="single" w:sz="6" w:space="0" w:color="DDDDDD" w:frame="1"/>
          <w:shd w:val="clear" w:color="auto" w:fill="FAFAFA"/>
        </w:rPr>
        <w:t>s.abc</w:t>
      </w:r>
      <w:r>
        <w:rPr>
          <w:rFonts w:ascii="Helvetica" w:hAnsi="Helvetica" w:cs="Helvetica"/>
          <w:color w:val="666666"/>
          <w:sz w:val="21"/>
          <w:szCs w:val="21"/>
        </w:rPr>
        <w:t>都会返回</w:t>
      </w:r>
      <w:r>
        <w:rPr>
          <w:rStyle w:val="HTML"/>
          <w:rFonts w:ascii="Consolas" w:hAnsi="Consolas"/>
          <w:color w:val="DD0055"/>
          <w:sz w:val="18"/>
          <w:szCs w:val="18"/>
          <w:bdr w:val="single" w:sz="6" w:space="0" w:color="DDDDDD" w:frame="1"/>
          <w:shd w:val="clear" w:color="auto" w:fill="FAFAFA"/>
        </w:rPr>
        <w:t>None</w:t>
      </w:r>
      <w:r>
        <w:rPr>
          <w:rFonts w:ascii="Helvetica" w:hAnsi="Helvetica" w:cs="Helvetica"/>
          <w:color w:val="666666"/>
          <w:sz w:val="21"/>
          <w:szCs w:val="21"/>
        </w:rPr>
        <w:t>，这是因为我们定义的</w:t>
      </w:r>
      <w:r>
        <w:rPr>
          <w:rStyle w:val="HTML"/>
          <w:rFonts w:ascii="Consolas" w:hAnsi="Consolas"/>
          <w:color w:val="DD0055"/>
          <w:sz w:val="18"/>
          <w:szCs w:val="18"/>
          <w:bdr w:val="single" w:sz="6" w:space="0" w:color="DDDDDD" w:frame="1"/>
          <w:shd w:val="clear" w:color="auto" w:fill="FAFAFA"/>
        </w:rPr>
        <w:t>__getattr__</w:t>
      </w:r>
      <w:r>
        <w:rPr>
          <w:rFonts w:ascii="Helvetica" w:hAnsi="Helvetica" w:cs="Helvetica"/>
          <w:color w:val="666666"/>
          <w:sz w:val="21"/>
          <w:szCs w:val="21"/>
        </w:rPr>
        <w:t>默认返回就是</w:t>
      </w:r>
      <w:r>
        <w:rPr>
          <w:rStyle w:val="HTML"/>
          <w:rFonts w:ascii="Consolas" w:hAnsi="Consolas"/>
          <w:color w:val="DD0055"/>
          <w:sz w:val="18"/>
          <w:szCs w:val="18"/>
          <w:bdr w:val="single" w:sz="6" w:space="0" w:color="DDDDDD" w:frame="1"/>
          <w:shd w:val="clear" w:color="auto" w:fill="FAFAFA"/>
        </w:rPr>
        <w:t>None</w:t>
      </w:r>
      <w:r>
        <w:rPr>
          <w:rFonts w:ascii="Helvetica" w:hAnsi="Helvetica" w:cs="Helvetica"/>
          <w:color w:val="666666"/>
          <w:sz w:val="21"/>
          <w:szCs w:val="21"/>
        </w:rPr>
        <w:t>。要让</w:t>
      </w:r>
      <w:r>
        <w:rPr>
          <w:rFonts w:ascii="Helvetica" w:hAnsi="Helvetica" w:cs="Helvetica"/>
          <w:color w:val="666666"/>
          <w:sz w:val="21"/>
          <w:szCs w:val="21"/>
        </w:rPr>
        <w:t>class</w:t>
      </w:r>
      <w:r>
        <w:rPr>
          <w:rFonts w:ascii="Helvetica" w:hAnsi="Helvetica" w:cs="Helvetica"/>
          <w:color w:val="666666"/>
          <w:sz w:val="21"/>
          <w:szCs w:val="21"/>
        </w:rPr>
        <w:t>只响应特定的几个属性，我们就要按照约定，抛出</w:t>
      </w:r>
      <w:r>
        <w:rPr>
          <w:rStyle w:val="HTML"/>
          <w:rFonts w:ascii="Consolas" w:hAnsi="Consolas"/>
          <w:color w:val="DD0055"/>
          <w:sz w:val="18"/>
          <w:szCs w:val="18"/>
          <w:bdr w:val="single" w:sz="6" w:space="0" w:color="DDDDDD" w:frame="1"/>
          <w:shd w:val="clear" w:color="auto" w:fill="FAFAFA"/>
        </w:rPr>
        <w:t>AttributeError</w:t>
      </w:r>
      <w:r>
        <w:rPr>
          <w:rFonts w:ascii="Helvetica" w:hAnsi="Helvetica" w:cs="Helvetica"/>
          <w:color w:val="666666"/>
          <w:sz w:val="21"/>
          <w:szCs w:val="21"/>
        </w:rPr>
        <w:t>的错误：</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__getattr__</w:t>
      </w:r>
      <w:r>
        <w:rPr>
          <w:rStyle w:val="params"/>
          <w:color w:val="444444"/>
        </w:rPr>
        <w:t>(self, attr)</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attr==</w:t>
      </w:r>
      <w:r>
        <w:rPr>
          <w:rStyle w:val="string"/>
          <w:color w:val="DD1144"/>
        </w:rPr>
        <w:t>'age'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keyword"/>
          <w:b/>
          <w:bCs/>
          <w:color w:val="333333"/>
        </w:rPr>
        <w:t>lambda</w:t>
      </w:r>
      <w:r>
        <w:rPr>
          <w:rStyle w:val="HTML"/>
          <w:color w:val="444444"/>
        </w:rPr>
        <w:t xml:space="preserve">: </w:t>
      </w:r>
      <w:r>
        <w:rPr>
          <w:rStyle w:val="number"/>
          <w:color w:val="009999"/>
        </w:rPr>
        <w:t>25</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AttributeError(</w:t>
      </w:r>
      <w:r>
        <w:rPr>
          <w:rStyle w:val="string"/>
          <w:color w:val="DD1144"/>
        </w:rPr>
        <w:t>'\'Student\' object has no attribute \'%s\''</w:t>
      </w:r>
      <w:r>
        <w:rPr>
          <w:rStyle w:val="HTML"/>
          <w:color w:val="444444"/>
        </w:rPr>
        <w:t xml:space="preserve"> % attr)</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这实际上可以把一个类的所有属性和方法调用全部动态化处理了，不需要任何特殊手段。</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这种完全动态调用的特性有什么实际作用呢？作用就是，可以针对完全动态的情况作调用。</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举个例子：</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现在很多网站都搞</w:t>
      </w:r>
      <w:r>
        <w:rPr>
          <w:rFonts w:ascii="Helvetica" w:hAnsi="Helvetica" w:cs="Helvetica"/>
          <w:color w:val="666666"/>
          <w:sz w:val="21"/>
          <w:szCs w:val="21"/>
        </w:rPr>
        <w:t>REST API</w:t>
      </w:r>
      <w:r>
        <w:rPr>
          <w:rFonts w:ascii="Helvetica" w:hAnsi="Helvetica" w:cs="Helvetica"/>
          <w:color w:val="666666"/>
          <w:sz w:val="21"/>
          <w:szCs w:val="21"/>
        </w:rPr>
        <w:t>，比如新浪微博、豆瓣啥的，调用</w:t>
      </w:r>
      <w:r>
        <w:rPr>
          <w:rFonts w:ascii="Helvetica" w:hAnsi="Helvetica" w:cs="Helvetica"/>
          <w:color w:val="666666"/>
          <w:sz w:val="21"/>
          <w:szCs w:val="21"/>
        </w:rPr>
        <w:t>API</w:t>
      </w:r>
      <w:r>
        <w:rPr>
          <w:rFonts w:ascii="Helvetica" w:hAnsi="Helvetica" w:cs="Helvetica"/>
          <w:color w:val="666666"/>
          <w:sz w:val="21"/>
          <w:szCs w:val="21"/>
        </w:rPr>
        <w:t>的</w:t>
      </w:r>
      <w:r>
        <w:rPr>
          <w:rFonts w:ascii="Helvetica" w:hAnsi="Helvetica" w:cs="Helvetica"/>
          <w:color w:val="666666"/>
          <w:sz w:val="21"/>
          <w:szCs w:val="21"/>
        </w:rPr>
        <w:t>URL</w:t>
      </w:r>
      <w:r>
        <w:rPr>
          <w:rFonts w:ascii="Helvetica" w:hAnsi="Helvetica" w:cs="Helvetica"/>
          <w:color w:val="666666"/>
          <w:sz w:val="21"/>
          <w:szCs w:val="21"/>
        </w:rPr>
        <w:t>类似：</w:t>
      </w:r>
    </w:p>
    <w:p w:rsidR="00B34CFD" w:rsidRDefault="00B34CFD" w:rsidP="00B34CFD">
      <w:pPr>
        <w:widowControl/>
        <w:numPr>
          <w:ilvl w:val="0"/>
          <w:numId w:val="10"/>
        </w:numPr>
        <w:shd w:val="clear" w:color="auto" w:fill="FFFFFF"/>
        <w:spacing w:before="100" w:beforeAutospacing="1" w:after="100" w:afterAutospacing="1"/>
        <w:ind w:left="0"/>
        <w:jc w:val="left"/>
        <w:rPr>
          <w:rFonts w:ascii="Helvetica" w:hAnsi="Helvetica" w:cs="Helvetica"/>
          <w:color w:val="666666"/>
          <w:szCs w:val="21"/>
        </w:rPr>
      </w:pPr>
      <w:hyperlink r:id="rId120" w:tgtFrame="_blank" w:history="1">
        <w:r>
          <w:rPr>
            <w:rStyle w:val="a4"/>
            <w:rFonts w:ascii="Helvetica" w:hAnsi="Helvetica" w:cs="Helvetica"/>
            <w:color w:val="0593D3"/>
            <w:szCs w:val="21"/>
          </w:rPr>
          <w:t>http://api.server/user/friends</w:t>
        </w:r>
      </w:hyperlink>
    </w:p>
    <w:p w:rsidR="00B34CFD" w:rsidRDefault="00B34CFD" w:rsidP="00B34CFD">
      <w:pPr>
        <w:widowControl/>
        <w:numPr>
          <w:ilvl w:val="0"/>
          <w:numId w:val="10"/>
        </w:numPr>
        <w:shd w:val="clear" w:color="auto" w:fill="FFFFFF"/>
        <w:spacing w:before="100" w:beforeAutospacing="1" w:after="100" w:afterAutospacing="1"/>
        <w:ind w:left="0"/>
        <w:jc w:val="left"/>
        <w:rPr>
          <w:rFonts w:ascii="Helvetica" w:hAnsi="Helvetica" w:cs="Helvetica"/>
          <w:color w:val="666666"/>
          <w:szCs w:val="21"/>
        </w:rPr>
      </w:pPr>
      <w:hyperlink r:id="rId121" w:tgtFrame="_blank" w:history="1">
        <w:r>
          <w:rPr>
            <w:rStyle w:val="a4"/>
            <w:rFonts w:ascii="Helvetica" w:hAnsi="Helvetica" w:cs="Helvetica"/>
            <w:color w:val="0593D3"/>
            <w:szCs w:val="21"/>
          </w:rPr>
          <w:t>http://api.server/user/timeline/list</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如果要写</w:t>
      </w:r>
      <w:r>
        <w:rPr>
          <w:rFonts w:ascii="Helvetica" w:hAnsi="Helvetica" w:cs="Helvetica"/>
          <w:color w:val="666666"/>
          <w:sz w:val="21"/>
          <w:szCs w:val="21"/>
        </w:rPr>
        <w:t>SDK</w:t>
      </w:r>
      <w:r>
        <w:rPr>
          <w:rFonts w:ascii="Helvetica" w:hAnsi="Helvetica" w:cs="Helvetica"/>
          <w:color w:val="666666"/>
          <w:sz w:val="21"/>
          <w:szCs w:val="21"/>
        </w:rPr>
        <w:t>，给每个</w:t>
      </w:r>
      <w:r>
        <w:rPr>
          <w:rFonts w:ascii="Helvetica" w:hAnsi="Helvetica" w:cs="Helvetica"/>
          <w:color w:val="666666"/>
          <w:sz w:val="21"/>
          <w:szCs w:val="21"/>
        </w:rPr>
        <w:t>URL</w:t>
      </w:r>
      <w:r>
        <w:rPr>
          <w:rFonts w:ascii="Helvetica" w:hAnsi="Helvetica" w:cs="Helvetica"/>
          <w:color w:val="666666"/>
          <w:sz w:val="21"/>
          <w:szCs w:val="21"/>
        </w:rPr>
        <w:t>对应的</w:t>
      </w:r>
      <w:r>
        <w:rPr>
          <w:rFonts w:ascii="Helvetica" w:hAnsi="Helvetica" w:cs="Helvetica"/>
          <w:color w:val="666666"/>
          <w:sz w:val="21"/>
          <w:szCs w:val="21"/>
        </w:rPr>
        <w:t>API</w:t>
      </w:r>
      <w:r>
        <w:rPr>
          <w:rFonts w:ascii="Helvetica" w:hAnsi="Helvetica" w:cs="Helvetica"/>
          <w:color w:val="666666"/>
          <w:sz w:val="21"/>
          <w:szCs w:val="21"/>
        </w:rPr>
        <w:t>都写一个方法，那得累死，而且，</w:t>
      </w:r>
      <w:r>
        <w:rPr>
          <w:rFonts w:ascii="Helvetica" w:hAnsi="Helvetica" w:cs="Helvetica"/>
          <w:color w:val="666666"/>
          <w:sz w:val="21"/>
          <w:szCs w:val="21"/>
        </w:rPr>
        <w:t>API</w:t>
      </w:r>
      <w:r>
        <w:rPr>
          <w:rFonts w:ascii="Helvetica" w:hAnsi="Helvetica" w:cs="Helvetica"/>
          <w:color w:val="666666"/>
          <w:sz w:val="21"/>
          <w:szCs w:val="21"/>
        </w:rPr>
        <w:t>一旦改动，</w:t>
      </w:r>
      <w:r>
        <w:rPr>
          <w:rFonts w:ascii="Helvetica" w:hAnsi="Helvetica" w:cs="Helvetica"/>
          <w:color w:val="666666"/>
          <w:sz w:val="21"/>
          <w:szCs w:val="21"/>
        </w:rPr>
        <w:t>SDK</w:t>
      </w:r>
      <w:r>
        <w:rPr>
          <w:rFonts w:ascii="Helvetica" w:hAnsi="Helvetica" w:cs="Helvetica"/>
          <w:color w:val="666666"/>
          <w:sz w:val="21"/>
          <w:szCs w:val="21"/>
        </w:rPr>
        <w:t>也要改。</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利用完全动态的</w:t>
      </w:r>
      <w:r>
        <w:rPr>
          <w:rStyle w:val="HTML"/>
          <w:rFonts w:ascii="Consolas" w:hAnsi="Consolas"/>
          <w:color w:val="DD0055"/>
          <w:sz w:val="18"/>
          <w:szCs w:val="18"/>
          <w:bdr w:val="single" w:sz="6" w:space="0" w:color="DDDDDD" w:frame="1"/>
          <w:shd w:val="clear" w:color="auto" w:fill="FAFAFA"/>
        </w:rPr>
        <w:t>__getattr__</w:t>
      </w:r>
      <w:r>
        <w:rPr>
          <w:rFonts w:ascii="Helvetica" w:hAnsi="Helvetica" w:cs="Helvetica"/>
          <w:color w:val="666666"/>
          <w:sz w:val="21"/>
          <w:szCs w:val="21"/>
        </w:rPr>
        <w:t>，我们可以写出一个链式调用：</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Chain</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path=</w:t>
      </w:r>
      <w:r>
        <w:rPr>
          <w:rStyle w:val="string"/>
          <w:color w:val="DD1144"/>
        </w:rPr>
        <w:t>''</w:t>
      </w:r>
      <w:r>
        <w:rPr>
          <w:rStyle w:val="params"/>
          <w:color w:val="444444"/>
        </w:rPr>
        <w:t>)</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self._path = path</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def</w:t>
      </w:r>
      <w:r>
        <w:rPr>
          <w:rStyle w:val="function"/>
          <w:color w:val="444444"/>
        </w:rPr>
        <w:t xml:space="preserve"> </w:t>
      </w:r>
      <w:r>
        <w:rPr>
          <w:rStyle w:val="title"/>
          <w:b/>
          <w:bCs/>
          <w:color w:val="990000"/>
        </w:rPr>
        <w:t>__getattr__</w:t>
      </w:r>
      <w:r>
        <w:rPr>
          <w:rStyle w:val="params"/>
          <w:color w:val="444444"/>
        </w:rPr>
        <w:t>(self, path)</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Chain(</w:t>
      </w:r>
      <w:r>
        <w:rPr>
          <w:rStyle w:val="string"/>
          <w:color w:val="DD1144"/>
        </w:rPr>
        <w:t>'%s/%s'</w:t>
      </w:r>
      <w:r>
        <w:rPr>
          <w:rStyle w:val="HTML"/>
          <w:color w:val="444444"/>
        </w:rPr>
        <w:t xml:space="preserve"> % (self._path, path))</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__str__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self._path</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__repr__ = __str__</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试试：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Chain().status.user.timeline.</w:t>
      </w:r>
      <w:r>
        <w:rPr>
          <w:rStyle w:val="keyword"/>
          <w:b/>
          <w:bCs/>
          <w:color w:val="333333"/>
        </w:rPr>
        <w:t>list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'/status/user/timeline/list'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这样，无论</w:t>
      </w:r>
      <w:r>
        <w:rPr>
          <w:rFonts w:ascii="Helvetica" w:hAnsi="Helvetica" w:cs="Helvetica"/>
          <w:color w:val="666666"/>
          <w:sz w:val="21"/>
          <w:szCs w:val="21"/>
        </w:rPr>
        <w:t>API</w:t>
      </w:r>
      <w:r>
        <w:rPr>
          <w:rFonts w:ascii="Helvetica" w:hAnsi="Helvetica" w:cs="Helvetica"/>
          <w:color w:val="666666"/>
          <w:sz w:val="21"/>
          <w:szCs w:val="21"/>
        </w:rPr>
        <w:t>怎么变，</w:t>
      </w:r>
      <w:r>
        <w:rPr>
          <w:rFonts w:ascii="Helvetica" w:hAnsi="Helvetica" w:cs="Helvetica"/>
          <w:color w:val="666666"/>
          <w:sz w:val="21"/>
          <w:szCs w:val="21"/>
        </w:rPr>
        <w:t>SDK</w:t>
      </w:r>
      <w:r>
        <w:rPr>
          <w:rFonts w:ascii="Helvetica" w:hAnsi="Helvetica" w:cs="Helvetica"/>
          <w:color w:val="666666"/>
          <w:sz w:val="21"/>
          <w:szCs w:val="21"/>
        </w:rPr>
        <w:t>都可以根据</w:t>
      </w:r>
      <w:r>
        <w:rPr>
          <w:rFonts w:ascii="Helvetica" w:hAnsi="Helvetica" w:cs="Helvetica"/>
          <w:color w:val="666666"/>
          <w:sz w:val="21"/>
          <w:szCs w:val="21"/>
        </w:rPr>
        <w:t>URL</w:t>
      </w:r>
      <w:r>
        <w:rPr>
          <w:rFonts w:ascii="Helvetica" w:hAnsi="Helvetica" w:cs="Helvetica"/>
          <w:color w:val="666666"/>
          <w:sz w:val="21"/>
          <w:szCs w:val="21"/>
        </w:rPr>
        <w:t>实现完全动态的调用，而且，不随</w:t>
      </w:r>
      <w:r>
        <w:rPr>
          <w:rFonts w:ascii="Helvetica" w:hAnsi="Helvetica" w:cs="Helvetica"/>
          <w:color w:val="666666"/>
          <w:sz w:val="21"/>
          <w:szCs w:val="21"/>
        </w:rPr>
        <w:t>API</w:t>
      </w:r>
      <w:r>
        <w:rPr>
          <w:rFonts w:ascii="Helvetica" w:hAnsi="Helvetica" w:cs="Helvetica"/>
          <w:color w:val="666666"/>
          <w:sz w:val="21"/>
          <w:szCs w:val="21"/>
        </w:rPr>
        <w:t>的增加而改变！</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还有些</w:t>
      </w:r>
      <w:r>
        <w:rPr>
          <w:rFonts w:ascii="Helvetica" w:hAnsi="Helvetica" w:cs="Helvetica"/>
          <w:color w:val="666666"/>
          <w:sz w:val="21"/>
          <w:szCs w:val="21"/>
        </w:rPr>
        <w:t>REST API</w:t>
      </w:r>
      <w:r>
        <w:rPr>
          <w:rFonts w:ascii="Helvetica" w:hAnsi="Helvetica" w:cs="Helvetica"/>
          <w:color w:val="666666"/>
          <w:sz w:val="21"/>
          <w:szCs w:val="21"/>
        </w:rPr>
        <w:t>会把参数放到</w:t>
      </w:r>
      <w:r>
        <w:rPr>
          <w:rFonts w:ascii="Helvetica" w:hAnsi="Helvetica" w:cs="Helvetica"/>
          <w:color w:val="666666"/>
          <w:sz w:val="21"/>
          <w:szCs w:val="21"/>
        </w:rPr>
        <w:t>URL</w:t>
      </w:r>
      <w:r>
        <w:rPr>
          <w:rFonts w:ascii="Helvetica" w:hAnsi="Helvetica" w:cs="Helvetica"/>
          <w:color w:val="666666"/>
          <w:sz w:val="21"/>
          <w:szCs w:val="21"/>
        </w:rPr>
        <w:t>中，比如</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API</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GET</w:t>
      </w:r>
      <w:r>
        <w:rPr>
          <w:rStyle w:val="HTML"/>
          <w:color w:val="444444"/>
        </w:rPr>
        <w:t xml:space="preserve"> /users/</w:t>
      </w:r>
      <w:r>
        <w:rPr>
          <w:rStyle w:val="symbol"/>
          <w:color w:val="990073"/>
        </w:rPr>
        <w:t>:user/repos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调用时，需要把</w:t>
      </w:r>
      <w:r>
        <w:rPr>
          <w:rStyle w:val="HTML"/>
          <w:rFonts w:ascii="Consolas" w:hAnsi="Consolas"/>
          <w:color w:val="DD0055"/>
          <w:sz w:val="18"/>
          <w:szCs w:val="18"/>
          <w:bdr w:val="single" w:sz="6" w:space="0" w:color="DDDDDD" w:frame="1"/>
          <w:shd w:val="clear" w:color="auto" w:fill="FAFAFA"/>
        </w:rPr>
        <w:t>:user</w:t>
      </w:r>
      <w:r>
        <w:rPr>
          <w:rFonts w:ascii="Helvetica" w:hAnsi="Helvetica" w:cs="Helvetica"/>
          <w:color w:val="666666"/>
          <w:sz w:val="21"/>
          <w:szCs w:val="21"/>
        </w:rPr>
        <w:t>替换为实际用户名。如果我们能写出这样的链式调用：</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Chain().users('michael').repos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就可以非常方便地调用</w:t>
      </w:r>
      <w:r>
        <w:rPr>
          <w:rFonts w:ascii="Helvetica" w:hAnsi="Helvetica" w:cs="Helvetica"/>
          <w:color w:val="666666"/>
          <w:sz w:val="21"/>
          <w:szCs w:val="21"/>
        </w:rPr>
        <w:t>API</w:t>
      </w:r>
      <w:r>
        <w:rPr>
          <w:rFonts w:ascii="Helvetica" w:hAnsi="Helvetica" w:cs="Helvetica"/>
          <w:color w:val="666666"/>
          <w:sz w:val="21"/>
          <w:szCs w:val="21"/>
        </w:rPr>
        <w:t>了。有兴趣的童鞋可以试试写出来。</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__call__</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一个对象实例可以有自己的属性和方法，当我们调用实例方法时，我们用</w:t>
      </w:r>
      <w:r>
        <w:rPr>
          <w:rStyle w:val="HTML"/>
          <w:rFonts w:ascii="Consolas" w:hAnsi="Consolas"/>
          <w:color w:val="DD0055"/>
          <w:sz w:val="18"/>
          <w:szCs w:val="18"/>
          <w:bdr w:val="single" w:sz="6" w:space="0" w:color="DDDDDD" w:frame="1"/>
          <w:shd w:val="clear" w:color="auto" w:fill="FAFAFA"/>
        </w:rPr>
        <w:t>instance.method()</w:t>
      </w:r>
      <w:r>
        <w:rPr>
          <w:rFonts w:ascii="Helvetica" w:hAnsi="Helvetica" w:cs="Helvetica"/>
          <w:color w:val="666666"/>
          <w:sz w:val="21"/>
          <w:szCs w:val="21"/>
        </w:rPr>
        <w:t>来调用。能不能直接在实例本身上调用呢？在</w:t>
      </w:r>
      <w:r>
        <w:rPr>
          <w:rFonts w:ascii="Helvetica" w:hAnsi="Helvetica" w:cs="Helvetica"/>
          <w:color w:val="666666"/>
          <w:sz w:val="21"/>
          <w:szCs w:val="21"/>
        </w:rPr>
        <w:t>Python</w:t>
      </w:r>
      <w:r>
        <w:rPr>
          <w:rFonts w:ascii="Helvetica" w:hAnsi="Helvetica" w:cs="Helvetica"/>
          <w:color w:val="666666"/>
          <w:sz w:val="21"/>
          <w:szCs w:val="21"/>
        </w:rPr>
        <w:t>中，答案是肯定的。</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任何类，只需要定义一个</w:t>
      </w:r>
      <w:r>
        <w:rPr>
          <w:rStyle w:val="HTML"/>
          <w:rFonts w:ascii="Consolas" w:hAnsi="Consolas"/>
          <w:color w:val="DD0055"/>
          <w:sz w:val="18"/>
          <w:szCs w:val="18"/>
          <w:bdr w:val="single" w:sz="6" w:space="0" w:color="DDDDDD" w:frame="1"/>
          <w:shd w:val="clear" w:color="auto" w:fill="FAFAFA"/>
        </w:rPr>
        <w:t>__call__()</w:t>
      </w:r>
      <w:r>
        <w:rPr>
          <w:rFonts w:ascii="Helvetica" w:hAnsi="Helvetica" w:cs="Helvetica"/>
          <w:color w:val="666666"/>
          <w:sz w:val="21"/>
          <w:szCs w:val="21"/>
        </w:rPr>
        <w:t>方法，就可以直接对实例进行调用。请看示例：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self.name = 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__call__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'My name is %s.'</w:t>
      </w:r>
      <w:r>
        <w:rPr>
          <w:rStyle w:val="HTML"/>
          <w:color w:val="444444"/>
        </w:rPr>
        <w:t xml:space="preserve"> % self.name)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调用方式如下：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s = Student(</w:t>
      </w:r>
      <w:r>
        <w:rPr>
          <w:rStyle w:val="string"/>
          <w:color w:val="DD1144"/>
        </w:rPr>
        <w:t>'Michael'</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s() </w:t>
      </w:r>
      <w:r>
        <w:rPr>
          <w:rStyle w:val="comment"/>
          <w:i/>
          <w:iCs/>
          <w:color w:val="999988"/>
        </w:rPr>
        <w:t># self参数不要传入</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My name </w:t>
      </w:r>
      <w:r>
        <w:rPr>
          <w:rStyle w:val="keyword"/>
          <w:b/>
          <w:bCs/>
          <w:color w:val="333333"/>
        </w:rPr>
        <w:t>is</w:t>
      </w:r>
      <w:r>
        <w:rPr>
          <w:rStyle w:val="HTML"/>
          <w:color w:val="444444"/>
        </w:rPr>
        <w:t xml:space="preserve"> Michael.</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__call__()</w:t>
      </w:r>
      <w:r>
        <w:rPr>
          <w:rFonts w:ascii="Helvetica" w:hAnsi="Helvetica" w:cs="Helvetica"/>
          <w:color w:val="666666"/>
          <w:sz w:val="21"/>
          <w:szCs w:val="21"/>
        </w:rPr>
        <w:t>还可以定义参数。对实例进行直接调用就好比对一个函数进行调用一样，所以你完全可以把对象看成函数，把函数看成对象，因为这两者之间本来就没啥根本的区别。</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如果你把对象看成函数，那么函数本身其实也可以在运行期动态创建出来，因为类的实例都是运行期创建出来的，这么一来，我们就模糊了对象和函数的界限。</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那么，怎么判断一个变量是对象还是函数呢？其实，更多的时候，我们需要判断一个对象是否能被调用，能被调用的对象就是一个</w:t>
      </w:r>
      <w:r>
        <w:rPr>
          <w:rStyle w:val="HTML"/>
          <w:rFonts w:ascii="Consolas" w:hAnsi="Consolas"/>
          <w:color w:val="DD0055"/>
          <w:sz w:val="18"/>
          <w:szCs w:val="18"/>
          <w:bdr w:val="single" w:sz="6" w:space="0" w:color="DDDDDD" w:frame="1"/>
          <w:shd w:val="clear" w:color="auto" w:fill="FAFAFA"/>
        </w:rPr>
        <w:t>Callable</w:t>
      </w:r>
      <w:r>
        <w:rPr>
          <w:rFonts w:ascii="Helvetica" w:hAnsi="Helvetica" w:cs="Helvetica"/>
          <w:color w:val="666666"/>
          <w:sz w:val="21"/>
          <w:szCs w:val="21"/>
        </w:rPr>
        <w:t>对象，比如函数和我们上面定义的带有</w:t>
      </w:r>
      <w:r>
        <w:rPr>
          <w:rStyle w:val="HTML"/>
          <w:rFonts w:ascii="Consolas" w:hAnsi="Consolas"/>
          <w:color w:val="DD0055"/>
          <w:sz w:val="18"/>
          <w:szCs w:val="18"/>
          <w:bdr w:val="single" w:sz="6" w:space="0" w:color="DDDDDD" w:frame="1"/>
          <w:shd w:val="clear" w:color="auto" w:fill="FAFAFA"/>
        </w:rPr>
        <w:t>__call__()</w:t>
      </w:r>
      <w:r>
        <w:rPr>
          <w:rFonts w:ascii="Helvetica" w:hAnsi="Helvetica" w:cs="Helvetica"/>
          <w:color w:val="666666"/>
          <w:sz w:val="21"/>
          <w:szCs w:val="21"/>
        </w:rPr>
        <w:t>的类实例：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callable(Student())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callable(max)</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callable([</w:t>
      </w:r>
      <w:r>
        <w:rPr>
          <w:rStyle w:val="number"/>
          <w:color w:val="009999"/>
        </w:rPr>
        <w:t>1</w:t>
      </w:r>
      <w:r>
        <w:rPr>
          <w:rStyle w:val="HTML"/>
          <w:color w:val="444444"/>
        </w:rPr>
        <w:t xml:space="preserve">, </w:t>
      </w:r>
      <w:r>
        <w:rPr>
          <w:rStyle w:val="number"/>
          <w:color w:val="009999"/>
        </w:rPr>
        <w:t>2</w:t>
      </w:r>
      <w:r>
        <w:rPr>
          <w:rStyle w:val="HTML"/>
          <w:color w:val="444444"/>
        </w:rPr>
        <w:t xml:space="preserve">, </w:t>
      </w:r>
      <w:r>
        <w:rPr>
          <w:rStyle w:val="number"/>
          <w:color w:val="009999"/>
        </w:rPr>
        <w:t>3</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callable(</w:t>
      </w:r>
      <w:r>
        <w:rPr>
          <w:rStyle w:val="builtin"/>
          <w:color w:val="0086B3"/>
        </w:rPr>
        <w:t>None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callable(</w:t>
      </w:r>
      <w:r>
        <w:rPr>
          <w:rStyle w:val="string"/>
          <w:color w:val="DD1144"/>
        </w:rPr>
        <w:t>'str'</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通过</w:t>
      </w:r>
      <w:r>
        <w:rPr>
          <w:rStyle w:val="HTML"/>
          <w:rFonts w:ascii="Consolas" w:hAnsi="Consolas"/>
          <w:color w:val="DD0055"/>
          <w:sz w:val="18"/>
          <w:szCs w:val="18"/>
          <w:bdr w:val="single" w:sz="6" w:space="0" w:color="DDDDDD" w:frame="1"/>
          <w:shd w:val="clear" w:color="auto" w:fill="FAFAFA"/>
        </w:rPr>
        <w:t>callable()</w:t>
      </w:r>
      <w:r>
        <w:rPr>
          <w:rFonts w:ascii="Helvetica" w:hAnsi="Helvetica" w:cs="Helvetica"/>
          <w:color w:val="666666"/>
          <w:sz w:val="21"/>
          <w:szCs w:val="21"/>
        </w:rPr>
        <w:t>函数，我们就可以判断一个对象是否是</w:t>
      </w:r>
      <w:r>
        <w:rPr>
          <w:rFonts w:ascii="Helvetica" w:hAnsi="Helvetica" w:cs="Helvetica"/>
          <w:color w:val="666666"/>
          <w:sz w:val="21"/>
          <w:szCs w:val="21"/>
        </w:rPr>
        <w:t>“</w:t>
      </w:r>
      <w:r>
        <w:rPr>
          <w:rFonts w:ascii="Helvetica" w:hAnsi="Helvetica" w:cs="Helvetica"/>
          <w:color w:val="666666"/>
          <w:sz w:val="21"/>
          <w:szCs w:val="21"/>
        </w:rPr>
        <w:t>可调用</w:t>
      </w:r>
      <w:r>
        <w:rPr>
          <w:rFonts w:ascii="Helvetica" w:hAnsi="Helvetica" w:cs="Helvetica"/>
          <w:color w:val="666666"/>
          <w:sz w:val="21"/>
          <w:szCs w:val="21"/>
        </w:rPr>
        <w:t>”</w:t>
      </w:r>
      <w:r>
        <w:rPr>
          <w:rFonts w:ascii="Helvetica" w:hAnsi="Helvetica" w:cs="Helvetica"/>
          <w:color w:val="666666"/>
          <w:sz w:val="21"/>
          <w:szCs w:val="21"/>
        </w:rPr>
        <w:t>对象。</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的</w:t>
      </w:r>
      <w:r>
        <w:rPr>
          <w:rFonts w:ascii="Helvetica" w:hAnsi="Helvetica" w:cs="Helvetica"/>
          <w:color w:val="666666"/>
          <w:sz w:val="21"/>
          <w:szCs w:val="21"/>
        </w:rPr>
        <w:t>class</w:t>
      </w:r>
      <w:r>
        <w:rPr>
          <w:rFonts w:ascii="Helvetica" w:hAnsi="Helvetica" w:cs="Helvetica"/>
          <w:color w:val="666666"/>
          <w:sz w:val="21"/>
          <w:szCs w:val="21"/>
        </w:rPr>
        <w:t>允许定义许多定制方法，可以让我们非常方便地生成特定的类。</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本节介绍的是最常用的几个定制方法，还有很多可定制的方法，请参考</w:t>
      </w:r>
      <w:hyperlink r:id="rId122" w:anchor="special-method-names" w:tgtFrame="_blank" w:history="1">
        <w:r>
          <w:rPr>
            <w:rStyle w:val="a4"/>
            <w:rFonts w:ascii="Helvetica" w:hAnsi="Helvetica" w:cs="Helvetica"/>
            <w:color w:val="0593D3"/>
            <w:sz w:val="21"/>
            <w:szCs w:val="21"/>
          </w:rPr>
          <w:t>Python</w:t>
        </w:r>
        <w:r>
          <w:rPr>
            <w:rStyle w:val="a4"/>
            <w:rFonts w:ascii="Helvetica" w:hAnsi="Helvetica" w:cs="Helvetica"/>
            <w:color w:val="0593D3"/>
            <w:sz w:val="21"/>
            <w:szCs w:val="21"/>
          </w:rPr>
          <w:t>的官方文档</w:t>
        </w:r>
      </w:hyperlink>
      <w:r>
        <w:rPr>
          <w:rFonts w:ascii="Helvetica" w:hAnsi="Helvetica" w:cs="Helvetica"/>
          <w:color w:val="666666"/>
          <w:sz w:val="21"/>
          <w:szCs w:val="21"/>
        </w:rPr>
        <w:t>。</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23" w:tgtFrame="_blank" w:history="1">
        <w:r>
          <w:rPr>
            <w:rStyle w:val="a4"/>
            <w:rFonts w:ascii="Helvetica" w:hAnsi="Helvetica" w:cs="Helvetica"/>
            <w:color w:val="0593D3"/>
            <w:sz w:val="21"/>
            <w:szCs w:val="21"/>
          </w:rPr>
          <w:t>special_str.py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24" w:tgtFrame="_blank" w:history="1">
        <w:r>
          <w:rPr>
            <w:rStyle w:val="a4"/>
            <w:rFonts w:ascii="Helvetica" w:hAnsi="Helvetica" w:cs="Helvetica"/>
            <w:color w:val="0593D3"/>
            <w:sz w:val="21"/>
            <w:szCs w:val="21"/>
          </w:rPr>
          <w:t>special_iter.py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25" w:tgtFrame="_blank" w:history="1">
        <w:r>
          <w:rPr>
            <w:rStyle w:val="a4"/>
            <w:rFonts w:ascii="Helvetica" w:hAnsi="Helvetica" w:cs="Helvetica"/>
            <w:color w:val="0593D3"/>
            <w:sz w:val="21"/>
            <w:szCs w:val="21"/>
          </w:rPr>
          <w:t>special_getitem.py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26" w:tgtFrame="_blank" w:history="1">
        <w:r>
          <w:rPr>
            <w:rStyle w:val="a4"/>
            <w:rFonts w:ascii="Helvetica" w:hAnsi="Helvetica" w:cs="Helvetica"/>
            <w:color w:val="0593D3"/>
            <w:sz w:val="21"/>
            <w:szCs w:val="21"/>
          </w:rPr>
          <w:t>special_getattr.py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27" w:tgtFrame="_blank" w:history="1">
        <w:r>
          <w:rPr>
            <w:rStyle w:val="a4"/>
            <w:rFonts w:ascii="Helvetica" w:hAnsi="Helvetica" w:cs="Helvetica"/>
            <w:color w:val="0593D3"/>
            <w:sz w:val="21"/>
            <w:szCs w:val="21"/>
          </w:rPr>
          <w:t>special_call.py</w:t>
        </w:r>
      </w:hyperlink>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使用枚举类</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57371</w:t>
      </w:r>
    </w:p>
    <w:p w:rsidR="00B34CFD" w:rsidRDefault="00B34CFD" w:rsidP="00B34CFD">
      <w:pPr>
        <w:spacing w:before="225" w:after="225"/>
        <w:rPr>
          <w:rFonts w:ascii="宋体" w:hAnsi="宋体" w:cs="宋体"/>
          <w:sz w:val="24"/>
          <w:szCs w:val="24"/>
        </w:rPr>
      </w:pPr>
      <w:r>
        <w:pict>
          <v:rect id="_x0000_i1208"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当我们需要定义常量时，一个办法是用大写变量通过整数来定义，例如月份：</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JAN = 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FEB = 2</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MAR = 3</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NOV = 11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DEC = 12</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好处是简单，缺点是类型是</w:t>
      </w:r>
      <w:r>
        <w:rPr>
          <w:rStyle w:val="HTML"/>
          <w:rFonts w:ascii="Consolas" w:hAnsi="Consolas"/>
          <w:color w:val="DD0055"/>
          <w:sz w:val="18"/>
          <w:szCs w:val="18"/>
          <w:bdr w:val="single" w:sz="6" w:space="0" w:color="DDDDDD" w:frame="1"/>
          <w:shd w:val="clear" w:color="auto" w:fill="FAFAFA"/>
        </w:rPr>
        <w:t>int</w:t>
      </w:r>
      <w:r>
        <w:rPr>
          <w:rFonts w:ascii="Helvetica" w:hAnsi="Helvetica" w:cs="Helvetica"/>
          <w:color w:val="666666"/>
          <w:sz w:val="21"/>
          <w:szCs w:val="21"/>
        </w:rPr>
        <w:t>，并且仍然是变量。</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更好的方法是为这样的枚举类型定义一个</w:t>
      </w:r>
      <w:r>
        <w:rPr>
          <w:rFonts w:ascii="Helvetica" w:hAnsi="Helvetica" w:cs="Helvetica"/>
          <w:color w:val="666666"/>
          <w:sz w:val="21"/>
          <w:szCs w:val="21"/>
        </w:rPr>
        <w:t>class</w:t>
      </w:r>
      <w:r>
        <w:rPr>
          <w:rFonts w:ascii="Helvetica" w:hAnsi="Helvetica" w:cs="Helvetica"/>
          <w:color w:val="666666"/>
          <w:sz w:val="21"/>
          <w:szCs w:val="21"/>
        </w:rPr>
        <w:t>类型，然后，每个常量都是</w:t>
      </w:r>
      <w:r>
        <w:rPr>
          <w:rFonts w:ascii="Helvetica" w:hAnsi="Helvetica" w:cs="Helvetica"/>
          <w:color w:val="666666"/>
          <w:sz w:val="21"/>
          <w:szCs w:val="21"/>
        </w:rPr>
        <w:t>class</w:t>
      </w:r>
      <w:r>
        <w:rPr>
          <w:rFonts w:ascii="Helvetica" w:hAnsi="Helvetica" w:cs="Helvetica"/>
          <w:color w:val="666666"/>
          <w:sz w:val="21"/>
          <w:szCs w:val="21"/>
        </w:rPr>
        <w:t>的一个唯一实例。</w:t>
      </w:r>
      <w:r>
        <w:rPr>
          <w:rFonts w:ascii="Helvetica" w:hAnsi="Helvetica" w:cs="Helvetica"/>
          <w:color w:val="666666"/>
          <w:sz w:val="21"/>
          <w:szCs w:val="21"/>
        </w:rPr>
        <w:t>Python</w:t>
      </w:r>
      <w:r>
        <w:rPr>
          <w:rFonts w:ascii="Helvetica" w:hAnsi="Helvetica" w:cs="Helvetica"/>
          <w:color w:val="666666"/>
          <w:sz w:val="21"/>
          <w:szCs w:val="21"/>
        </w:rPr>
        <w:t>提供了</w:t>
      </w:r>
      <w:r>
        <w:rPr>
          <w:rStyle w:val="HTML"/>
          <w:rFonts w:ascii="Consolas" w:hAnsi="Consolas"/>
          <w:color w:val="DD0055"/>
          <w:sz w:val="18"/>
          <w:szCs w:val="18"/>
          <w:bdr w:val="single" w:sz="6" w:space="0" w:color="DDDDDD" w:frame="1"/>
          <w:shd w:val="clear" w:color="auto" w:fill="FAFAFA"/>
        </w:rPr>
        <w:t>Enum</w:t>
      </w:r>
      <w:r>
        <w:rPr>
          <w:rFonts w:ascii="Helvetica" w:hAnsi="Helvetica" w:cs="Helvetica"/>
          <w:color w:val="666666"/>
          <w:sz w:val="21"/>
          <w:szCs w:val="21"/>
        </w:rPr>
        <w:t>类来实现这个功能：</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from </w:t>
      </w:r>
      <w:r>
        <w:rPr>
          <w:rStyle w:val="keyword"/>
          <w:b/>
          <w:bCs/>
          <w:color w:val="333333"/>
        </w:rPr>
        <w:t>enum</w:t>
      </w:r>
      <w:r>
        <w:rPr>
          <w:rStyle w:val="HTML"/>
          <w:color w:val="444444"/>
        </w:rPr>
        <w:t xml:space="preserve"> </w:t>
      </w:r>
      <w:r>
        <w:rPr>
          <w:rStyle w:val="keyword"/>
          <w:b/>
          <w:bCs/>
          <w:color w:val="333333"/>
        </w:rPr>
        <w:t>import</w:t>
      </w:r>
      <w:r>
        <w:rPr>
          <w:rStyle w:val="HTML"/>
          <w:color w:val="444444"/>
        </w:rPr>
        <w:t xml:space="preserve"> Enum</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Month = Enum(</w:t>
      </w:r>
      <w:r>
        <w:rPr>
          <w:rStyle w:val="string"/>
          <w:color w:val="DD1144"/>
        </w:rPr>
        <w:t>'Month'</w:t>
      </w:r>
      <w:r>
        <w:rPr>
          <w:rStyle w:val="HTML"/>
          <w:color w:val="444444"/>
        </w:rPr>
        <w:t>, (</w:t>
      </w:r>
      <w:r>
        <w:rPr>
          <w:rStyle w:val="string"/>
          <w:color w:val="DD1144"/>
        </w:rPr>
        <w:t>'Jan'</w:t>
      </w:r>
      <w:r>
        <w:rPr>
          <w:rStyle w:val="HTML"/>
          <w:color w:val="444444"/>
        </w:rPr>
        <w:t xml:space="preserve">, </w:t>
      </w:r>
      <w:r>
        <w:rPr>
          <w:rStyle w:val="string"/>
          <w:color w:val="DD1144"/>
        </w:rPr>
        <w:t>'Feb'</w:t>
      </w:r>
      <w:r>
        <w:rPr>
          <w:rStyle w:val="HTML"/>
          <w:color w:val="444444"/>
        </w:rPr>
        <w:t xml:space="preserve">, </w:t>
      </w:r>
      <w:r>
        <w:rPr>
          <w:rStyle w:val="string"/>
          <w:color w:val="DD1144"/>
        </w:rPr>
        <w:t>'Mar'</w:t>
      </w:r>
      <w:r>
        <w:rPr>
          <w:rStyle w:val="HTML"/>
          <w:color w:val="444444"/>
        </w:rPr>
        <w:t xml:space="preserve">, </w:t>
      </w:r>
      <w:r>
        <w:rPr>
          <w:rStyle w:val="string"/>
          <w:color w:val="DD1144"/>
        </w:rPr>
        <w:t>'Apr'</w:t>
      </w:r>
      <w:r>
        <w:rPr>
          <w:rStyle w:val="HTML"/>
          <w:color w:val="444444"/>
        </w:rPr>
        <w:t xml:space="preserve">, </w:t>
      </w:r>
      <w:r>
        <w:rPr>
          <w:rStyle w:val="string"/>
          <w:color w:val="DD1144"/>
        </w:rPr>
        <w:t>'May'</w:t>
      </w:r>
      <w:r>
        <w:rPr>
          <w:rStyle w:val="HTML"/>
          <w:color w:val="444444"/>
        </w:rPr>
        <w:t xml:space="preserve">, </w:t>
      </w:r>
      <w:r>
        <w:rPr>
          <w:rStyle w:val="string"/>
          <w:color w:val="DD1144"/>
        </w:rPr>
        <w:t>'Jun'</w:t>
      </w:r>
      <w:r>
        <w:rPr>
          <w:rStyle w:val="HTML"/>
          <w:color w:val="444444"/>
        </w:rPr>
        <w:t xml:space="preserve">, </w:t>
      </w:r>
      <w:r>
        <w:rPr>
          <w:rStyle w:val="string"/>
          <w:color w:val="DD1144"/>
        </w:rPr>
        <w:t>'Jul'</w:t>
      </w:r>
      <w:r>
        <w:rPr>
          <w:rStyle w:val="HTML"/>
          <w:color w:val="444444"/>
        </w:rPr>
        <w:t xml:space="preserve">, </w:t>
      </w:r>
      <w:r>
        <w:rPr>
          <w:rStyle w:val="string"/>
          <w:color w:val="DD1144"/>
        </w:rPr>
        <w:t>'Aug'</w:t>
      </w:r>
      <w:r>
        <w:rPr>
          <w:rStyle w:val="HTML"/>
          <w:color w:val="444444"/>
        </w:rPr>
        <w:t xml:space="preserve">, </w:t>
      </w:r>
      <w:r>
        <w:rPr>
          <w:rStyle w:val="string"/>
          <w:color w:val="DD1144"/>
        </w:rPr>
        <w:t>'Sep'</w:t>
      </w:r>
      <w:r>
        <w:rPr>
          <w:rStyle w:val="HTML"/>
          <w:color w:val="444444"/>
        </w:rPr>
        <w:t xml:space="preserve">, </w:t>
      </w:r>
      <w:r>
        <w:rPr>
          <w:rStyle w:val="string"/>
          <w:color w:val="DD1144"/>
        </w:rPr>
        <w:t>'Oct'</w:t>
      </w:r>
      <w:r>
        <w:rPr>
          <w:rStyle w:val="HTML"/>
          <w:color w:val="444444"/>
        </w:rPr>
        <w:t xml:space="preserve">, </w:t>
      </w:r>
      <w:r>
        <w:rPr>
          <w:rStyle w:val="string"/>
          <w:color w:val="DD1144"/>
        </w:rPr>
        <w:t>'Nov'</w:t>
      </w:r>
      <w:r>
        <w:rPr>
          <w:rStyle w:val="HTML"/>
          <w:color w:val="444444"/>
        </w:rPr>
        <w:t xml:space="preserve">, </w:t>
      </w:r>
      <w:r>
        <w:rPr>
          <w:rStyle w:val="string"/>
          <w:color w:val="DD1144"/>
        </w:rPr>
        <w:t>'Dec'</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这样我们就获得了</w:t>
      </w:r>
      <w:r>
        <w:rPr>
          <w:rStyle w:val="HTML"/>
          <w:rFonts w:ascii="Consolas" w:hAnsi="Consolas"/>
          <w:color w:val="DD0055"/>
          <w:sz w:val="18"/>
          <w:szCs w:val="18"/>
          <w:bdr w:val="single" w:sz="6" w:space="0" w:color="DDDDDD" w:frame="1"/>
          <w:shd w:val="clear" w:color="auto" w:fill="FAFAFA"/>
        </w:rPr>
        <w:t>Month</w:t>
      </w:r>
      <w:r>
        <w:rPr>
          <w:rFonts w:ascii="Helvetica" w:hAnsi="Helvetica" w:cs="Helvetica"/>
          <w:color w:val="666666"/>
          <w:sz w:val="21"/>
          <w:szCs w:val="21"/>
        </w:rPr>
        <w:t>类型的枚举类，可以直接使用</w:t>
      </w:r>
      <w:r>
        <w:rPr>
          <w:rStyle w:val="HTML"/>
          <w:rFonts w:ascii="Consolas" w:hAnsi="Consolas"/>
          <w:color w:val="DD0055"/>
          <w:sz w:val="18"/>
          <w:szCs w:val="18"/>
          <w:bdr w:val="single" w:sz="6" w:space="0" w:color="DDDDDD" w:frame="1"/>
          <w:shd w:val="clear" w:color="auto" w:fill="FAFAFA"/>
        </w:rPr>
        <w:t>Month.Jan</w:t>
      </w:r>
      <w:r>
        <w:rPr>
          <w:rFonts w:ascii="Helvetica" w:hAnsi="Helvetica" w:cs="Helvetica"/>
          <w:color w:val="666666"/>
          <w:sz w:val="21"/>
          <w:szCs w:val="21"/>
        </w:rPr>
        <w:t>来引用一个常量，或者枚举它的所有成员：</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for</w:t>
      </w:r>
      <w:r>
        <w:rPr>
          <w:rStyle w:val="HTML"/>
          <w:color w:val="444444"/>
        </w:rPr>
        <w:t xml:space="preserve"> name, member </w:t>
      </w:r>
      <w:r>
        <w:rPr>
          <w:rStyle w:val="keyword"/>
          <w:b/>
          <w:bCs/>
          <w:color w:val="333333"/>
        </w:rPr>
        <w:t>in</w:t>
      </w:r>
      <w:r>
        <w:rPr>
          <w:rStyle w:val="HTML"/>
          <w:color w:val="444444"/>
        </w:rPr>
        <w:t xml:space="preserve"> Month.__members__.items():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print(name, </w:t>
      </w:r>
      <w:r>
        <w:rPr>
          <w:rStyle w:val="string"/>
          <w:color w:val="DD1144"/>
        </w:rPr>
        <w:t>'=&gt;'</w:t>
      </w:r>
      <w:r>
        <w:rPr>
          <w:rStyle w:val="HTML"/>
          <w:color w:val="444444"/>
        </w:rPr>
        <w:t xml:space="preserve">, member, </w:t>
      </w:r>
      <w:r>
        <w:rPr>
          <w:rStyle w:val="string"/>
          <w:color w:val="DD1144"/>
        </w:rPr>
        <w:t>','</w:t>
      </w:r>
      <w:r>
        <w:rPr>
          <w:rStyle w:val="HTML"/>
          <w:color w:val="444444"/>
        </w:rPr>
        <w:t>, member.value)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value</w:t>
      </w:r>
      <w:r>
        <w:rPr>
          <w:rFonts w:ascii="Helvetica" w:hAnsi="Helvetica" w:cs="Helvetica"/>
          <w:color w:val="666666"/>
          <w:sz w:val="21"/>
          <w:szCs w:val="21"/>
        </w:rPr>
        <w:t>属性则是自动赋给成员的</w:t>
      </w:r>
      <w:r>
        <w:rPr>
          <w:rStyle w:val="HTML"/>
          <w:rFonts w:ascii="Consolas" w:hAnsi="Consolas"/>
          <w:color w:val="DD0055"/>
          <w:sz w:val="18"/>
          <w:szCs w:val="18"/>
          <w:bdr w:val="single" w:sz="6" w:space="0" w:color="DDDDDD" w:frame="1"/>
          <w:shd w:val="clear" w:color="auto" w:fill="FAFAFA"/>
        </w:rPr>
        <w:t>int</w:t>
      </w:r>
      <w:r>
        <w:rPr>
          <w:rFonts w:ascii="Helvetica" w:hAnsi="Helvetica" w:cs="Helvetica"/>
          <w:color w:val="666666"/>
          <w:sz w:val="21"/>
          <w:szCs w:val="21"/>
        </w:rPr>
        <w:t>常量，默认从</w:t>
      </w:r>
      <w:r>
        <w:rPr>
          <w:rStyle w:val="HTML"/>
          <w:rFonts w:ascii="Consolas" w:hAnsi="Consolas"/>
          <w:color w:val="DD0055"/>
          <w:sz w:val="18"/>
          <w:szCs w:val="18"/>
          <w:bdr w:val="single" w:sz="6" w:space="0" w:color="DDDDDD" w:frame="1"/>
          <w:shd w:val="clear" w:color="auto" w:fill="FAFAFA"/>
        </w:rPr>
        <w:t>1</w:t>
      </w:r>
      <w:r>
        <w:rPr>
          <w:rFonts w:ascii="Helvetica" w:hAnsi="Helvetica" w:cs="Helvetica"/>
          <w:color w:val="666666"/>
          <w:sz w:val="21"/>
          <w:szCs w:val="21"/>
        </w:rPr>
        <w:t>开始计数。</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如果需要更精确地控制枚举类型，可以从</w:t>
      </w:r>
      <w:r>
        <w:rPr>
          <w:rStyle w:val="HTML"/>
          <w:rFonts w:ascii="Consolas" w:hAnsi="Consolas"/>
          <w:color w:val="DD0055"/>
          <w:sz w:val="18"/>
          <w:szCs w:val="18"/>
          <w:bdr w:val="single" w:sz="6" w:space="0" w:color="DDDDDD" w:frame="1"/>
          <w:shd w:val="clear" w:color="auto" w:fill="FAFAFA"/>
        </w:rPr>
        <w:t>Enum</w:t>
      </w:r>
      <w:r>
        <w:rPr>
          <w:rFonts w:ascii="Helvetica" w:hAnsi="Helvetica" w:cs="Helvetica"/>
          <w:color w:val="666666"/>
          <w:sz w:val="21"/>
          <w:szCs w:val="21"/>
        </w:rPr>
        <w:t>派生出自定义类：</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from</w:t>
      </w:r>
      <w:r>
        <w:rPr>
          <w:rStyle w:val="HTML"/>
          <w:color w:val="444444"/>
        </w:rPr>
        <w:t xml:space="preserve"> enum </w:t>
      </w:r>
      <w:r>
        <w:rPr>
          <w:rStyle w:val="keyword"/>
          <w:b/>
          <w:bCs/>
          <w:color w:val="333333"/>
        </w:rPr>
        <w:t>import</w:t>
      </w:r>
      <w:r>
        <w:rPr>
          <w:rStyle w:val="HTML"/>
          <w:color w:val="444444"/>
        </w:rPr>
        <w:t xml:space="preserve"> Enum, unique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@unique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Weekday</w:t>
      </w:r>
      <w:r>
        <w:rPr>
          <w:rStyle w:val="params"/>
          <w:b/>
          <w:bCs/>
          <w:color w:val="445588"/>
        </w:rPr>
        <w:t>(Enum)</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Sun = </w:t>
      </w:r>
      <w:r>
        <w:rPr>
          <w:rStyle w:val="number"/>
          <w:color w:val="009999"/>
        </w:rPr>
        <w:t>0</w:t>
      </w:r>
      <w:r>
        <w:rPr>
          <w:rStyle w:val="HTML"/>
          <w:color w:val="444444"/>
        </w:rPr>
        <w:t xml:space="preserve"> </w:t>
      </w:r>
      <w:r>
        <w:rPr>
          <w:rStyle w:val="comment"/>
          <w:i/>
          <w:iCs/>
          <w:color w:val="999988"/>
        </w:rPr>
        <w:t># Sun的value被设定为0</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Mon = </w:t>
      </w:r>
      <w:r>
        <w:rPr>
          <w:rStyle w:val="number"/>
          <w:color w:val="009999"/>
        </w:rPr>
        <w:t>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Tue = </w:t>
      </w:r>
      <w:r>
        <w:rPr>
          <w:rStyle w:val="number"/>
          <w:color w:val="009999"/>
        </w:rPr>
        <w:t>2</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Wed = </w:t>
      </w:r>
      <w:r>
        <w:rPr>
          <w:rStyle w:val="number"/>
          <w:color w:val="009999"/>
        </w:rPr>
        <w:t>3</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Thu = </w:t>
      </w:r>
      <w:r>
        <w:rPr>
          <w:rStyle w:val="number"/>
          <w:color w:val="009999"/>
        </w:rPr>
        <w:t>4</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Fri = </w:t>
      </w:r>
      <w:r>
        <w:rPr>
          <w:rStyle w:val="number"/>
          <w:color w:val="009999"/>
        </w:rPr>
        <w:t>5</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Sat = </w:t>
      </w:r>
      <w:r>
        <w:rPr>
          <w:rStyle w:val="number"/>
          <w:color w:val="009999"/>
        </w:rPr>
        <w:t>6</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@unique</w:t>
      </w:r>
      <w:r>
        <w:rPr>
          <w:rFonts w:ascii="Helvetica" w:hAnsi="Helvetica" w:cs="Helvetica"/>
          <w:color w:val="666666"/>
          <w:sz w:val="21"/>
          <w:szCs w:val="21"/>
        </w:rPr>
        <w:t>装饰器可以帮助我们检查保证没有重复值。</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访问这些枚举类型可以有若干种方法：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day1 = Weekday.Mon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print(day1)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Weekday.Mon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print(Weekday.Tue)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Weekday.Tue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print(Weekday[</w:t>
      </w:r>
      <w:r>
        <w:rPr>
          <w:rStyle w:val="string"/>
          <w:color w:val="DD1144"/>
        </w:rPr>
        <w:t>'Tue'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Weekday.Tue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print(Weekday.Tue.value)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2</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print(day1 == Weekday.Mon)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print(day1 == Weekday.Tue)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False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print(Weekday(</w:t>
      </w:r>
      <w:r>
        <w:rPr>
          <w:rStyle w:val="number"/>
          <w:color w:val="009999"/>
        </w:rPr>
        <w:t>1</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Weekday.Mon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print(day1 == Weekday(</w:t>
      </w:r>
      <w:r>
        <w:rPr>
          <w:rStyle w:val="number"/>
          <w:color w:val="009999"/>
        </w:rPr>
        <w:t>1</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builtin"/>
          <w:color w:val="0086B3"/>
        </w:rPr>
        <w:t>True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Weekday(</w:t>
      </w:r>
      <w:r>
        <w:rPr>
          <w:rStyle w:val="number"/>
          <w:color w:val="009999"/>
        </w:rPr>
        <w:t>7</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Traceback (most recent call last):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ValueError: </w:t>
      </w:r>
      <w:r>
        <w:rPr>
          <w:rStyle w:val="number"/>
          <w:color w:val="009999"/>
        </w:rPr>
        <w:t>7</w:t>
      </w:r>
      <w:r>
        <w:rPr>
          <w:rStyle w:val="HTML"/>
          <w:color w:val="444444"/>
        </w:rPr>
        <w:t xml:space="preserve"> </w:t>
      </w:r>
      <w:r>
        <w:rPr>
          <w:rStyle w:val="keyword"/>
          <w:b/>
          <w:bCs/>
          <w:color w:val="333333"/>
        </w:rPr>
        <w:t>is</w:t>
      </w:r>
      <w:r>
        <w:rPr>
          <w:rStyle w:val="HTML"/>
          <w:color w:val="444444"/>
        </w:rPr>
        <w:t xml:space="preserve"> </w:t>
      </w:r>
      <w:r>
        <w:rPr>
          <w:rStyle w:val="keyword"/>
          <w:b/>
          <w:bCs/>
          <w:color w:val="333333"/>
        </w:rPr>
        <w:t>not</w:t>
      </w:r>
      <w:r>
        <w:rPr>
          <w:rStyle w:val="HTML"/>
          <w:color w:val="444444"/>
        </w:rPr>
        <w:t xml:space="preserve"> a valid Weekday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for</w:t>
      </w:r>
      <w:r>
        <w:rPr>
          <w:rStyle w:val="HTML"/>
          <w:color w:val="444444"/>
        </w:rPr>
        <w:t xml:space="preserve"> name, member </w:t>
      </w:r>
      <w:r>
        <w:rPr>
          <w:rStyle w:val="keyword"/>
          <w:b/>
          <w:bCs/>
          <w:color w:val="333333"/>
        </w:rPr>
        <w:t>in</w:t>
      </w:r>
      <w:r>
        <w:rPr>
          <w:rStyle w:val="HTML"/>
          <w:color w:val="444444"/>
        </w:rPr>
        <w:t xml:space="preserve"> Weekday.__members__.items():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print(name, </w:t>
      </w:r>
      <w:r>
        <w:rPr>
          <w:rStyle w:val="string"/>
          <w:color w:val="DD1144"/>
        </w:rPr>
        <w:t>'=&gt;'</w:t>
      </w:r>
      <w:r>
        <w:rPr>
          <w:rStyle w:val="HTML"/>
          <w:color w:val="444444"/>
        </w:rPr>
        <w:t>, member)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Sun =&gt; Weekday.Sun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Mon =&gt; Weekday.Mon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Tue =&gt; Weekday.Tue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Wed =&gt; Weekday.Wed</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Thu =&gt; Weekday.Thu</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Fri =&gt; Weekday.Fri</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Sat =&gt; Weekday.Sat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可见，既可以用成员名称引用枚举常量，又可以直接根据</w:t>
      </w:r>
      <w:r>
        <w:rPr>
          <w:rFonts w:ascii="Helvetica" w:hAnsi="Helvetica" w:cs="Helvetica"/>
          <w:color w:val="666666"/>
          <w:sz w:val="21"/>
          <w:szCs w:val="21"/>
        </w:rPr>
        <w:t>value</w:t>
      </w:r>
      <w:r>
        <w:rPr>
          <w:rFonts w:ascii="Helvetica" w:hAnsi="Helvetica" w:cs="Helvetica"/>
          <w:color w:val="666666"/>
          <w:sz w:val="21"/>
          <w:szCs w:val="21"/>
        </w:rPr>
        <w:t>的值获得枚举常量。</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Enum</w:t>
      </w:r>
      <w:r>
        <w:rPr>
          <w:rFonts w:ascii="Helvetica" w:hAnsi="Helvetica" w:cs="Helvetica"/>
          <w:color w:val="666666"/>
          <w:sz w:val="21"/>
          <w:szCs w:val="21"/>
        </w:rPr>
        <w:t>可以把一组相关常量定义在一个</w:t>
      </w:r>
      <w:r>
        <w:rPr>
          <w:rFonts w:ascii="Helvetica" w:hAnsi="Helvetica" w:cs="Helvetica"/>
          <w:color w:val="666666"/>
          <w:sz w:val="21"/>
          <w:szCs w:val="21"/>
        </w:rPr>
        <w:t>class</w:t>
      </w:r>
      <w:r>
        <w:rPr>
          <w:rFonts w:ascii="Helvetica" w:hAnsi="Helvetica" w:cs="Helvetica"/>
          <w:color w:val="666666"/>
          <w:sz w:val="21"/>
          <w:szCs w:val="21"/>
        </w:rPr>
        <w:t>中，且</w:t>
      </w:r>
      <w:r>
        <w:rPr>
          <w:rFonts w:ascii="Helvetica" w:hAnsi="Helvetica" w:cs="Helvetica"/>
          <w:color w:val="666666"/>
          <w:sz w:val="21"/>
          <w:szCs w:val="21"/>
        </w:rPr>
        <w:t>class</w:t>
      </w:r>
      <w:r>
        <w:rPr>
          <w:rFonts w:ascii="Helvetica" w:hAnsi="Helvetica" w:cs="Helvetica"/>
          <w:color w:val="666666"/>
          <w:sz w:val="21"/>
          <w:szCs w:val="21"/>
        </w:rPr>
        <w:t>不可变，而且成员可以直接比较。</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28" w:tgtFrame="_blank" w:history="1">
        <w:r>
          <w:rPr>
            <w:rStyle w:val="a4"/>
            <w:rFonts w:ascii="Helvetica" w:hAnsi="Helvetica" w:cs="Helvetica"/>
            <w:color w:val="0593D3"/>
            <w:sz w:val="21"/>
            <w:szCs w:val="21"/>
          </w:rPr>
          <w:t>use_enum.py</w:t>
        </w:r>
      </w:hyperlink>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使用元类</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165467</w:t>
      </w:r>
    </w:p>
    <w:p w:rsidR="00B34CFD" w:rsidRDefault="00B34CFD" w:rsidP="00B34CFD">
      <w:pPr>
        <w:spacing w:before="225" w:after="225"/>
        <w:rPr>
          <w:rFonts w:ascii="宋体" w:hAnsi="宋体" w:cs="宋体"/>
          <w:sz w:val="24"/>
          <w:szCs w:val="24"/>
        </w:rPr>
      </w:pPr>
      <w:r>
        <w:pict>
          <v:rect id="_x0000_i1210" style="width:0;height:0" o:hralign="center" o:hrstd="t" o:hrnoshade="t" o:hr="t" fillcolor="#666" stroked="f"/>
        </w:pict>
      </w:r>
    </w:p>
    <w:p w:rsidR="00B34CFD" w:rsidRDefault="00B34CFD" w:rsidP="00B34CFD">
      <w:pPr>
        <w:pStyle w:val="3"/>
        <w:shd w:val="clear" w:color="auto" w:fill="FFFFFF"/>
        <w:spacing w:before="0" w:after="225" w:line="360" w:lineRule="atLeast"/>
        <w:rPr>
          <w:rFonts w:ascii="Helvetica" w:hAnsi="Helvetica" w:cs="Helvetica"/>
          <w:b w:val="0"/>
          <w:bCs w:val="0"/>
          <w:color w:val="444444"/>
        </w:rPr>
      </w:pPr>
      <w:r>
        <w:rPr>
          <w:rFonts w:ascii="Helvetica" w:hAnsi="Helvetica" w:cs="Helvetica"/>
          <w:b w:val="0"/>
          <w:bCs w:val="0"/>
          <w:color w:val="444444"/>
        </w:rPr>
        <w:t>type()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动态语言和静态语言最大的不同，就是函数和类的定义，不是编译时定义的，而是运行时动态创建的。</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比方说我们要定义一个</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 w:val="21"/>
          <w:szCs w:val="21"/>
        </w:rPr>
        <w:t>的</w:t>
      </w:r>
      <w:r>
        <w:rPr>
          <w:rFonts w:ascii="Helvetica" w:hAnsi="Helvetica" w:cs="Helvetica"/>
          <w:color w:val="666666"/>
          <w:sz w:val="21"/>
          <w:szCs w:val="21"/>
        </w:rPr>
        <w:t>class</w:t>
      </w:r>
      <w:r>
        <w:rPr>
          <w:rFonts w:ascii="Helvetica" w:hAnsi="Helvetica" w:cs="Helvetica"/>
          <w:color w:val="666666"/>
          <w:sz w:val="21"/>
          <w:szCs w:val="21"/>
        </w:rPr>
        <w:t>，就写一个</w:t>
      </w:r>
      <w:r>
        <w:rPr>
          <w:rStyle w:val="HTML"/>
          <w:rFonts w:ascii="Consolas" w:hAnsi="Consolas"/>
          <w:color w:val="DD0055"/>
          <w:sz w:val="18"/>
          <w:szCs w:val="18"/>
          <w:bdr w:val="single" w:sz="6" w:space="0" w:color="DDDDDD" w:frame="1"/>
          <w:shd w:val="clear" w:color="auto" w:fill="FAFAFA"/>
        </w:rPr>
        <w:t>hello.py</w:t>
      </w:r>
      <w:r>
        <w:rPr>
          <w:rFonts w:ascii="Helvetica" w:hAnsi="Helvetica" w:cs="Helvetica"/>
          <w:color w:val="666666"/>
          <w:sz w:val="21"/>
          <w:szCs w:val="21"/>
        </w:rPr>
        <w:t>模块：</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Hello</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hello</w:t>
      </w:r>
      <w:r>
        <w:rPr>
          <w:rStyle w:val="params"/>
          <w:color w:val="444444"/>
        </w:rPr>
        <w:t>(self, name=</w:t>
      </w:r>
      <w:r>
        <w:rPr>
          <w:rStyle w:val="string"/>
          <w:color w:val="DD1144"/>
        </w:rPr>
        <w:t>'world'</w:t>
      </w:r>
      <w:r>
        <w:rPr>
          <w:rStyle w:val="params"/>
          <w:color w:val="444444"/>
        </w:rPr>
        <w:t>)</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print(</w:t>
      </w:r>
      <w:r>
        <w:rPr>
          <w:rStyle w:val="string"/>
          <w:color w:val="DD1144"/>
        </w:rPr>
        <w:t>'Hello, %s.'</w:t>
      </w:r>
      <w:r>
        <w:rPr>
          <w:rStyle w:val="HTML"/>
          <w:color w:val="444444"/>
        </w:rPr>
        <w:t xml:space="preserve"> % name)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w:t>
      </w:r>
      <w:r>
        <w:rPr>
          <w:rFonts w:ascii="Helvetica" w:hAnsi="Helvetica" w:cs="Helvetica"/>
          <w:color w:val="666666"/>
          <w:sz w:val="21"/>
          <w:szCs w:val="21"/>
        </w:rPr>
        <w:t>Python</w:t>
      </w:r>
      <w:r>
        <w:rPr>
          <w:rFonts w:ascii="Helvetica" w:hAnsi="Helvetica" w:cs="Helvetica"/>
          <w:color w:val="666666"/>
          <w:sz w:val="21"/>
          <w:szCs w:val="21"/>
        </w:rPr>
        <w:t>解释器载入</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 w:val="21"/>
          <w:szCs w:val="21"/>
        </w:rPr>
        <w:t>模块时，就会依次执行该模块的所有语句，执行结果就是动态创建出一个</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 w:val="21"/>
          <w:szCs w:val="21"/>
        </w:rPr>
        <w:t>的</w:t>
      </w:r>
      <w:r>
        <w:rPr>
          <w:rFonts w:ascii="Helvetica" w:hAnsi="Helvetica" w:cs="Helvetica"/>
          <w:color w:val="666666"/>
          <w:sz w:val="21"/>
          <w:szCs w:val="21"/>
        </w:rPr>
        <w:t>class</w:t>
      </w:r>
      <w:r>
        <w:rPr>
          <w:rFonts w:ascii="Helvetica" w:hAnsi="Helvetica" w:cs="Helvetica"/>
          <w:color w:val="666666"/>
          <w:sz w:val="21"/>
          <w:szCs w:val="21"/>
        </w:rPr>
        <w:t>对象，测试如下：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from hello </w:t>
      </w:r>
      <w:r>
        <w:rPr>
          <w:rStyle w:val="keyword"/>
          <w:b/>
          <w:bCs/>
          <w:color w:val="333333"/>
        </w:rPr>
        <w:t>import</w:t>
      </w:r>
      <w:r>
        <w:rPr>
          <w:rStyle w:val="HTML"/>
          <w:color w:val="444444"/>
        </w:rPr>
        <w:t xml:space="preserve"> Hello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h = Hello()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h.hello()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Hello, world.</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print(type(Hello))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HTML"/>
          <w:color w:val="444444"/>
        </w:rPr>
        <w:t>&lt;</w:t>
      </w:r>
      <w:r>
        <w:rPr>
          <w:rStyle w:val="keyword"/>
          <w:b/>
          <w:bCs/>
          <w:color w:val="333333"/>
        </w:rPr>
        <w:t>class</w:t>
      </w:r>
      <w:r>
        <w:rPr>
          <w:rStyle w:val="class"/>
          <w:b/>
          <w:bCs/>
          <w:color w:val="445588"/>
        </w:rPr>
        <w:t xml:space="preserve"> '</w:t>
      </w:r>
      <w:r>
        <w:rPr>
          <w:rStyle w:val="title"/>
          <w:b/>
          <w:bCs/>
          <w:color w:val="445588"/>
        </w:rPr>
        <w:t>type</w:t>
      </w:r>
      <w:r>
        <w:rPr>
          <w:rStyle w:val="class"/>
          <w:b/>
          <w:bCs/>
          <w:color w:val="445588"/>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 xml:space="preserve">&gt;&gt;&gt; </w:t>
      </w:r>
      <w:r>
        <w:rPr>
          <w:rStyle w:val="title"/>
          <w:b/>
          <w:bCs/>
          <w:color w:val="445588"/>
        </w:rPr>
        <w:t>print</w:t>
      </w:r>
      <w:r>
        <w:rPr>
          <w:rStyle w:val="class"/>
          <w:b/>
          <w:bCs/>
          <w:color w:val="445588"/>
        </w:rPr>
        <w:t>(</w:t>
      </w:r>
      <w:r>
        <w:rPr>
          <w:rStyle w:val="title"/>
          <w:b/>
          <w:bCs/>
          <w:color w:val="445588"/>
        </w:rPr>
        <w:t>type</w:t>
      </w:r>
      <w:r>
        <w:rPr>
          <w:rStyle w:val="class"/>
          <w:b/>
          <w:bCs/>
          <w:color w:val="445588"/>
        </w:rPr>
        <w:t>(</w:t>
      </w:r>
      <w:r>
        <w:rPr>
          <w:rStyle w:val="title"/>
          <w:b/>
          <w:bCs/>
          <w:color w:val="445588"/>
        </w:rPr>
        <w:t>h</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&lt;</w:t>
      </w:r>
      <w:r>
        <w:rPr>
          <w:rStyle w:val="title"/>
          <w:b/>
          <w:bCs/>
          <w:color w:val="445588"/>
        </w:rPr>
        <w:t>class</w:t>
      </w:r>
      <w:r>
        <w:rPr>
          <w:rStyle w:val="class"/>
          <w:b/>
          <w:bCs/>
          <w:color w:val="445588"/>
        </w:rPr>
        <w:t xml:space="preserve"> '</w:t>
      </w:r>
      <w:r>
        <w:rPr>
          <w:rStyle w:val="title"/>
          <w:b/>
          <w:bCs/>
          <w:color w:val="445588"/>
        </w:rPr>
        <w:t>hello</w:t>
      </w:r>
      <w:r>
        <w:rPr>
          <w:rStyle w:val="class"/>
          <w:b/>
          <w:bCs/>
          <w:color w:val="445588"/>
        </w:rPr>
        <w:t>.</w:t>
      </w:r>
      <w:r>
        <w:rPr>
          <w:rStyle w:val="title"/>
          <w:b/>
          <w:bCs/>
          <w:color w:val="445588"/>
        </w:rPr>
        <w:t>Hello</w:t>
      </w:r>
      <w:r>
        <w:rPr>
          <w:rStyle w:val="class"/>
          <w:b/>
          <w:bCs/>
          <w:color w:val="445588"/>
        </w:rPr>
        <w:t>'&gt;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函数可以查看一个类型或变量的类型，</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 w:val="21"/>
          <w:szCs w:val="21"/>
        </w:rPr>
        <w:t>是一个</w:t>
      </w:r>
      <w:r>
        <w:rPr>
          <w:rFonts w:ascii="Helvetica" w:hAnsi="Helvetica" w:cs="Helvetica"/>
          <w:color w:val="666666"/>
          <w:sz w:val="21"/>
          <w:szCs w:val="21"/>
        </w:rPr>
        <w:t>class</w:t>
      </w:r>
      <w:r>
        <w:rPr>
          <w:rFonts w:ascii="Helvetica" w:hAnsi="Helvetica" w:cs="Helvetica"/>
          <w:color w:val="666666"/>
          <w:sz w:val="21"/>
          <w:szCs w:val="21"/>
        </w:rPr>
        <w:t>，它的类型就是</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，而</w:t>
      </w:r>
      <w:r>
        <w:rPr>
          <w:rStyle w:val="HTML"/>
          <w:rFonts w:ascii="Consolas" w:hAnsi="Consolas"/>
          <w:color w:val="DD0055"/>
          <w:sz w:val="18"/>
          <w:szCs w:val="18"/>
          <w:bdr w:val="single" w:sz="6" w:space="0" w:color="DDDDDD" w:frame="1"/>
          <w:shd w:val="clear" w:color="auto" w:fill="FAFAFA"/>
        </w:rPr>
        <w:t>h</w:t>
      </w:r>
      <w:r>
        <w:rPr>
          <w:rFonts w:ascii="Helvetica" w:hAnsi="Helvetica" w:cs="Helvetica"/>
          <w:color w:val="666666"/>
          <w:sz w:val="21"/>
          <w:szCs w:val="21"/>
        </w:rPr>
        <w:t>是一个实例，它的类型就是</w:t>
      </w:r>
      <w:r>
        <w:rPr>
          <w:rFonts w:ascii="Helvetica" w:hAnsi="Helvetica" w:cs="Helvetica"/>
          <w:color w:val="666666"/>
          <w:sz w:val="21"/>
          <w:szCs w:val="21"/>
        </w:rPr>
        <w:t xml:space="preserve">class </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我们说</w:t>
      </w:r>
      <w:r>
        <w:rPr>
          <w:rFonts w:ascii="Helvetica" w:hAnsi="Helvetica" w:cs="Helvetica"/>
          <w:color w:val="666666"/>
          <w:sz w:val="21"/>
          <w:szCs w:val="21"/>
        </w:rPr>
        <w:t>class</w:t>
      </w:r>
      <w:r>
        <w:rPr>
          <w:rFonts w:ascii="Helvetica" w:hAnsi="Helvetica" w:cs="Helvetica"/>
          <w:color w:val="666666"/>
          <w:sz w:val="21"/>
          <w:szCs w:val="21"/>
        </w:rPr>
        <w:t>的定义是运行时动态创建的，而创建</w:t>
      </w:r>
      <w:r>
        <w:rPr>
          <w:rFonts w:ascii="Helvetica" w:hAnsi="Helvetica" w:cs="Helvetica"/>
          <w:color w:val="666666"/>
          <w:sz w:val="21"/>
          <w:szCs w:val="21"/>
        </w:rPr>
        <w:t>class</w:t>
      </w:r>
      <w:r>
        <w:rPr>
          <w:rFonts w:ascii="Helvetica" w:hAnsi="Helvetica" w:cs="Helvetica"/>
          <w:color w:val="666666"/>
          <w:sz w:val="21"/>
          <w:szCs w:val="21"/>
        </w:rPr>
        <w:t>的方法就是使用</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函数。</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函数既可以返回一个对象的类型，又可以创建出新的类型，比如，我们可以通过</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函数创建出</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 w:val="21"/>
          <w:szCs w:val="21"/>
        </w:rPr>
        <w:t>类，而无需通过</w:t>
      </w:r>
      <w:r>
        <w:rPr>
          <w:rStyle w:val="HTML"/>
          <w:rFonts w:ascii="Consolas" w:hAnsi="Consolas"/>
          <w:color w:val="DD0055"/>
          <w:sz w:val="18"/>
          <w:szCs w:val="18"/>
          <w:bdr w:val="single" w:sz="6" w:space="0" w:color="DDDDDD" w:frame="1"/>
          <w:shd w:val="clear" w:color="auto" w:fill="FAFAFA"/>
        </w:rPr>
        <w:t>class Hello(object)...</w:t>
      </w:r>
      <w:r>
        <w:rPr>
          <w:rFonts w:ascii="Helvetica" w:hAnsi="Helvetica" w:cs="Helvetica"/>
          <w:color w:val="666666"/>
          <w:sz w:val="21"/>
          <w:szCs w:val="21"/>
        </w:rPr>
        <w:t>的定义：</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def fn(self, name=</w:t>
      </w:r>
      <w:r>
        <w:rPr>
          <w:rStyle w:val="string"/>
          <w:color w:val="DD1144"/>
        </w:rPr>
        <w:t>'world'</w:t>
      </w:r>
      <w:r>
        <w:rPr>
          <w:rStyle w:val="HTML"/>
          <w:color w:val="444444"/>
        </w:rPr>
        <w:t>): # 先定义函数</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print(</w:t>
      </w:r>
      <w:r>
        <w:rPr>
          <w:rStyle w:val="string"/>
          <w:color w:val="DD1144"/>
        </w:rPr>
        <w:t>'Hello, %s.'</w:t>
      </w:r>
      <w:r>
        <w:rPr>
          <w:rStyle w:val="HTML"/>
          <w:color w:val="444444"/>
        </w:rPr>
        <w:t xml:space="preserve"> % 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HTML"/>
          <w:color w:val="444444"/>
        </w:rPr>
        <w:t>&gt;&gt;&gt; Hello = type(</w:t>
      </w:r>
      <w:r>
        <w:rPr>
          <w:rStyle w:val="string"/>
          <w:color w:val="DD1144"/>
        </w:rPr>
        <w:t>'Hello'</w:t>
      </w:r>
      <w:r>
        <w:rPr>
          <w:rStyle w:val="HTML"/>
          <w:color w:val="444444"/>
        </w:rPr>
        <w:t xml:space="preserve">, (object,), dict(hello=fn)) # 创建Hello </w:t>
      </w:r>
      <w:r>
        <w:rPr>
          <w:rStyle w:val="keyword"/>
          <w:b/>
          <w:bCs/>
          <w:color w:val="333333"/>
        </w:rPr>
        <w:t>class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 xml:space="preserve">&gt;&gt;&gt; </w:t>
      </w:r>
      <w:r>
        <w:rPr>
          <w:rStyle w:val="title"/>
          <w:b/>
          <w:bCs/>
          <w:color w:val="445588"/>
        </w:rPr>
        <w:t>h</w:t>
      </w:r>
      <w:r>
        <w:rPr>
          <w:rStyle w:val="class"/>
          <w:b/>
          <w:bCs/>
          <w:color w:val="445588"/>
        </w:rPr>
        <w:t xml:space="preserve"> = </w:t>
      </w:r>
      <w:r>
        <w:rPr>
          <w:rStyle w:val="title"/>
          <w:b/>
          <w:bCs/>
          <w:color w:val="445588"/>
        </w:rPr>
        <w:t>Hello</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 xml:space="preserve">&gt;&gt;&gt; </w:t>
      </w:r>
      <w:r>
        <w:rPr>
          <w:rStyle w:val="title"/>
          <w:b/>
          <w:bCs/>
          <w:color w:val="445588"/>
        </w:rPr>
        <w:t>h</w:t>
      </w:r>
      <w:r>
        <w:rPr>
          <w:rStyle w:val="class"/>
          <w:b/>
          <w:bCs/>
          <w:color w:val="445588"/>
        </w:rPr>
        <w:t>.</w:t>
      </w:r>
      <w:r>
        <w:rPr>
          <w:rStyle w:val="title"/>
          <w:b/>
          <w:bCs/>
          <w:color w:val="445588"/>
        </w:rPr>
        <w:t>hello</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title"/>
          <w:b/>
          <w:bCs/>
          <w:color w:val="445588"/>
        </w:rPr>
        <w:t>Hello</w:t>
      </w:r>
      <w:r>
        <w:rPr>
          <w:rStyle w:val="class"/>
          <w:b/>
          <w:bCs/>
          <w:color w:val="445588"/>
        </w:rPr>
        <w:t xml:space="preserve">, </w:t>
      </w:r>
      <w:r>
        <w:rPr>
          <w:rStyle w:val="title"/>
          <w:b/>
          <w:bCs/>
          <w:color w:val="445588"/>
        </w:rPr>
        <w:t>world</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 xml:space="preserve">&gt;&gt;&gt; </w:t>
      </w:r>
      <w:r>
        <w:rPr>
          <w:rStyle w:val="title"/>
          <w:b/>
          <w:bCs/>
          <w:color w:val="445588"/>
        </w:rPr>
        <w:t>print</w:t>
      </w:r>
      <w:r>
        <w:rPr>
          <w:rStyle w:val="class"/>
          <w:b/>
          <w:bCs/>
          <w:color w:val="445588"/>
        </w:rPr>
        <w:t>(</w:t>
      </w:r>
      <w:r>
        <w:rPr>
          <w:rStyle w:val="title"/>
          <w:b/>
          <w:bCs/>
          <w:color w:val="445588"/>
        </w:rPr>
        <w:t>type</w:t>
      </w:r>
      <w:r>
        <w:rPr>
          <w:rStyle w:val="class"/>
          <w:b/>
          <w:bCs/>
          <w:color w:val="445588"/>
        </w:rPr>
        <w:t>(</w:t>
      </w:r>
      <w:r>
        <w:rPr>
          <w:rStyle w:val="title"/>
          <w:b/>
          <w:bCs/>
          <w:color w:val="445588"/>
        </w:rPr>
        <w:t>Hello</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&lt;</w:t>
      </w:r>
      <w:r>
        <w:rPr>
          <w:rStyle w:val="title"/>
          <w:b/>
          <w:bCs/>
          <w:color w:val="445588"/>
        </w:rPr>
        <w:t>class</w:t>
      </w:r>
      <w:r>
        <w:rPr>
          <w:rStyle w:val="class"/>
          <w:b/>
          <w:bCs/>
          <w:color w:val="445588"/>
        </w:rPr>
        <w:t xml:space="preserve"> '</w:t>
      </w:r>
      <w:r>
        <w:rPr>
          <w:rStyle w:val="title"/>
          <w:b/>
          <w:bCs/>
          <w:color w:val="445588"/>
        </w:rPr>
        <w:t>type</w:t>
      </w:r>
      <w:r>
        <w:rPr>
          <w:rStyle w:val="class"/>
          <w:b/>
          <w:bCs/>
          <w:color w:val="445588"/>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lastRenderedPageBreak/>
        <w:t xml:space="preserve">&gt;&gt;&gt; </w:t>
      </w:r>
      <w:r>
        <w:rPr>
          <w:rStyle w:val="title"/>
          <w:b/>
          <w:bCs/>
          <w:color w:val="445588"/>
        </w:rPr>
        <w:t>print</w:t>
      </w:r>
      <w:r>
        <w:rPr>
          <w:rStyle w:val="class"/>
          <w:b/>
          <w:bCs/>
          <w:color w:val="445588"/>
        </w:rPr>
        <w:t>(</w:t>
      </w:r>
      <w:r>
        <w:rPr>
          <w:rStyle w:val="title"/>
          <w:b/>
          <w:bCs/>
          <w:color w:val="445588"/>
        </w:rPr>
        <w:t>type</w:t>
      </w:r>
      <w:r>
        <w:rPr>
          <w:rStyle w:val="class"/>
          <w:b/>
          <w:bCs/>
          <w:color w:val="445588"/>
        </w:rPr>
        <w:t>(</w:t>
      </w:r>
      <w:r>
        <w:rPr>
          <w:rStyle w:val="title"/>
          <w:b/>
          <w:bCs/>
          <w:color w:val="445588"/>
        </w:rPr>
        <w:t>h</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lass"/>
          <w:b/>
          <w:bCs/>
          <w:color w:val="445588"/>
        </w:rPr>
        <w:t>&lt;</w:t>
      </w:r>
      <w:r>
        <w:rPr>
          <w:rStyle w:val="title"/>
          <w:b/>
          <w:bCs/>
          <w:color w:val="445588"/>
        </w:rPr>
        <w:t>class</w:t>
      </w:r>
      <w:r>
        <w:rPr>
          <w:rStyle w:val="class"/>
          <w:b/>
          <w:bCs/>
          <w:color w:val="445588"/>
        </w:rPr>
        <w:t xml:space="preserve"> '</w:t>
      </w:r>
      <w:r>
        <w:rPr>
          <w:rStyle w:val="title"/>
          <w:b/>
          <w:bCs/>
          <w:color w:val="445588"/>
        </w:rPr>
        <w:t>__main__</w:t>
      </w:r>
      <w:r>
        <w:rPr>
          <w:rStyle w:val="class"/>
          <w:b/>
          <w:bCs/>
          <w:color w:val="445588"/>
        </w:rPr>
        <w:t>.</w:t>
      </w:r>
      <w:r>
        <w:rPr>
          <w:rStyle w:val="title"/>
          <w:b/>
          <w:bCs/>
          <w:color w:val="445588"/>
        </w:rPr>
        <w:t>Hello</w:t>
      </w:r>
      <w:r>
        <w:rPr>
          <w:rStyle w:val="class"/>
          <w:b/>
          <w:bCs/>
          <w:color w:val="445588"/>
        </w:rPr>
        <w:t>'&gt;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要创建一个</w:t>
      </w:r>
      <w:r>
        <w:rPr>
          <w:rFonts w:ascii="Helvetica" w:hAnsi="Helvetica" w:cs="Helvetica"/>
          <w:color w:val="666666"/>
          <w:sz w:val="21"/>
          <w:szCs w:val="21"/>
        </w:rPr>
        <w:t>class</w:t>
      </w:r>
      <w:r>
        <w:rPr>
          <w:rFonts w:ascii="Helvetica" w:hAnsi="Helvetica" w:cs="Helvetica"/>
          <w:color w:val="666666"/>
          <w:sz w:val="21"/>
          <w:szCs w:val="21"/>
        </w:rPr>
        <w:t>对象，</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函数依次传入</w:t>
      </w:r>
      <w:r>
        <w:rPr>
          <w:rFonts w:ascii="Helvetica" w:hAnsi="Helvetica" w:cs="Helvetica"/>
          <w:color w:val="666666"/>
          <w:sz w:val="21"/>
          <w:szCs w:val="21"/>
        </w:rPr>
        <w:t>3</w:t>
      </w:r>
      <w:r>
        <w:rPr>
          <w:rFonts w:ascii="Helvetica" w:hAnsi="Helvetica" w:cs="Helvetica"/>
          <w:color w:val="666666"/>
          <w:sz w:val="21"/>
          <w:szCs w:val="21"/>
        </w:rPr>
        <w:t>个参数：</w:t>
      </w:r>
    </w:p>
    <w:p w:rsidR="00B34CFD" w:rsidRDefault="00B34CFD" w:rsidP="00B34CFD">
      <w:pPr>
        <w:widowControl/>
        <w:numPr>
          <w:ilvl w:val="0"/>
          <w:numId w:val="11"/>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class</w:t>
      </w:r>
      <w:r>
        <w:rPr>
          <w:rFonts w:ascii="Helvetica" w:hAnsi="Helvetica" w:cs="Helvetica"/>
          <w:color w:val="666666"/>
          <w:szCs w:val="21"/>
        </w:rPr>
        <w:t>的名称；</w:t>
      </w:r>
    </w:p>
    <w:p w:rsidR="00B34CFD" w:rsidRDefault="00B34CFD" w:rsidP="00B34CFD">
      <w:pPr>
        <w:widowControl/>
        <w:numPr>
          <w:ilvl w:val="0"/>
          <w:numId w:val="11"/>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继承的父类集合，注意</w:t>
      </w:r>
      <w:r>
        <w:rPr>
          <w:rFonts w:ascii="Helvetica" w:hAnsi="Helvetica" w:cs="Helvetica"/>
          <w:color w:val="666666"/>
          <w:szCs w:val="21"/>
        </w:rPr>
        <w:t>Python</w:t>
      </w:r>
      <w:r>
        <w:rPr>
          <w:rFonts w:ascii="Helvetica" w:hAnsi="Helvetica" w:cs="Helvetica"/>
          <w:color w:val="666666"/>
          <w:szCs w:val="21"/>
        </w:rPr>
        <w:t>支持多重继承，如果只有一个父类，别忘了</w:t>
      </w:r>
      <w:r>
        <w:rPr>
          <w:rFonts w:ascii="Helvetica" w:hAnsi="Helvetica" w:cs="Helvetica"/>
          <w:color w:val="666666"/>
          <w:szCs w:val="21"/>
        </w:rPr>
        <w:t>tuple</w:t>
      </w:r>
      <w:r>
        <w:rPr>
          <w:rFonts w:ascii="Helvetica" w:hAnsi="Helvetica" w:cs="Helvetica"/>
          <w:color w:val="666666"/>
          <w:szCs w:val="21"/>
        </w:rPr>
        <w:t>的单元素写法；</w:t>
      </w:r>
    </w:p>
    <w:p w:rsidR="00B34CFD" w:rsidRDefault="00B34CFD" w:rsidP="00B34CFD">
      <w:pPr>
        <w:widowControl/>
        <w:numPr>
          <w:ilvl w:val="0"/>
          <w:numId w:val="11"/>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class</w:t>
      </w:r>
      <w:r>
        <w:rPr>
          <w:rFonts w:ascii="Helvetica" w:hAnsi="Helvetica" w:cs="Helvetica"/>
          <w:color w:val="666666"/>
          <w:szCs w:val="21"/>
        </w:rPr>
        <w:t>的方法名称与函数绑定，这里我们把函数</w:t>
      </w:r>
      <w:r>
        <w:rPr>
          <w:rStyle w:val="HTML"/>
          <w:rFonts w:ascii="Consolas" w:hAnsi="Consolas"/>
          <w:color w:val="DD0055"/>
          <w:sz w:val="18"/>
          <w:szCs w:val="18"/>
          <w:bdr w:val="single" w:sz="6" w:space="0" w:color="DDDDDD" w:frame="1"/>
          <w:shd w:val="clear" w:color="auto" w:fill="FAFAFA"/>
        </w:rPr>
        <w:t>fn</w:t>
      </w:r>
      <w:r>
        <w:rPr>
          <w:rFonts w:ascii="Helvetica" w:hAnsi="Helvetica" w:cs="Helvetica"/>
          <w:color w:val="666666"/>
          <w:szCs w:val="21"/>
        </w:rPr>
        <w:t>绑定到方法名</w:t>
      </w:r>
      <w:r>
        <w:rPr>
          <w:rStyle w:val="HTML"/>
          <w:rFonts w:ascii="Consolas" w:hAnsi="Consolas"/>
          <w:color w:val="DD0055"/>
          <w:sz w:val="18"/>
          <w:szCs w:val="18"/>
          <w:bdr w:val="single" w:sz="6" w:space="0" w:color="DDDDDD" w:frame="1"/>
          <w:shd w:val="clear" w:color="auto" w:fill="FAFAFA"/>
        </w:rPr>
        <w:t>hello</w:t>
      </w:r>
      <w:r>
        <w:rPr>
          <w:rFonts w:ascii="Helvetica" w:hAnsi="Helvetica" w:cs="Helvetica"/>
          <w:color w:val="666666"/>
          <w:szCs w:val="21"/>
        </w:rPr>
        <w:t>上。</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通过</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函数创建的类和直接写</w:t>
      </w:r>
      <w:r>
        <w:rPr>
          <w:rFonts w:ascii="Helvetica" w:hAnsi="Helvetica" w:cs="Helvetica"/>
          <w:color w:val="666666"/>
          <w:sz w:val="21"/>
          <w:szCs w:val="21"/>
        </w:rPr>
        <w:t>class</w:t>
      </w:r>
      <w:r>
        <w:rPr>
          <w:rFonts w:ascii="Helvetica" w:hAnsi="Helvetica" w:cs="Helvetica"/>
          <w:color w:val="666666"/>
          <w:sz w:val="21"/>
          <w:szCs w:val="21"/>
        </w:rPr>
        <w:t>是完全一样的，因为</w:t>
      </w:r>
      <w:r>
        <w:rPr>
          <w:rFonts w:ascii="Helvetica" w:hAnsi="Helvetica" w:cs="Helvetica"/>
          <w:color w:val="666666"/>
          <w:sz w:val="21"/>
          <w:szCs w:val="21"/>
        </w:rPr>
        <w:t>Python</w:t>
      </w:r>
      <w:r>
        <w:rPr>
          <w:rFonts w:ascii="Helvetica" w:hAnsi="Helvetica" w:cs="Helvetica"/>
          <w:color w:val="666666"/>
          <w:sz w:val="21"/>
          <w:szCs w:val="21"/>
        </w:rPr>
        <w:t>解释器遇到</w:t>
      </w:r>
      <w:r>
        <w:rPr>
          <w:rFonts w:ascii="Helvetica" w:hAnsi="Helvetica" w:cs="Helvetica"/>
          <w:color w:val="666666"/>
          <w:sz w:val="21"/>
          <w:szCs w:val="21"/>
        </w:rPr>
        <w:t>class</w:t>
      </w:r>
      <w:r>
        <w:rPr>
          <w:rFonts w:ascii="Helvetica" w:hAnsi="Helvetica" w:cs="Helvetica"/>
          <w:color w:val="666666"/>
          <w:sz w:val="21"/>
          <w:szCs w:val="21"/>
        </w:rPr>
        <w:t>定义时，仅仅是扫描一下</w:t>
      </w:r>
      <w:r>
        <w:rPr>
          <w:rFonts w:ascii="Helvetica" w:hAnsi="Helvetica" w:cs="Helvetica"/>
          <w:color w:val="666666"/>
          <w:sz w:val="21"/>
          <w:szCs w:val="21"/>
        </w:rPr>
        <w:t>class</w:t>
      </w:r>
      <w:r>
        <w:rPr>
          <w:rFonts w:ascii="Helvetica" w:hAnsi="Helvetica" w:cs="Helvetica"/>
          <w:color w:val="666666"/>
          <w:sz w:val="21"/>
          <w:szCs w:val="21"/>
        </w:rPr>
        <w:t>定义的语法，然后调用</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函数创建出</w:t>
      </w:r>
      <w:r>
        <w:rPr>
          <w:rFonts w:ascii="Helvetica" w:hAnsi="Helvetica" w:cs="Helvetica"/>
          <w:color w:val="666666"/>
          <w:sz w:val="21"/>
          <w:szCs w:val="21"/>
        </w:rPr>
        <w:t>class</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正常情况下，我们都用</w:t>
      </w:r>
      <w:r>
        <w:rPr>
          <w:rStyle w:val="HTML"/>
          <w:rFonts w:ascii="Consolas" w:hAnsi="Consolas"/>
          <w:color w:val="DD0055"/>
          <w:sz w:val="18"/>
          <w:szCs w:val="18"/>
          <w:bdr w:val="single" w:sz="6" w:space="0" w:color="DDDDDD" w:frame="1"/>
          <w:shd w:val="clear" w:color="auto" w:fill="FAFAFA"/>
        </w:rPr>
        <w:t>class Xxx...</w:t>
      </w:r>
      <w:r>
        <w:rPr>
          <w:rFonts w:ascii="Helvetica" w:hAnsi="Helvetica" w:cs="Helvetica"/>
          <w:color w:val="666666"/>
          <w:sz w:val="21"/>
          <w:szCs w:val="21"/>
        </w:rPr>
        <w:t>来定义类，但是，</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函数也允许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metaclass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除了使用</w:t>
      </w:r>
      <w:r>
        <w:rPr>
          <w:rStyle w:val="HTML"/>
          <w:rFonts w:ascii="Consolas" w:hAnsi="Consolas"/>
          <w:color w:val="DD0055"/>
          <w:sz w:val="18"/>
          <w:szCs w:val="18"/>
          <w:bdr w:val="single" w:sz="6" w:space="0" w:color="DDDDDD" w:frame="1"/>
          <w:shd w:val="clear" w:color="auto" w:fill="FAFAFA"/>
        </w:rPr>
        <w:t>type()</w:t>
      </w:r>
      <w:r>
        <w:rPr>
          <w:rFonts w:ascii="Helvetica" w:hAnsi="Helvetica" w:cs="Helvetica"/>
          <w:color w:val="666666"/>
          <w:sz w:val="21"/>
          <w:szCs w:val="21"/>
        </w:rPr>
        <w:t>动态创建类以外，要控制类的创建行为，还可以使用</w:t>
      </w:r>
      <w:r>
        <w:rPr>
          <w:rFonts w:ascii="Helvetica" w:hAnsi="Helvetica" w:cs="Helvetica"/>
          <w:color w:val="666666"/>
          <w:sz w:val="21"/>
          <w:szCs w:val="21"/>
        </w:rPr>
        <w:t>metaclass</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metaclass</w:t>
      </w:r>
      <w:r>
        <w:rPr>
          <w:rFonts w:ascii="Helvetica" w:hAnsi="Helvetica" w:cs="Helvetica"/>
          <w:color w:val="666666"/>
          <w:sz w:val="21"/>
          <w:szCs w:val="21"/>
        </w:rPr>
        <w:t>，直译为元类，简单的解释就是：</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当我们定义了类以后，就可以根据这个类创建出实例，所以：先定义类，然后创建实例。</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但是如果我们想创建出类呢？那就必须根据</w:t>
      </w:r>
      <w:r>
        <w:rPr>
          <w:rFonts w:ascii="Helvetica" w:hAnsi="Helvetica" w:cs="Helvetica"/>
          <w:color w:val="666666"/>
          <w:sz w:val="21"/>
          <w:szCs w:val="21"/>
        </w:rPr>
        <w:t>metaclass</w:t>
      </w:r>
      <w:r>
        <w:rPr>
          <w:rFonts w:ascii="Helvetica" w:hAnsi="Helvetica" w:cs="Helvetica"/>
          <w:color w:val="666666"/>
          <w:sz w:val="21"/>
          <w:szCs w:val="21"/>
        </w:rPr>
        <w:t>创建出类，所以：先定义</w:t>
      </w:r>
      <w:r>
        <w:rPr>
          <w:rFonts w:ascii="Helvetica" w:hAnsi="Helvetica" w:cs="Helvetica"/>
          <w:color w:val="666666"/>
          <w:sz w:val="21"/>
          <w:szCs w:val="21"/>
        </w:rPr>
        <w:t>metaclass</w:t>
      </w:r>
      <w:r>
        <w:rPr>
          <w:rFonts w:ascii="Helvetica" w:hAnsi="Helvetica" w:cs="Helvetica"/>
          <w:color w:val="666666"/>
          <w:sz w:val="21"/>
          <w:szCs w:val="21"/>
        </w:rPr>
        <w:t>，然后创建类。</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连接起来就是：先定义</w:t>
      </w:r>
      <w:r>
        <w:rPr>
          <w:rFonts w:ascii="Helvetica" w:hAnsi="Helvetica" w:cs="Helvetica"/>
          <w:color w:val="666666"/>
          <w:sz w:val="21"/>
          <w:szCs w:val="21"/>
        </w:rPr>
        <w:t>metaclass</w:t>
      </w:r>
      <w:r>
        <w:rPr>
          <w:rFonts w:ascii="Helvetica" w:hAnsi="Helvetica" w:cs="Helvetica"/>
          <w:color w:val="666666"/>
          <w:sz w:val="21"/>
          <w:szCs w:val="21"/>
        </w:rPr>
        <w:t>，就可以创建类，最后创建实例。</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metaclass</w:t>
      </w:r>
      <w:r>
        <w:rPr>
          <w:rFonts w:ascii="Helvetica" w:hAnsi="Helvetica" w:cs="Helvetica"/>
          <w:color w:val="666666"/>
          <w:sz w:val="21"/>
          <w:szCs w:val="21"/>
        </w:rPr>
        <w:t>允许你创建类或者修改类。换句话说，你可以把类看成是</w:t>
      </w:r>
      <w:r>
        <w:rPr>
          <w:rFonts w:ascii="Helvetica" w:hAnsi="Helvetica" w:cs="Helvetica"/>
          <w:color w:val="666666"/>
          <w:sz w:val="21"/>
          <w:szCs w:val="21"/>
        </w:rPr>
        <w:t>metaclass</w:t>
      </w:r>
      <w:r>
        <w:rPr>
          <w:rFonts w:ascii="Helvetica" w:hAnsi="Helvetica" w:cs="Helvetica"/>
          <w:color w:val="666666"/>
          <w:sz w:val="21"/>
          <w:szCs w:val="21"/>
        </w:rPr>
        <w:t>创建出来的</w:t>
      </w:r>
      <w:r>
        <w:rPr>
          <w:rFonts w:ascii="Helvetica" w:hAnsi="Helvetica" w:cs="Helvetica"/>
          <w:color w:val="666666"/>
          <w:sz w:val="21"/>
          <w:szCs w:val="21"/>
        </w:rPr>
        <w:t>“</w:t>
      </w:r>
      <w:r>
        <w:rPr>
          <w:rFonts w:ascii="Helvetica" w:hAnsi="Helvetica" w:cs="Helvetica"/>
          <w:color w:val="666666"/>
          <w:sz w:val="21"/>
          <w:szCs w:val="21"/>
        </w:rPr>
        <w:t>实例</w:t>
      </w:r>
      <w:r>
        <w:rPr>
          <w:rFonts w:ascii="Helvetica" w:hAnsi="Helvetica" w:cs="Helvetica"/>
          <w:color w:val="666666"/>
          <w:sz w:val="21"/>
          <w:szCs w:val="21"/>
        </w:rPr>
        <w:t>”</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metaclass</w:t>
      </w:r>
      <w:r>
        <w:rPr>
          <w:rFonts w:ascii="Helvetica" w:hAnsi="Helvetica" w:cs="Helvetica"/>
          <w:color w:val="666666"/>
          <w:sz w:val="21"/>
          <w:szCs w:val="21"/>
        </w:rPr>
        <w:t>是</w:t>
      </w:r>
      <w:r>
        <w:rPr>
          <w:rFonts w:ascii="Helvetica" w:hAnsi="Helvetica" w:cs="Helvetica"/>
          <w:color w:val="666666"/>
          <w:sz w:val="21"/>
          <w:szCs w:val="21"/>
        </w:rPr>
        <w:t>Python</w:t>
      </w:r>
      <w:r>
        <w:rPr>
          <w:rFonts w:ascii="Helvetica" w:hAnsi="Helvetica" w:cs="Helvetica"/>
          <w:color w:val="666666"/>
          <w:sz w:val="21"/>
          <w:szCs w:val="21"/>
        </w:rPr>
        <w:t>面向对象里最难理解，也是最难使用的魔术代码。正常情况下，你不会碰到需要使用</w:t>
      </w:r>
      <w:r>
        <w:rPr>
          <w:rFonts w:ascii="Helvetica" w:hAnsi="Helvetica" w:cs="Helvetica"/>
          <w:color w:val="666666"/>
          <w:sz w:val="21"/>
          <w:szCs w:val="21"/>
        </w:rPr>
        <w:t>metaclass</w:t>
      </w:r>
      <w:r>
        <w:rPr>
          <w:rFonts w:ascii="Helvetica" w:hAnsi="Helvetica" w:cs="Helvetica"/>
          <w:color w:val="666666"/>
          <w:sz w:val="21"/>
          <w:szCs w:val="21"/>
        </w:rPr>
        <w:t>的情况，所以，以下内容看不懂也没关系，因为基本上你不会用到。</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我们先看一个简单的例子，这个</w:t>
      </w:r>
      <w:r>
        <w:rPr>
          <w:rFonts w:ascii="Helvetica" w:hAnsi="Helvetica" w:cs="Helvetica"/>
          <w:color w:val="666666"/>
          <w:sz w:val="21"/>
          <w:szCs w:val="21"/>
        </w:rPr>
        <w:t>metaclass</w:t>
      </w:r>
      <w:r>
        <w:rPr>
          <w:rFonts w:ascii="Helvetica" w:hAnsi="Helvetica" w:cs="Helvetica"/>
          <w:color w:val="666666"/>
          <w:sz w:val="21"/>
          <w:szCs w:val="21"/>
        </w:rPr>
        <w:t>可以给我们自定义的</w:t>
      </w:r>
      <w:r>
        <w:rPr>
          <w:rFonts w:ascii="Helvetica" w:hAnsi="Helvetica" w:cs="Helvetica"/>
          <w:color w:val="666666"/>
          <w:sz w:val="21"/>
          <w:szCs w:val="21"/>
        </w:rPr>
        <w:t>MyList</w:t>
      </w:r>
      <w:r>
        <w:rPr>
          <w:rFonts w:ascii="Helvetica" w:hAnsi="Helvetica" w:cs="Helvetica"/>
          <w:color w:val="666666"/>
          <w:sz w:val="21"/>
          <w:szCs w:val="21"/>
        </w:rPr>
        <w:t>增加一个</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方法：</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定义</w:t>
      </w:r>
      <w:r>
        <w:rPr>
          <w:rStyle w:val="HTML"/>
          <w:rFonts w:ascii="Consolas" w:hAnsi="Consolas"/>
          <w:color w:val="DD0055"/>
          <w:sz w:val="18"/>
          <w:szCs w:val="18"/>
          <w:bdr w:val="single" w:sz="6" w:space="0" w:color="DDDDDD" w:frame="1"/>
          <w:shd w:val="clear" w:color="auto" w:fill="FAFAFA"/>
        </w:rPr>
        <w:t>ListMetaclass</w:t>
      </w:r>
      <w:r>
        <w:rPr>
          <w:rFonts w:ascii="Helvetica" w:hAnsi="Helvetica" w:cs="Helvetica"/>
          <w:color w:val="666666"/>
          <w:sz w:val="21"/>
          <w:szCs w:val="21"/>
        </w:rPr>
        <w:t>，按照默认习惯，</w:t>
      </w:r>
      <w:r>
        <w:rPr>
          <w:rFonts w:ascii="Helvetica" w:hAnsi="Helvetica" w:cs="Helvetica"/>
          <w:color w:val="666666"/>
          <w:sz w:val="21"/>
          <w:szCs w:val="21"/>
        </w:rPr>
        <w:t>metaclass</w:t>
      </w:r>
      <w:r>
        <w:rPr>
          <w:rFonts w:ascii="Helvetica" w:hAnsi="Helvetica" w:cs="Helvetica"/>
          <w:color w:val="666666"/>
          <w:sz w:val="21"/>
          <w:szCs w:val="21"/>
        </w:rPr>
        <w:t>的类名总是以</w:t>
      </w:r>
      <w:r>
        <w:rPr>
          <w:rFonts w:ascii="Helvetica" w:hAnsi="Helvetica" w:cs="Helvetica"/>
          <w:color w:val="666666"/>
          <w:sz w:val="21"/>
          <w:szCs w:val="21"/>
        </w:rPr>
        <w:t>Metaclass</w:t>
      </w:r>
      <w:r>
        <w:rPr>
          <w:rFonts w:ascii="Helvetica" w:hAnsi="Helvetica" w:cs="Helvetica"/>
          <w:color w:val="666666"/>
          <w:sz w:val="21"/>
          <w:szCs w:val="21"/>
        </w:rPr>
        <w:t>结尾，以便清楚地表示这是一个</w:t>
      </w:r>
      <w:r>
        <w:rPr>
          <w:rFonts w:ascii="Helvetica" w:hAnsi="Helvetica" w:cs="Helvetica"/>
          <w:color w:val="666666"/>
          <w:sz w:val="21"/>
          <w:szCs w:val="21"/>
        </w:rPr>
        <w:t>metaclass</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metaclass是类的模板，所以必须从`type`类型派生：</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ListMetaclass</w:t>
      </w:r>
      <w:r>
        <w:rPr>
          <w:rStyle w:val="params"/>
          <w:b/>
          <w:bCs/>
          <w:color w:val="445588"/>
        </w:rPr>
        <w:t>(type)</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__new__</w:t>
      </w:r>
      <w:r>
        <w:rPr>
          <w:rStyle w:val="params"/>
          <w:color w:val="444444"/>
        </w:rPr>
        <w:t>(cls, name, bases, attrs)</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attrs[</w:t>
      </w:r>
      <w:r>
        <w:rPr>
          <w:rStyle w:val="string"/>
          <w:color w:val="DD1144"/>
        </w:rPr>
        <w:t>'add'</w:t>
      </w:r>
      <w:r>
        <w:rPr>
          <w:rStyle w:val="HTML"/>
          <w:color w:val="444444"/>
        </w:rPr>
        <w:t xml:space="preserve">] = </w:t>
      </w:r>
      <w:r>
        <w:rPr>
          <w:rStyle w:val="keyword"/>
          <w:b/>
          <w:bCs/>
          <w:color w:val="333333"/>
        </w:rPr>
        <w:t>lambda</w:t>
      </w:r>
      <w:r>
        <w:rPr>
          <w:rStyle w:val="HTML"/>
          <w:color w:val="444444"/>
        </w:rPr>
        <w:t xml:space="preserve"> self, value: self.append(value)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type.__new__(cls, name, bases, attrs)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有了</w:t>
      </w:r>
      <w:r>
        <w:rPr>
          <w:rFonts w:ascii="Helvetica" w:hAnsi="Helvetica" w:cs="Helvetica"/>
          <w:color w:val="666666"/>
          <w:sz w:val="21"/>
          <w:szCs w:val="21"/>
        </w:rPr>
        <w:t>ListMetaclass</w:t>
      </w:r>
      <w:r>
        <w:rPr>
          <w:rFonts w:ascii="Helvetica" w:hAnsi="Helvetica" w:cs="Helvetica"/>
          <w:color w:val="666666"/>
          <w:sz w:val="21"/>
          <w:szCs w:val="21"/>
        </w:rPr>
        <w:t>，我们在定义类的时候还要指示使用</w:t>
      </w:r>
      <w:r>
        <w:rPr>
          <w:rFonts w:ascii="Helvetica" w:hAnsi="Helvetica" w:cs="Helvetica"/>
          <w:color w:val="666666"/>
          <w:sz w:val="21"/>
          <w:szCs w:val="21"/>
        </w:rPr>
        <w:t>ListMetaclass</w:t>
      </w:r>
      <w:r>
        <w:rPr>
          <w:rFonts w:ascii="Helvetica" w:hAnsi="Helvetica" w:cs="Helvetica"/>
          <w:color w:val="666666"/>
          <w:sz w:val="21"/>
          <w:szCs w:val="21"/>
        </w:rPr>
        <w:t>来定制类，传入关键字参数</w:t>
      </w:r>
      <w:r>
        <w:rPr>
          <w:rStyle w:val="HTML"/>
          <w:rFonts w:ascii="Consolas" w:hAnsi="Consolas"/>
          <w:color w:val="DD0055"/>
          <w:sz w:val="18"/>
          <w:szCs w:val="18"/>
          <w:bdr w:val="single" w:sz="6" w:space="0" w:color="DDDDDD" w:frame="1"/>
          <w:shd w:val="clear" w:color="auto" w:fill="FAFAFA"/>
        </w:rPr>
        <w:t>metaclass</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MyList</w:t>
      </w:r>
      <w:r>
        <w:rPr>
          <w:rStyle w:val="params"/>
          <w:b/>
          <w:bCs/>
          <w:color w:val="445588"/>
        </w:rPr>
        <w:t>(list, metaclass=ListMetaclass)</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当我们传入关键字参数</w:t>
      </w:r>
      <w:r>
        <w:rPr>
          <w:rStyle w:val="HTML"/>
          <w:rFonts w:ascii="Consolas" w:hAnsi="Consolas"/>
          <w:color w:val="DD0055"/>
          <w:sz w:val="18"/>
          <w:szCs w:val="18"/>
          <w:bdr w:val="single" w:sz="6" w:space="0" w:color="DDDDDD" w:frame="1"/>
          <w:shd w:val="clear" w:color="auto" w:fill="FAFAFA"/>
        </w:rPr>
        <w:t>metaclass</w:t>
      </w:r>
      <w:r>
        <w:rPr>
          <w:rFonts w:ascii="Helvetica" w:hAnsi="Helvetica" w:cs="Helvetica"/>
          <w:color w:val="666666"/>
          <w:sz w:val="21"/>
          <w:szCs w:val="21"/>
        </w:rPr>
        <w:t>时，魔术就生效了，它指示</w:t>
      </w:r>
      <w:r>
        <w:rPr>
          <w:rFonts w:ascii="Helvetica" w:hAnsi="Helvetica" w:cs="Helvetica"/>
          <w:color w:val="666666"/>
          <w:sz w:val="21"/>
          <w:szCs w:val="21"/>
        </w:rPr>
        <w:t>Python</w:t>
      </w:r>
      <w:r>
        <w:rPr>
          <w:rFonts w:ascii="Helvetica" w:hAnsi="Helvetica" w:cs="Helvetica"/>
          <w:color w:val="666666"/>
          <w:sz w:val="21"/>
          <w:szCs w:val="21"/>
        </w:rPr>
        <w:t>解释器在创建</w:t>
      </w:r>
      <w:r>
        <w:rPr>
          <w:rStyle w:val="HTML"/>
          <w:rFonts w:ascii="Consolas" w:hAnsi="Consolas"/>
          <w:color w:val="DD0055"/>
          <w:sz w:val="18"/>
          <w:szCs w:val="18"/>
          <w:bdr w:val="single" w:sz="6" w:space="0" w:color="DDDDDD" w:frame="1"/>
          <w:shd w:val="clear" w:color="auto" w:fill="FAFAFA"/>
        </w:rPr>
        <w:t>MyList</w:t>
      </w:r>
      <w:r>
        <w:rPr>
          <w:rFonts w:ascii="Helvetica" w:hAnsi="Helvetica" w:cs="Helvetica"/>
          <w:color w:val="666666"/>
          <w:sz w:val="21"/>
          <w:szCs w:val="21"/>
        </w:rPr>
        <w:t>时，要通过</w:t>
      </w:r>
      <w:r>
        <w:rPr>
          <w:rStyle w:val="HTML"/>
          <w:rFonts w:ascii="Consolas" w:hAnsi="Consolas"/>
          <w:color w:val="DD0055"/>
          <w:sz w:val="18"/>
          <w:szCs w:val="18"/>
          <w:bdr w:val="single" w:sz="6" w:space="0" w:color="DDDDDD" w:frame="1"/>
          <w:shd w:val="clear" w:color="auto" w:fill="FAFAFA"/>
        </w:rPr>
        <w:t>ListMetaclass.__new__()</w:t>
      </w:r>
      <w:r>
        <w:rPr>
          <w:rFonts w:ascii="Helvetica" w:hAnsi="Helvetica" w:cs="Helvetica"/>
          <w:color w:val="666666"/>
          <w:sz w:val="21"/>
          <w:szCs w:val="21"/>
        </w:rPr>
        <w:t>来创建，在此，我们可以修改类的定义，比如，加上新的方法，然后，返回修改后的定义。</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__new__()</w:t>
      </w:r>
      <w:r>
        <w:rPr>
          <w:rFonts w:ascii="Helvetica" w:hAnsi="Helvetica" w:cs="Helvetica"/>
          <w:color w:val="666666"/>
          <w:sz w:val="21"/>
          <w:szCs w:val="21"/>
        </w:rPr>
        <w:t>方法接收到的参数依次是：</w:t>
      </w:r>
    </w:p>
    <w:p w:rsidR="00B34CFD" w:rsidRDefault="00B34CFD" w:rsidP="00B34CFD">
      <w:pPr>
        <w:pStyle w:val="a3"/>
        <w:numPr>
          <w:ilvl w:val="0"/>
          <w:numId w:val="1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当前准备创建的类的对象；</w:t>
      </w:r>
    </w:p>
    <w:p w:rsidR="00B34CFD" w:rsidRDefault="00B34CFD" w:rsidP="00B34CFD">
      <w:pPr>
        <w:pStyle w:val="a3"/>
        <w:numPr>
          <w:ilvl w:val="0"/>
          <w:numId w:val="1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类的名字；</w:t>
      </w:r>
    </w:p>
    <w:p w:rsidR="00B34CFD" w:rsidRDefault="00B34CFD" w:rsidP="00B34CFD">
      <w:pPr>
        <w:pStyle w:val="a3"/>
        <w:numPr>
          <w:ilvl w:val="0"/>
          <w:numId w:val="1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类继承的父类集合；</w:t>
      </w:r>
    </w:p>
    <w:p w:rsidR="00B34CFD" w:rsidRDefault="00B34CFD" w:rsidP="00B34CFD">
      <w:pPr>
        <w:pStyle w:val="a3"/>
        <w:numPr>
          <w:ilvl w:val="0"/>
          <w:numId w:val="1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类的方法集合。</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测试一下</w:t>
      </w:r>
      <w:r>
        <w:rPr>
          <w:rStyle w:val="HTML"/>
          <w:rFonts w:ascii="Consolas" w:hAnsi="Consolas"/>
          <w:color w:val="DD0055"/>
          <w:sz w:val="18"/>
          <w:szCs w:val="18"/>
          <w:bdr w:val="single" w:sz="6" w:space="0" w:color="DDDDDD" w:frame="1"/>
          <w:shd w:val="clear" w:color="auto" w:fill="FAFAFA"/>
        </w:rPr>
        <w:t>MyList</w:t>
      </w:r>
      <w:r>
        <w:rPr>
          <w:rFonts w:ascii="Helvetica" w:hAnsi="Helvetica" w:cs="Helvetica"/>
          <w:color w:val="666666"/>
          <w:sz w:val="21"/>
          <w:szCs w:val="21"/>
        </w:rPr>
        <w:t>是否可以调用</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L = MyList()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L.add(</w:t>
      </w:r>
      <w:r>
        <w:rPr>
          <w:rStyle w:val="number"/>
          <w:color w:val="009999"/>
        </w:rPr>
        <w:t>1</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 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number"/>
          <w:color w:val="009999"/>
        </w:rPr>
        <w:t>1</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而普通的</w:t>
      </w:r>
      <w:r>
        <w:rPr>
          <w:rStyle w:val="HTML"/>
          <w:rFonts w:ascii="Consolas" w:hAnsi="Consolas"/>
          <w:color w:val="DD0055"/>
          <w:sz w:val="18"/>
          <w:szCs w:val="18"/>
          <w:bdr w:val="single" w:sz="6" w:space="0" w:color="DDDDDD" w:frame="1"/>
          <w:shd w:val="clear" w:color="auto" w:fill="FAFAFA"/>
        </w:rPr>
        <w:t>list</w:t>
      </w:r>
      <w:r>
        <w:rPr>
          <w:rFonts w:ascii="Helvetica" w:hAnsi="Helvetica" w:cs="Helvetica"/>
          <w:color w:val="666666"/>
          <w:sz w:val="21"/>
          <w:szCs w:val="21"/>
        </w:rPr>
        <w:t>没有</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方法：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L2 = list()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L2.add(1)</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Traceback (most recent call last):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w:t>
      </w:r>
      <w:r>
        <w:rPr>
          <w:rStyle w:val="tag"/>
          <w:color w:val="000080"/>
        </w:rPr>
        <w:t>&lt;</w:t>
      </w:r>
      <w:r>
        <w:rPr>
          <w:rStyle w:val="title"/>
          <w:color w:val="000080"/>
        </w:rPr>
        <w:t>stdin</w:t>
      </w:r>
      <w:r>
        <w:rPr>
          <w:rStyle w:val="tag"/>
          <w:color w:val="000080"/>
        </w:rPr>
        <w:t>&gt;</w:t>
      </w:r>
      <w:r>
        <w:rPr>
          <w:rStyle w:val="HTML"/>
          <w:color w:val="444444"/>
        </w:rPr>
        <w:t xml:space="preserve">", line 1, in </w:t>
      </w:r>
      <w:r>
        <w:rPr>
          <w:rStyle w:val="tag"/>
          <w:color w:val="000080"/>
        </w:rPr>
        <w:t>&lt;</w:t>
      </w:r>
      <w:r>
        <w:rPr>
          <w:rStyle w:val="title"/>
          <w:color w:val="000080"/>
        </w:rPr>
        <w:t>module</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AttributeError: 'list' object has no attribute 'add'</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动态修改有什么意义？直接在</w:t>
      </w:r>
      <w:r>
        <w:rPr>
          <w:rStyle w:val="HTML"/>
          <w:rFonts w:ascii="Consolas" w:hAnsi="Consolas"/>
          <w:color w:val="DD0055"/>
          <w:sz w:val="18"/>
          <w:szCs w:val="18"/>
          <w:bdr w:val="single" w:sz="6" w:space="0" w:color="DDDDDD" w:frame="1"/>
          <w:shd w:val="clear" w:color="auto" w:fill="FAFAFA"/>
        </w:rPr>
        <w:t>MyList</w:t>
      </w:r>
      <w:r>
        <w:rPr>
          <w:rFonts w:ascii="Helvetica" w:hAnsi="Helvetica" w:cs="Helvetica"/>
          <w:color w:val="666666"/>
          <w:sz w:val="21"/>
          <w:szCs w:val="21"/>
        </w:rPr>
        <w:t>定义中写上</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方法不是更简单吗？正常情况下，确实应该直接写，通过</w:t>
      </w:r>
      <w:r>
        <w:rPr>
          <w:rFonts w:ascii="Helvetica" w:hAnsi="Helvetica" w:cs="Helvetica"/>
          <w:color w:val="666666"/>
          <w:sz w:val="21"/>
          <w:szCs w:val="21"/>
        </w:rPr>
        <w:t>metaclass</w:t>
      </w:r>
      <w:r>
        <w:rPr>
          <w:rFonts w:ascii="Helvetica" w:hAnsi="Helvetica" w:cs="Helvetica"/>
          <w:color w:val="666666"/>
          <w:sz w:val="21"/>
          <w:szCs w:val="21"/>
        </w:rPr>
        <w:t>修改纯属变态。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但是，总会遇到需要通过</w:t>
      </w:r>
      <w:r>
        <w:rPr>
          <w:rFonts w:ascii="Helvetica" w:hAnsi="Helvetica" w:cs="Helvetica"/>
          <w:color w:val="666666"/>
          <w:sz w:val="21"/>
          <w:szCs w:val="21"/>
        </w:rPr>
        <w:t>metaclass</w:t>
      </w:r>
      <w:r>
        <w:rPr>
          <w:rFonts w:ascii="Helvetica" w:hAnsi="Helvetica" w:cs="Helvetica"/>
          <w:color w:val="666666"/>
          <w:sz w:val="21"/>
          <w:szCs w:val="21"/>
        </w:rPr>
        <w:t>修改类定义的。</w:t>
      </w:r>
      <w:r>
        <w:rPr>
          <w:rFonts w:ascii="Helvetica" w:hAnsi="Helvetica" w:cs="Helvetica"/>
          <w:color w:val="666666"/>
          <w:sz w:val="21"/>
          <w:szCs w:val="21"/>
        </w:rPr>
        <w:t>ORM</w:t>
      </w:r>
      <w:r>
        <w:rPr>
          <w:rFonts w:ascii="Helvetica" w:hAnsi="Helvetica" w:cs="Helvetica"/>
          <w:color w:val="666666"/>
          <w:sz w:val="21"/>
          <w:szCs w:val="21"/>
        </w:rPr>
        <w:t>就是一个典型的例子。</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ORM</w:t>
      </w:r>
      <w:r>
        <w:rPr>
          <w:rFonts w:ascii="Helvetica" w:hAnsi="Helvetica" w:cs="Helvetica"/>
          <w:color w:val="666666"/>
          <w:sz w:val="21"/>
          <w:szCs w:val="21"/>
        </w:rPr>
        <w:t>全称</w:t>
      </w:r>
      <w:r>
        <w:rPr>
          <w:rFonts w:ascii="Helvetica" w:hAnsi="Helvetica" w:cs="Helvetica"/>
          <w:color w:val="666666"/>
          <w:sz w:val="21"/>
          <w:szCs w:val="21"/>
        </w:rPr>
        <w:t>“Object Relational Mapping”</w:t>
      </w:r>
      <w:r>
        <w:rPr>
          <w:rFonts w:ascii="Helvetica" w:hAnsi="Helvetica" w:cs="Helvetica"/>
          <w:color w:val="666666"/>
          <w:sz w:val="21"/>
          <w:szCs w:val="21"/>
        </w:rPr>
        <w:t>，即对象</w:t>
      </w:r>
      <w:r>
        <w:rPr>
          <w:rFonts w:ascii="Helvetica" w:hAnsi="Helvetica" w:cs="Helvetica"/>
          <w:color w:val="666666"/>
          <w:sz w:val="21"/>
          <w:szCs w:val="21"/>
        </w:rPr>
        <w:t>-</w:t>
      </w:r>
      <w:r>
        <w:rPr>
          <w:rFonts w:ascii="Helvetica" w:hAnsi="Helvetica" w:cs="Helvetica"/>
          <w:color w:val="666666"/>
          <w:sz w:val="21"/>
          <w:szCs w:val="21"/>
        </w:rPr>
        <w:t>关系映射，就是把关系数据库的一行映射为一个对象，也就是一个类对应一个表，这样，写代码更简单，不用直接操作</w:t>
      </w:r>
      <w:r>
        <w:rPr>
          <w:rFonts w:ascii="Helvetica" w:hAnsi="Helvetica" w:cs="Helvetica"/>
          <w:color w:val="666666"/>
          <w:sz w:val="21"/>
          <w:szCs w:val="21"/>
        </w:rPr>
        <w:t>SQL</w:t>
      </w:r>
      <w:r>
        <w:rPr>
          <w:rFonts w:ascii="Helvetica" w:hAnsi="Helvetica" w:cs="Helvetica"/>
          <w:color w:val="666666"/>
          <w:sz w:val="21"/>
          <w:szCs w:val="21"/>
        </w:rPr>
        <w:t>语句。</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要编写一个</w:t>
      </w:r>
      <w:r>
        <w:rPr>
          <w:rFonts w:ascii="Helvetica" w:hAnsi="Helvetica" w:cs="Helvetica"/>
          <w:color w:val="666666"/>
          <w:sz w:val="21"/>
          <w:szCs w:val="21"/>
        </w:rPr>
        <w:t>ORM</w:t>
      </w:r>
      <w:r>
        <w:rPr>
          <w:rFonts w:ascii="Helvetica" w:hAnsi="Helvetica" w:cs="Helvetica"/>
          <w:color w:val="666666"/>
          <w:sz w:val="21"/>
          <w:szCs w:val="21"/>
        </w:rPr>
        <w:t>框架，所有的类都只能动态定义，因为只有使用者才能根据表的结构定义出对应的类来。</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让我们来尝试编写一个</w:t>
      </w:r>
      <w:r>
        <w:rPr>
          <w:rFonts w:ascii="Helvetica" w:hAnsi="Helvetica" w:cs="Helvetica"/>
          <w:color w:val="666666"/>
          <w:sz w:val="21"/>
          <w:szCs w:val="21"/>
        </w:rPr>
        <w:t>ORM</w:t>
      </w:r>
      <w:r>
        <w:rPr>
          <w:rFonts w:ascii="Helvetica" w:hAnsi="Helvetica" w:cs="Helvetica"/>
          <w:color w:val="666666"/>
          <w:sz w:val="21"/>
          <w:szCs w:val="21"/>
        </w:rPr>
        <w:t>框架。</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编写底层模块的第一步，就是先把调用接口写出来。比如，使用者如果使用这个</w:t>
      </w:r>
      <w:r>
        <w:rPr>
          <w:rFonts w:ascii="Helvetica" w:hAnsi="Helvetica" w:cs="Helvetica"/>
          <w:color w:val="666666"/>
          <w:sz w:val="21"/>
          <w:szCs w:val="21"/>
        </w:rPr>
        <w:t>ORM</w:t>
      </w:r>
      <w:r>
        <w:rPr>
          <w:rFonts w:ascii="Helvetica" w:hAnsi="Helvetica" w:cs="Helvetica"/>
          <w:color w:val="666666"/>
          <w:sz w:val="21"/>
          <w:szCs w:val="21"/>
        </w:rPr>
        <w:t>框架，想定义一个</w:t>
      </w:r>
      <w:r>
        <w:rPr>
          <w:rStyle w:val="HTML"/>
          <w:rFonts w:ascii="Consolas" w:hAnsi="Consolas"/>
          <w:color w:val="DD0055"/>
          <w:sz w:val="18"/>
          <w:szCs w:val="18"/>
          <w:bdr w:val="single" w:sz="6" w:space="0" w:color="DDDDDD" w:frame="1"/>
          <w:shd w:val="clear" w:color="auto" w:fill="FAFAFA"/>
        </w:rPr>
        <w:t>User</w:t>
      </w:r>
      <w:r>
        <w:rPr>
          <w:rFonts w:ascii="Helvetica" w:hAnsi="Helvetica" w:cs="Helvetica"/>
          <w:color w:val="666666"/>
          <w:sz w:val="21"/>
          <w:szCs w:val="21"/>
        </w:rPr>
        <w:t>类来操作对应的数据库表</w:t>
      </w:r>
      <w:r>
        <w:rPr>
          <w:rStyle w:val="HTML"/>
          <w:rFonts w:ascii="Consolas" w:hAnsi="Consolas"/>
          <w:color w:val="DD0055"/>
          <w:sz w:val="18"/>
          <w:szCs w:val="18"/>
          <w:bdr w:val="single" w:sz="6" w:space="0" w:color="DDDDDD" w:frame="1"/>
          <w:shd w:val="clear" w:color="auto" w:fill="FAFAFA"/>
        </w:rPr>
        <w:t>User</w:t>
      </w:r>
      <w:r>
        <w:rPr>
          <w:rFonts w:ascii="Helvetica" w:hAnsi="Helvetica" w:cs="Helvetica"/>
          <w:color w:val="666666"/>
          <w:sz w:val="21"/>
          <w:szCs w:val="21"/>
        </w:rPr>
        <w:t>，我们期待他写出这样的代码：</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User</w:t>
      </w:r>
      <w:r>
        <w:rPr>
          <w:rStyle w:val="params"/>
          <w:b/>
          <w:bCs/>
          <w:color w:val="445588"/>
        </w:rPr>
        <w:t>(Model)</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定义类的属性到列的映射：</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id = IntegerField(</w:t>
      </w:r>
      <w:r>
        <w:rPr>
          <w:rStyle w:val="string"/>
          <w:color w:val="DD1144"/>
        </w:rPr>
        <w:t>'id'</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StringField(</w:t>
      </w:r>
      <w:r>
        <w:rPr>
          <w:rStyle w:val="string"/>
          <w:color w:val="DD1144"/>
        </w:rPr>
        <w:t>'username'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StringField(</w:t>
      </w:r>
      <w:r>
        <w:rPr>
          <w:rStyle w:val="string"/>
          <w:color w:val="DD1144"/>
        </w:rPr>
        <w:t>'email'</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password = StringField(</w:t>
      </w:r>
      <w:r>
        <w:rPr>
          <w:rStyle w:val="string"/>
          <w:color w:val="DD1144"/>
        </w:rPr>
        <w:t>'password'</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创建一个实例：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 = User(id=</w:t>
      </w:r>
      <w:r>
        <w:rPr>
          <w:rStyle w:val="number"/>
          <w:color w:val="009999"/>
        </w:rPr>
        <w:t>12345</w:t>
      </w:r>
      <w:r>
        <w:rPr>
          <w:rStyle w:val="HTML"/>
          <w:color w:val="444444"/>
        </w:rPr>
        <w:t>, name=</w:t>
      </w:r>
      <w:r>
        <w:rPr>
          <w:rStyle w:val="string"/>
          <w:color w:val="DD1144"/>
        </w:rPr>
        <w:t>'Michael'</w:t>
      </w:r>
      <w:r>
        <w:rPr>
          <w:rStyle w:val="HTML"/>
          <w:color w:val="444444"/>
        </w:rPr>
        <w:t>, email=</w:t>
      </w:r>
      <w:r>
        <w:rPr>
          <w:rStyle w:val="string"/>
          <w:color w:val="DD1144"/>
        </w:rPr>
        <w:t>'test@orm.org'</w:t>
      </w:r>
      <w:r>
        <w:rPr>
          <w:rStyle w:val="HTML"/>
          <w:color w:val="444444"/>
        </w:rPr>
        <w:t>, password=</w:t>
      </w:r>
      <w:r>
        <w:rPr>
          <w:rStyle w:val="string"/>
          <w:color w:val="DD1144"/>
        </w:rPr>
        <w:t>'my-pwd'</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保存到数据库：</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u.save()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其中，父类</w:t>
      </w:r>
      <w:r>
        <w:rPr>
          <w:rStyle w:val="HTML"/>
          <w:rFonts w:ascii="Consolas" w:hAnsi="Consolas"/>
          <w:color w:val="DD0055"/>
          <w:sz w:val="18"/>
          <w:szCs w:val="18"/>
          <w:bdr w:val="single" w:sz="6" w:space="0" w:color="DDDDDD" w:frame="1"/>
          <w:shd w:val="clear" w:color="auto" w:fill="FAFAFA"/>
        </w:rPr>
        <w:t>Model</w:t>
      </w:r>
      <w:r>
        <w:rPr>
          <w:rFonts w:ascii="Helvetica" w:hAnsi="Helvetica" w:cs="Helvetica"/>
          <w:color w:val="666666"/>
          <w:sz w:val="21"/>
          <w:szCs w:val="21"/>
        </w:rPr>
        <w:t>和属性类型</w:t>
      </w:r>
      <w:r>
        <w:rPr>
          <w:rStyle w:val="HTML"/>
          <w:rFonts w:ascii="Consolas" w:hAnsi="Consolas"/>
          <w:color w:val="DD0055"/>
          <w:sz w:val="18"/>
          <w:szCs w:val="18"/>
          <w:bdr w:val="single" w:sz="6" w:space="0" w:color="DDDDDD" w:frame="1"/>
          <w:shd w:val="clear" w:color="auto" w:fill="FAFAFA"/>
        </w:rPr>
        <w:t>StringField</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IntegerField</w:t>
      </w:r>
      <w:r>
        <w:rPr>
          <w:rFonts w:ascii="Helvetica" w:hAnsi="Helvetica" w:cs="Helvetica"/>
          <w:color w:val="666666"/>
          <w:sz w:val="21"/>
          <w:szCs w:val="21"/>
        </w:rPr>
        <w:t>是由</w:t>
      </w:r>
      <w:r>
        <w:rPr>
          <w:rFonts w:ascii="Helvetica" w:hAnsi="Helvetica" w:cs="Helvetica"/>
          <w:color w:val="666666"/>
          <w:sz w:val="21"/>
          <w:szCs w:val="21"/>
        </w:rPr>
        <w:t>ORM</w:t>
      </w:r>
      <w:r>
        <w:rPr>
          <w:rFonts w:ascii="Helvetica" w:hAnsi="Helvetica" w:cs="Helvetica"/>
          <w:color w:val="666666"/>
          <w:sz w:val="21"/>
          <w:szCs w:val="21"/>
        </w:rPr>
        <w:t>框架提供的，剩下的魔术方法比如</w:t>
      </w:r>
      <w:r>
        <w:rPr>
          <w:rStyle w:val="HTML"/>
          <w:rFonts w:ascii="Consolas" w:hAnsi="Consolas"/>
          <w:color w:val="DD0055"/>
          <w:sz w:val="18"/>
          <w:szCs w:val="18"/>
          <w:bdr w:val="single" w:sz="6" w:space="0" w:color="DDDDDD" w:frame="1"/>
          <w:shd w:val="clear" w:color="auto" w:fill="FAFAFA"/>
        </w:rPr>
        <w:t>save()</w:t>
      </w:r>
      <w:r>
        <w:rPr>
          <w:rFonts w:ascii="Helvetica" w:hAnsi="Helvetica" w:cs="Helvetica"/>
          <w:color w:val="666666"/>
          <w:sz w:val="21"/>
          <w:szCs w:val="21"/>
        </w:rPr>
        <w:t>全部由</w:t>
      </w:r>
      <w:r>
        <w:rPr>
          <w:rFonts w:ascii="Helvetica" w:hAnsi="Helvetica" w:cs="Helvetica"/>
          <w:color w:val="666666"/>
          <w:sz w:val="21"/>
          <w:szCs w:val="21"/>
        </w:rPr>
        <w:t>metaclass</w:t>
      </w:r>
      <w:r>
        <w:rPr>
          <w:rFonts w:ascii="Helvetica" w:hAnsi="Helvetica" w:cs="Helvetica"/>
          <w:color w:val="666666"/>
          <w:sz w:val="21"/>
          <w:szCs w:val="21"/>
        </w:rPr>
        <w:t>自动完成。虽然</w:t>
      </w:r>
      <w:r>
        <w:rPr>
          <w:rFonts w:ascii="Helvetica" w:hAnsi="Helvetica" w:cs="Helvetica"/>
          <w:color w:val="666666"/>
          <w:sz w:val="21"/>
          <w:szCs w:val="21"/>
        </w:rPr>
        <w:t>metaclass</w:t>
      </w:r>
      <w:r>
        <w:rPr>
          <w:rFonts w:ascii="Helvetica" w:hAnsi="Helvetica" w:cs="Helvetica"/>
          <w:color w:val="666666"/>
          <w:sz w:val="21"/>
          <w:szCs w:val="21"/>
        </w:rPr>
        <w:t>的编写会比较复杂，但</w:t>
      </w:r>
      <w:r>
        <w:rPr>
          <w:rFonts w:ascii="Helvetica" w:hAnsi="Helvetica" w:cs="Helvetica"/>
          <w:color w:val="666666"/>
          <w:sz w:val="21"/>
          <w:szCs w:val="21"/>
        </w:rPr>
        <w:t>ORM</w:t>
      </w:r>
      <w:r>
        <w:rPr>
          <w:rFonts w:ascii="Helvetica" w:hAnsi="Helvetica" w:cs="Helvetica"/>
          <w:color w:val="666666"/>
          <w:sz w:val="21"/>
          <w:szCs w:val="21"/>
        </w:rPr>
        <w:t>的使用者用起来却异常简单。</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现在，我们就按上面的接口来实现该</w:t>
      </w:r>
      <w:r>
        <w:rPr>
          <w:rFonts w:ascii="Helvetica" w:hAnsi="Helvetica" w:cs="Helvetica"/>
          <w:color w:val="666666"/>
          <w:sz w:val="21"/>
          <w:szCs w:val="21"/>
        </w:rPr>
        <w:t>ORM</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首先来定义</w:t>
      </w:r>
      <w:r>
        <w:rPr>
          <w:rStyle w:val="HTML"/>
          <w:rFonts w:ascii="Consolas" w:hAnsi="Consolas"/>
          <w:color w:val="DD0055"/>
          <w:sz w:val="18"/>
          <w:szCs w:val="18"/>
          <w:bdr w:val="single" w:sz="6" w:space="0" w:color="DDDDDD" w:frame="1"/>
          <w:shd w:val="clear" w:color="auto" w:fill="FAFAFA"/>
        </w:rPr>
        <w:t>Field</w:t>
      </w:r>
      <w:r>
        <w:rPr>
          <w:rFonts w:ascii="Helvetica" w:hAnsi="Helvetica" w:cs="Helvetica"/>
          <w:color w:val="666666"/>
          <w:sz w:val="21"/>
          <w:szCs w:val="21"/>
        </w:rPr>
        <w:t>类，它负责保存数据库表的字段名和字段类型：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Field</w:t>
      </w:r>
      <w:r>
        <w:rPr>
          <w:rStyle w:val="params"/>
          <w:b/>
          <w:bCs/>
          <w:color w:val="445588"/>
        </w:rPr>
        <w:t>(object)</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 column_type)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self.name = 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self.column_type = column_type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__str__</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string"/>
          <w:color w:val="DD1144"/>
        </w:rPr>
        <w:t>'&lt;%s:%s&gt;'</w:t>
      </w:r>
      <w:r>
        <w:rPr>
          <w:rStyle w:val="HTML"/>
          <w:color w:val="444444"/>
        </w:rPr>
        <w:t xml:space="preserve"> % (self.__class__.__name__, self.name)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olor w:val="DD0055"/>
          <w:sz w:val="18"/>
          <w:szCs w:val="18"/>
          <w:bdr w:val="single" w:sz="6" w:space="0" w:color="DDDDDD" w:frame="1"/>
          <w:shd w:val="clear" w:color="auto" w:fill="FAFAFA"/>
        </w:rPr>
        <w:t>Field</w:t>
      </w:r>
      <w:r>
        <w:rPr>
          <w:rFonts w:ascii="Helvetica" w:hAnsi="Helvetica" w:cs="Helvetica"/>
          <w:color w:val="666666"/>
          <w:sz w:val="21"/>
          <w:szCs w:val="21"/>
        </w:rPr>
        <w:t>的基础上，进一步定义各种类型的</w:t>
      </w:r>
      <w:r>
        <w:rPr>
          <w:rStyle w:val="HTML"/>
          <w:rFonts w:ascii="Consolas" w:hAnsi="Consolas"/>
          <w:color w:val="DD0055"/>
          <w:sz w:val="18"/>
          <w:szCs w:val="18"/>
          <w:bdr w:val="single" w:sz="6" w:space="0" w:color="DDDDDD" w:frame="1"/>
          <w:shd w:val="clear" w:color="auto" w:fill="FAFAFA"/>
        </w:rPr>
        <w:t>Field</w:t>
      </w:r>
      <w:r>
        <w:rPr>
          <w:rFonts w:ascii="Helvetica" w:hAnsi="Helvetica" w:cs="Helvetica"/>
          <w:color w:val="666666"/>
          <w:sz w:val="21"/>
          <w:szCs w:val="21"/>
        </w:rPr>
        <w:t>，比如</w:t>
      </w:r>
      <w:r>
        <w:rPr>
          <w:rStyle w:val="HTML"/>
          <w:rFonts w:ascii="Consolas" w:hAnsi="Consolas"/>
          <w:color w:val="DD0055"/>
          <w:sz w:val="18"/>
          <w:szCs w:val="18"/>
          <w:bdr w:val="single" w:sz="6" w:space="0" w:color="DDDDDD" w:frame="1"/>
          <w:shd w:val="clear" w:color="auto" w:fill="FAFAFA"/>
        </w:rPr>
        <w:t>StringField</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IntegerField</w:t>
      </w:r>
      <w:r>
        <w:rPr>
          <w:rFonts w:ascii="Helvetica" w:hAnsi="Helvetica" w:cs="Helvetica"/>
          <w:color w:val="666666"/>
          <w:sz w:val="21"/>
          <w:szCs w:val="21"/>
        </w:rPr>
        <w:t>等等：</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StringField</w:t>
      </w:r>
      <w:r>
        <w:rPr>
          <w:rStyle w:val="params"/>
          <w:b/>
          <w:bCs/>
          <w:color w:val="445588"/>
        </w:rPr>
        <w:t>(Field)</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super(StringField, self).__init__(name, </w:t>
      </w:r>
      <w:r>
        <w:rPr>
          <w:rStyle w:val="string"/>
          <w:color w:val="DD1144"/>
        </w:rPr>
        <w:t>'varchar(100)'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IntegerField</w:t>
      </w:r>
      <w:r>
        <w:rPr>
          <w:rStyle w:val="params"/>
          <w:b/>
          <w:bCs/>
          <w:color w:val="445588"/>
        </w:rPr>
        <w:t>(Field)</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super(IntegerField, self).__init__(name, </w:t>
      </w:r>
      <w:r>
        <w:rPr>
          <w:rStyle w:val="string"/>
          <w:color w:val="DD1144"/>
        </w:rPr>
        <w:t>'bigint'</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下一步，就是编写最复杂的</w:t>
      </w:r>
      <w:r>
        <w:rPr>
          <w:rStyle w:val="HTML"/>
          <w:rFonts w:ascii="Consolas" w:hAnsi="Consolas"/>
          <w:color w:val="DD0055"/>
          <w:sz w:val="18"/>
          <w:szCs w:val="18"/>
          <w:bdr w:val="single" w:sz="6" w:space="0" w:color="DDDDDD" w:frame="1"/>
          <w:shd w:val="clear" w:color="auto" w:fill="FAFAFA"/>
        </w:rPr>
        <w:t>ModelMetaclass</w:t>
      </w:r>
      <w:r>
        <w:rPr>
          <w:rFonts w:ascii="Helvetica" w:hAnsi="Helvetica" w:cs="Helvetica"/>
          <w:color w:val="666666"/>
          <w:sz w:val="21"/>
          <w:szCs w:val="21"/>
        </w:rPr>
        <w:t>了：</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ModelMetaclass</w:t>
      </w:r>
      <w:r>
        <w:rPr>
          <w:rStyle w:val="params"/>
          <w:b/>
          <w:bCs/>
          <w:color w:val="445588"/>
        </w:rPr>
        <w:t>(type)</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def</w:t>
      </w:r>
      <w:r>
        <w:rPr>
          <w:rStyle w:val="function"/>
          <w:color w:val="444444"/>
        </w:rPr>
        <w:t xml:space="preserve"> </w:t>
      </w:r>
      <w:r>
        <w:rPr>
          <w:rStyle w:val="title"/>
          <w:b/>
          <w:bCs/>
          <w:color w:val="990000"/>
        </w:rPr>
        <w:t>__new__</w:t>
      </w:r>
      <w:r>
        <w:rPr>
          <w:rStyle w:val="params"/>
          <w:color w:val="444444"/>
        </w:rPr>
        <w:t>(cls, name, bases, attrs)</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name==</w:t>
      </w:r>
      <w:r>
        <w:rPr>
          <w:rStyle w:val="string"/>
          <w:color w:val="DD1144"/>
        </w:rPr>
        <w:t>'Model'</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type.__new__(cls, name, bases, attrs)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'Found model: %s'</w:t>
      </w:r>
      <w:r>
        <w:rPr>
          <w:rStyle w:val="HTML"/>
          <w:color w:val="444444"/>
        </w:rPr>
        <w:t xml:space="preserve"> % 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mappings = dict()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k, v </w:t>
      </w:r>
      <w:r>
        <w:rPr>
          <w:rStyle w:val="keyword"/>
          <w:b/>
          <w:bCs/>
          <w:color w:val="333333"/>
        </w:rPr>
        <w:t>in</w:t>
      </w:r>
      <w:r>
        <w:rPr>
          <w:rStyle w:val="HTML"/>
          <w:color w:val="444444"/>
        </w:rPr>
        <w:t xml:space="preserve"> attrs.items():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isinstance(v, Field):</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'Found mapping: %s ==&gt; %s'</w:t>
      </w:r>
      <w:r>
        <w:rPr>
          <w:rStyle w:val="HTML"/>
          <w:color w:val="444444"/>
        </w:rPr>
        <w:t xml:space="preserve"> % (k, v))</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mappings[k] = v</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k </w:t>
      </w:r>
      <w:r>
        <w:rPr>
          <w:rStyle w:val="keyword"/>
          <w:b/>
          <w:bCs/>
          <w:color w:val="333333"/>
        </w:rPr>
        <w:t>in</w:t>
      </w:r>
      <w:r>
        <w:rPr>
          <w:rStyle w:val="HTML"/>
          <w:color w:val="444444"/>
        </w:rPr>
        <w:t xml:space="preserve"> mappings.keys():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attrs.pop(k)</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attrs[</w:t>
      </w:r>
      <w:r>
        <w:rPr>
          <w:rStyle w:val="string"/>
          <w:color w:val="DD1144"/>
        </w:rPr>
        <w:t>'__mappings__'</w:t>
      </w:r>
      <w:r>
        <w:rPr>
          <w:rStyle w:val="HTML"/>
          <w:color w:val="444444"/>
        </w:rPr>
        <w:t xml:space="preserve">] = mappings </w:t>
      </w:r>
      <w:r>
        <w:rPr>
          <w:rStyle w:val="comment"/>
          <w:i/>
          <w:iCs/>
          <w:color w:val="999988"/>
        </w:rPr>
        <w:t># 保存属性和列的映射关系</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attrs[</w:t>
      </w:r>
      <w:r>
        <w:rPr>
          <w:rStyle w:val="string"/>
          <w:color w:val="DD1144"/>
        </w:rPr>
        <w:t>'__table__'</w:t>
      </w:r>
      <w:r>
        <w:rPr>
          <w:rStyle w:val="HTML"/>
          <w:color w:val="444444"/>
        </w:rPr>
        <w:t xml:space="preserve">] = name </w:t>
      </w:r>
      <w:r>
        <w:rPr>
          <w:rStyle w:val="comment"/>
          <w:i/>
          <w:iCs/>
          <w:color w:val="999988"/>
        </w:rPr>
        <w:t># 假设表名和类名一致</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type.__new__(cls, name, bases, attrs)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以及基类</w:t>
      </w:r>
      <w:r>
        <w:rPr>
          <w:rStyle w:val="HTML"/>
          <w:rFonts w:ascii="Consolas" w:hAnsi="Consolas"/>
          <w:color w:val="DD0055"/>
          <w:sz w:val="18"/>
          <w:szCs w:val="18"/>
          <w:bdr w:val="single" w:sz="6" w:space="0" w:color="DDDDDD" w:frame="1"/>
          <w:shd w:val="clear" w:color="auto" w:fill="FAFAFA"/>
        </w:rPr>
        <w:t>Model</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Model</w:t>
      </w:r>
      <w:r>
        <w:rPr>
          <w:rStyle w:val="params"/>
          <w:b/>
          <w:bCs/>
          <w:color w:val="445588"/>
        </w:rPr>
        <w:t>(dict, metaclass=ModelMetaclass)</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**kw)</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super(Model, self).__init__(**kw)</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__getattr__</w:t>
      </w:r>
      <w:r>
        <w:rPr>
          <w:rStyle w:val="params"/>
          <w:color w:val="444444"/>
        </w:rPr>
        <w:t>(self, key)</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self[key]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except</w:t>
      </w:r>
      <w:r>
        <w:rPr>
          <w:rStyle w:val="HTML"/>
          <w:color w:val="444444"/>
        </w:rPr>
        <w:t xml:space="preserve"> KeyError: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raise</w:t>
      </w:r>
      <w:r>
        <w:rPr>
          <w:rStyle w:val="HTML"/>
          <w:color w:val="444444"/>
        </w:rPr>
        <w:t xml:space="preserve"> AttributeError(</w:t>
      </w:r>
      <w:r>
        <w:rPr>
          <w:rStyle w:val="string"/>
          <w:color w:val="DD1144"/>
        </w:rPr>
        <w:t>r"'Model' object has no attribute '%s'"</w:t>
      </w:r>
      <w:r>
        <w:rPr>
          <w:rStyle w:val="HTML"/>
          <w:color w:val="444444"/>
        </w:rPr>
        <w:t xml:space="preserve"> % key)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__setattr__</w:t>
      </w:r>
      <w:r>
        <w:rPr>
          <w:rStyle w:val="params"/>
          <w:color w:val="444444"/>
        </w:rPr>
        <w:t>(self, key, value)</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self[key] = value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save</w:t>
      </w:r>
      <w:r>
        <w:rPr>
          <w:rStyle w:val="params"/>
          <w:color w:val="444444"/>
        </w:rPr>
        <w:t>(self)</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fields =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params =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args =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k, v </w:t>
      </w:r>
      <w:r>
        <w:rPr>
          <w:rStyle w:val="keyword"/>
          <w:b/>
          <w:bCs/>
          <w:color w:val="333333"/>
        </w:rPr>
        <w:t>in</w:t>
      </w:r>
      <w:r>
        <w:rPr>
          <w:rStyle w:val="HTML"/>
          <w:color w:val="444444"/>
        </w:rPr>
        <w:t xml:space="preserve"> self.__mappings__.items():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fields.append(v.name)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params.append(</w:t>
      </w:r>
      <w:r>
        <w:rPr>
          <w:rStyle w:val="string"/>
          <w:color w:val="DD1144"/>
        </w:rPr>
        <w:t>'?'</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args.append(getattr(self, k, </w:t>
      </w:r>
      <w:r>
        <w:rPr>
          <w:rStyle w:val="builtin"/>
          <w:color w:val="0086B3"/>
        </w:rPr>
        <w:t>None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sql = </w:t>
      </w:r>
      <w:r>
        <w:rPr>
          <w:rStyle w:val="string"/>
          <w:color w:val="DD1144"/>
        </w:rPr>
        <w:t>'insert into %s (%s) values (%s)'</w:t>
      </w:r>
      <w:r>
        <w:rPr>
          <w:rStyle w:val="HTML"/>
          <w:color w:val="444444"/>
        </w:rPr>
        <w:t xml:space="preserve"> % (self.__table__, </w:t>
      </w:r>
      <w:r>
        <w:rPr>
          <w:rStyle w:val="string"/>
          <w:color w:val="DD1144"/>
        </w:rPr>
        <w:t>','</w:t>
      </w:r>
      <w:r>
        <w:rPr>
          <w:rStyle w:val="HTML"/>
          <w:color w:val="444444"/>
        </w:rPr>
        <w:t xml:space="preserve">.join(fields), </w:t>
      </w:r>
      <w:r>
        <w:rPr>
          <w:rStyle w:val="string"/>
          <w:color w:val="DD1144"/>
        </w:rPr>
        <w:t>','</w:t>
      </w:r>
      <w:r>
        <w:rPr>
          <w:rStyle w:val="HTML"/>
          <w:color w:val="444444"/>
        </w:rPr>
        <w:t>.join(params))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'SQL: %s'</w:t>
      </w:r>
      <w:r>
        <w:rPr>
          <w:rStyle w:val="HTML"/>
          <w:color w:val="444444"/>
        </w:rPr>
        <w:t xml:space="preserve"> % sql)</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'ARGS: %s'</w:t>
      </w:r>
      <w:r>
        <w:rPr>
          <w:rStyle w:val="HTML"/>
          <w:color w:val="444444"/>
        </w:rPr>
        <w:t xml:space="preserve"> % str(args))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当用户定义一个</w:t>
      </w:r>
      <w:r>
        <w:rPr>
          <w:rStyle w:val="HTML"/>
          <w:rFonts w:ascii="Consolas" w:hAnsi="Consolas"/>
          <w:color w:val="DD0055"/>
          <w:sz w:val="18"/>
          <w:szCs w:val="18"/>
          <w:bdr w:val="single" w:sz="6" w:space="0" w:color="DDDDDD" w:frame="1"/>
          <w:shd w:val="clear" w:color="auto" w:fill="FAFAFA"/>
        </w:rPr>
        <w:t>class User(Model)</w:t>
      </w:r>
      <w:r>
        <w:rPr>
          <w:rFonts w:ascii="Helvetica" w:hAnsi="Helvetica" w:cs="Helvetica"/>
          <w:color w:val="666666"/>
          <w:sz w:val="21"/>
          <w:szCs w:val="21"/>
        </w:rPr>
        <w:t>时，</w:t>
      </w:r>
      <w:r>
        <w:rPr>
          <w:rFonts w:ascii="Helvetica" w:hAnsi="Helvetica" w:cs="Helvetica"/>
          <w:color w:val="666666"/>
          <w:sz w:val="21"/>
          <w:szCs w:val="21"/>
        </w:rPr>
        <w:t>Python</w:t>
      </w:r>
      <w:r>
        <w:rPr>
          <w:rFonts w:ascii="Helvetica" w:hAnsi="Helvetica" w:cs="Helvetica"/>
          <w:color w:val="666666"/>
          <w:sz w:val="21"/>
          <w:szCs w:val="21"/>
        </w:rPr>
        <w:t>解释器首先在当前类</w:t>
      </w:r>
      <w:r>
        <w:rPr>
          <w:rStyle w:val="HTML"/>
          <w:rFonts w:ascii="Consolas" w:hAnsi="Consolas"/>
          <w:color w:val="DD0055"/>
          <w:sz w:val="18"/>
          <w:szCs w:val="18"/>
          <w:bdr w:val="single" w:sz="6" w:space="0" w:color="DDDDDD" w:frame="1"/>
          <w:shd w:val="clear" w:color="auto" w:fill="FAFAFA"/>
        </w:rPr>
        <w:t>User</w:t>
      </w:r>
      <w:r>
        <w:rPr>
          <w:rFonts w:ascii="Helvetica" w:hAnsi="Helvetica" w:cs="Helvetica"/>
          <w:color w:val="666666"/>
          <w:sz w:val="21"/>
          <w:szCs w:val="21"/>
        </w:rPr>
        <w:t>的定义中查找</w:t>
      </w:r>
      <w:r>
        <w:rPr>
          <w:rStyle w:val="HTML"/>
          <w:rFonts w:ascii="Consolas" w:hAnsi="Consolas"/>
          <w:color w:val="DD0055"/>
          <w:sz w:val="18"/>
          <w:szCs w:val="18"/>
          <w:bdr w:val="single" w:sz="6" w:space="0" w:color="DDDDDD" w:frame="1"/>
          <w:shd w:val="clear" w:color="auto" w:fill="FAFAFA"/>
        </w:rPr>
        <w:t>metaclass</w:t>
      </w:r>
      <w:r>
        <w:rPr>
          <w:rFonts w:ascii="Helvetica" w:hAnsi="Helvetica" w:cs="Helvetica"/>
          <w:color w:val="666666"/>
          <w:sz w:val="21"/>
          <w:szCs w:val="21"/>
        </w:rPr>
        <w:t>，如果没有找到，就继续在父类</w:t>
      </w:r>
      <w:r>
        <w:rPr>
          <w:rStyle w:val="HTML"/>
          <w:rFonts w:ascii="Consolas" w:hAnsi="Consolas"/>
          <w:color w:val="DD0055"/>
          <w:sz w:val="18"/>
          <w:szCs w:val="18"/>
          <w:bdr w:val="single" w:sz="6" w:space="0" w:color="DDDDDD" w:frame="1"/>
          <w:shd w:val="clear" w:color="auto" w:fill="FAFAFA"/>
        </w:rPr>
        <w:t>Model</w:t>
      </w:r>
      <w:r>
        <w:rPr>
          <w:rFonts w:ascii="Helvetica" w:hAnsi="Helvetica" w:cs="Helvetica"/>
          <w:color w:val="666666"/>
          <w:sz w:val="21"/>
          <w:szCs w:val="21"/>
        </w:rPr>
        <w:t>中查找</w:t>
      </w:r>
      <w:r>
        <w:rPr>
          <w:rStyle w:val="HTML"/>
          <w:rFonts w:ascii="Consolas" w:hAnsi="Consolas"/>
          <w:color w:val="DD0055"/>
          <w:sz w:val="18"/>
          <w:szCs w:val="18"/>
          <w:bdr w:val="single" w:sz="6" w:space="0" w:color="DDDDDD" w:frame="1"/>
          <w:shd w:val="clear" w:color="auto" w:fill="FAFAFA"/>
        </w:rPr>
        <w:t>metaclass</w:t>
      </w:r>
      <w:r>
        <w:rPr>
          <w:rFonts w:ascii="Helvetica" w:hAnsi="Helvetica" w:cs="Helvetica"/>
          <w:color w:val="666666"/>
          <w:sz w:val="21"/>
          <w:szCs w:val="21"/>
        </w:rPr>
        <w:t>，找到了，就使用</w:t>
      </w:r>
      <w:r>
        <w:rPr>
          <w:rStyle w:val="HTML"/>
          <w:rFonts w:ascii="Consolas" w:hAnsi="Consolas"/>
          <w:color w:val="DD0055"/>
          <w:sz w:val="18"/>
          <w:szCs w:val="18"/>
          <w:bdr w:val="single" w:sz="6" w:space="0" w:color="DDDDDD" w:frame="1"/>
          <w:shd w:val="clear" w:color="auto" w:fill="FAFAFA"/>
        </w:rPr>
        <w:t>Model</w:t>
      </w:r>
      <w:r>
        <w:rPr>
          <w:rFonts w:ascii="Helvetica" w:hAnsi="Helvetica" w:cs="Helvetica"/>
          <w:color w:val="666666"/>
          <w:sz w:val="21"/>
          <w:szCs w:val="21"/>
        </w:rPr>
        <w:t>中定义的</w:t>
      </w:r>
      <w:r>
        <w:rPr>
          <w:rStyle w:val="HTML"/>
          <w:rFonts w:ascii="Consolas" w:hAnsi="Consolas"/>
          <w:color w:val="DD0055"/>
          <w:sz w:val="18"/>
          <w:szCs w:val="18"/>
          <w:bdr w:val="single" w:sz="6" w:space="0" w:color="DDDDDD" w:frame="1"/>
          <w:shd w:val="clear" w:color="auto" w:fill="FAFAFA"/>
        </w:rPr>
        <w:t>metaclass</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ModelMetaclass</w:t>
      </w:r>
      <w:r>
        <w:rPr>
          <w:rFonts w:ascii="Helvetica" w:hAnsi="Helvetica" w:cs="Helvetica"/>
          <w:color w:val="666666"/>
          <w:sz w:val="21"/>
          <w:szCs w:val="21"/>
        </w:rPr>
        <w:t>来创建</w:t>
      </w:r>
      <w:r>
        <w:rPr>
          <w:rStyle w:val="HTML"/>
          <w:rFonts w:ascii="Consolas" w:hAnsi="Consolas"/>
          <w:color w:val="DD0055"/>
          <w:sz w:val="18"/>
          <w:szCs w:val="18"/>
          <w:bdr w:val="single" w:sz="6" w:space="0" w:color="DDDDDD" w:frame="1"/>
          <w:shd w:val="clear" w:color="auto" w:fill="FAFAFA"/>
        </w:rPr>
        <w:t>User</w:t>
      </w:r>
      <w:r>
        <w:rPr>
          <w:rFonts w:ascii="Helvetica" w:hAnsi="Helvetica" w:cs="Helvetica"/>
          <w:color w:val="666666"/>
          <w:sz w:val="21"/>
          <w:szCs w:val="21"/>
        </w:rPr>
        <w:t>类，也就是说，</w:t>
      </w:r>
      <w:r>
        <w:rPr>
          <w:rFonts w:ascii="Helvetica" w:hAnsi="Helvetica" w:cs="Helvetica"/>
          <w:color w:val="666666"/>
          <w:sz w:val="21"/>
          <w:szCs w:val="21"/>
        </w:rPr>
        <w:t>metaclass</w:t>
      </w:r>
      <w:r>
        <w:rPr>
          <w:rFonts w:ascii="Helvetica" w:hAnsi="Helvetica" w:cs="Helvetica"/>
          <w:color w:val="666666"/>
          <w:sz w:val="21"/>
          <w:szCs w:val="21"/>
        </w:rPr>
        <w:t>可以隐式地继承到子类，但子类自己却感觉不到。</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olor w:val="DD0055"/>
          <w:sz w:val="18"/>
          <w:szCs w:val="18"/>
          <w:bdr w:val="single" w:sz="6" w:space="0" w:color="DDDDDD" w:frame="1"/>
          <w:shd w:val="clear" w:color="auto" w:fill="FAFAFA"/>
        </w:rPr>
        <w:t>ModelMetaclass</w:t>
      </w:r>
      <w:r>
        <w:rPr>
          <w:rFonts w:ascii="Helvetica" w:hAnsi="Helvetica" w:cs="Helvetica"/>
          <w:color w:val="666666"/>
          <w:sz w:val="21"/>
          <w:szCs w:val="21"/>
        </w:rPr>
        <w:t>中，一共做了几件事情：</w:t>
      </w:r>
    </w:p>
    <w:p w:rsidR="00B34CFD" w:rsidRDefault="00B34CFD" w:rsidP="00B34CFD">
      <w:pPr>
        <w:pStyle w:val="a3"/>
        <w:numPr>
          <w:ilvl w:val="0"/>
          <w:numId w:val="1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排除掉对</w:t>
      </w:r>
      <w:r>
        <w:rPr>
          <w:rStyle w:val="HTML"/>
          <w:rFonts w:ascii="Consolas" w:hAnsi="Consolas"/>
          <w:color w:val="DD0055"/>
          <w:sz w:val="18"/>
          <w:szCs w:val="18"/>
          <w:bdr w:val="single" w:sz="6" w:space="0" w:color="DDDDDD" w:frame="1"/>
          <w:shd w:val="clear" w:color="auto" w:fill="FAFAFA"/>
        </w:rPr>
        <w:t>Model</w:t>
      </w:r>
      <w:r>
        <w:rPr>
          <w:rFonts w:ascii="Helvetica" w:hAnsi="Helvetica" w:cs="Helvetica"/>
          <w:color w:val="666666"/>
          <w:sz w:val="21"/>
          <w:szCs w:val="21"/>
        </w:rPr>
        <w:t>类的修改；</w:t>
      </w:r>
    </w:p>
    <w:p w:rsidR="00B34CFD" w:rsidRDefault="00B34CFD" w:rsidP="00B34CFD">
      <w:pPr>
        <w:pStyle w:val="a3"/>
        <w:numPr>
          <w:ilvl w:val="0"/>
          <w:numId w:val="1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在当前类（比如</w:t>
      </w:r>
      <w:r>
        <w:rPr>
          <w:rStyle w:val="HTML"/>
          <w:rFonts w:ascii="Consolas" w:hAnsi="Consolas"/>
          <w:color w:val="DD0055"/>
          <w:sz w:val="18"/>
          <w:szCs w:val="18"/>
          <w:bdr w:val="single" w:sz="6" w:space="0" w:color="DDDDDD" w:frame="1"/>
          <w:shd w:val="clear" w:color="auto" w:fill="FAFAFA"/>
        </w:rPr>
        <w:t>User</w:t>
      </w:r>
      <w:r>
        <w:rPr>
          <w:rFonts w:ascii="Helvetica" w:hAnsi="Helvetica" w:cs="Helvetica"/>
          <w:color w:val="666666"/>
          <w:sz w:val="21"/>
          <w:szCs w:val="21"/>
        </w:rPr>
        <w:t>）中查找定义的类的所有属性，如果找到一个</w:t>
      </w:r>
      <w:r>
        <w:rPr>
          <w:rFonts w:ascii="Helvetica" w:hAnsi="Helvetica" w:cs="Helvetica"/>
          <w:color w:val="666666"/>
          <w:sz w:val="21"/>
          <w:szCs w:val="21"/>
        </w:rPr>
        <w:t>Field</w:t>
      </w:r>
      <w:r>
        <w:rPr>
          <w:rFonts w:ascii="Helvetica" w:hAnsi="Helvetica" w:cs="Helvetica"/>
          <w:color w:val="666666"/>
          <w:sz w:val="21"/>
          <w:szCs w:val="21"/>
        </w:rPr>
        <w:t>属性，就把它保存到一个</w:t>
      </w:r>
      <w:r>
        <w:rPr>
          <w:rStyle w:val="HTML"/>
          <w:rFonts w:ascii="Consolas" w:hAnsi="Consolas"/>
          <w:color w:val="DD0055"/>
          <w:sz w:val="18"/>
          <w:szCs w:val="18"/>
          <w:bdr w:val="single" w:sz="6" w:space="0" w:color="DDDDDD" w:frame="1"/>
          <w:shd w:val="clear" w:color="auto" w:fill="FAFAFA"/>
        </w:rPr>
        <w:t>__mappings__</w:t>
      </w:r>
      <w:r>
        <w:rPr>
          <w:rFonts w:ascii="Helvetica" w:hAnsi="Helvetica" w:cs="Helvetica"/>
          <w:color w:val="666666"/>
          <w:sz w:val="21"/>
          <w:szCs w:val="21"/>
        </w:rPr>
        <w:t>的</w:t>
      </w:r>
      <w:r>
        <w:rPr>
          <w:rFonts w:ascii="Helvetica" w:hAnsi="Helvetica" w:cs="Helvetica"/>
          <w:color w:val="666666"/>
          <w:sz w:val="21"/>
          <w:szCs w:val="21"/>
        </w:rPr>
        <w:t>dict</w:t>
      </w:r>
      <w:r>
        <w:rPr>
          <w:rFonts w:ascii="Helvetica" w:hAnsi="Helvetica" w:cs="Helvetica"/>
          <w:color w:val="666666"/>
          <w:sz w:val="21"/>
          <w:szCs w:val="21"/>
        </w:rPr>
        <w:t>中，同时从类属性中删除该</w:t>
      </w:r>
      <w:r>
        <w:rPr>
          <w:rFonts w:ascii="Helvetica" w:hAnsi="Helvetica" w:cs="Helvetica"/>
          <w:color w:val="666666"/>
          <w:sz w:val="21"/>
          <w:szCs w:val="21"/>
        </w:rPr>
        <w:t>Field</w:t>
      </w:r>
      <w:r>
        <w:rPr>
          <w:rFonts w:ascii="Helvetica" w:hAnsi="Helvetica" w:cs="Helvetica"/>
          <w:color w:val="666666"/>
          <w:sz w:val="21"/>
          <w:szCs w:val="21"/>
        </w:rPr>
        <w:t>属性，否则，容易造成运行时错误（实例的属性会遮盖类的同名属性）；</w:t>
      </w:r>
    </w:p>
    <w:p w:rsidR="00B34CFD" w:rsidRDefault="00B34CFD" w:rsidP="00B34CFD">
      <w:pPr>
        <w:pStyle w:val="a3"/>
        <w:numPr>
          <w:ilvl w:val="0"/>
          <w:numId w:val="1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把表名保存到</w:t>
      </w:r>
      <w:r>
        <w:rPr>
          <w:rStyle w:val="HTML"/>
          <w:rFonts w:ascii="Consolas" w:hAnsi="Consolas"/>
          <w:color w:val="DD0055"/>
          <w:sz w:val="18"/>
          <w:szCs w:val="18"/>
          <w:bdr w:val="single" w:sz="6" w:space="0" w:color="DDDDDD" w:frame="1"/>
          <w:shd w:val="clear" w:color="auto" w:fill="FAFAFA"/>
        </w:rPr>
        <w:t>__table__</w:t>
      </w:r>
      <w:r>
        <w:rPr>
          <w:rFonts w:ascii="Helvetica" w:hAnsi="Helvetica" w:cs="Helvetica"/>
          <w:color w:val="666666"/>
          <w:sz w:val="21"/>
          <w:szCs w:val="21"/>
        </w:rPr>
        <w:t>中，这里简化为表名默认为类名。</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在</w:t>
      </w:r>
      <w:r>
        <w:rPr>
          <w:rStyle w:val="HTML"/>
          <w:rFonts w:ascii="Consolas" w:hAnsi="Consolas"/>
          <w:color w:val="DD0055"/>
          <w:sz w:val="18"/>
          <w:szCs w:val="18"/>
          <w:bdr w:val="single" w:sz="6" w:space="0" w:color="DDDDDD" w:frame="1"/>
          <w:shd w:val="clear" w:color="auto" w:fill="FAFAFA"/>
        </w:rPr>
        <w:t>Model</w:t>
      </w:r>
      <w:r>
        <w:rPr>
          <w:rFonts w:ascii="Helvetica" w:hAnsi="Helvetica" w:cs="Helvetica"/>
          <w:color w:val="666666"/>
          <w:sz w:val="21"/>
          <w:szCs w:val="21"/>
        </w:rPr>
        <w:t>类中，就可以定义各种操作数据库的方法，比如</w:t>
      </w:r>
      <w:r>
        <w:rPr>
          <w:rStyle w:val="HTML"/>
          <w:rFonts w:ascii="Consolas" w:hAnsi="Consolas"/>
          <w:color w:val="DD0055"/>
          <w:sz w:val="18"/>
          <w:szCs w:val="18"/>
          <w:bdr w:val="single" w:sz="6" w:space="0" w:color="DDDDDD" w:frame="1"/>
          <w:shd w:val="clear" w:color="auto" w:fill="FAFAFA"/>
        </w:rPr>
        <w:t>save()</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delete()</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find()</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update</w:t>
      </w:r>
      <w:r>
        <w:rPr>
          <w:rFonts w:ascii="Helvetica" w:hAnsi="Helvetica" w:cs="Helvetica"/>
          <w:color w:val="666666"/>
          <w:sz w:val="21"/>
          <w:szCs w:val="21"/>
        </w:rPr>
        <w:t>等等。</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我们实现了</w:t>
      </w:r>
      <w:r>
        <w:rPr>
          <w:rStyle w:val="HTML"/>
          <w:rFonts w:ascii="Consolas" w:hAnsi="Consolas"/>
          <w:color w:val="DD0055"/>
          <w:sz w:val="18"/>
          <w:szCs w:val="18"/>
          <w:bdr w:val="single" w:sz="6" w:space="0" w:color="DDDDDD" w:frame="1"/>
          <w:shd w:val="clear" w:color="auto" w:fill="FAFAFA"/>
        </w:rPr>
        <w:t>save()</w:t>
      </w:r>
      <w:r>
        <w:rPr>
          <w:rFonts w:ascii="Helvetica" w:hAnsi="Helvetica" w:cs="Helvetica"/>
          <w:color w:val="666666"/>
          <w:sz w:val="21"/>
          <w:szCs w:val="21"/>
        </w:rPr>
        <w:t>方法，把一个实例保存到数据库中。因为有表名，属性到字段的映射和属性值的集合，就可以构造出</w:t>
      </w:r>
      <w:r>
        <w:rPr>
          <w:rStyle w:val="HTML"/>
          <w:rFonts w:ascii="Consolas" w:hAnsi="Consolas"/>
          <w:color w:val="DD0055"/>
          <w:sz w:val="18"/>
          <w:szCs w:val="18"/>
          <w:bdr w:val="single" w:sz="6" w:space="0" w:color="DDDDDD" w:frame="1"/>
          <w:shd w:val="clear" w:color="auto" w:fill="FAFAFA"/>
        </w:rPr>
        <w:t>INSERT</w:t>
      </w:r>
      <w:r>
        <w:rPr>
          <w:rFonts w:ascii="Helvetica" w:hAnsi="Helvetica" w:cs="Helvetica"/>
          <w:color w:val="666666"/>
          <w:sz w:val="21"/>
          <w:szCs w:val="21"/>
        </w:rPr>
        <w:t>语句。</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编写代码试试：</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 = User(id=12345, name='Michael', email='test@orm.org', password='my-pwd')</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u.save()</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输出如下：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Found model: User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
          <w:color w:val="444444"/>
        </w:rPr>
        <w:t xml:space="preserve">Found mapping: email ==&gt; </w:t>
      </w:r>
      <w:r>
        <w:rPr>
          <w:rStyle w:val="tag"/>
          <w:color w:val="000080"/>
        </w:rPr>
        <w:t>&lt;</w:t>
      </w:r>
      <w:r>
        <w:rPr>
          <w:rStyle w:val="title"/>
          <w:color w:val="000080"/>
        </w:rPr>
        <w:t>StringField:email</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Found mapping: password ==&gt; </w:t>
      </w:r>
      <w:r>
        <w:rPr>
          <w:rStyle w:val="tag"/>
          <w:color w:val="000080"/>
        </w:rPr>
        <w:t>&lt;</w:t>
      </w:r>
      <w:r>
        <w:rPr>
          <w:rStyle w:val="title"/>
          <w:color w:val="000080"/>
        </w:rPr>
        <w:t>StringField:password</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Found mapping: id ==&gt; </w:t>
      </w:r>
      <w:r>
        <w:rPr>
          <w:rStyle w:val="tag"/>
          <w:color w:val="000080"/>
        </w:rPr>
        <w:t>&lt;</w:t>
      </w:r>
      <w:r>
        <w:rPr>
          <w:rStyle w:val="title"/>
          <w:color w:val="000080"/>
        </w:rPr>
        <w:t>IntegerField:uid</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Found mapping: name ==&gt; </w:t>
      </w:r>
      <w:r>
        <w:rPr>
          <w:rStyle w:val="tag"/>
          <w:color w:val="000080"/>
        </w:rPr>
        <w:t>&lt;</w:t>
      </w:r>
      <w:r>
        <w:rPr>
          <w:rStyle w:val="title"/>
          <w:color w:val="000080"/>
        </w:rPr>
        <w:t>StringField:username</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SQL: insert into User (password,email,username,id) values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ARGS: ['my-pwd', 'test@orm.org', 'Michael', 12345]</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可以看到，</w:t>
      </w:r>
      <w:r>
        <w:rPr>
          <w:rStyle w:val="HTML"/>
          <w:rFonts w:ascii="Consolas" w:hAnsi="Consolas"/>
          <w:color w:val="DD0055"/>
          <w:sz w:val="18"/>
          <w:szCs w:val="18"/>
          <w:bdr w:val="single" w:sz="6" w:space="0" w:color="DDDDDD" w:frame="1"/>
          <w:shd w:val="clear" w:color="auto" w:fill="FAFAFA"/>
        </w:rPr>
        <w:t>save()</w:t>
      </w:r>
      <w:r>
        <w:rPr>
          <w:rFonts w:ascii="Helvetica" w:hAnsi="Helvetica" w:cs="Helvetica"/>
          <w:color w:val="666666"/>
          <w:sz w:val="21"/>
          <w:szCs w:val="21"/>
        </w:rPr>
        <w:t>方法已经打印出了可执行的</w:t>
      </w:r>
      <w:r>
        <w:rPr>
          <w:rFonts w:ascii="Helvetica" w:hAnsi="Helvetica" w:cs="Helvetica"/>
          <w:color w:val="666666"/>
          <w:sz w:val="21"/>
          <w:szCs w:val="21"/>
        </w:rPr>
        <w:t>SQL</w:t>
      </w:r>
      <w:r>
        <w:rPr>
          <w:rFonts w:ascii="Helvetica" w:hAnsi="Helvetica" w:cs="Helvetica"/>
          <w:color w:val="666666"/>
          <w:sz w:val="21"/>
          <w:szCs w:val="21"/>
        </w:rPr>
        <w:t>语句，以及参数列表，只需要真正连接到数据库，执行该</w:t>
      </w:r>
      <w:r>
        <w:rPr>
          <w:rFonts w:ascii="Helvetica" w:hAnsi="Helvetica" w:cs="Helvetica"/>
          <w:color w:val="666666"/>
          <w:sz w:val="21"/>
          <w:szCs w:val="21"/>
        </w:rPr>
        <w:t>SQL</w:t>
      </w:r>
      <w:r>
        <w:rPr>
          <w:rFonts w:ascii="Helvetica" w:hAnsi="Helvetica" w:cs="Helvetica"/>
          <w:color w:val="666666"/>
          <w:sz w:val="21"/>
          <w:szCs w:val="21"/>
        </w:rPr>
        <w:t>语句，就可以完成真正的功能。</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不到</w:t>
      </w:r>
      <w:r>
        <w:rPr>
          <w:rFonts w:ascii="Helvetica" w:hAnsi="Helvetica" w:cs="Helvetica"/>
          <w:color w:val="666666"/>
          <w:sz w:val="21"/>
          <w:szCs w:val="21"/>
        </w:rPr>
        <w:t>100</w:t>
      </w:r>
      <w:r>
        <w:rPr>
          <w:rFonts w:ascii="Helvetica" w:hAnsi="Helvetica" w:cs="Helvetica"/>
          <w:color w:val="666666"/>
          <w:sz w:val="21"/>
          <w:szCs w:val="21"/>
        </w:rPr>
        <w:t>行代码，我们就通过</w:t>
      </w:r>
      <w:r>
        <w:rPr>
          <w:rFonts w:ascii="Helvetica" w:hAnsi="Helvetica" w:cs="Helvetica"/>
          <w:color w:val="666666"/>
          <w:sz w:val="21"/>
          <w:szCs w:val="21"/>
        </w:rPr>
        <w:t>metaclass</w:t>
      </w:r>
      <w:r>
        <w:rPr>
          <w:rFonts w:ascii="Helvetica" w:hAnsi="Helvetica" w:cs="Helvetica"/>
          <w:color w:val="666666"/>
          <w:sz w:val="21"/>
          <w:szCs w:val="21"/>
        </w:rPr>
        <w:t>实现了一个精简的</w:t>
      </w:r>
      <w:r>
        <w:rPr>
          <w:rFonts w:ascii="Helvetica" w:hAnsi="Helvetica" w:cs="Helvetica"/>
          <w:color w:val="666666"/>
          <w:sz w:val="21"/>
          <w:szCs w:val="21"/>
        </w:rPr>
        <w:t>ORM</w:t>
      </w:r>
      <w:r>
        <w:rPr>
          <w:rFonts w:ascii="Helvetica" w:hAnsi="Helvetica" w:cs="Helvetica"/>
          <w:color w:val="666666"/>
          <w:sz w:val="21"/>
          <w:szCs w:val="21"/>
        </w:rPr>
        <w:t>框架。</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metaclass</w:t>
      </w:r>
      <w:r>
        <w:rPr>
          <w:rFonts w:ascii="Helvetica" w:hAnsi="Helvetica" w:cs="Helvetica"/>
          <w:color w:val="666666"/>
          <w:sz w:val="21"/>
          <w:szCs w:val="21"/>
        </w:rPr>
        <w:t>是</w:t>
      </w:r>
      <w:r>
        <w:rPr>
          <w:rFonts w:ascii="Helvetica" w:hAnsi="Helvetica" w:cs="Helvetica"/>
          <w:color w:val="666666"/>
          <w:sz w:val="21"/>
          <w:szCs w:val="21"/>
        </w:rPr>
        <w:t>Python</w:t>
      </w:r>
      <w:r>
        <w:rPr>
          <w:rFonts w:ascii="Helvetica" w:hAnsi="Helvetica" w:cs="Helvetica"/>
          <w:color w:val="666666"/>
          <w:sz w:val="21"/>
          <w:szCs w:val="21"/>
        </w:rPr>
        <w:t>中非常具有魔术性的对象，它可以改变类创建时的行为。这种强大的功能使用起来务必小心。</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29" w:tgtFrame="_blank" w:history="1">
        <w:r>
          <w:rPr>
            <w:rStyle w:val="a4"/>
            <w:rFonts w:ascii="Helvetica" w:hAnsi="Helvetica" w:cs="Helvetica"/>
            <w:color w:val="0593D3"/>
            <w:sz w:val="21"/>
            <w:szCs w:val="21"/>
          </w:rPr>
          <w:t>create_class_on_the_fly.py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30" w:tgtFrame="_blank" w:history="1">
        <w:r>
          <w:rPr>
            <w:rStyle w:val="a4"/>
            <w:rFonts w:ascii="Helvetica" w:hAnsi="Helvetica" w:cs="Helvetica"/>
            <w:color w:val="0593D3"/>
            <w:sz w:val="21"/>
            <w:szCs w:val="21"/>
          </w:rPr>
          <w:t>use_metaclass.py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31" w:tgtFrame="_blank" w:history="1">
        <w:r>
          <w:rPr>
            <w:rStyle w:val="a4"/>
            <w:rFonts w:ascii="Helvetica" w:hAnsi="Helvetica" w:cs="Helvetica"/>
            <w:color w:val="0593D3"/>
            <w:sz w:val="21"/>
            <w:szCs w:val="21"/>
          </w:rPr>
          <w:t>orm.py</w:t>
        </w:r>
      </w:hyperlink>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错误、调试和测试</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53781</w:t>
      </w:r>
    </w:p>
    <w:p w:rsidR="00B34CFD" w:rsidRDefault="00B34CFD" w:rsidP="00B34CFD">
      <w:pPr>
        <w:spacing w:before="225" w:after="225"/>
        <w:rPr>
          <w:rFonts w:ascii="宋体" w:hAnsi="宋体" w:cs="宋体"/>
          <w:sz w:val="24"/>
          <w:szCs w:val="24"/>
        </w:rPr>
      </w:pPr>
      <w:r>
        <w:pict>
          <v:rect id="_x0000_i1212"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在程序运行过程中，总会遇到各种各样的错误。</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有的错误是程序编写有问题造成的，比如本来应该输出整数结果输出了字符串，这种错误我们通常称之为</w:t>
      </w:r>
      <w:r>
        <w:rPr>
          <w:rFonts w:ascii="Helvetica" w:hAnsi="Helvetica" w:cs="Helvetica"/>
          <w:color w:val="666666"/>
          <w:sz w:val="21"/>
          <w:szCs w:val="21"/>
        </w:rPr>
        <w:t>bug</w:t>
      </w:r>
      <w:r>
        <w:rPr>
          <w:rFonts w:ascii="Helvetica" w:hAnsi="Helvetica" w:cs="Helvetica"/>
          <w:color w:val="666666"/>
          <w:sz w:val="21"/>
          <w:szCs w:val="21"/>
        </w:rPr>
        <w:t>，</w:t>
      </w:r>
      <w:r>
        <w:rPr>
          <w:rFonts w:ascii="Helvetica" w:hAnsi="Helvetica" w:cs="Helvetica"/>
          <w:color w:val="666666"/>
          <w:sz w:val="21"/>
          <w:szCs w:val="21"/>
        </w:rPr>
        <w:t>bug</w:t>
      </w:r>
      <w:r>
        <w:rPr>
          <w:rFonts w:ascii="Helvetica" w:hAnsi="Helvetica" w:cs="Helvetica"/>
          <w:color w:val="666666"/>
          <w:sz w:val="21"/>
          <w:szCs w:val="21"/>
        </w:rPr>
        <w:t>是必须修复的。</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有的错误是用户输入造成的，比如让用户输入</w:t>
      </w:r>
      <w:r>
        <w:rPr>
          <w:rFonts w:ascii="Helvetica" w:hAnsi="Helvetica" w:cs="Helvetica"/>
          <w:color w:val="666666"/>
          <w:sz w:val="21"/>
          <w:szCs w:val="21"/>
        </w:rPr>
        <w:t>email</w:t>
      </w:r>
      <w:r>
        <w:rPr>
          <w:rFonts w:ascii="Helvetica" w:hAnsi="Helvetica" w:cs="Helvetica"/>
          <w:color w:val="666666"/>
          <w:sz w:val="21"/>
          <w:szCs w:val="21"/>
        </w:rPr>
        <w:t>地址，结果得到一个空字符串，这种错误可以通过检查用户输入来做相应的处理。</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有一类错误是完全无法在程序运行过程中预测的，比如写入文件的时候，磁盘满了，写不进去了，或者从网络抓取数据，网络突然断掉了。这类错误也称为异常，在程序中通常是必须处理的，否则，程序会因为各种问题终止并退出。</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内置了一套异常处理机制，来帮助我们进行错误处理。</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此外，我们也需要跟踪程序的执行，查看变量的值是否正确，这个过程称为调试。</w:t>
      </w:r>
      <w:r>
        <w:rPr>
          <w:rFonts w:ascii="Helvetica" w:hAnsi="Helvetica" w:cs="Helvetica"/>
          <w:color w:val="666666"/>
          <w:sz w:val="21"/>
          <w:szCs w:val="21"/>
        </w:rPr>
        <w:t>Python</w:t>
      </w:r>
      <w:r>
        <w:rPr>
          <w:rFonts w:ascii="Helvetica" w:hAnsi="Helvetica" w:cs="Helvetica"/>
          <w:color w:val="666666"/>
          <w:sz w:val="21"/>
          <w:szCs w:val="21"/>
        </w:rPr>
        <w:t>的</w:t>
      </w:r>
      <w:r>
        <w:rPr>
          <w:rFonts w:ascii="Helvetica" w:hAnsi="Helvetica" w:cs="Helvetica"/>
          <w:color w:val="666666"/>
          <w:sz w:val="21"/>
          <w:szCs w:val="21"/>
        </w:rPr>
        <w:t>pdb</w:t>
      </w:r>
      <w:r>
        <w:rPr>
          <w:rFonts w:ascii="Helvetica" w:hAnsi="Helvetica" w:cs="Helvetica"/>
          <w:color w:val="666666"/>
          <w:sz w:val="21"/>
          <w:szCs w:val="21"/>
        </w:rPr>
        <w:t>可以让我们以单步方式执行代码。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最后，编写测试也很重要。有了良好的测试，就可以在程序修改后反复运行，确保程序输出符合我们编写的测试。</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B34CFD" w:rsidRDefault="00B34CFD" w:rsidP="00B34CF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错误处理</w:t>
      </w:r>
    </w:p>
    <w:p w:rsidR="00B34CFD" w:rsidRDefault="00B34CFD" w:rsidP="00B34CF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78563</w:t>
      </w:r>
    </w:p>
    <w:p w:rsidR="00B34CFD" w:rsidRDefault="00B34CFD" w:rsidP="00B34CFD">
      <w:pPr>
        <w:spacing w:before="225" w:after="225"/>
        <w:rPr>
          <w:rFonts w:ascii="宋体" w:hAnsi="宋体" w:cs="宋体"/>
          <w:sz w:val="24"/>
          <w:szCs w:val="24"/>
        </w:rPr>
      </w:pPr>
      <w:r>
        <w:pict>
          <v:rect id="_x0000_i1214" style="width:0;height:0" o:hralign="center" o:hrstd="t" o:hrnoshade="t" o:hr="t" fillcolor="#666" stroked="f"/>
        </w:pict>
      </w:r>
    </w:p>
    <w:p w:rsidR="00B34CFD" w:rsidRDefault="00B34CFD" w:rsidP="00B34CF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在程序运行的过程中，如果发生了错误，可以事先约定返回一个错误代码，这样，就可以知道是否有错，以及出错的原因。在操作系统提供的调用中，返回错误码非常常见。比如打开文件的函数</w:t>
      </w:r>
      <w:r>
        <w:rPr>
          <w:rStyle w:val="HTML"/>
          <w:rFonts w:ascii="Consolas" w:hAnsi="Consolas"/>
          <w:color w:val="DD0055"/>
          <w:sz w:val="18"/>
          <w:szCs w:val="18"/>
          <w:bdr w:val="single" w:sz="6" w:space="0" w:color="DDDDDD" w:frame="1"/>
          <w:shd w:val="clear" w:color="auto" w:fill="FAFAFA"/>
        </w:rPr>
        <w:t>open()</w:t>
      </w:r>
      <w:r>
        <w:rPr>
          <w:rFonts w:ascii="Helvetica" w:hAnsi="Helvetica" w:cs="Helvetica"/>
          <w:color w:val="666666"/>
          <w:sz w:val="21"/>
          <w:szCs w:val="21"/>
        </w:rPr>
        <w:t>，成功时返回文件描述符（就是一个整数），出错时返回</w:t>
      </w:r>
      <w:r>
        <w:rPr>
          <w:rStyle w:val="HTML"/>
          <w:rFonts w:ascii="Consolas" w:hAnsi="Consolas"/>
          <w:color w:val="DD0055"/>
          <w:sz w:val="18"/>
          <w:szCs w:val="18"/>
          <w:bdr w:val="single" w:sz="6" w:space="0" w:color="DDDDDD" w:frame="1"/>
          <w:shd w:val="clear" w:color="auto" w:fill="FAFAFA"/>
        </w:rPr>
        <w:t>-1</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用错误码来表示是否出错十分不便，因为函数本身应该返回的正常结果和错误码混在一起，造成调用者必须用大量的代码来判断是否出错：</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def</w:t>
      </w:r>
      <w:r>
        <w:rPr>
          <w:rStyle w:val="function"/>
          <w:color w:val="444444"/>
        </w:rPr>
        <w:t xml:space="preserve"> </w:t>
      </w:r>
      <w:r>
        <w:rPr>
          <w:rStyle w:val="title"/>
          <w:b/>
          <w:bCs/>
          <w:color w:val="990000"/>
        </w:rPr>
        <w:t>foo</w:t>
      </w:r>
      <w:r>
        <w:rPr>
          <w:rStyle w:val="params"/>
          <w:color w:val="444444"/>
        </w:rPr>
        <w:t>()</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 = some_function()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r==(-</w:t>
      </w:r>
      <w:r>
        <w:rPr>
          <w:rStyle w:val="number"/>
          <w:color w:val="009999"/>
        </w:rPr>
        <w:t>1</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number"/>
          <w:color w:val="009999"/>
        </w:rPr>
        <w:t>1</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do something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bar</w:t>
      </w:r>
      <w:r>
        <w:rPr>
          <w:rStyle w:val="params"/>
          <w:color w:val="444444"/>
        </w:rPr>
        <w:t>()</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 = foo()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r==(-</w:t>
      </w:r>
      <w:r>
        <w:rPr>
          <w:rStyle w:val="number"/>
          <w:color w:val="009999"/>
        </w:rPr>
        <w:t>1</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'Error'</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else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一旦出错，还要一级一级上报，直到某个函数可以处理该错误（比如，给用户输出一个错误信息）。</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所以高级语言通常都内置了一套</w:t>
      </w:r>
      <w:r>
        <w:rPr>
          <w:rStyle w:val="HTML"/>
          <w:rFonts w:ascii="Consolas" w:hAnsi="Consolas"/>
          <w:color w:val="DD0055"/>
          <w:sz w:val="18"/>
          <w:szCs w:val="18"/>
          <w:bdr w:val="single" w:sz="6" w:space="0" w:color="DDDDDD" w:frame="1"/>
          <w:shd w:val="clear" w:color="auto" w:fill="FAFAFA"/>
        </w:rPr>
        <w:t>try...except...finally...</w:t>
      </w:r>
      <w:r>
        <w:rPr>
          <w:rFonts w:ascii="Helvetica" w:hAnsi="Helvetica" w:cs="Helvetica"/>
          <w:color w:val="666666"/>
          <w:sz w:val="21"/>
          <w:szCs w:val="21"/>
        </w:rPr>
        <w:t>的错误处理机制，</w:t>
      </w:r>
      <w:r>
        <w:rPr>
          <w:rFonts w:ascii="Helvetica" w:hAnsi="Helvetica" w:cs="Helvetica"/>
          <w:color w:val="666666"/>
          <w:sz w:val="21"/>
          <w:szCs w:val="21"/>
        </w:rPr>
        <w:t>Python</w:t>
      </w:r>
      <w:r>
        <w:rPr>
          <w:rFonts w:ascii="Helvetica" w:hAnsi="Helvetica" w:cs="Helvetica"/>
          <w:color w:val="666666"/>
          <w:sz w:val="21"/>
          <w:szCs w:val="21"/>
        </w:rPr>
        <w:t>也不例外。</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try</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让我们用一个例子来看看</w:t>
      </w:r>
      <w:r>
        <w:rPr>
          <w:rStyle w:val="HTML"/>
          <w:rFonts w:ascii="Consolas" w:hAnsi="Consolas"/>
          <w:color w:val="DD0055"/>
          <w:sz w:val="18"/>
          <w:szCs w:val="18"/>
          <w:bdr w:val="single" w:sz="6" w:space="0" w:color="DDDDDD" w:frame="1"/>
          <w:shd w:val="clear" w:color="auto" w:fill="FAFAFA"/>
        </w:rPr>
        <w:t>try</w:t>
      </w:r>
      <w:r>
        <w:rPr>
          <w:rFonts w:ascii="Helvetica" w:hAnsi="Helvetica" w:cs="Helvetica"/>
          <w:color w:val="666666"/>
          <w:sz w:val="21"/>
          <w:szCs w:val="21"/>
        </w:rPr>
        <w:t>的机制：</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 = </w:t>
      </w:r>
      <w:r>
        <w:rPr>
          <w:rStyle w:val="number"/>
          <w:color w:val="009999"/>
        </w:rPr>
        <w:t>10</w:t>
      </w:r>
      <w:r>
        <w:rPr>
          <w:rStyle w:val="HTML"/>
          <w:color w:val="444444"/>
        </w:rPr>
        <w:t xml:space="preserve"> / </w:t>
      </w:r>
      <w:r>
        <w:rPr>
          <w:rStyle w:val="number"/>
          <w:color w:val="009999"/>
        </w:rPr>
        <w:t>0</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'result:'</w:t>
      </w:r>
      <w:r>
        <w:rPr>
          <w:rStyle w:val="HTML"/>
          <w:color w:val="444444"/>
        </w:rPr>
        <w:t>, 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except</w:t>
      </w:r>
      <w:r>
        <w:rPr>
          <w:rStyle w:val="HTML"/>
          <w:color w:val="444444"/>
        </w:rPr>
        <w:t xml:space="preserve"> ZeroDivisionError </w:t>
      </w:r>
      <w:r>
        <w:rPr>
          <w:rStyle w:val="keyword"/>
          <w:b/>
          <w:bCs/>
          <w:color w:val="333333"/>
        </w:rPr>
        <w:t>as</w:t>
      </w:r>
      <w:r>
        <w:rPr>
          <w:rStyle w:val="HTML"/>
          <w:color w:val="444444"/>
        </w:rPr>
        <w:t xml:space="preserve">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'except:'</w:t>
      </w:r>
      <w:r>
        <w:rPr>
          <w:rStyle w:val="HTML"/>
          <w:color w:val="444444"/>
        </w:rPr>
        <w:t>,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finally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'finally...'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'END'</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当我们认为某些代码可能会出错时，就可以用</w:t>
      </w:r>
      <w:r>
        <w:rPr>
          <w:rStyle w:val="HTML"/>
          <w:rFonts w:ascii="Consolas" w:hAnsi="Consolas"/>
          <w:color w:val="DD0055"/>
          <w:sz w:val="18"/>
          <w:szCs w:val="18"/>
          <w:bdr w:val="single" w:sz="6" w:space="0" w:color="DDDDDD" w:frame="1"/>
          <w:shd w:val="clear" w:color="auto" w:fill="FAFAFA"/>
        </w:rPr>
        <w:t>try</w:t>
      </w:r>
      <w:r>
        <w:rPr>
          <w:rFonts w:ascii="Helvetica" w:hAnsi="Helvetica" w:cs="Helvetica"/>
          <w:color w:val="666666"/>
          <w:sz w:val="21"/>
          <w:szCs w:val="21"/>
        </w:rPr>
        <w:t>来运行这段代码，如果执行出错，则后续代码不会继续执行，而是直接跳转至错误处理代码，即</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语句块，执行完</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后，如果有</w:t>
      </w:r>
      <w:r>
        <w:rPr>
          <w:rStyle w:val="HTML"/>
          <w:rFonts w:ascii="Consolas" w:hAnsi="Consolas"/>
          <w:color w:val="DD0055"/>
          <w:sz w:val="18"/>
          <w:szCs w:val="18"/>
          <w:bdr w:val="single" w:sz="6" w:space="0" w:color="DDDDDD" w:frame="1"/>
          <w:shd w:val="clear" w:color="auto" w:fill="FAFAFA"/>
        </w:rPr>
        <w:t>finally</w:t>
      </w:r>
      <w:r>
        <w:rPr>
          <w:rFonts w:ascii="Helvetica" w:hAnsi="Helvetica" w:cs="Helvetica"/>
          <w:color w:val="666666"/>
          <w:sz w:val="21"/>
          <w:szCs w:val="21"/>
        </w:rPr>
        <w:t>语句块，则执行</w:t>
      </w:r>
      <w:r>
        <w:rPr>
          <w:rStyle w:val="HTML"/>
          <w:rFonts w:ascii="Consolas" w:hAnsi="Consolas"/>
          <w:color w:val="DD0055"/>
          <w:sz w:val="18"/>
          <w:szCs w:val="18"/>
          <w:bdr w:val="single" w:sz="6" w:space="0" w:color="DDDDDD" w:frame="1"/>
          <w:shd w:val="clear" w:color="auto" w:fill="FAFAFA"/>
        </w:rPr>
        <w:t>finally</w:t>
      </w:r>
      <w:r>
        <w:rPr>
          <w:rFonts w:ascii="Helvetica" w:hAnsi="Helvetica" w:cs="Helvetica"/>
          <w:color w:val="666666"/>
          <w:sz w:val="21"/>
          <w:szCs w:val="21"/>
        </w:rPr>
        <w:t>语句块，至此，执行完毕。</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上面的代码在计算</w:t>
      </w:r>
      <w:r>
        <w:rPr>
          <w:rStyle w:val="HTML"/>
          <w:rFonts w:ascii="Consolas" w:hAnsi="Consolas"/>
          <w:color w:val="DD0055"/>
          <w:sz w:val="18"/>
          <w:szCs w:val="18"/>
          <w:bdr w:val="single" w:sz="6" w:space="0" w:color="DDDDDD" w:frame="1"/>
          <w:shd w:val="clear" w:color="auto" w:fill="FAFAFA"/>
        </w:rPr>
        <w:t>10 / 0</w:t>
      </w:r>
      <w:r>
        <w:rPr>
          <w:rFonts w:ascii="Helvetica" w:hAnsi="Helvetica" w:cs="Helvetica"/>
          <w:color w:val="666666"/>
          <w:sz w:val="21"/>
          <w:szCs w:val="21"/>
        </w:rPr>
        <w:t>时会产生一个除法运算错误：</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except</w:t>
      </w:r>
      <w:r>
        <w:rPr>
          <w:rStyle w:val="HTML"/>
          <w:color w:val="444444"/>
        </w:rPr>
        <w:t>: division by zero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finally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END</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从输出可以看到，当错误发生时，后续语句</w:t>
      </w:r>
      <w:r>
        <w:rPr>
          <w:rStyle w:val="HTML"/>
          <w:rFonts w:ascii="Consolas" w:hAnsi="Consolas"/>
          <w:color w:val="DD0055"/>
          <w:sz w:val="18"/>
          <w:szCs w:val="18"/>
          <w:bdr w:val="single" w:sz="6" w:space="0" w:color="DDDDDD" w:frame="1"/>
          <w:shd w:val="clear" w:color="auto" w:fill="FAFAFA"/>
        </w:rPr>
        <w:t>print('result:', r)</w:t>
      </w:r>
      <w:r>
        <w:rPr>
          <w:rFonts w:ascii="Helvetica" w:hAnsi="Helvetica" w:cs="Helvetica"/>
          <w:color w:val="666666"/>
          <w:sz w:val="21"/>
          <w:szCs w:val="21"/>
        </w:rPr>
        <w:t>不会被执行，</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由于捕获到</w:t>
      </w:r>
      <w:r>
        <w:rPr>
          <w:rStyle w:val="HTML"/>
          <w:rFonts w:ascii="Consolas" w:hAnsi="Consolas"/>
          <w:color w:val="DD0055"/>
          <w:sz w:val="18"/>
          <w:szCs w:val="18"/>
          <w:bdr w:val="single" w:sz="6" w:space="0" w:color="DDDDDD" w:frame="1"/>
          <w:shd w:val="clear" w:color="auto" w:fill="FAFAFA"/>
        </w:rPr>
        <w:t>ZeroDivisionError</w:t>
      </w:r>
      <w:r>
        <w:rPr>
          <w:rFonts w:ascii="Helvetica" w:hAnsi="Helvetica" w:cs="Helvetica"/>
          <w:color w:val="666666"/>
          <w:sz w:val="21"/>
          <w:szCs w:val="21"/>
        </w:rPr>
        <w:t>，因此被执行。最后，</w:t>
      </w:r>
      <w:r>
        <w:rPr>
          <w:rStyle w:val="HTML"/>
          <w:rFonts w:ascii="Consolas" w:hAnsi="Consolas"/>
          <w:color w:val="DD0055"/>
          <w:sz w:val="18"/>
          <w:szCs w:val="18"/>
          <w:bdr w:val="single" w:sz="6" w:space="0" w:color="DDDDDD" w:frame="1"/>
          <w:shd w:val="clear" w:color="auto" w:fill="FAFAFA"/>
        </w:rPr>
        <w:t>finally</w:t>
      </w:r>
      <w:r>
        <w:rPr>
          <w:rFonts w:ascii="Helvetica" w:hAnsi="Helvetica" w:cs="Helvetica"/>
          <w:color w:val="666666"/>
          <w:sz w:val="21"/>
          <w:szCs w:val="21"/>
        </w:rPr>
        <w:t>语句被执行。然后，程序继续按照流程往下走。</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如果把除数</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1"/>
          <w:szCs w:val="21"/>
        </w:rPr>
        <w:t>改成</w:t>
      </w:r>
      <w:r>
        <w:rPr>
          <w:rStyle w:val="HTML"/>
          <w:rFonts w:ascii="Consolas" w:hAnsi="Consolas"/>
          <w:color w:val="DD0055"/>
          <w:sz w:val="18"/>
          <w:szCs w:val="18"/>
          <w:bdr w:val="single" w:sz="6" w:space="0" w:color="DDDDDD" w:frame="1"/>
          <w:shd w:val="clear" w:color="auto" w:fill="FAFAFA"/>
        </w:rPr>
        <w:t>2</w:t>
      </w:r>
      <w:r>
        <w:rPr>
          <w:rFonts w:ascii="Helvetica" w:hAnsi="Helvetica" w:cs="Helvetica"/>
          <w:color w:val="666666"/>
          <w:sz w:val="21"/>
          <w:szCs w:val="21"/>
        </w:rPr>
        <w:t>，则执行结果如下：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result: </w:t>
      </w:r>
      <w:r>
        <w:rPr>
          <w:rStyle w:val="number"/>
          <w:color w:val="009999"/>
        </w:rPr>
        <w:t>5</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finally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END</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由于没有错误发生，所以</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语句块不会被执行，但是</w:t>
      </w:r>
      <w:r>
        <w:rPr>
          <w:rStyle w:val="HTML"/>
          <w:rFonts w:ascii="Consolas" w:hAnsi="Consolas"/>
          <w:color w:val="DD0055"/>
          <w:sz w:val="18"/>
          <w:szCs w:val="18"/>
          <w:bdr w:val="single" w:sz="6" w:space="0" w:color="DDDDDD" w:frame="1"/>
          <w:shd w:val="clear" w:color="auto" w:fill="FAFAFA"/>
        </w:rPr>
        <w:t>finally</w:t>
      </w:r>
      <w:r>
        <w:rPr>
          <w:rFonts w:ascii="Helvetica" w:hAnsi="Helvetica" w:cs="Helvetica"/>
          <w:color w:val="666666"/>
          <w:sz w:val="21"/>
          <w:szCs w:val="21"/>
        </w:rPr>
        <w:t>如果有，则一定会被执行（可以没有</w:t>
      </w:r>
      <w:r>
        <w:rPr>
          <w:rStyle w:val="HTML"/>
          <w:rFonts w:ascii="Consolas" w:hAnsi="Consolas"/>
          <w:color w:val="DD0055"/>
          <w:sz w:val="18"/>
          <w:szCs w:val="18"/>
          <w:bdr w:val="single" w:sz="6" w:space="0" w:color="DDDDDD" w:frame="1"/>
          <w:shd w:val="clear" w:color="auto" w:fill="FAFAFA"/>
        </w:rPr>
        <w:t>finally</w:t>
      </w:r>
      <w:r>
        <w:rPr>
          <w:rFonts w:ascii="Helvetica" w:hAnsi="Helvetica" w:cs="Helvetica"/>
          <w:color w:val="666666"/>
          <w:sz w:val="21"/>
          <w:szCs w:val="21"/>
        </w:rPr>
        <w:t>语句）。</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你还可以猜测，错误应该有很多种类，如果发生了不同类型的错误，应该由不同的</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语句块处理。没错，可以有多个</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来捕获不同类型的错误：</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 = </w:t>
      </w:r>
      <w:r>
        <w:rPr>
          <w:rStyle w:val="number"/>
          <w:color w:val="009999"/>
        </w:rPr>
        <w:t>10</w:t>
      </w:r>
      <w:r>
        <w:rPr>
          <w:rStyle w:val="HTML"/>
          <w:color w:val="444444"/>
        </w:rPr>
        <w:t xml:space="preserve"> / int(</w:t>
      </w:r>
      <w:r>
        <w:rPr>
          <w:rStyle w:val="string"/>
          <w:color w:val="DD1144"/>
        </w:rPr>
        <w:t>'a'</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print(</w:t>
      </w:r>
      <w:r>
        <w:rPr>
          <w:rStyle w:val="string"/>
          <w:color w:val="DD1144"/>
        </w:rPr>
        <w:t>'result:'</w:t>
      </w:r>
      <w:r>
        <w:rPr>
          <w:rStyle w:val="HTML"/>
          <w:color w:val="444444"/>
        </w:rPr>
        <w:t>, 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except</w:t>
      </w:r>
      <w:r>
        <w:rPr>
          <w:rStyle w:val="HTML"/>
          <w:color w:val="444444"/>
        </w:rPr>
        <w:t xml:space="preserve"> ValueError </w:t>
      </w:r>
      <w:r>
        <w:rPr>
          <w:rStyle w:val="keyword"/>
          <w:b/>
          <w:bCs/>
          <w:color w:val="333333"/>
        </w:rPr>
        <w:t>as</w:t>
      </w:r>
      <w:r>
        <w:rPr>
          <w:rStyle w:val="HTML"/>
          <w:color w:val="444444"/>
        </w:rPr>
        <w:t xml:space="preserve">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'ValueError:'</w:t>
      </w:r>
      <w:r>
        <w:rPr>
          <w:rStyle w:val="HTML"/>
          <w:color w:val="444444"/>
        </w:rPr>
        <w:t>,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except</w:t>
      </w:r>
      <w:r>
        <w:rPr>
          <w:rStyle w:val="HTML"/>
          <w:color w:val="444444"/>
        </w:rPr>
        <w:t xml:space="preserve"> ZeroDivisionError </w:t>
      </w:r>
      <w:r>
        <w:rPr>
          <w:rStyle w:val="keyword"/>
          <w:b/>
          <w:bCs/>
          <w:color w:val="333333"/>
        </w:rPr>
        <w:t>as</w:t>
      </w:r>
      <w:r>
        <w:rPr>
          <w:rStyle w:val="HTML"/>
          <w:color w:val="444444"/>
        </w:rPr>
        <w:t xml:space="preserve">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'ZeroDivisionError:'</w:t>
      </w:r>
      <w:r>
        <w:rPr>
          <w:rStyle w:val="HTML"/>
          <w:color w:val="444444"/>
        </w:rPr>
        <w:t>,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finally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'finally...'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'END'</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int()</w:t>
      </w:r>
      <w:r>
        <w:rPr>
          <w:rFonts w:ascii="Helvetica" w:hAnsi="Helvetica" w:cs="Helvetica"/>
          <w:color w:val="666666"/>
          <w:sz w:val="21"/>
          <w:szCs w:val="21"/>
        </w:rPr>
        <w:t>函数可能会抛出</w:t>
      </w:r>
      <w:r>
        <w:rPr>
          <w:rStyle w:val="HTML"/>
          <w:rFonts w:ascii="Consolas" w:hAnsi="Consolas"/>
          <w:color w:val="DD0055"/>
          <w:sz w:val="18"/>
          <w:szCs w:val="18"/>
          <w:bdr w:val="single" w:sz="6" w:space="0" w:color="DDDDDD" w:frame="1"/>
          <w:shd w:val="clear" w:color="auto" w:fill="FAFAFA"/>
        </w:rPr>
        <w:t>ValueError</w:t>
      </w:r>
      <w:r>
        <w:rPr>
          <w:rFonts w:ascii="Helvetica" w:hAnsi="Helvetica" w:cs="Helvetica"/>
          <w:color w:val="666666"/>
          <w:sz w:val="21"/>
          <w:szCs w:val="21"/>
        </w:rPr>
        <w:t>，所以我们用一个</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捕获</w:t>
      </w:r>
      <w:r>
        <w:rPr>
          <w:rStyle w:val="HTML"/>
          <w:rFonts w:ascii="Consolas" w:hAnsi="Consolas"/>
          <w:color w:val="DD0055"/>
          <w:sz w:val="18"/>
          <w:szCs w:val="18"/>
          <w:bdr w:val="single" w:sz="6" w:space="0" w:color="DDDDDD" w:frame="1"/>
          <w:shd w:val="clear" w:color="auto" w:fill="FAFAFA"/>
        </w:rPr>
        <w:t>ValueError</w:t>
      </w:r>
      <w:r>
        <w:rPr>
          <w:rFonts w:ascii="Helvetica" w:hAnsi="Helvetica" w:cs="Helvetica"/>
          <w:color w:val="666666"/>
          <w:sz w:val="21"/>
          <w:szCs w:val="21"/>
        </w:rPr>
        <w:t>，用另一个</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捕获</w:t>
      </w:r>
      <w:r>
        <w:rPr>
          <w:rStyle w:val="HTML"/>
          <w:rFonts w:ascii="Consolas" w:hAnsi="Consolas"/>
          <w:color w:val="DD0055"/>
          <w:sz w:val="18"/>
          <w:szCs w:val="18"/>
          <w:bdr w:val="single" w:sz="6" w:space="0" w:color="DDDDDD" w:frame="1"/>
          <w:shd w:val="clear" w:color="auto" w:fill="FAFAFA"/>
        </w:rPr>
        <w:t>ZeroDivisionError</w:t>
      </w:r>
      <w:r>
        <w:rPr>
          <w:rFonts w:ascii="Helvetica" w:hAnsi="Helvetica" w:cs="Helvetica"/>
          <w:color w:val="666666"/>
          <w:sz w:val="21"/>
          <w:szCs w:val="21"/>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此外，如果没有错误发生，可以在</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语句块后面加一个</w:t>
      </w:r>
      <w:r>
        <w:rPr>
          <w:rStyle w:val="HTML"/>
          <w:rFonts w:ascii="Consolas" w:hAnsi="Consolas"/>
          <w:color w:val="DD0055"/>
          <w:sz w:val="18"/>
          <w:szCs w:val="18"/>
          <w:bdr w:val="single" w:sz="6" w:space="0" w:color="DDDDDD" w:frame="1"/>
          <w:shd w:val="clear" w:color="auto" w:fill="FAFAFA"/>
        </w:rPr>
        <w:t>else</w:t>
      </w:r>
      <w:r>
        <w:rPr>
          <w:rFonts w:ascii="Helvetica" w:hAnsi="Helvetica" w:cs="Helvetica"/>
          <w:color w:val="666666"/>
          <w:sz w:val="21"/>
          <w:szCs w:val="21"/>
        </w:rPr>
        <w:t>，当没有错误发生时，会自动执行</w:t>
      </w:r>
      <w:r>
        <w:rPr>
          <w:rStyle w:val="HTML"/>
          <w:rFonts w:ascii="Consolas" w:hAnsi="Consolas"/>
          <w:color w:val="DD0055"/>
          <w:sz w:val="18"/>
          <w:szCs w:val="18"/>
          <w:bdr w:val="single" w:sz="6" w:space="0" w:color="DDDDDD" w:frame="1"/>
          <w:shd w:val="clear" w:color="auto" w:fill="FAFAFA"/>
        </w:rPr>
        <w:t>else</w:t>
      </w:r>
      <w:r>
        <w:rPr>
          <w:rFonts w:ascii="Helvetica" w:hAnsi="Helvetica" w:cs="Helvetica"/>
          <w:color w:val="666666"/>
          <w:sz w:val="21"/>
          <w:szCs w:val="21"/>
        </w:rPr>
        <w:t>语句：</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 = </w:t>
      </w:r>
      <w:r>
        <w:rPr>
          <w:rStyle w:val="number"/>
          <w:color w:val="009999"/>
        </w:rPr>
        <w:t>10</w:t>
      </w:r>
      <w:r>
        <w:rPr>
          <w:rStyle w:val="HTML"/>
          <w:color w:val="444444"/>
        </w:rPr>
        <w:t xml:space="preserve"> / int(</w:t>
      </w:r>
      <w:r>
        <w:rPr>
          <w:rStyle w:val="string"/>
          <w:color w:val="DD1144"/>
        </w:rPr>
        <w:t>'2'</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'result:'</w:t>
      </w:r>
      <w:r>
        <w:rPr>
          <w:rStyle w:val="HTML"/>
          <w:color w:val="444444"/>
        </w:rPr>
        <w:t>, 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except</w:t>
      </w:r>
      <w:r>
        <w:rPr>
          <w:rStyle w:val="HTML"/>
          <w:color w:val="444444"/>
        </w:rPr>
        <w:t xml:space="preserve"> ValueError </w:t>
      </w:r>
      <w:r>
        <w:rPr>
          <w:rStyle w:val="keyword"/>
          <w:b/>
          <w:bCs/>
          <w:color w:val="333333"/>
        </w:rPr>
        <w:t>as</w:t>
      </w:r>
      <w:r>
        <w:rPr>
          <w:rStyle w:val="HTML"/>
          <w:color w:val="444444"/>
        </w:rPr>
        <w:t xml:space="preserve">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'ValueError:'</w:t>
      </w:r>
      <w:r>
        <w:rPr>
          <w:rStyle w:val="HTML"/>
          <w:color w:val="444444"/>
        </w:rPr>
        <w:t>,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except</w:t>
      </w:r>
      <w:r>
        <w:rPr>
          <w:rStyle w:val="HTML"/>
          <w:color w:val="444444"/>
        </w:rPr>
        <w:t xml:space="preserve"> ZeroDivisionError </w:t>
      </w:r>
      <w:r>
        <w:rPr>
          <w:rStyle w:val="keyword"/>
          <w:b/>
          <w:bCs/>
          <w:color w:val="333333"/>
        </w:rPr>
        <w:t>as</w:t>
      </w:r>
      <w:r>
        <w:rPr>
          <w:rStyle w:val="HTML"/>
          <w:color w:val="444444"/>
        </w:rPr>
        <w:t xml:space="preserve">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'ZeroDivisionError:'</w:t>
      </w:r>
      <w:r>
        <w:rPr>
          <w:rStyle w:val="HTML"/>
          <w:color w:val="444444"/>
        </w:rPr>
        <w:t>,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else</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'no error!'</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finally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'finally...'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'END'</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Python</w:t>
      </w:r>
      <w:r>
        <w:rPr>
          <w:rFonts w:ascii="Helvetica" w:hAnsi="Helvetica" w:cs="Helvetica"/>
          <w:color w:val="666666"/>
          <w:sz w:val="21"/>
          <w:szCs w:val="21"/>
        </w:rPr>
        <w:t>的错误其实也是</w:t>
      </w:r>
      <w:r>
        <w:rPr>
          <w:rFonts w:ascii="Helvetica" w:hAnsi="Helvetica" w:cs="Helvetica"/>
          <w:color w:val="666666"/>
          <w:sz w:val="21"/>
          <w:szCs w:val="21"/>
        </w:rPr>
        <w:t>class</w:t>
      </w:r>
      <w:r>
        <w:rPr>
          <w:rFonts w:ascii="Helvetica" w:hAnsi="Helvetica" w:cs="Helvetica"/>
          <w:color w:val="666666"/>
          <w:sz w:val="21"/>
          <w:szCs w:val="21"/>
        </w:rPr>
        <w:t>，所有的错误类型都继承自</w:t>
      </w:r>
      <w:r>
        <w:rPr>
          <w:rStyle w:val="HTML"/>
          <w:rFonts w:ascii="Consolas" w:hAnsi="Consolas"/>
          <w:color w:val="DD0055"/>
          <w:sz w:val="18"/>
          <w:szCs w:val="18"/>
          <w:bdr w:val="single" w:sz="6" w:space="0" w:color="DDDDDD" w:frame="1"/>
          <w:shd w:val="clear" w:color="auto" w:fill="FAFAFA"/>
        </w:rPr>
        <w:t>BaseException</w:t>
      </w:r>
      <w:r>
        <w:rPr>
          <w:rFonts w:ascii="Helvetica" w:hAnsi="Helvetica" w:cs="Helvetica"/>
          <w:color w:val="666666"/>
          <w:sz w:val="21"/>
          <w:szCs w:val="21"/>
        </w:rPr>
        <w:t>，所以在使用</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时需要注意的是，它不但捕获该类型的错误，还把其子类也</w:t>
      </w:r>
      <w:r>
        <w:rPr>
          <w:rFonts w:ascii="Helvetica" w:hAnsi="Helvetica" w:cs="Helvetica"/>
          <w:color w:val="666666"/>
          <w:sz w:val="21"/>
          <w:szCs w:val="21"/>
        </w:rPr>
        <w:t>“</w:t>
      </w:r>
      <w:r>
        <w:rPr>
          <w:rFonts w:ascii="Helvetica" w:hAnsi="Helvetica" w:cs="Helvetica"/>
          <w:color w:val="666666"/>
          <w:sz w:val="21"/>
          <w:szCs w:val="21"/>
        </w:rPr>
        <w:t>一网打尽</w:t>
      </w:r>
      <w:r>
        <w:rPr>
          <w:rFonts w:ascii="Helvetica" w:hAnsi="Helvetica" w:cs="Helvetica"/>
          <w:color w:val="666666"/>
          <w:sz w:val="21"/>
          <w:szCs w:val="21"/>
        </w:rPr>
        <w:t>”</w:t>
      </w:r>
      <w:r>
        <w:rPr>
          <w:rFonts w:ascii="Helvetica" w:hAnsi="Helvetica" w:cs="Helvetica"/>
          <w:color w:val="666666"/>
          <w:sz w:val="21"/>
          <w:szCs w:val="21"/>
        </w:rPr>
        <w:t>。比如：</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foo()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except</w:t>
      </w:r>
      <w:r>
        <w:rPr>
          <w:rStyle w:val="HTML"/>
          <w:color w:val="444444"/>
        </w:rPr>
        <w:t xml:space="preserve"> ValueError </w:t>
      </w:r>
      <w:r>
        <w:rPr>
          <w:rStyle w:val="keyword"/>
          <w:b/>
          <w:bCs/>
          <w:color w:val="333333"/>
        </w:rPr>
        <w:t>as</w:t>
      </w:r>
      <w:r>
        <w:rPr>
          <w:rStyle w:val="HTML"/>
          <w:color w:val="444444"/>
        </w:rPr>
        <w:t xml:space="preserve">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'ValueError'</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except</w:t>
      </w:r>
      <w:r>
        <w:rPr>
          <w:rStyle w:val="HTML"/>
          <w:color w:val="444444"/>
        </w:rPr>
        <w:t xml:space="preserve"> UnicodeError </w:t>
      </w:r>
      <w:r>
        <w:rPr>
          <w:rStyle w:val="keyword"/>
          <w:b/>
          <w:bCs/>
          <w:color w:val="333333"/>
        </w:rPr>
        <w:t>as</w:t>
      </w:r>
      <w:r>
        <w:rPr>
          <w:rStyle w:val="HTML"/>
          <w:color w:val="444444"/>
        </w:rPr>
        <w:t xml:space="preserve">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'UnicodeError'</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第二个</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永远也捕获不到</w:t>
      </w:r>
      <w:r>
        <w:rPr>
          <w:rStyle w:val="HTML"/>
          <w:rFonts w:ascii="Consolas" w:hAnsi="Consolas"/>
          <w:color w:val="DD0055"/>
          <w:sz w:val="18"/>
          <w:szCs w:val="18"/>
          <w:bdr w:val="single" w:sz="6" w:space="0" w:color="DDDDDD" w:frame="1"/>
          <w:shd w:val="clear" w:color="auto" w:fill="FAFAFA"/>
        </w:rPr>
        <w:t>UnicodeError</w:t>
      </w:r>
      <w:r>
        <w:rPr>
          <w:rFonts w:ascii="Helvetica" w:hAnsi="Helvetica" w:cs="Helvetica"/>
          <w:color w:val="666666"/>
          <w:sz w:val="21"/>
          <w:szCs w:val="21"/>
        </w:rPr>
        <w:t>，因为</w:t>
      </w:r>
      <w:r>
        <w:rPr>
          <w:rStyle w:val="HTML"/>
          <w:rFonts w:ascii="Consolas" w:hAnsi="Consolas"/>
          <w:color w:val="DD0055"/>
          <w:sz w:val="18"/>
          <w:szCs w:val="18"/>
          <w:bdr w:val="single" w:sz="6" w:space="0" w:color="DDDDDD" w:frame="1"/>
          <w:shd w:val="clear" w:color="auto" w:fill="FAFAFA"/>
        </w:rPr>
        <w:t>UnicodeError</w:t>
      </w:r>
      <w:r>
        <w:rPr>
          <w:rFonts w:ascii="Helvetica" w:hAnsi="Helvetica" w:cs="Helvetica"/>
          <w:color w:val="666666"/>
          <w:sz w:val="21"/>
          <w:szCs w:val="21"/>
        </w:rPr>
        <w:t>是</w:t>
      </w:r>
      <w:r>
        <w:rPr>
          <w:rStyle w:val="HTML"/>
          <w:rFonts w:ascii="Consolas" w:hAnsi="Consolas"/>
          <w:color w:val="DD0055"/>
          <w:sz w:val="18"/>
          <w:szCs w:val="18"/>
          <w:bdr w:val="single" w:sz="6" w:space="0" w:color="DDDDDD" w:frame="1"/>
          <w:shd w:val="clear" w:color="auto" w:fill="FAFAFA"/>
        </w:rPr>
        <w:t>ValueError</w:t>
      </w:r>
      <w:r>
        <w:rPr>
          <w:rFonts w:ascii="Helvetica" w:hAnsi="Helvetica" w:cs="Helvetica"/>
          <w:color w:val="666666"/>
          <w:sz w:val="21"/>
          <w:szCs w:val="21"/>
        </w:rPr>
        <w:t>的子类，如果有，也被第一个</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给捕获了。</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所有的错误都是从</w:t>
      </w:r>
      <w:r>
        <w:rPr>
          <w:rStyle w:val="HTML"/>
          <w:rFonts w:ascii="Consolas" w:hAnsi="Consolas"/>
          <w:color w:val="DD0055"/>
          <w:sz w:val="18"/>
          <w:szCs w:val="18"/>
          <w:bdr w:val="single" w:sz="6" w:space="0" w:color="DDDDDD" w:frame="1"/>
          <w:shd w:val="clear" w:color="auto" w:fill="FAFAFA"/>
        </w:rPr>
        <w:t>BaseException</w:t>
      </w:r>
      <w:r>
        <w:rPr>
          <w:rFonts w:ascii="Helvetica" w:hAnsi="Helvetica" w:cs="Helvetica"/>
          <w:color w:val="666666"/>
          <w:sz w:val="21"/>
          <w:szCs w:val="21"/>
        </w:rPr>
        <w:t>类派生的，常见的错误类型和继承关系看这里：</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32" w:anchor="exception-hierarchy" w:tgtFrame="_blank" w:history="1">
        <w:r>
          <w:rPr>
            <w:rStyle w:val="a4"/>
            <w:rFonts w:ascii="Helvetica" w:hAnsi="Helvetica" w:cs="Helvetica"/>
            <w:color w:val="0593D3"/>
            <w:sz w:val="21"/>
            <w:szCs w:val="21"/>
          </w:rPr>
          <w:t>https://docs.python.org/3/library/exceptions.html#exception-hierarchy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w:t>
      </w:r>
      <w:r>
        <w:rPr>
          <w:rStyle w:val="HTML"/>
          <w:rFonts w:ascii="Consolas" w:hAnsi="Consolas"/>
          <w:color w:val="DD0055"/>
          <w:sz w:val="18"/>
          <w:szCs w:val="18"/>
          <w:bdr w:val="single" w:sz="6" w:space="0" w:color="DDDDDD" w:frame="1"/>
          <w:shd w:val="clear" w:color="auto" w:fill="FAFAFA"/>
        </w:rPr>
        <w:t>try...except</w:t>
      </w:r>
      <w:r>
        <w:rPr>
          <w:rFonts w:ascii="Helvetica" w:hAnsi="Helvetica" w:cs="Helvetica"/>
          <w:color w:val="666666"/>
          <w:sz w:val="21"/>
          <w:szCs w:val="21"/>
        </w:rPr>
        <w:t>捕获错误还有一个巨大的好处，就是可以跨越多层调用，比如函数</w:t>
      </w:r>
      <w:r>
        <w:rPr>
          <w:rStyle w:val="HTML"/>
          <w:rFonts w:ascii="Consolas" w:hAnsi="Consolas"/>
          <w:color w:val="DD0055"/>
          <w:sz w:val="18"/>
          <w:szCs w:val="18"/>
          <w:bdr w:val="single" w:sz="6" w:space="0" w:color="DDDDDD" w:frame="1"/>
          <w:shd w:val="clear" w:color="auto" w:fill="FAFAFA"/>
        </w:rPr>
        <w:t>main()</w:t>
      </w:r>
      <w:r>
        <w:rPr>
          <w:rFonts w:ascii="Helvetica" w:hAnsi="Helvetica" w:cs="Helvetica"/>
          <w:color w:val="666666"/>
          <w:sz w:val="21"/>
          <w:szCs w:val="21"/>
        </w:rPr>
        <w:t>调用</w:t>
      </w:r>
      <w:r>
        <w:rPr>
          <w:rStyle w:val="HTML"/>
          <w:rFonts w:ascii="Consolas" w:hAnsi="Consolas"/>
          <w:color w:val="DD0055"/>
          <w:sz w:val="18"/>
          <w:szCs w:val="18"/>
          <w:bdr w:val="single" w:sz="6" w:space="0" w:color="DDDDDD" w:frame="1"/>
          <w:shd w:val="clear" w:color="auto" w:fill="FAFAFA"/>
        </w:rPr>
        <w:t>foo()</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foo()</w:t>
      </w:r>
      <w:r>
        <w:rPr>
          <w:rFonts w:ascii="Helvetica" w:hAnsi="Helvetica" w:cs="Helvetica"/>
          <w:color w:val="666666"/>
          <w:sz w:val="21"/>
          <w:szCs w:val="21"/>
        </w:rPr>
        <w:t>调用</w:t>
      </w:r>
      <w:r>
        <w:rPr>
          <w:rStyle w:val="HTML"/>
          <w:rFonts w:ascii="Consolas" w:hAnsi="Consolas"/>
          <w:color w:val="DD0055"/>
          <w:sz w:val="18"/>
          <w:szCs w:val="18"/>
          <w:bdr w:val="single" w:sz="6" w:space="0" w:color="DDDDDD" w:frame="1"/>
          <w:shd w:val="clear" w:color="auto" w:fill="FAFAFA"/>
        </w:rPr>
        <w:t>bar()</w:t>
      </w:r>
      <w:r>
        <w:rPr>
          <w:rFonts w:ascii="Helvetica" w:hAnsi="Helvetica" w:cs="Helvetica"/>
          <w:color w:val="666666"/>
          <w:sz w:val="21"/>
          <w:szCs w:val="21"/>
        </w:rPr>
        <w:t>，结果</w:t>
      </w:r>
      <w:r>
        <w:rPr>
          <w:rStyle w:val="HTML"/>
          <w:rFonts w:ascii="Consolas" w:hAnsi="Consolas"/>
          <w:color w:val="DD0055"/>
          <w:sz w:val="18"/>
          <w:szCs w:val="18"/>
          <w:bdr w:val="single" w:sz="6" w:space="0" w:color="DDDDDD" w:frame="1"/>
          <w:shd w:val="clear" w:color="auto" w:fill="FAFAFA"/>
        </w:rPr>
        <w:t>bar()</w:t>
      </w:r>
      <w:r>
        <w:rPr>
          <w:rFonts w:ascii="Helvetica" w:hAnsi="Helvetica" w:cs="Helvetica"/>
          <w:color w:val="666666"/>
          <w:sz w:val="21"/>
          <w:szCs w:val="21"/>
        </w:rPr>
        <w:t>出错了，这时，只要</w:t>
      </w:r>
      <w:r>
        <w:rPr>
          <w:rStyle w:val="HTML"/>
          <w:rFonts w:ascii="Consolas" w:hAnsi="Consolas"/>
          <w:color w:val="DD0055"/>
          <w:sz w:val="18"/>
          <w:szCs w:val="18"/>
          <w:bdr w:val="single" w:sz="6" w:space="0" w:color="DDDDDD" w:frame="1"/>
          <w:shd w:val="clear" w:color="auto" w:fill="FAFAFA"/>
        </w:rPr>
        <w:t>main()</w:t>
      </w:r>
      <w:r>
        <w:rPr>
          <w:rFonts w:ascii="Helvetica" w:hAnsi="Helvetica" w:cs="Helvetica"/>
          <w:color w:val="666666"/>
          <w:sz w:val="21"/>
          <w:szCs w:val="21"/>
        </w:rPr>
        <w:t>捕获到了，就可以处理：</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foo</w:t>
      </w:r>
      <w:r>
        <w:rPr>
          <w:rStyle w:val="params"/>
          <w:color w:val="444444"/>
        </w:rPr>
        <w:t>(s)</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number"/>
          <w:color w:val="009999"/>
        </w:rPr>
        <w:t>10</w:t>
      </w:r>
      <w:r>
        <w:rPr>
          <w:rStyle w:val="HTML"/>
          <w:color w:val="444444"/>
        </w:rPr>
        <w:t xml:space="preserve"> / int(s)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bar</w:t>
      </w:r>
      <w:r>
        <w:rPr>
          <w:rStyle w:val="params"/>
          <w:color w:val="444444"/>
        </w:rPr>
        <w:t>(s)</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foo(s) * </w:t>
      </w:r>
      <w:r>
        <w:rPr>
          <w:rStyle w:val="number"/>
          <w:color w:val="009999"/>
        </w:rPr>
        <w:t>2</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main</w:t>
      </w:r>
      <w:r>
        <w:rPr>
          <w:rStyle w:val="params"/>
          <w:color w:val="444444"/>
        </w:rPr>
        <w:t>()</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w:t>
      </w:r>
      <w:r>
        <w:rPr>
          <w:rStyle w:val="string"/>
          <w:color w:val="DD1144"/>
        </w:rPr>
        <w:t>'0'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except</w:t>
      </w:r>
      <w:r>
        <w:rPr>
          <w:rStyle w:val="HTML"/>
          <w:color w:val="444444"/>
        </w:rPr>
        <w:t xml:space="preserve"> Exception </w:t>
      </w:r>
      <w:r>
        <w:rPr>
          <w:rStyle w:val="keyword"/>
          <w:b/>
          <w:bCs/>
          <w:color w:val="333333"/>
        </w:rPr>
        <w:t>as</w:t>
      </w:r>
      <w:r>
        <w:rPr>
          <w:rStyle w:val="HTML"/>
          <w:color w:val="444444"/>
        </w:rPr>
        <w:t xml:space="preserve">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'Error:'</w:t>
      </w:r>
      <w:r>
        <w:rPr>
          <w:rStyle w:val="HTML"/>
          <w:color w:val="444444"/>
        </w:rPr>
        <w:t>,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finally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'finally...'</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也就是说，不需要在每个可能出错的地方去捕获错误，只要在合适的层次去捕获错误就可以了。这样一来，就大大减少了写</w:t>
      </w:r>
      <w:r>
        <w:rPr>
          <w:rStyle w:val="HTML"/>
          <w:rFonts w:ascii="Consolas" w:hAnsi="Consolas"/>
          <w:color w:val="DD0055"/>
          <w:sz w:val="18"/>
          <w:szCs w:val="18"/>
          <w:bdr w:val="single" w:sz="6" w:space="0" w:color="DDDDDD" w:frame="1"/>
          <w:shd w:val="clear" w:color="auto" w:fill="FAFAFA"/>
        </w:rPr>
        <w:t>try...except...finally</w:t>
      </w:r>
      <w:r>
        <w:rPr>
          <w:rFonts w:ascii="Helvetica" w:hAnsi="Helvetica" w:cs="Helvetica"/>
          <w:color w:val="666666"/>
          <w:sz w:val="21"/>
          <w:szCs w:val="21"/>
        </w:rPr>
        <w:t>的麻烦。</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调用堆栈</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如果错误没有被捕获，它就会一直往上抛，最后被</w:t>
      </w:r>
      <w:r>
        <w:rPr>
          <w:rFonts w:ascii="Helvetica" w:hAnsi="Helvetica" w:cs="Helvetica"/>
          <w:color w:val="666666"/>
          <w:sz w:val="21"/>
          <w:szCs w:val="21"/>
        </w:rPr>
        <w:t>Python</w:t>
      </w:r>
      <w:r>
        <w:rPr>
          <w:rFonts w:ascii="Helvetica" w:hAnsi="Helvetica" w:cs="Helvetica"/>
          <w:color w:val="666666"/>
          <w:sz w:val="21"/>
          <w:szCs w:val="21"/>
        </w:rPr>
        <w:t>解释器捕获，打印一个错误信息，然后程序退出。来看看</w:t>
      </w:r>
      <w:r>
        <w:rPr>
          <w:rStyle w:val="HTML"/>
          <w:rFonts w:ascii="Consolas" w:hAnsi="Consolas"/>
          <w:color w:val="DD0055"/>
          <w:sz w:val="18"/>
          <w:szCs w:val="18"/>
          <w:bdr w:val="single" w:sz="6" w:space="0" w:color="DDDDDD" w:frame="1"/>
          <w:shd w:val="clear" w:color="auto" w:fill="FAFAFA"/>
        </w:rPr>
        <w:t>err.py</w:t>
      </w:r>
      <w:r>
        <w:rPr>
          <w:rFonts w:ascii="Helvetica" w:hAnsi="Helvetica" w:cs="Helvetica"/>
          <w:color w:val="666666"/>
          <w:sz w:val="21"/>
          <w:szCs w:val="21"/>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err.py: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foo</w:t>
      </w:r>
      <w:r>
        <w:rPr>
          <w:rStyle w:val="params"/>
          <w:color w:val="444444"/>
        </w:rPr>
        <w:t>(s)</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number"/>
          <w:color w:val="009999"/>
        </w:rPr>
        <w:t>10</w:t>
      </w:r>
      <w:r>
        <w:rPr>
          <w:rStyle w:val="HTML"/>
          <w:color w:val="444444"/>
        </w:rPr>
        <w:t xml:space="preserve"> / int(s)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bar</w:t>
      </w:r>
      <w:r>
        <w:rPr>
          <w:rStyle w:val="params"/>
          <w:color w:val="444444"/>
        </w:rPr>
        <w:t>(s)</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foo(s) * </w:t>
      </w:r>
      <w:r>
        <w:rPr>
          <w:rStyle w:val="number"/>
          <w:color w:val="009999"/>
        </w:rPr>
        <w:t>2</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main</w:t>
      </w:r>
      <w:r>
        <w:rPr>
          <w:rStyle w:val="params"/>
          <w:color w:val="444444"/>
        </w:rPr>
        <w:t>()</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w:t>
      </w:r>
      <w:r>
        <w:rPr>
          <w:rStyle w:val="string"/>
          <w:color w:val="DD1144"/>
        </w:rPr>
        <w:t>'0'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main()</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执行，结果如下：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python3 err.py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"err.py"</w:t>
      </w:r>
      <w:r>
        <w:rPr>
          <w:rStyle w:val="operator"/>
          <w:color w:val="444444"/>
        </w:rPr>
        <w:t xml:space="preserve">, line </w:t>
      </w:r>
      <w:r>
        <w:rPr>
          <w:rStyle w:val="number"/>
          <w:color w:val="009999"/>
        </w:rPr>
        <w:t>11</w:t>
      </w:r>
      <w:r>
        <w:rPr>
          <w:rStyle w:val="operator"/>
          <w:color w:val="444444"/>
        </w:rPr>
        <w:t xml:space="preserve">, </w:t>
      </w:r>
      <w:r>
        <w:rPr>
          <w:rStyle w:val="keyword"/>
          <w:b/>
          <w:bCs/>
          <w:color w:val="333333"/>
        </w:rPr>
        <w:t>in</w:t>
      </w:r>
      <w:r>
        <w:rPr>
          <w:rStyle w:val="operator"/>
          <w:color w:val="444444"/>
        </w:rPr>
        <w:t xml:space="preserve"> &lt;</w:t>
      </w:r>
      <w:r>
        <w:rPr>
          <w:rStyle w:val="keyword"/>
          <w:b/>
          <w:bCs/>
          <w:color w:val="333333"/>
        </w:rPr>
        <w:t>module</w:t>
      </w:r>
      <w:r>
        <w:rPr>
          <w:rStyle w:val="operator"/>
          <w:color w:val="444444"/>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main()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"err.py"</w:t>
      </w:r>
      <w:r>
        <w:rPr>
          <w:rStyle w:val="operator"/>
          <w:color w:val="444444"/>
        </w:rPr>
        <w:t xml:space="preserve">, line </w:t>
      </w:r>
      <w:r>
        <w:rPr>
          <w:rStyle w:val="number"/>
          <w:color w:val="009999"/>
        </w:rPr>
        <w:t>9</w:t>
      </w:r>
      <w:r>
        <w:rPr>
          <w:rStyle w:val="operator"/>
          <w:color w:val="444444"/>
        </w:rPr>
        <w:t xml:space="preserve">, </w:t>
      </w:r>
      <w:r>
        <w:rPr>
          <w:rStyle w:val="keyword"/>
          <w:b/>
          <w:bCs/>
          <w:color w:val="333333"/>
        </w:rPr>
        <w:t>in</w:t>
      </w:r>
      <w:r>
        <w:rPr>
          <w:rStyle w:val="operator"/>
          <w:color w:val="444444"/>
        </w:rPr>
        <w:t xml:space="preserve"> main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bar(</w:t>
      </w:r>
      <w:r>
        <w:rPr>
          <w:rStyle w:val="string"/>
          <w:color w:val="DD1144"/>
        </w:rPr>
        <w:t>'0'</w:t>
      </w:r>
      <w:r>
        <w:rPr>
          <w:rStyle w:val="operator"/>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"err.py"</w:t>
      </w:r>
      <w:r>
        <w:rPr>
          <w:rStyle w:val="operator"/>
          <w:color w:val="444444"/>
        </w:rPr>
        <w:t xml:space="preserve">, line </w:t>
      </w:r>
      <w:r>
        <w:rPr>
          <w:rStyle w:val="number"/>
          <w:color w:val="009999"/>
        </w:rPr>
        <w:t>6</w:t>
      </w:r>
      <w:r>
        <w:rPr>
          <w:rStyle w:val="operator"/>
          <w:color w:val="444444"/>
        </w:rPr>
        <w:t xml:space="preserve">, </w:t>
      </w:r>
      <w:r>
        <w:rPr>
          <w:rStyle w:val="keyword"/>
          <w:b/>
          <w:bCs/>
          <w:color w:val="333333"/>
        </w:rPr>
        <w:t>in</w:t>
      </w:r>
      <w:r>
        <w:rPr>
          <w:rStyle w:val="operator"/>
          <w:color w:val="444444"/>
        </w:rPr>
        <w:t xml:space="preserve"> bar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return foo(s) * </w:t>
      </w:r>
      <w:r>
        <w:rPr>
          <w:rStyle w:val="number"/>
          <w:color w:val="009999"/>
        </w:rPr>
        <w:t>2</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"err.py"</w:t>
      </w:r>
      <w:r>
        <w:rPr>
          <w:rStyle w:val="operator"/>
          <w:color w:val="444444"/>
        </w:rPr>
        <w:t xml:space="preserve">, line </w:t>
      </w:r>
      <w:r>
        <w:rPr>
          <w:rStyle w:val="number"/>
          <w:color w:val="009999"/>
        </w:rPr>
        <w:t>3</w:t>
      </w:r>
      <w:r>
        <w:rPr>
          <w:rStyle w:val="operator"/>
          <w:color w:val="444444"/>
        </w:rPr>
        <w:t xml:space="preserve">, </w:t>
      </w:r>
      <w:r>
        <w:rPr>
          <w:rStyle w:val="keyword"/>
          <w:b/>
          <w:bCs/>
          <w:color w:val="333333"/>
        </w:rPr>
        <w:t>in</w:t>
      </w:r>
      <w:r>
        <w:rPr>
          <w:rStyle w:val="operator"/>
          <w:color w:val="444444"/>
        </w:rPr>
        <w:t xml:space="preserve"> foo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return </w:t>
      </w:r>
      <w:r>
        <w:rPr>
          <w:rStyle w:val="number"/>
          <w:color w:val="009999"/>
        </w:rPr>
        <w:t>10</w:t>
      </w:r>
      <w:r>
        <w:rPr>
          <w:rStyle w:val="operator"/>
          <w:color w:val="444444"/>
        </w:rPr>
        <w:t xml:space="preserve"> / </w:t>
      </w:r>
      <w:r>
        <w:rPr>
          <w:rStyle w:val="keyword"/>
          <w:b/>
          <w:bCs/>
          <w:color w:val="333333"/>
        </w:rPr>
        <w:t>int</w:t>
      </w:r>
      <w:r>
        <w:rPr>
          <w:rStyle w:val="operator"/>
          <w:color w:val="444444"/>
        </w:rPr>
        <w:t>(s)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ZeroDivisionError: division </w:t>
      </w:r>
      <w:r>
        <w:rPr>
          <w:rStyle w:val="keyword"/>
          <w:b/>
          <w:bCs/>
          <w:color w:val="333333"/>
        </w:rPr>
        <w:t>by</w:t>
      </w:r>
      <w:r>
        <w:rPr>
          <w:rStyle w:val="operator"/>
          <w:color w:val="444444"/>
        </w:rPr>
        <w:t xml:space="preserve"> zero</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出错并不可怕，可怕的是不知道哪里出错了。解读错误信息是定位错误的关键。我们从上往下可以看到整个错误的调用函数链：</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错误信息第</w:t>
      </w:r>
      <w:r>
        <w:rPr>
          <w:rFonts w:ascii="Helvetica" w:hAnsi="Helvetica" w:cs="Helvetica"/>
          <w:color w:val="666666"/>
          <w:sz w:val="21"/>
          <w:szCs w:val="21"/>
        </w:rPr>
        <w:t>1</w:t>
      </w:r>
      <w:r>
        <w:rPr>
          <w:rFonts w:ascii="Helvetica" w:hAnsi="Helvetica" w:cs="Helvetica"/>
          <w:color w:val="666666"/>
          <w:sz w:val="21"/>
          <w:szCs w:val="21"/>
        </w:rPr>
        <w:t>行：</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告诉我们这是错误的跟踪信息。</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2~3</w:t>
      </w:r>
      <w:r>
        <w:rPr>
          <w:rFonts w:ascii="Helvetica" w:hAnsi="Helvetica" w:cs="Helvetica"/>
          <w:color w:val="666666"/>
          <w:sz w:val="21"/>
          <w:szCs w:val="21"/>
        </w:rPr>
        <w:t>行：</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 "err.py", line 11, in </w:t>
      </w:r>
      <w:r>
        <w:rPr>
          <w:rStyle w:val="tag"/>
          <w:color w:val="000080"/>
        </w:rPr>
        <w:t>&lt;</w:t>
      </w:r>
      <w:r>
        <w:rPr>
          <w:rStyle w:val="title"/>
          <w:color w:val="000080"/>
        </w:rPr>
        <w:t>module</w:t>
      </w:r>
      <w:r>
        <w:rPr>
          <w:rStyle w:val="tag"/>
          <w:color w:val="000080"/>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main()</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调用</w:t>
      </w:r>
      <w:r>
        <w:rPr>
          <w:rStyle w:val="HTML"/>
          <w:rFonts w:ascii="Consolas" w:hAnsi="Consolas"/>
          <w:color w:val="DD0055"/>
          <w:sz w:val="18"/>
          <w:szCs w:val="18"/>
          <w:bdr w:val="single" w:sz="6" w:space="0" w:color="DDDDDD" w:frame="1"/>
          <w:shd w:val="clear" w:color="auto" w:fill="FAFAFA"/>
        </w:rPr>
        <w:t>main()</w:t>
      </w:r>
      <w:r>
        <w:rPr>
          <w:rFonts w:ascii="Helvetica" w:hAnsi="Helvetica" w:cs="Helvetica"/>
          <w:color w:val="666666"/>
          <w:sz w:val="21"/>
          <w:szCs w:val="21"/>
        </w:rPr>
        <w:t>出错了，在代码文件</w:t>
      </w:r>
      <w:r>
        <w:rPr>
          <w:rStyle w:val="HTML"/>
          <w:rFonts w:ascii="Consolas" w:hAnsi="Consolas"/>
          <w:color w:val="DD0055"/>
          <w:sz w:val="18"/>
          <w:szCs w:val="18"/>
          <w:bdr w:val="single" w:sz="6" w:space="0" w:color="DDDDDD" w:frame="1"/>
          <w:shd w:val="clear" w:color="auto" w:fill="FAFAFA"/>
        </w:rPr>
        <w:t>err.py</w:t>
      </w:r>
      <w:r>
        <w:rPr>
          <w:rFonts w:ascii="Helvetica" w:hAnsi="Helvetica" w:cs="Helvetica"/>
          <w:color w:val="666666"/>
          <w:sz w:val="21"/>
          <w:szCs w:val="21"/>
        </w:rPr>
        <w:t>的第</w:t>
      </w:r>
      <w:r>
        <w:rPr>
          <w:rFonts w:ascii="Helvetica" w:hAnsi="Helvetica" w:cs="Helvetica"/>
          <w:color w:val="666666"/>
          <w:sz w:val="21"/>
          <w:szCs w:val="21"/>
        </w:rPr>
        <w:t>11</w:t>
      </w:r>
      <w:r>
        <w:rPr>
          <w:rFonts w:ascii="Helvetica" w:hAnsi="Helvetica" w:cs="Helvetica"/>
          <w:color w:val="666666"/>
          <w:sz w:val="21"/>
          <w:szCs w:val="21"/>
        </w:rPr>
        <w:t>行代码，但原因是第</w:t>
      </w:r>
      <w:r>
        <w:rPr>
          <w:rFonts w:ascii="Helvetica" w:hAnsi="Helvetica" w:cs="Helvetica"/>
          <w:color w:val="666666"/>
          <w:sz w:val="21"/>
          <w:szCs w:val="21"/>
        </w:rPr>
        <w:t>9</w:t>
      </w:r>
      <w:r>
        <w:rPr>
          <w:rFonts w:ascii="Helvetica" w:hAnsi="Helvetica" w:cs="Helvetica"/>
          <w:color w:val="666666"/>
          <w:sz w:val="21"/>
          <w:szCs w:val="21"/>
        </w:rPr>
        <w:t>行：</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nstant"/>
          <w:color w:val="009999"/>
        </w:rPr>
        <w:t>File</w:t>
      </w:r>
      <w:r>
        <w:rPr>
          <w:rStyle w:val="HTML"/>
          <w:color w:val="444444"/>
        </w:rPr>
        <w:t xml:space="preserve"> </w:t>
      </w:r>
      <w:r>
        <w:rPr>
          <w:rStyle w:val="string"/>
          <w:color w:val="DD1144"/>
        </w:rPr>
        <w:t>"err.py"</w:t>
      </w:r>
      <w:r>
        <w:rPr>
          <w:rStyle w:val="HTML"/>
          <w:color w:val="444444"/>
        </w:rPr>
        <w:t xml:space="preserve">, line </w:t>
      </w:r>
      <w:r>
        <w:rPr>
          <w:rStyle w:val="number"/>
          <w:color w:val="009999"/>
        </w:rPr>
        <w:t>9</w:t>
      </w:r>
      <w:r>
        <w:rPr>
          <w:rStyle w:val="HTML"/>
          <w:color w:val="444444"/>
        </w:rPr>
        <w:t xml:space="preserve">, </w:t>
      </w:r>
      <w:r>
        <w:rPr>
          <w:rStyle w:val="keyword"/>
          <w:b/>
          <w:bCs/>
          <w:color w:val="333333"/>
        </w:rPr>
        <w:t>in</w:t>
      </w:r>
      <w:r>
        <w:rPr>
          <w:rStyle w:val="HTML"/>
          <w:color w:val="444444"/>
        </w:rPr>
        <w:t xml:space="preserve"> main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w:t>
      </w:r>
      <w:r>
        <w:rPr>
          <w:rStyle w:val="string"/>
          <w:color w:val="DD1144"/>
        </w:rPr>
        <w:t>'0'</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调用</w:t>
      </w:r>
      <w:r>
        <w:rPr>
          <w:rStyle w:val="HTML"/>
          <w:rFonts w:ascii="Consolas" w:hAnsi="Consolas"/>
          <w:color w:val="DD0055"/>
          <w:sz w:val="18"/>
          <w:szCs w:val="18"/>
          <w:bdr w:val="single" w:sz="6" w:space="0" w:color="DDDDDD" w:frame="1"/>
          <w:shd w:val="clear" w:color="auto" w:fill="FAFAFA"/>
        </w:rPr>
        <w:t>bar('0')</w:t>
      </w:r>
      <w:r>
        <w:rPr>
          <w:rFonts w:ascii="Helvetica" w:hAnsi="Helvetica" w:cs="Helvetica"/>
          <w:color w:val="666666"/>
          <w:sz w:val="21"/>
          <w:szCs w:val="21"/>
        </w:rPr>
        <w:t>出错了，在代码文件</w:t>
      </w:r>
      <w:r>
        <w:rPr>
          <w:rStyle w:val="HTML"/>
          <w:rFonts w:ascii="Consolas" w:hAnsi="Consolas"/>
          <w:color w:val="DD0055"/>
          <w:sz w:val="18"/>
          <w:szCs w:val="18"/>
          <w:bdr w:val="single" w:sz="6" w:space="0" w:color="DDDDDD" w:frame="1"/>
          <w:shd w:val="clear" w:color="auto" w:fill="FAFAFA"/>
        </w:rPr>
        <w:t>err.py</w:t>
      </w:r>
      <w:r>
        <w:rPr>
          <w:rFonts w:ascii="Helvetica" w:hAnsi="Helvetica" w:cs="Helvetica"/>
          <w:color w:val="666666"/>
          <w:sz w:val="21"/>
          <w:szCs w:val="21"/>
        </w:rPr>
        <w:t>的第</w:t>
      </w:r>
      <w:r>
        <w:rPr>
          <w:rFonts w:ascii="Helvetica" w:hAnsi="Helvetica" w:cs="Helvetica"/>
          <w:color w:val="666666"/>
          <w:sz w:val="21"/>
          <w:szCs w:val="21"/>
        </w:rPr>
        <w:t>9</w:t>
      </w:r>
      <w:r>
        <w:rPr>
          <w:rFonts w:ascii="Helvetica" w:hAnsi="Helvetica" w:cs="Helvetica"/>
          <w:color w:val="666666"/>
          <w:sz w:val="21"/>
          <w:szCs w:val="21"/>
        </w:rPr>
        <w:t>行代码，但原因是第</w:t>
      </w:r>
      <w:r>
        <w:rPr>
          <w:rFonts w:ascii="Helvetica" w:hAnsi="Helvetica" w:cs="Helvetica"/>
          <w:color w:val="666666"/>
          <w:sz w:val="21"/>
          <w:szCs w:val="21"/>
        </w:rPr>
        <w:t>6</w:t>
      </w:r>
      <w:r>
        <w:rPr>
          <w:rFonts w:ascii="Helvetica" w:hAnsi="Helvetica" w:cs="Helvetica"/>
          <w:color w:val="666666"/>
          <w:sz w:val="21"/>
          <w:szCs w:val="21"/>
        </w:rPr>
        <w:t>行：</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nstant"/>
          <w:color w:val="009999"/>
        </w:rPr>
        <w:t>File</w:t>
      </w:r>
      <w:r>
        <w:rPr>
          <w:rStyle w:val="HTML"/>
          <w:color w:val="444444"/>
        </w:rPr>
        <w:t xml:space="preserve"> </w:t>
      </w:r>
      <w:r>
        <w:rPr>
          <w:rStyle w:val="string"/>
          <w:color w:val="DD1144"/>
        </w:rPr>
        <w:t>"err.py"</w:t>
      </w:r>
      <w:r>
        <w:rPr>
          <w:rStyle w:val="HTML"/>
          <w:color w:val="444444"/>
        </w:rPr>
        <w:t xml:space="preserve">, line </w:t>
      </w:r>
      <w:r>
        <w:rPr>
          <w:rStyle w:val="number"/>
          <w:color w:val="009999"/>
        </w:rPr>
        <w:t>6</w:t>
      </w:r>
      <w:r>
        <w:rPr>
          <w:rStyle w:val="HTML"/>
          <w:color w:val="444444"/>
        </w:rPr>
        <w:t xml:space="preserve">, </w:t>
      </w:r>
      <w:r>
        <w:rPr>
          <w:rStyle w:val="keyword"/>
          <w:b/>
          <w:bCs/>
          <w:color w:val="333333"/>
        </w:rPr>
        <w:t>in</w:t>
      </w:r>
      <w:r>
        <w:rPr>
          <w:rStyle w:val="HTML"/>
          <w:color w:val="444444"/>
        </w:rPr>
        <w:t xml:space="preserve"> bar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foo(s) * </w:t>
      </w:r>
      <w:r>
        <w:rPr>
          <w:rStyle w:val="number"/>
          <w:color w:val="009999"/>
        </w:rPr>
        <w:t>2</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原因是</w:t>
      </w:r>
      <w:r>
        <w:rPr>
          <w:rStyle w:val="HTML"/>
          <w:rFonts w:ascii="Consolas" w:hAnsi="Consolas"/>
          <w:color w:val="DD0055"/>
          <w:sz w:val="18"/>
          <w:szCs w:val="18"/>
          <w:bdr w:val="single" w:sz="6" w:space="0" w:color="DDDDDD" w:frame="1"/>
          <w:shd w:val="clear" w:color="auto" w:fill="FAFAFA"/>
        </w:rPr>
        <w:t>return foo(s) * 2</w:t>
      </w:r>
      <w:r>
        <w:rPr>
          <w:rFonts w:ascii="Helvetica" w:hAnsi="Helvetica" w:cs="Helvetica"/>
          <w:color w:val="666666"/>
          <w:sz w:val="21"/>
          <w:szCs w:val="21"/>
        </w:rPr>
        <w:t>这个语句出错了，但这还不是最终原因，继续往下看：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nstant"/>
          <w:color w:val="009999"/>
        </w:rPr>
        <w:t>File</w:t>
      </w:r>
      <w:r>
        <w:rPr>
          <w:rStyle w:val="HTML"/>
          <w:color w:val="444444"/>
        </w:rPr>
        <w:t xml:space="preserve"> </w:t>
      </w:r>
      <w:r>
        <w:rPr>
          <w:rStyle w:val="string"/>
          <w:color w:val="DD1144"/>
        </w:rPr>
        <w:t>"err.py"</w:t>
      </w:r>
      <w:r>
        <w:rPr>
          <w:rStyle w:val="HTML"/>
          <w:color w:val="444444"/>
        </w:rPr>
        <w:t xml:space="preserve">, line </w:t>
      </w:r>
      <w:r>
        <w:rPr>
          <w:rStyle w:val="number"/>
          <w:color w:val="009999"/>
        </w:rPr>
        <w:t>3</w:t>
      </w:r>
      <w:r>
        <w:rPr>
          <w:rStyle w:val="HTML"/>
          <w:color w:val="444444"/>
        </w:rPr>
        <w:t xml:space="preserve">, </w:t>
      </w:r>
      <w:r>
        <w:rPr>
          <w:rStyle w:val="keyword"/>
          <w:b/>
          <w:bCs/>
          <w:color w:val="333333"/>
        </w:rPr>
        <w:t>in</w:t>
      </w:r>
      <w:r>
        <w:rPr>
          <w:rStyle w:val="HTML"/>
          <w:color w:val="444444"/>
        </w:rPr>
        <w:t xml:space="preserve"> foo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return</w:t>
      </w:r>
      <w:r>
        <w:rPr>
          <w:rStyle w:val="HTML"/>
          <w:color w:val="444444"/>
        </w:rPr>
        <w:t xml:space="preserve"> </w:t>
      </w:r>
      <w:r>
        <w:rPr>
          <w:rStyle w:val="number"/>
          <w:color w:val="009999"/>
        </w:rPr>
        <w:t>10</w:t>
      </w:r>
      <w:r>
        <w:rPr>
          <w:rStyle w:val="HTML"/>
          <w:color w:val="444444"/>
        </w:rPr>
        <w:t xml:space="preserve"> / int(s)</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原因是</w:t>
      </w:r>
      <w:r>
        <w:rPr>
          <w:rStyle w:val="HTML"/>
          <w:rFonts w:ascii="Consolas" w:hAnsi="Consolas"/>
          <w:color w:val="DD0055"/>
          <w:sz w:val="18"/>
          <w:szCs w:val="18"/>
          <w:bdr w:val="single" w:sz="6" w:space="0" w:color="DDDDDD" w:frame="1"/>
          <w:shd w:val="clear" w:color="auto" w:fill="FAFAFA"/>
        </w:rPr>
        <w:t>return 10 / int(s)</w:t>
      </w:r>
      <w:r>
        <w:rPr>
          <w:rFonts w:ascii="Helvetica" w:hAnsi="Helvetica" w:cs="Helvetica"/>
          <w:color w:val="666666"/>
          <w:sz w:val="21"/>
          <w:szCs w:val="21"/>
        </w:rPr>
        <w:t>这个语句出错了，这是错误产生的源头，因为下面打印了：</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ZeroDivisionError</w:t>
      </w:r>
      <w:r>
        <w:rPr>
          <w:rStyle w:val="symbol"/>
          <w:color w:val="990073"/>
        </w:rPr>
        <w:t>:</w:t>
      </w:r>
      <w:r>
        <w:rPr>
          <w:rStyle w:val="HTML"/>
          <w:color w:val="444444"/>
        </w:rPr>
        <w:t xml:space="preserve"> integer division </w:t>
      </w:r>
      <w:r>
        <w:rPr>
          <w:rStyle w:val="keyword"/>
          <w:b/>
          <w:bCs/>
          <w:color w:val="333333"/>
        </w:rPr>
        <w:t>or</w:t>
      </w:r>
      <w:r>
        <w:rPr>
          <w:rStyle w:val="HTML"/>
          <w:color w:val="444444"/>
        </w:rPr>
        <w:t xml:space="preserve"> modulo by zero</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根据错误类型</w:t>
      </w:r>
      <w:r>
        <w:rPr>
          <w:rStyle w:val="HTML"/>
          <w:rFonts w:ascii="Consolas" w:hAnsi="Consolas"/>
          <w:color w:val="DD0055"/>
          <w:sz w:val="18"/>
          <w:szCs w:val="18"/>
          <w:bdr w:val="single" w:sz="6" w:space="0" w:color="DDDDDD" w:frame="1"/>
          <w:shd w:val="clear" w:color="auto" w:fill="FAFAFA"/>
        </w:rPr>
        <w:t>ZeroDivisionError</w:t>
      </w:r>
      <w:r>
        <w:rPr>
          <w:rFonts w:ascii="Helvetica" w:hAnsi="Helvetica" w:cs="Helvetica"/>
          <w:color w:val="666666"/>
          <w:sz w:val="21"/>
          <w:szCs w:val="21"/>
        </w:rPr>
        <w:t>，我们判断，</w:t>
      </w:r>
      <w:r>
        <w:rPr>
          <w:rStyle w:val="HTML"/>
          <w:rFonts w:ascii="Consolas" w:hAnsi="Consolas"/>
          <w:color w:val="DD0055"/>
          <w:sz w:val="18"/>
          <w:szCs w:val="18"/>
          <w:bdr w:val="single" w:sz="6" w:space="0" w:color="DDDDDD" w:frame="1"/>
          <w:shd w:val="clear" w:color="auto" w:fill="FAFAFA"/>
        </w:rPr>
        <w:t>int(s)</w:t>
      </w:r>
      <w:r>
        <w:rPr>
          <w:rFonts w:ascii="Helvetica" w:hAnsi="Helvetica" w:cs="Helvetica"/>
          <w:color w:val="666666"/>
          <w:sz w:val="21"/>
          <w:szCs w:val="21"/>
        </w:rPr>
        <w:t>本身并没有出错，但是</w:t>
      </w:r>
      <w:r>
        <w:rPr>
          <w:rStyle w:val="HTML"/>
          <w:rFonts w:ascii="Consolas" w:hAnsi="Consolas"/>
          <w:color w:val="DD0055"/>
          <w:sz w:val="18"/>
          <w:szCs w:val="18"/>
          <w:bdr w:val="single" w:sz="6" w:space="0" w:color="DDDDDD" w:frame="1"/>
          <w:shd w:val="clear" w:color="auto" w:fill="FAFAFA"/>
        </w:rPr>
        <w:t>int(s)</w:t>
      </w:r>
      <w:r>
        <w:rPr>
          <w:rFonts w:ascii="Helvetica" w:hAnsi="Helvetica" w:cs="Helvetica"/>
          <w:color w:val="666666"/>
          <w:sz w:val="21"/>
          <w:szCs w:val="21"/>
        </w:rPr>
        <w:t>返回</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1"/>
          <w:szCs w:val="21"/>
        </w:rPr>
        <w:t>，在计算</w:t>
      </w:r>
      <w:r>
        <w:rPr>
          <w:rStyle w:val="HTML"/>
          <w:rFonts w:ascii="Consolas" w:hAnsi="Consolas"/>
          <w:color w:val="DD0055"/>
          <w:sz w:val="18"/>
          <w:szCs w:val="18"/>
          <w:bdr w:val="single" w:sz="6" w:space="0" w:color="DDDDDD" w:frame="1"/>
          <w:shd w:val="clear" w:color="auto" w:fill="FAFAFA"/>
        </w:rPr>
        <w:t>10 / 0</w:t>
      </w:r>
      <w:r>
        <w:rPr>
          <w:rFonts w:ascii="Helvetica" w:hAnsi="Helvetica" w:cs="Helvetica"/>
          <w:color w:val="666666"/>
          <w:sz w:val="21"/>
          <w:szCs w:val="21"/>
        </w:rPr>
        <w:t>时出错，至此，找到错误源头。</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记录错误</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如果不捕获错误，自然可以让</w:t>
      </w:r>
      <w:r>
        <w:rPr>
          <w:rFonts w:ascii="Helvetica" w:hAnsi="Helvetica" w:cs="Helvetica"/>
          <w:color w:val="666666"/>
          <w:sz w:val="21"/>
          <w:szCs w:val="21"/>
        </w:rPr>
        <w:t>Python</w:t>
      </w:r>
      <w:r>
        <w:rPr>
          <w:rFonts w:ascii="Helvetica" w:hAnsi="Helvetica" w:cs="Helvetica"/>
          <w:color w:val="666666"/>
          <w:sz w:val="21"/>
          <w:szCs w:val="21"/>
        </w:rPr>
        <w:t>解释器来打印出错误堆栈，但程序也被结束了。既然我们能捕获错误，就可以把错误堆栈打印出来，然后分析错误原因，同时，让程序继续执行下去。</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内置的</w:t>
      </w:r>
      <w:r>
        <w:rPr>
          <w:rStyle w:val="HTML"/>
          <w:rFonts w:ascii="Consolas" w:hAnsi="Consolas"/>
          <w:color w:val="DD0055"/>
          <w:sz w:val="18"/>
          <w:szCs w:val="18"/>
          <w:bdr w:val="single" w:sz="6" w:space="0" w:color="DDDDDD" w:frame="1"/>
          <w:shd w:val="clear" w:color="auto" w:fill="FAFAFA"/>
        </w:rPr>
        <w:t>logging</w:t>
      </w:r>
      <w:r>
        <w:rPr>
          <w:rFonts w:ascii="Helvetica" w:hAnsi="Helvetica" w:cs="Helvetica"/>
          <w:color w:val="666666"/>
          <w:sz w:val="21"/>
          <w:szCs w:val="21"/>
        </w:rPr>
        <w:t>模块可以非常容易地记录错误信息：</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err_logging.py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logging</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foo</w:t>
      </w:r>
      <w:r>
        <w:rPr>
          <w:rStyle w:val="params"/>
          <w:color w:val="444444"/>
        </w:rPr>
        <w:t>(s)</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number"/>
          <w:color w:val="009999"/>
        </w:rPr>
        <w:t>10</w:t>
      </w:r>
      <w:r>
        <w:rPr>
          <w:rStyle w:val="HTML"/>
          <w:color w:val="444444"/>
        </w:rPr>
        <w:t xml:space="preserve"> / int(s)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bar</w:t>
      </w:r>
      <w:r>
        <w:rPr>
          <w:rStyle w:val="params"/>
          <w:color w:val="444444"/>
        </w:rPr>
        <w:t>(s)</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foo(s) * </w:t>
      </w:r>
      <w:r>
        <w:rPr>
          <w:rStyle w:val="number"/>
          <w:color w:val="009999"/>
        </w:rPr>
        <w:t>2</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main</w:t>
      </w:r>
      <w:r>
        <w:rPr>
          <w:rStyle w:val="params"/>
          <w:color w:val="444444"/>
        </w:rPr>
        <w:t>()</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w:t>
      </w:r>
      <w:r>
        <w:rPr>
          <w:rStyle w:val="string"/>
          <w:color w:val="DD1144"/>
        </w:rPr>
        <w:t>'0'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except</w:t>
      </w:r>
      <w:r>
        <w:rPr>
          <w:rStyle w:val="HTML"/>
          <w:color w:val="444444"/>
        </w:rPr>
        <w:t xml:space="preserve"> Exception </w:t>
      </w:r>
      <w:r>
        <w:rPr>
          <w:rStyle w:val="keyword"/>
          <w:b/>
          <w:bCs/>
          <w:color w:val="333333"/>
        </w:rPr>
        <w:t>as</w:t>
      </w:r>
      <w:r>
        <w:rPr>
          <w:rStyle w:val="HTML"/>
          <w:color w:val="444444"/>
        </w:rPr>
        <w:t xml:space="preserve">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logging.exception(e)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main()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'END'</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同样是出错，但程序打印完错误信息后会继续执行，并正常退出：</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python3 err_logging.py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ERROR:root:division by zero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"err_logging.py"</w:t>
      </w:r>
      <w:r>
        <w:rPr>
          <w:rStyle w:val="operator"/>
          <w:color w:val="444444"/>
        </w:rPr>
        <w:t xml:space="preserve">, line </w:t>
      </w:r>
      <w:r>
        <w:rPr>
          <w:rStyle w:val="number"/>
          <w:color w:val="009999"/>
        </w:rPr>
        <w:t>13</w:t>
      </w:r>
      <w:r>
        <w:rPr>
          <w:rStyle w:val="operator"/>
          <w:color w:val="444444"/>
        </w:rPr>
        <w:t xml:space="preserve">, </w:t>
      </w:r>
      <w:r>
        <w:rPr>
          <w:rStyle w:val="keyword"/>
          <w:b/>
          <w:bCs/>
          <w:color w:val="333333"/>
        </w:rPr>
        <w:t>in</w:t>
      </w:r>
      <w:r>
        <w:rPr>
          <w:rStyle w:val="operator"/>
          <w:color w:val="444444"/>
        </w:rPr>
        <w:t xml:space="preserve"> main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bar(</w:t>
      </w:r>
      <w:r>
        <w:rPr>
          <w:rStyle w:val="string"/>
          <w:color w:val="DD1144"/>
        </w:rPr>
        <w:t>'0'</w:t>
      </w:r>
      <w:r>
        <w:rPr>
          <w:rStyle w:val="operator"/>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"err_logging.py"</w:t>
      </w:r>
      <w:r>
        <w:rPr>
          <w:rStyle w:val="operator"/>
          <w:color w:val="444444"/>
        </w:rPr>
        <w:t xml:space="preserve">, line </w:t>
      </w:r>
      <w:r>
        <w:rPr>
          <w:rStyle w:val="number"/>
          <w:color w:val="009999"/>
        </w:rPr>
        <w:t>9</w:t>
      </w:r>
      <w:r>
        <w:rPr>
          <w:rStyle w:val="operator"/>
          <w:color w:val="444444"/>
        </w:rPr>
        <w:t xml:space="preserve">, </w:t>
      </w:r>
      <w:r>
        <w:rPr>
          <w:rStyle w:val="keyword"/>
          <w:b/>
          <w:bCs/>
          <w:color w:val="333333"/>
        </w:rPr>
        <w:t>in</w:t>
      </w:r>
      <w:r>
        <w:rPr>
          <w:rStyle w:val="operator"/>
          <w:color w:val="444444"/>
        </w:rPr>
        <w:t xml:space="preserve"> bar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return foo(s) * </w:t>
      </w:r>
      <w:r>
        <w:rPr>
          <w:rStyle w:val="number"/>
          <w:color w:val="009999"/>
        </w:rPr>
        <w:t>2</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"err_logging.py"</w:t>
      </w:r>
      <w:r>
        <w:rPr>
          <w:rStyle w:val="operator"/>
          <w:color w:val="444444"/>
        </w:rPr>
        <w:t xml:space="preserve">, line </w:t>
      </w:r>
      <w:r>
        <w:rPr>
          <w:rStyle w:val="number"/>
          <w:color w:val="009999"/>
        </w:rPr>
        <w:t>6</w:t>
      </w:r>
      <w:r>
        <w:rPr>
          <w:rStyle w:val="operator"/>
          <w:color w:val="444444"/>
        </w:rPr>
        <w:t xml:space="preserve">, </w:t>
      </w:r>
      <w:r>
        <w:rPr>
          <w:rStyle w:val="keyword"/>
          <w:b/>
          <w:bCs/>
          <w:color w:val="333333"/>
        </w:rPr>
        <w:t>in</w:t>
      </w:r>
      <w:r>
        <w:rPr>
          <w:rStyle w:val="operator"/>
          <w:color w:val="444444"/>
        </w:rPr>
        <w:t xml:space="preserve"> foo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return </w:t>
      </w:r>
      <w:r>
        <w:rPr>
          <w:rStyle w:val="number"/>
          <w:color w:val="009999"/>
        </w:rPr>
        <w:t>10</w:t>
      </w:r>
      <w:r>
        <w:rPr>
          <w:rStyle w:val="operator"/>
          <w:color w:val="444444"/>
        </w:rPr>
        <w:t xml:space="preserve"> / </w:t>
      </w:r>
      <w:r>
        <w:rPr>
          <w:rStyle w:val="keyword"/>
          <w:b/>
          <w:bCs/>
          <w:color w:val="333333"/>
        </w:rPr>
        <w:t>int</w:t>
      </w:r>
      <w:r>
        <w:rPr>
          <w:rStyle w:val="operator"/>
          <w:color w:val="444444"/>
        </w:rPr>
        <w:t>(s)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ZeroDivisionError: division </w:t>
      </w:r>
      <w:r>
        <w:rPr>
          <w:rStyle w:val="keyword"/>
          <w:b/>
          <w:bCs/>
          <w:color w:val="333333"/>
        </w:rPr>
        <w:t>by</w:t>
      </w:r>
      <w:r>
        <w:rPr>
          <w:rStyle w:val="operator"/>
          <w:color w:val="444444"/>
        </w:rPr>
        <w:t xml:space="preserve"> zero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END</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通过配置，</w:t>
      </w:r>
      <w:r>
        <w:rPr>
          <w:rStyle w:val="HTML"/>
          <w:rFonts w:ascii="Consolas" w:hAnsi="Consolas"/>
          <w:color w:val="DD0055"/>
          <w:sz w:val="18"/>
          <w:szCs w:val="18"/>
          <w:bdr w:val="single" w:sz="6" w:space="0" w:color="DDDDDD" w:frame="1"/>
          <w:shd w:val="clear" w:color="auto" w:fill="FAFAFA"/>
        </w:rPr>
        <w:t>logging</w:t>
      </w:r>
      <w:r>
        <w:rPr>
          <w:rFonts w:ascii="Helvetica" w:hAnsi="Helvetica" w:cs="Helvetica"/>
          <w:color w:val="666666"/>
          <w:sz w:val="21"/>
          <w:szCs w:val="21"/>
        </w:rPr>
        <w:t>还可以把错误记录到日志文件里，方便事后排查。</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抛出错误</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因为错误是</w:t>
      </w:r>
      <w:r>
        <w:rPr>
          <w:rFonts w:ascii="Helvetica" w:hAnsi="Helvetica" w:cs="Helvetica"/>
          <w:color w:val="666666"/>
          <w:sz w:val="21"/>
          <w:szCs w:val="21"/>
        </w:rPr>
        <w:t>class</w:t>
      </w:r>
      <w:r>
        <w:rPr>
          <w:rFonts w:ascii="Helvetica" w:hAnsi="Helvetica" w:cs="Helvetica"/>
          <w:color w:val="666666"/>
          <w:sz w:val="21"/>
          <w:szCs w:val="21"/>
        </w:rPr>
        <w:t>，捕获一个错误就是捕获到该</w:t>
      </w:r>
      <w:r>
        <w:rPr>
          <w:rFonts w:ascii="Helvetica" w:hAnsi="Helvetica" w:cs="Helvetica"/>
          <w:color w:val="666666"/>
          <w:sz w:val="21"/>
          <w:szCs w:val="21"/>
        </w:rPr>
        <w:t>class</w:t>
      </w:r>
      <w:r>
        <w:rPr>
          <w:rFonts w:ascii="Helvetica" w:hAnsi="Helvetica" w:cs="Helvetica"/>
          <w:color w:val="666666"/>
          <w:sz w:val="21"/>
          <w:szCs w:val="21"/>
        </w:rPr>
        <w:t>的一个实例。因此，错误并不是凭空产生的，而是有意创建并抛出的。</w:t>
      </w:r>
      <w:r>
        <w:rPr>
          <w:rFonts w:ascii="Helvetica" w:hAnsi="Helvetica" w:cs="Helvetica"/>
          <w:color w:val="666666"/>
          <w:sz w:val="21"/>
          <w:szCs w:val="21"/>
        </w:rPr>
        <w:t>Python</w:t>
      </w:r>
      <w:r>
        <w:rPr>
          <w:rFonts w:ascii="Helvetica" w:hAnsi="Helvetica" w:cs="Helvetica"/>
          <w:color w:val="666666"/>
          <w:sz w:val="21"/>
          <w:szCs w:val="21"/>
        </w:rPr>
        <w:t>的内置函数会抛出很多类型的错误，我们自己编写的函数也可以抛出错误。</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如果要抛出错误，首先根据需要，可以定义一个错误的</w:t>
      </w:r>
      <w:r>
        <w:rPr>
          <w:rFonts w:ascii="Helvetica" w:hAnsi="Helvetica" w:cs="Helvetica"/>
          <w:color w:val="666666"/>
          <w:sz w:val="21"/>
          <w:szCs w:val="21"/>
        </w:rPr>
        <w:t>class</w:t>
      </w:r>
      <w:r>
        <w:rPr>
          <w:rFonts w:ascii="Helvetica" w:hAnsi="Helvetica" w:cs="Helvetica"/>
          <w:color w:val="666666"/>
          <w:sz w:val="21"/>
          <w:szCs w:val="21"/>
        </w:rPr>
        <w:t>，选择好继承关系，然后，用</w:t>
      </w:r>
      <w:r>
        <w:rPr>
          <w:rStyle w:val="HTML"/>
          <w:rFonts w:ascii="Consolas" w:hAnsi="Consolas"/>
          <w:color w:val="DD0055"/>
          <w:sz w:val="18"/>
          <w:szCs w:val="18"/>
          <w:bdr w:val="single" w:sz="6" w:space="0" w:color="DDDDDD" w:frame="1"/>
          <w:shd w:val="clear" w:color="auto" w:fill="FAFAFA"/>
        </w:rPr>
        <w:t>raise</w:t>
      </w:r>
      <w:r>
        <w:rPr>
          <w:rFonts w:ascii="Helvetica" w:hAnsi="Helvetica" w:cs="Helvetica"/>
          <w:color w:val="666666"/>
          <w:sz w:val="21"/>
          <w:szCs w:val="21"/>
        </w:rPr>
        <w:t>语句抛出一个错误的实例：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err_raise.py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class</w:t>
      </w:r>
      <w:r>
        <w:rPr>
          <w:rStyle w:val="class"/>
          <w:b/>
          <w:bCs/>
          <w:color w:val="445588"/>
        </w:rPr>
        <w:t xml:space="preserve"> </w:t>
      </w:r>
      <w:r>
        <w:rPr>
          <w:rStyle w:val="title"/>
          <w:b/>
          <w:bCs/>
          <w:color w:val="445588"/>
        </w:rPr>
        <w:t>FooError</w:t>
      </w:r>
      <w:r>
        <w:rPr>
          <w:rStyle w:val="params"/>
          <w:b/>
          <w:bCs/>
          <w:color w:val="445588"/>
        </w:rPr>
        <w:t>(ValueError)</w:t>
      </w:r>
      <w:r>
        <w:rPr>
          <w:rStyle w:val="class"/>
          <w:b/>
          <w:bCs/>
          <w:color w:val="445588"/>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foo</w:t>
      </w:r>
      <w:r>
        <w:rPr>
          <w:rStyle w:val="params"/>
          <w:color w:val="444444"/>
        </w:rPr>
        <w:t>(s)</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int(s)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n==</w:t>
      </w:r>
      <w:r>
        <w:rPr>
          <w:rStyle w:val="number"/>
          <w:color w:val="009999"/>
        </w:rPr>
        <w:t>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FooError(</w:t>
      </w:r>
      <w:r>
        <w:rPr>
          <w:rStyle w:val="string"/>
          <w:color w:val="DD1144"/>
        </w:rPr>
        <w:t>'invalid value: %s'</w:t>
      </w:r>
      <w:r>
        <w:rPr>
          <w:rStyle w:val="HTML"/>
          <w:color w:val="444444"/>
        </w:rPr>
        <w:t xml:space="preserve"> % 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number"/>
          <w:color w:val="009999"/>
        </w:rPr>
        <w:t>10</w:t>
      </w:r>
      <w:r>
        <w:rPr>
          <w:rStyle w:val="HTML"/>
          <w:color w:val="444444"/>
        </w:rPr>
        <w:t xml:space="preserve"> / 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foo(</w:t>
      </w:r>
      <w:r>
        <w:rPr>
          <w:rStyle w:val="string"/>
          <w:color w:val="DD1144"/>
        </w:rPr>
        <w:t>'0'</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执行，可以最后跟踪到我们自己定义的错误：</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python3 err_raise.py </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"err_throw.py"</w:t>
      </w:r>
      <w:r>
        <w:rPr>
          <w:rStyle w:val="operator"/>
          <w:color w:val="444444"/>
        </w:rPr>
        <w:t xml:space="preserve">, line </w:t>
      </w:r>
      <w:r>
        <w:rPr>
          <w:rStyle w:val="number"/>
          <w:color w:val="009999"/>
        </w:rPr>
        <w:t>11</w:t>
      </w:r>
      <w:r>
        <w:rPr>
          <w:rStyle w:val="operator"/>
          <w:color w:val="444444"/>
        </w:rPr>
        <w:t xml:space="preserve">, </w:t>
      </w:r>
      <w:r>
        <w:rPr>
          <w:rStyle w:val="keyword"/>
          <w:b/>
          <w:bCs/>
          <w:color w:val="333333"/>
        </w:rPr>
        <w:t>in</w:t>
      </w:r>
      <w:r>
        <w:rPr>
          <w:rStyle w:val="operator"/>
          <w:color w:val="444444"/>
        </w:rPr>
        <w:t xml:space="preserve"> &lt;</w:t>
      </w:r>
      <w:r>
        <w:rPr>
          <w:rStyle w:val="keyword"/>
          <w:b/>
          <w:bCs/>
          <w:color w:val="333333"/>
        </w:rPr>
        <w:t>module</w:t>
      </w:r>
      <w:r>
        <w:rPr>
          <w:rStyle w:val="operator"/>
          <w:color w:val="444444"/>
        </w:rPr>
        <w:t>&gt;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foo(</w:t>
      </w:r>
      <w:r>
        <w:rPr>
          <w:rStyle w:val="string"/>
          <w:color w:val="DD1144"/>
        </w:rPr>
        <w:t>'0'</w:t>
      </w:r>
      <w:r>
        <w:rPr>
          <w:rStyle w:val="operator"/>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"err_throw.py"</w:t>
      </w:r>
      <w:r>
        <w:rPr>
          <w:rStyle w:val="operator"/>
          <w:color w:val="444444"/>
        </w:rPr>
        <w:t xml:space="preserve">, line </w:t>
      </w:r>
      <w:r>
        <w:rPr>
          <w:rStyle w:val="number"/>
          <w:color w:val="009999"/>
        </w:rPr>
        <w:t>8</w:t>
      </w:r>
      <w:r>
        <w:rPr>
          <w:rStyle w:val="operator"/>
          <w:color w:val="444444"/>
        </w:rPr>
        <w:t xml:space="preserve">, </w:t>
      </w:r>
      <w:r>
        <w:rPr>
          <w:rStyle w:val="keyword"/>
          <w:b/>
          <w:bCs/>
          <w:color w:val="333333"/>
        </w:rPr>
        <w:t>in</w:t>
      </w:r>
      <w:r>
        <w:rPr>
          <w:rStyle w:val="operator"/>
          <w:color w:val="444444"/>
        </w:rPr>
        <w:t xml:space="preserve"> foo</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raise FooError(</w:t>
      </w:r>
      <w:r>
        <w:rPr>
          <w:rStyle w:val="string"/>
          <w:color w:val="DD1144"/>
        </w:rPr>
        <w:t>'invalid value: %s'</w:t>
      </w:r>
      <w:r>
        <w:rPr>
          <w:rStyle w:val="operator"/>
          <w:color w:val="444444"/>
        </w:rPr>
        <w:t xml:space="preserve"> % 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__main__.FooError: invalid </w:t>
      </w:r>
      <w:r>
        <w:rPr>
          <w:rStyle w:val="keyword"/>
          <w:b/>
          <w:bCs/>
          <w:color w:val="333333"/>
        </w:rPr>
        <w:t>value</w:t>
      </w:r>
      <w:r>
        <w:rPr>
          <w:rStyle w:val="operator"/>
          <w:color w:val="444444"/>
        </w:rPr>
        <w:t xml:space="preserve">: </w:t>
      </w:r>
      <w:r>
        <w:rPr>
          <w:rStyle w:val="number"/>
          <w:color w:val="009999"/>
        </w:rPr>
        <w:t>0</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只有在必要的时候才定义我们自己的错误类型。如果可以选择</w:t>
      </w:r>
      <w:r>
        <w:rPr>
          <w:rFonts w:ascii="Helvetica" w:hAnsi="Helvetica" w:cs="Helvetica"/>
          <w:color w:val="666666"/>
          <w:sz w:val="21"/>
          <w:szCs w:val="21"/>
        </w:rPr>
        <w:t>Python</w:t>
      </w:r>
      <w:r>
        <w:rPr>
          <w:rFonts w:ascii="Helvetica" w:hAnsi="Helvetica" w:cs="Helvetica"/>
          <w:color w:val="666666"/>
          <w:sz w:val="21"/>
          <w:szCs w:val="21"/>
        </w:rPr>
        <w:t>已有的内置的错误类型（比如</w:t>
      </w:r>
      <w:r>
        <w:rPr>
          <w:rStyle w:val="HTML"/>
          <w:rFonts w:ascii="Consolas" w:hAnsi="Consolas"/>
          <w:color w:val="DD0055"/>
          <w:sz w:val="18"/>
          <w:szCs w:val="18"/>
          <w:bdr w:val="single" w:sz="6" w:space="0" w:color="DDDDDD" w:frame="1"/>
          <w:shd w:val="clear" w:color="auto" w:fill="FAFAFA"/>
        </w:rPr>
        <w:t>ValueError</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TypeError</w:t>
      </w:r>
      <w:r>
        <w:rPr>
          <w:rFonts w:ascii="Helvetica" w:hAnsi="Helvetica" w:cs="Helvetica"/>
          <w:color w:val="666666"/>
          <w:sz w:val="21"/>
          <w:szCs w:val="21"/>
        </w:rPr>
        <w:t>），尽量使用</w:t>
      </w:r>
      <w:r>
        <w:rPr>
          <w:rFonts w:ascii="Helvetica" w:hAnsi="Helvetica" w:cs="Helvetica"/>
          <w:color w:val="666666"/>
          <w:sz w:val="21"/>
          <w:szCs w:val="21"/>
        </w:rPr>
        <w:t>Python</w:t>
      </w:r>
      <w:r>
        <w:rPr>
          <w:rFonts w:ascii="Helvetica" w:hAnsi="Helvetica" w:cs="Helvetica"/>
          <w:color w:val="666666"/>
          <w:sz w:val="21"/>
          <w:szCs w:val="21"/>
        </w:rPr>
        <w:t>内置的错误类型。</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最后，我们来看另一种错误处理的方式：</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err_reraise.py</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foo</w:t>
      </w:r>
      <w:r>
        <w:rPr>
          <w:rStyle w:val="params"/>
          <w:color w:val="444444"/>
        </w:rPr>
        <w:t>(s)</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n = int(s)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n==</w:t>
      </w:r>
      <w:r>
        <w:rPr>
          <w:rStyle w:val="number"/>
          <w:color w:val="009999"/>
        </w:rPr>
        <w:t>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ValueError(</w:t>
      </w:r>
      <w:r>
        <w:rPr>
          <w:rStyle w:val="string"/>
          <w:color w:val="DD1144"/>
        </w:rPr>
        <w:t>'invalid value: %s'</w:t>
      </w:r>
      <w:r>
        <w:rPr>
          <w:rStyle w:val="HTML"/>
          <w:color w:val="444444"/>
        </w:rPr>
        <w:t xml:space="preserve"> % s)</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number"/>
          <w:color w:val="009999"/>
        </w:rPr>
        <w:t>10</w:t>
      </w:r>
      <w:r>
        <w:rPr>
          <w:rStyle w:val="HTML"/>
          <w:color w:val="444444"/>
        </w:rPr>
        <w:t xml:space="preserve"> / n</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bar</w:t>
      </w:r>
      <w:r>
        <w:rPr>
          <w:rStyle w:val="params"/>
          <w:color w:val="444444"/>
        </w:rPr>
        <w:t>()</w:t>
      </w:r>
      <w:r>
        <w:rPr>
          <w:rStyle w:val="function"/>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foo(</w:t>
      </w:r>
      <w:r>
        <w:rPr>
          <w:rStyle w:val="string"/>
          <w:color w:val="DD1144"/>
        </w:rPr>
        <w:t>'0'</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except</w:t>
      </w:r>
      <w:r>
        <w:rPr>
          <w:rStyle w:val="HTML"/>
          <w:color w:val="444444"/>
        </w:rPr>
        <w:t xml:space="preserve"> ValueError </w:t>
      </w:r>
      <w:r>
        <w:rPr>
          <w:rStyle w:val="keyword"/>
          <w:b/>
          <w:bCs/>
          <w:color w:val="333333"/>
        </w:rPr>
        <w:t>as</w:t>
      </w:r>
      <w:r>
        <w:rPr>
          <w:rStyle w:val="HTML"/>
          <w:color w:val="444444"/>
        </w:rPr>
        <w:t xml:space="preserve"> 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'ValueError!'</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bar()</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olor w:val="DD0055"/>
          <w:sz w:val="18"/>
          <w:szCs w:val="18"/>
          <w:bdr w:val="single" w:sz="6" w:space="0" w:color="DDDDDD" w:frame="1"/>
          <w:shd w:val="clear" w:color="auto" w:fill="FAFAFA"/>
        </w:rPr>
        <w:t>bar()</w:t>
      </w:r>
      <w:r>
        <w:rPr>
          <w:rFonts w:ascii="Helvetica" w:hAnsi="Helvetica" w:cs="Helvetica"/>
          <w:color w:val="666666"/>
          <w:sz w:val="21"/>
          <w:szCs w:val="21"/>
        </w:rPr>
        <w:t>函数中，我们明明已经捕获了错误，但是，打印一个</w:t>
      </w:r>
      <w:r>
        <w:rPr>
          <w:rStyle w:val="HTML"/>
          <w:rFonts w:ascii="Consolas" w:hAnsi="Consolas"/>
          <w:color w:val="DD0055"/>
          <w:sz w:val="18"/>
          <w:szCs w:val="18"/>
          <w:bdr w:val="single" w:sz="6" w:space="0" w:color="DDDDDD" w:frame="1"/>
          <w:shd w:val="clear" w:color="auto" w:fill="FAFAFA"/>
        </w:rPr>
        <w:t>ValueError!</w:t>
      </w:r>
      <w:r>
        <w:rPr>
          <w:rFonts w:ascii="Helvetica" w:hAnsi="Helvetica" w:cs="Helvetica"/>
          <w:color w:val="666666"/>
          <w:sz w:val="21"/>
          <w:szCs w:val="21"/>
        </w:rPr>
        <w:t>后，又把错误通过</w:t>
      </w:r>
      <w:r>
        <w:rPr>
          <w:rStyle w:val="HTML"/>
          <w:rFonts w:ascii="Consolas" w:hAnsi="Consolas"/>
          <w:color w:val="DD0055"/>
          <w:sz w:val="18"/>
          <w:szCs w:val="18"/>
          <w:bdr w:val="single" w:sz="6" w:space="0" w:color="DDDDDD" w:frame="1"/>
          <w:shd w:val="clear" w:color="auto" w:fill="FAFAFA"/>
        </w:rPr>
        <w:t>raise</w:t>
      </w:r>
      <w:r>
        <w:rPr>
          <w:rFonts w:ascii="Helvetica" w:hAnsi="Helvetica" w:cs="Helvetica"/>
          <w:color w:val="666666"/>
          <w:sz w:val="21"/>
          <w:szCs w:val="21"/>
        </w:rPr>
        <w:t>语句抛出去了，这不有病么？</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其实这种错误处理方式不但没病，而且相当常见。捕获错误目的只是记录一下，便于后续追踪。但是，由于当前函数不知道应该怎么处理该错误，所以，最恰当的方式是继续往上抛，让顶层调用者去处理。好比一个员工处理不了一个问题时，就把问题抛给他的老板，如果他的老板也处理不了，就一直往上抛，最终会抛给</w:t>
      </w:r>
      <w:r>
        <w:rPr>
          <w:rFonts w:ascii="Helvetica" w:hAnsi="Helvetica" w:cs="Helvetica"/>
          <w:color w:val="666666"/>
          <w:sz w:val="21"/>
          <w:szCs w:val="21"/>
        </w:rPr>
        <w:t>CEO</w:t>
      </w:r>
      <w:r>
        <w:rPr>
          <w:rFonts w:ascii="Helvetica" w:hAnsi="Helvetica" w:cs="Helvetica"/>
          <w:color w:val="666666"/>
          <w:sz w:val="21"/>
          <w:szCs w:val="21"/>
        </w:rPr>
        <w:t>去处理。</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raise</w:t>
      </w:r>
      <w:r>
        <w:rPr>
          <w:rFonts w:ascii="Helvetica" w:hAnsi="Helvetica" w:cs="Helvetica"/>
          <w:color w:val="666666"/>
          <w:sz w:val="21"/>
          <w:szCs w:val="21"/>
        </w:rPr>
        <w:t>语句如果不带参数，就会把当前错误原样抛出。此外，在</w:t>
      </w:r>
      <w:r>
        <w:rPr>
          <w:rStyle w:val="HTML"/>
          <w:rFonts w:ascii="Consolas" w:hAnsi="Consolas"/>
          <w:color w:val="DD0055"/>
          <w:sz w:val="18"/>
          <w:szCs w:val="18"/>
          <w:bdr w:val="single" w:sz="6" w:space="0" w:color="DDDDDD" w:frame="1"/>
          <w:shd w:val="clear" w:color="auto" w:fill="FAFAFA"/>
        </w:rPr>
        <w:t>except</w:t>
      </w:r>
      <w:r>
        <w:rPr>
          <w:rFonts w:ascii="Helvetica" w:hAnsi="Helvetica" w:cs="Helvetica"/>
          <w:color w:val="666666"/>
          <w:sz w:val="21"/>
          <w:szCs w:val="21"/>
        </w:rPr>
        <w:t>中</w:t>
      </w:r>
      <w:r>
        <w:rPr>
          <w:rStyle w:val="HTML"/>
          <w:rFonts w:ascii="Consolas" w:hAnsi="Consolas"/>
          <w:color w:val="DD0055"/>
          <w:sz w:val="18"/>
          <w:szCs w:val="18"/>
          <w:bdr w:val="single" w:sz="6" w:space="0" w:color="DDDDDD" w:frame="1"/>
          <w:shd w:val="clear" w:color="auto" w:fill="FAFAFA"/>
        </w:rPr>
        <w:t>raise</w:t>
      </w:r>
      <w:r>
        <w:rPr>
          <w:rFonts w:ascii="Helvetica" w:hAnsi="Helvetica" w:cs="Helvetica"/>
          <w:color w:val="666666"/>
          <w:sz w:val="21"/>
          <w:szCs w:val="21"/>
        </w:rPr>
        <w:t>一个</w:t>
      </w:r>
      <w:r>
        <w:rPr>
          <w:rFonts w:ascii="Helvetica" w:hAnsi="Helvetica" w:cs="Helvetica"/>
          <w:color w:val="666666"/>
          <w:sz w:val="21"/>
          <w:szCs w:val="21"/>
        </w:rPr>
        <w:t>Error</w:t>
      </w:r>
      <w:r>
        <w:rPr>
          <w:rFonts w:ascii="Helvetica" w:hAnsi="Helvetica" w:cs="Helvetica"/>
          <w:color w:val="666666"/>
          <w:sz w:val="21"/>
          <w:szCs w:val="21"/>
        </w:rPr>
        <w:t>，还可以把一种类型的错误转化成另一种类型：</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try</w:t>
      </w:r>
      <w:r>
        <w:rPr>
          <w:rStyle w:val="HTML"/>
          <w:color w:val="444444"/>
        </w:rPr>
        <w:t>:</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10</w:t>
      </w:r>
      <w:r>
        <w:rPr>
          <w:rStyle w:val="HTML"/>
          <w:color w:val="444444"/>
        </w:rPr>
        <w:t xml:space="preserve"> / </w:t>
      </w:r>
      <w:r>
        <w:rPr>
          <w:rStyle w:val="number"/>
          <w:color w:val="009999"/>
        </w:rPr>
        <w:t>0</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except</w:t>
      </w:r>
      <w:r>
        <w:rPr>
          <w:rStyle w:val="HTML"/>
          <w:color w:val="444444"/>
        </w:rPr>
        <w:t xml:space="preserve"> ZeroDivisionError:</w:t>
      </w:r>
    </w:p>
    <w:p w:rsidR="00B34CFD" w:rsidRDefault="00B34CFD" w:rsidP="00B34C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ValueError(</w:t>
      </w:r>
      <w:r>
        <w:rPr>
          <w:rStyle w:val="string"/>
          <w:color w:val="DD1144"/>
        </w:rPr>
        <w:t>'input error!'</w:t>
      </w:r>
      <w:r>
        <w:rPr>
          <w:rStyle w:val="HTML"/>
          <w:color w:val="444444"/>
        </w:rPr>
        <w:t>)</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只要是合理的转换逻辑就可以，但是，决不应该把一个</w:t>
      </w:r>
      <w:r>
        <w:rPr>
          <w:rStyle w:val="HTML"/>
          <w:rFonts w:ascii="Consolas" w:hAnsi="Consolas"/>
          <w:color w:val="DD0055"/>
          <w:sz w:val="18"/>
          <w:szCs w:val="18"/>
          <w:bdr w:val="single" w:sz="6" w:space="0" w:color="DDDDDD" w:frame="1"/>
          <w:shd w:val="clear" w:color="auto" w:fill="FAFAFA"/>
        </w:rPr>
        <w:t>IOError</w:t>
      </w:r>
      <w:r>
        <w:rPr>
          <w:rFonts w:ascii="Helvetica" w:hAnsi="Helvetica" w:cs="Helvetica"/>
          <w:color w:val="666666"/>
          <w:sz w:val="21"/>
          <w:szCs w:val="21"/>
        </w:rPr>
        <w:t>转换成毫不相干的</w:t>
      </w:r>
      <w:r>
        <w:rPr>
          <w:rStyle w:val="HTML"/>
          <w:rFonts w:ascii="Consolas" w:hAnsi="Consolas"/>
          <w:color w:val="DD0055"/>
          <w:sz w:val="18"/>
          <w:szCs w:val="18"/>
          <w:bdr w:val="single" w:sz="6" w:space="0" w:color="DDDDDD" w:frame="1"/>
          <w:shd w:val="clear" w:color="auto" w:fill="FAFAFA"/>
        </w:rPr>
        <w:t>ValueError</w:t>
      </w:r>
      <w:r>
        <w:rPr>
          <w:rFonts w:ascii="Helvetica" w:hAnsi="Helvetica" w:cs="Helvetica"/>
          <w:color w:val="666666"/>
          <w:sz w:val="21"/>
          <w:szCs w:val="21"/>
        </w:rPr>
        <w:t>。</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小结</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Python</w:t>
      </w:r>
      <w:r>
        <w:rPr>
          <w:rFonts w:ascii="Helvetica" w:hAnsi="Helvetica" w:cs="Helvetica"/>
          <w:color w:val="666666"/>
          <w:sz w:val="21"/>
          <w:szCs w:val="21"/>
        </w:rPr>
        <w:t>内置的</w:t>
      </w:r>
      <w:r>
        <w:rPr>
          <w:rStyle w:val="HTML"/>
          <w:rFonts w:ascii="Consolas" w:hAnsi="Consolas"/>
          <w:color w:val="DD0055"/>
          <w:sz w:val="18"/>
          <w:szCs w:val="18"/>
          <w:bdr w:val="single" w:sz="6" w:space="0" w:color="DDDDDD" w:frame="1"/>
          <w:shd w:val="clear" w:color="auto" w:fill="FAFAFA"/>
        </w:rPr>
        <w:t>try...except...finally</w:t>
      </w:r>
      <w:r>
        <w:rPr>
          <w:rFonts w:ascii="Helvetica" w:hAnsi="Helvetica" w:cs="Helvetica"/>
          <w:color w:val="666666"/>
          <w:sz w:val="21"/>
          <w:szCs w:val="21"/>
        </w:rPr>
        <w:t>用来处理错误十分方便。出错时，会分析错误信息并定位错误发生的代码位置才是最关键的。</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程序也可以主动抛出错误，让调用者来处理相应的错误。但是，应该在文档中写清楚可能会抛出哪些错误，以及错误产生的原因。</w:t>
      </w:r>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33" w:tgtFrame="_blank" w:history="1">
        <w:r>
          <w:rPr>
            <w:rStyle w:val="a4"/>
            <w:rFonts w:ascii="Helvetica" w:hAnsi="Helvetica" w:cs="Helvetica"/>
            <w:color w:val="0593D3"/>
            <w:sz w:val="21"/>
            <w:szCs w:val="21"/>
          </w:rPr>
          <w:t>do_try.py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34" w:tgtFrame="_blank" w:history="1">
        <w:r>
          <w:rPr>
            <w:rStyle w:val="a4"/>
            <w:rFonts w:ascii="Helvetica" w:hAnsi="Helvetica" w:cs="Helvetica"/>
            <w:color w:val="0593D3"/>
            <w:sz w:val="21"/>
            <w:szCs w:val="21"/>
          </w:rPr>
          <w:t>err.py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35" w:tgtFrame="_blank" w:history="1">
        <w:r>
          <w:rPr>
            <w:rStyle w:val="a4"/>
            <w:rFonts w:ascii="Helvetica" w:hAnsi="Helvetica" w:cs="Helvetica"/>
            <w:color w:val="0593D3"/>
            <w:sz w:val="21"/>
            <w:szCs w:val="21"/>
          </w:rPr>
          <w:t>err_logging.py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36" w:tgtFrame="_blank" w:history="1">
        <w:r>
          <w:rPr>
            <w:rStyle w:val="a4"/>
            <w:rFonts w:ascii="Helvetica" w:hAnsi="Helvetica" w:cs="Helvetica"/>
            <w:color w:val="0593D3"/>
            <w:sz w:val="21"/>
            <w:szCs w:val="21"/>
          </w:rPr>
          <w:t>err_raise.py</w:t>
        </w:r>
      </w:hyperlink>
    </w:p>
    <w:p w:rsidR="00B34CFD" w:rsidRDefault="00B34CFD" w:rsidP="00B34CFD">
      <w:pPr>
        <w:pStyle w:val="a3"/>
        <w:shd w:val="clear" w:color="auto" w:fill="FFFFFF"/>
        <w:spacing w:before="225" w:beforeAutospacing="0" w:after="225" w:afterAutospacing="0"/>
        <w:rPr>
          <w:rFonts w:ascii="Helvetica" w:hAnsi="Helvetica" w:cs="Helvetica"/>
          <w:color w:val="666666"/>
          <w:sz w:val="21"/>
          <w:szCs w:val="21"/>
        </w:rPr>
      </w:pPr>
      <w:hyperlink r:id="rId137" w:tgtFrame="_blank" w:history="1">
        <w:r>
          <w:rPr>
            <w:rStyle w:val="a4"/>
            <w:rFonts w:ascii="Helvetica" w:hAnsi="Helvetica" w:cs="Helvetica"/>
            <w:color w:val="0593D3"/>
            <w:sz w:val="21"/>
            <w:szCs w:val="21"/>
          </w:rPr>
          <w:t>err_reraise.py</w:t>
        </w:r>
      </w:hyperlink>
    </w:p>
    <w:p w:rsidR="00B34CFD" w:rsidRDefault="00B34CFD" w:rsidP="00B34CF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A060ED" w:rsidRDefault="00A060ED" w:rsidP="00A060ED">
      <w:pPr>
        <w:pStyle w:val="4"/>
        <w:shd w:val="clear" w:color="auto" w:fill="FFFFFF"/>
        <w:spacing w:before="0" w:beforeAutospacing="0" w:after="225" w:afterAutospacing="0" w:line="330" w:lineRule="atLeast"/>
        <w:rPr>
          <w:rFonts w:ascii="Helvetica" w:hAnsi="Helvetica" w:cs="Helvetica" w:hint="eastAsia"/>
          <w:b w:val="0"/>
          <w:bCs w:val="0"/>
          <w:color w:val="444444"/>
        </w:rPr>
      </w:pPr>
      <w:r>
        <w:rPr>
          <w:rFonts w:ascii="Helvetica" w:hAnsi="Helvetica" w:cs="Helvetica" w:hint="eastAsia"/>
          <w:color w:val="444444"/>
          <w:sz w:val="27"/>
          <w:szCs w:val="27"/>
        </w:rPr>
        <w:t>调试</w:t>
      </w:r>
    </w:p>
    <w:p w:rsidR="00A060ED" w:rsidRDefault="00A060ED" w:rsidP="00A060E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49106</w:t>
      </w:r>
    </w:p>
    <w:p w:rsidR="00A060ED" w:rsidRDefault="00A060ED" w:rsidP="00A060ED">
      <w:pPr>
        <w:spacing w:before="225" w:after="225"/>
        <w:rPr>
          <w:rFonts w:ascii="宋体" w:hAnsi="宋体" w:cs="宋体"/>
          <w:sz w:val="24"/>
          <w:szCs w:val="24"/>
        </w:rPr>
      </w:pPr>
      <w:r>
        <w:pict>
          <v:rect id="_x0000_i1216" style="width:0;height:0" o:hralign="center" o:hrstd="t" o:hrnoshade="t" o:hr="t" fillcolor="#666" stroked="f"/>
        </w:pict>
      </w:r>
    </w:p>
    <w:p w:rsidR="00A060ED" w:rsidRDefault="00A060ED" w:rsidP="00A060E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程序能一次写完并正常运行的概率很小，基本不超过</w:t>
      </w:r>
      <w:r>
        <w:rPr>
          <w:rFonts w:ascii="Helvetica" w:hAnsi="Helvetica" w:cs="Helvetica"/>
          <w:color w:val="666666"/>
          <w:sz w:val="21"/>
          <w:szCs w:val="21"/>
        </w:rPr>
        <w:t>1%</w:t>
      </w:r>
      <w:r>
        <w:rPr>
          <w:rFonts w:ascii="Helvetica" w:hAnsi="Helvetica" w:cs="Helvetica"/>
          <w:color w:val="666666"/>
          <w:sz w:val="21"/>
          <w:szCs w:val="21"/>
        </w:rPr>
        <w:t>。总会有各种各样的</w:t>
      </w:r>
      <w:r>
        <w:rPr>
          <w:rFonts w:ascii="Helvetica" w:hAnsi="Helvetica" w:cs="Helvetica"/>
          <w:color w:val="666666"/>
          <w:sz w:val="21"/>
          <w:szCs w:val="21"/>
        </w:rPr>
        <w:t>bug</w:t>
      </w:r>
      <w:r>
        <w:rPr>
          <w:rFonts w:ascii="Helvetica" w:hAnsi="Helvetica" w:cs="Helvetica"/>
          <w:color w:val="666666"/>
          <w:sz w:val="21"/>
          <w:szCs w:val="21"/>
        </w:rPr>
        <w:t>需要修正。有的</w:t>
      </w:r>
      <w:r>
        <w:rPr>
          <w:rFonts w:ascii="Helvetica" w:hAnsi="Helvetica" w:cs="Helvetica"/>
          <w:color w:val="666666"/>
          <w:sz w:val="21"/>
          <w:szCs w:val="21"/>
        </w:rPr>
        <w:t>bug</w:t>
      </w:r>
      <w:r>
        <w:rPr>
          <w:rFonts w:ascii="Helvetica" w:hAnsi="Helvetica" w:cs="Helvetica"/>
          <w:color w:val="666666"/>
          <w:sz w:val="21"/>
          <w:szCs w:val="21"/>
        </w:rPr>
        <w:t>很简单，看看错误信息就知道，有的</w:t>
      </w:r>
      <w:r>
        <w:rPr>
          <w:rFonts w:ascii="Helvetica" w:hAnsi="Helvetica" w:cs="Helvetica"/>
          <w:color w:val="666666"/>
          <w:sz w:val="21"/>
          <w:szCs w:val="21"/>
        </w:rPr>
        <w:t>bug</w:t>
      </w:r>
      <w:r>
        <w:rPr>
          <w:rFonts w:ascii="Helvetica" w:hAnsi="Helvetica" w:cs="Helvetica"/>
          <w:color w:val="666666"/>
          <w:sz w:val="21"/>
          <w:szCs w:val="21"/>
        </w:rPr>
        <w:t>很复杂，我们需要知道出错时，哪些变量的值是正确的，哪些变量的值是错误的，因此，需要一整套调试程序的手段来修复</w:t>
      </w:r>
      <w:r>
        <w:rPr>
          <w:rFonts w:ascii="Helvetica" w:hAnsi="Helvetica" w:cs="Helvetica"/>
          <w:color w:val="666666"/>
          <w:sz w:val="21"/>
          <w:szCs w:val="21"/>
        </w:rPr>
        <w:t>bug</w:t>
      </w:r>
      <w:r>
        <w:rPr>
          <w:rFonts w:ascii="Helvetica" w:hAnsi="Helvetica" w:cs="Helvetica"/>
          <w:color w:val="666666"/>
          <w:sz w:val="21"/>
          <w:szCs w:val="21"/>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第一种方法简单直接粗暴有效，就是用</w:t>
      </w:r>
      <w:r>
        <w:rPr>
          <w:rStyle w:val="HTML"/>
          <w:rFonts w:ascii="Consolas" w:hAnsi="Consolas"/>
          <w:color w:val="DD0055"/>
          <w:sz w:val="18"/>
          <w:szCs w:val="18"/>
          <w:bdr w:val="single" w:sz="6" w:space="0" w:color="DDDDDD" w:frame="1"/>
          <w:shd w:val="clear" w:color="auto" w:fill="FAFAFA"/>
        </w:rPr>
        <w:t>print()</w:t>
      </w:r>
      <w:r>
        <w:rPr>
          <w:rFonts w:ascii="Helvetica" w:hAnsi="Helvetica" w:cs="Helvetica"/>
          <w:color w:val="666666"/>
          <w:sz w:val="21"/>
          <w:szCs w:val="21"/>
        </w:rPr>
        <w:t>把可能有问题的变量打印出来看看：</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foo</w:t>
      </w:r>
      <w:r>
        <w:rPr>
          <w:rStyle w:val="params"/>
          <w:color w:val="444444"/>
        </w:rPr>
        <w:t>(s)</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int(s)</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'&gt;&gt;&gt; n = %d'</w:t>
      </w:r>
      <w:r>
        <w:rPr>
          <w:rStyle w:val="HTML"/>
          <w:color w:val="444444"/>
        </w:rPr>
        <w:t xml:space="preserve"> % n)</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number"/>
          <w:color w:val="009999"/>
        </w:rPr>
        <w:t>10</w:t>
      </w:r>
      <w:r>
        <w:rPr>
          <w:rStyle w:val="HTML"/>
          <w:color w:val="444444"/>
        </w:rPr>
        <w:t xml:space="preserve"> / n</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main</w:t>
      </w:r>
      <w:r>
        <w:rPr>
          <w:rStyle w:val="params"/>
          <w:color w:val="444444"/>
        </w:rPr>
        <w:t>()</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foo(</w:t>
      </w:r>
      <w:r>
        <w:rPr>
          <w:rStyle w:val="string"/>
          <w:color w:val="DD1144"/>
        </w:rPr>
        <w:t>'0'</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main()</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执行后在输出中查找打印的变量值：</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python3 err.py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n = 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ZeroDivisionError: </w:t>
      </w:r>
      <w:r>
        <w:rPr>
          <w:rStyle w:val="keyword"/>
          <w:b/>
          <w:bCs/>
          <w:color w:val="333333"/>
        </w:rPr>
        <w:t>integer</w:t>
      </w:r>
      <w:r>
        <w:rPr>
          <w:rStyle w:val="operator"/>
          <w:color w:val="444444"/>
        </w:rPr>
        <w:t xml:space="preserve"> division </w:t>
      </w:r>
      <w:r>
        <w:rPr>
          <w:rStyle w:val="keyword"/>
          <w:b/>
          <w:bCs/>
          <w:color w:val="333333"/>
        </w:rPr>
        <w:t>or</w:t>
      </w:r>
      <w:r>
        <w:rPr>
          <w:rStyle w:val="operator"/>
          <w:color w:val="444444"/>
        </w:rPr>
        <w:t xml:space="preserve"> modulo </w:t>
      </w:r>
      <w:r>
        <w:rPr>
          <w:rStyle w:val="keyword"/>
          <w:b/>
          <w:bCs/>
          <w:color w:val="333333"/>
        </w:rPr>
        <w:t>by</w:t>
      </w:r>
      <w:r>
        <w:rPr>
          <w:rStyle w:val="operator"/>
          <w:color w:val="444444"/>
        </w:rPr>
        <w:t xml:space="preserve"> zero</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w:t>
      </w:r>
      <w:r>
        <w:rPr>
          <w:rStyle w:val="HTML"/>
          <w:rFonts w:ascii="Consolas" w:hAnsi="Consolas"/>
          <w:color w:val="DD0055"/>
          <w:sz w:val="18"/>
          <w:szCs w:val="18"/>
          <w:bdr w:val="single" w:sz="6" w:space="0" w:color="DDDDDD" w:frame="1"/>
          <w:shd w:val="clear" w:color="auto" w:fill="FAFAFA"/>
        </w:rPr>
        <w:t>print()</w:t>
      </w:r>
      <w:r>
        <w:rPr>
          <w:rFonts w:ascii="Helvetica" w:hAnsi="Helvetica" w:cs="Helvetica"/>
          <w:color w:val="666666"/>
          <w:sz w:val="21"/>
          <w:szCs w:val="21"/>
        </w:rPr>
        <w:t>最大的坏处是将来还得删掉它，想想程序里到处都是</w:t>
      </w:r>
      <w:r>
        <w:rPr>
          <w:rStyle w:val="HTML"/>
          <w:rFonts w:ascii="Consolas" w:hAnsi="Consolas"/>
          <w:color w:val="DD0055"/>
          <w:sz w:val="18"/>
          <w:szCs w:val="18"/>
          <w:bdr w:val="single" w:sz="6" w:space="0" w:color="DDDDDD" w:frame="1"/>
          <w:shd w:val="clear" w:color="auto" w:fill="FAFAFA"/>
        </w:rPr>
        <w:t>print()</w:t>
      </w:r>
      <w:r>
        <w:rPr>
          <w:rFonts w:ascii="Helvetica" w:hAnsi="Helvetica" w:cs="Helvetica"/>
          <w:color w:val="666666"/>
          <w:sz w:val="21"/>
          <w:szCs w:val="21"/>
        </w:rPr>
        <w:t>，运行结果也会包含很多垃圾信息。所以，我们又有第二种方法。</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断言</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凡是用</w:t>
      </w:r>
      <w:r>
        <w:rPr>
          <w:rStyle w:val="HTML"/>
          <w:rFonts w:ascii="Consolas" w:hAnsi="Consolas"/>
          <w:color w:val="DD0055"/>
          <w:sz w:val="18"/>
          <w:szCs w:val="18"/>
          <w:bdr w:val="single" w:sz="6" w:space="0" w:color="DDDDDD" w:frame="1"/>
          <w:shd w:val="clear" w:color="auto" w:fill="FAFAFA"/>
        </w:rPr>
        <w:t>print()</w:t>
      </w:r>
      <w:r>
        <w:rPr>
          <w:rFonts w:ascii="Helvetica" w:hAnsi="Helvetica" w:cs="Helvetica"/>
          <w:color w:val="666666"/>
          <w:sz w:val="21"/>
          <w:szCs w:val="21"/>
        </w:rPr>
        <w:t>来辅助查看的地方，都可以用断言（</w:t>
      </w:r>
      <w:r>
        <w:rPr>
          <w:rFonts w:ascii="Helvetica" w:hAnsi="Helvetica" w:cs="Helvetica"/>
          <w:color w:val="666666"/>
          <w:sz w:val="21"/>
          <w:szCs w:val="21"/>
        </w:rPr>
        <w:t>assert</w:t>
      </w:r>
      <w:r>
        <w:rPr>
          <w:rFonts w:ascii="Helvetica" w:hAnsi="Helvetica" w:cs="Helvetica"/>
          <w:color w:val="666666"/>
          <w:sz w:val="21"/>
          <w:szCs w:val="21"/>
        </w:rPr>
        <w:t>）来替代：</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foo</w:t>
      </w:r>
      <w:r>
        <w:rPr>
          <w:rStyle w:val="params"/>
          <w:color w:val="444444"/>
        </w:rPr>
        <w:t>(s)</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int(s)</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assert</w:t>
      </w:r>
      <w:r>
        <w:rPr>
          <w:rStyle w:val="HTML"/>
          <w:color w:val="444444"/>
        </w:rPr>
        <w:t xml:space="preserve"> n != </w:t>
      </w:r>
      <w:r>
        <w:rPr>
          <w:rStyle w:val="number"/>
          <w:color w:val="009999"/>
        </w:rPr>
        <w:t>0</w:t>
      </w:r>
      <w:r>
        <w:rPr>
          <w:rStyle w:val="HTML"/>
          <w:color w:val="444444"/>
        </w:rPr>
        <w:t xml:space="preserve">, </w:t>
      </w:r>
      <w:r>
        <w:rPr>
          <w:rStyle w:val="string"/>
          <w:color w:val="DD1144"/>
        </w:rPr>
        <w:t>'n is zero!'</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r>
        <w:rPr>
          <w:rStyle w:val="number"/>
          <w:color w:val="009999"/>
        </w:rPr>
        <w:t>10</w:t>
      </w:r>
      <w:r>
        <w:rPr>
          <w:rStyle w:val="HTML"/>
          <w:color w:val="444444"/>
        </w:rPr>
        <w:t xml:space="preserve"> / n</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main</w:t>
      </w:r>
      <w:r>
        <w:rPr>
          <w:rStyle w:val="params"/>
          <w:color w:val="444444"/>
        </w:rPr>
        <w:t>()</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foo(</w:t>
      </w:r>
      <w:r>
        <w:rPr>
          <w:rStyle w:val="string"/>
          <w:color w:val="DD1144"/>
        </w:rPr>
        <w:t>'0'</w:t>
      </w:r>
      <w:r>
        <w:rPr>
          <w:rStyle w:val="HTML"/>
          <w:color w:val="444444"/>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assert</w:t>
      </w:r>
      <w:r>
        <w:rPr>
          <w:rFonts w:ascii="Helvetica" w:hAnsi="Helvetica" w:cs="Helvetica"/>
          <w:color w:val="666666"/>
          <w:sz w:val="21"/>
          <w:szCs w:val="21"/>
        </w:rPr>
        <w:t>的意思是，表达式</w:t>
      </w:r>
      <w:r>
        <w:rPr>
          <w:rStyle w:val="HTML"/>
          <w:rFonts w:ascii="Consolas" w:hAnsi="Consolas"/>
          <w:color w:val="DD0055"/>
          <w:sz w:val="18"/>
          <w:szCs w:val="18"/>
          <w:bdr w:val="single" w:sz="6" w:space="0" w:color="DDDDDD" w:frame="1"/>
          <w:shd w:val="clear" w:color="auto" w:fill="FAFAFA"/>
        </w:rPr>
        <w:t>n != 0</w:t>
      </w:r>
      <w:r>
        <w:rPr>
          <w:rFonts w:ascii="Helvetica" w:hAnsi="Helvetica" w:cs="Helvetica"/>
          <w:color w:val="666666"/>
          <w:sz w:val="21"/>
          <w:szCs w:val="21"/>
        </w:rPr>
        <w:t>应该是</w:t>
      </w:r>
      <w:r>
        <w:rPr>
          <w:rStyle w:val="HTML"/>
          <w:rFonts w:ascii="Consolas" w:hAnsi="Consolas"/>
          <w:color w:val="DD0055"/>
          <w:sz w:val="18"/>
          <w:szCs w:val="18"/>
          <w:bdr w:val="single" w:sz="6" w:space="0" w:color="DDDDDD" w:frame="1"/>
          <w:shd w:val="clear" w:color="auto" w:fill="FAFAFA"/>
        </w:rPr>
        <w:t>True</w:t>
      </w:r>
      <w:r>
        <w:rPr>
          <w:rFonts w:ascii="Helvetica" w:hAnsi="Helvetica" w:cs="Helvetica"/>
          <w:color w:val="666666"/>
          <w:sz w:val="21"/>
          <w:szCs w:val="21"/>
        </w:rPr>
        <w:t>，否则，根据程序运行的逻辑，后面的代码肯定会出错。</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如果断言失败，</w:t>
      </w:r>
      <w:r>
        <w:rPr>
          <w:rStyle w:val="HTML"/>
          <w:rFonts w:ascii="Consolas" w:hAnsi="Consolas"/>
          <w:color w:val="DD0055"/>
          <w:sz w:val="18"/>
          <w:szCs w:val="18"/>
          <w:bdr w:val="single" w:sz="6" w:space="0" w:color="DDDDDD" w:frame="1"/>
          <w:shd w:val="clear" w:color="auto" w:fill="FAFAFA"/>
        </w:rPr>
        <w:t>assert</w:t>
      </w:r>
      <w:r>
        <w:rPr>
          <w:rFonts w:ascii="Helvetica" w:hAnsi="Helvetica" w:cs="Helvetica"/>
          <w:color w:val="666666"/>
          <w:sz w:val="21"/>
          <w:szCs w:val="21"/>
        </w:rPr>
        <w:t>语句本身就会抛出</w:t>
      </w:r>
      <w:r>
        <w:rPr>
          <w:rStyle w:val="HTML"/>
          <w:rFonts w:ascii="Consolas" w:hAnsi="Consolas"/>
          <w:color w:val="DD0055"/>
          <w:sz w:val="18"/>
          <w:szCs w:val="18"/>
          <w:bdr w:val="single" w:sz="6" w:space="0" w:color="DDDDDD" w:frame="1"/>
          <w:shd w:val="clear" w:color="auto" w:fill="FAFAFA"/>
        </w:rPr>
        <w:t>AssertionError</w:t>
      </w:r>
      <w:r>
        <w:rPr>
          <w:rFonts w:ascii="Helvetica" w:hAnsi="Helvetica" w:cs="Helvetica"/>
          <w:color w:val="666666"/>
          <w:sz w:val="21"/>
          <w:szCs w:val="21"/>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python3 err.py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AssertionError: n </w:t>
      </w:r>
      <w:r>
        <w:rPr>
          <w:rStyle w:val="keyword"/>
          <w:b/>
          <w:bCs/>
          <w:color w:val="333333"/>
        </w:rPr>
        <w:t>is</w:t>
      </w:r>
      <w:r>
        <w:rPr>
          <w:rStyle w:val="operator"/>
          <w:color w:val="444444"/>
        </w:rPr>
        <w:t xml:space="preserve"> zero!</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程序中如果到处充斥着</w:t>
      </w:r>
      <w:r>
        <w:rPr>
          <w:rStyle w:val="HTML"/>
          <w:rFonts w:ascii="Consolas" w:hAnsi="Consolas"/>
          <w:color w:val="DD0055"/>
          <w:sz w:val="18"/>
          <w:szCs w:val="18"/>
          <w:bdr w:val="single" w:sz="6" w:space="0" w:color="DDDDDD" w:frame="1"/>
          <w:shd w:val="clear" w:color="auto" w:fill="FAFAFA"/>
        </w:rPr>
        <w:t>assert</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print()</w:t>
      </w:r>
      <w:r>
        <w:rPr>
          <w:rFonts w:ascii="Helvetica" w:hAnsi="Helvetica" w:cs="Helvetica"/>
          <w:color w:val="666666"/>
          <w:sz w:val="21"/>
          <w:szCs w:val="21"/>
        </w:rPr>
        <w:t>相比也好不到哪去。不过，启动</w:t>
      </w:r>
      <w:r>
        <w:rPr>
          <w:rFonts w:ascii="Helvetica" w:hAnsi="Helvetica" w:cs="Helvetica"/>
          <w:color w:val="666666"/>
          <w:sz w:val="21"/>
          <w:szCs w:val="21"/>
        </w:rPr>
        <w:t>Python</w:t>
      </w:r>
      <w:r>
        <w:rPr>
          <w:rFonts w:ascii="Helvetica" w:hAnsi="Helvetica" w:cs="Helvetica"/>
          <w:color w:val="666666"/>
          <w:sz w:val="21"/>
          <w:szCs w:val="21"/>
        </w:rPr>
        <w:t>解释器时可以用</w:t>
      </w:r>
      <w:r>
        <w:rPr>
          <w:rStyle w:val="HTML"/>
          <w:rFonts w:ascii="Consolas" w:hAnsi="Consolas"/>
          <w:color w:val="DD0055"/>
          <w:sz w:val="18"/>
          <w:szCs w:val="18"/>
          <w:bdr w:val="single" w:sz="6" w:space="0" w:color="DDDDDD" w:frame="1"/>
          <w:shd w:val="clear" w:color="auto" w:fill="FAFAFA"/>
        </w:rPr>
        <w:t>-O</w:t>
      </w:r>
      <w:r>
        <w:rPr>
          <w:rFonts w:ascii="Helvetica" w:hAnsi="Helvetica" w:cs="Helvetica"/>
          <w:color w:val="666666"/>
          <w:sz w:val="21"/>
          <w:szCs w:val="21"/>
        </w:rPr>
        <w:t>参数来关闭</w:t>
      </w:r>
      <w:r>
        <w:rPr>
          <w:rStyle w:val="HTML"/>
          <w:rFonts w:ascii="Consolas" w:hAnsi="Consolas"/>
          <w:color w:val="DD0055"/>
          <w:sz w:val="18"/>
          <w:szCs w:val="18"/>
          <w:bdr w:val="single" w:sz="6" w:space="0" w:color="DDDDDD" w:frame="1"/>
          <w:shd w:val="clear" w:color="auto" w:fill="FAFAFA"/>
        </w:rPr>
        <w:t>assert</w:t>
      </w:r>
      <w:r>
        <w:rPr>
          <w:rFonts w:ascii="Helvetica" w:hAnsi="Helvetica" w:cs="Helvetica"/>
          <w:color w:val="666666"/>
          <w:sz w:val="21"/>
          <w:szCs w:val="21"/>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python3 -O err.py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ZeroDivisionError: division </w:t>
      </w:r>
      <w:r>
        <w:rPr>
          <w:rStyle w:val="keyword"/>
          <w:b/>
          <w:bCs/>
          <w:color w:val="333333"/>
        </w:rPr>
        <w:t>by</w:t>
      </w:r>
      <w:r>
        <w:rPr>
          <w:rStyle w:val="operator"/>
          <w:color w:val="444444"/>
        </w:rPr>
        <w:t xml:space="preserve"> zero</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关闭后，你可以把所有的</w:t>
      </w:r>
      <w:r>
        <w:rPr>
          <w:rStyle w:val="HTML"/>
          <w:rFonts w:ascii="Consolas" w:hAnsi="Consolas"/>
          <w:color w:val="DD0055"/>
          <w:sz w:val="18"/>
          <w:szCs w:val="18"/>
          <w:bdr w:val="single" w:sz="6" w:space="0" w:color="DDDDDD" w:frame="1"/>
          <w:shd w:val="clear" w:color="auto" w:fill="FAFAFA"/>
        </w:rPr>
        <w:t>assert</w:t>
      </w:r>
      <w:r>
        <w:rPr>
          <w:rFonts w:ascii="Helvetica" w:hAnsi="Helvetica" w:cs="Helvetica"/>
          <w:color w:val="666666"/>
          <w:sz w:val="21"/>
          <w:szCs w:val="21"/>
        </w:rPr>
        <w:t>语句当成</w:t>
      </w:r>
      <w:r>
        <w:rPr>
          <w:rStyle w:val="HTML"/>
          <w:rFonts w:ascii="Consolas" w:hAnsi="Consolas"/>
          <w:color w:val="DD0055"/>
          <w:sz w:val="18"/>
          <w:szCs w:val="18"/>
          <w:bdr w:val="single" w:sz="6" w:space="0" w:color="DDDDDD" w:frame="1"/>
          <w:shd w:val="clear" w:color="auto" w:fill="FAFAFA"/>
        </w:rPr>
        <w:t>pass</w:t>
      </w:r>
      <w:r>
        <w:rPr>
          <w:rFonts w:ascii="Helvetica" w:hAnsi="Helvetica" w:cs="Helvetica"/>
          <w:color w:val="666666"/>
          <w:sz w:val="21"/>
          <w:szCs w:val="21"/>
        </w:rPr>
        <w:t>来看。</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logging</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w:t>
      </w:r>
      <w:r>
        <w:rPr>
          <w:rStyle w:val="HTML"/>
          <w:rFonts w:ascii="Consolas" w:hAnsi="Consolas"/>
          <w:color w:val="DD0055"/>
          <w:sz w:val="18"/>
          <w:szCs w:val="18"/>
          <w:bdr w:val="single" w:sz="6" w:space="0" w:color="DDDDDD" w:frame="1"/>
          <w:shd w:val="clear" w:color="auto" w:fill="FAFAFA"/>
        </w:rPr>
        <w:t>print()</w:t>
      </w:r>
      <w:r>
        <w:rPr>
          <w:rFonts w:ascii="Helvetica" w:hAnsi="Helvetica" w:cs="Helvetica"/>
          <w:color w:val="666666"/>
          <w:sz w:val="21"/>
          <w:szCs w:val="21"/>
        </w:rPr>
        <w:t>替换为</w:t>
      </w:r>
      <w:r>
        <w:rPr>
          <w:rStyle w:val="HTML"/>
          <w:rFonts w:ascii="Consolas" w:hAnsi="Consolas"/>
          <w:color w:val="DD0055"/>
          <w:sz w:val="18"/>
          <w:szCs w:val="18"/>
          <w:bdr w:val="single" w:sz="6" w:space="0" w:color="DDDDDD" w:frame="1"/>
          <w:shd w:val="clear" w:color="auto" w:fill="FAFAFA"/>
        </w:rPr>
        <w:t>logging</w:t>
      </w:r>
      <w:r>
        <w:rPr>
          <w:rFonts w:ascii="Helvetica" w:hAnsi="Helvetica" w:cs="Helvetica"/>
          <w:color w:val="666666"/>
          <w:sz w:val="21"/>
          <w:szCs w:val="21"/>
        </w:rPr>
        <w:t>是第</w:t>
      </w:r>
      <w:r>
        <w:rPr>
          <w:rFonts w:ascii="Helvetica" w:hAnsi="Helvetica" w:cs="Helvetica"/>
          <w:color w:val="666666"/>
          <w:sz w:val="21"/>
          <w:szCs w:val="21"/>
        </w:rPr>
        <w:t>3</w:t>
      </w:r>
      <w:r>
        <w:rPr>
          <w:rFonts w:ascii="Helvetica" w:hAnsi="Helvetica" w:cs="Helvetica"/>
          <w:color w:val="666666"/>
          <w:sz w:val="21"/>
          <w:szCs w:val="21"/>
        </w:rPr>
        <w:t>种方式，和</w:t>
      </w:r>
      <w:r>
        <w:rPr>
          <w:rStyle w:val="HTML"/>
          <w:rFonts w:ascii="Consolas" w:hAnsi="Consolas"/>
          <w:color w:val="DD0055"/>
          <w:sz w:val="18"/>
          <w:szCs w:val="18"/>
          <w:bdr w:val="single" w:sz="6" w:space="0" w:color="DDDDDD" w:frame="1"/>
          <w:shd w:val="clear" w:color="auto" w:fill="FAFAFA"/>
        </w:rPr>
        <w:t>assert</w:t>
      </w:r>
      <w:r>
        <w:rPr>
          <w:rFonts w:ascii="Helvetica" w:hAnsi="Helvetica" w:cs="Helvetica"/>
          <w:color w:val="666666"/>
          <w:sz w:val="21"/>
          <w:szCs w:val="21"/>
        </w:rPr>
        <w:t>比，</w:t>
      </w:r>
      <w:r>
        <w:rPr>
          <w:rStyle w:val="HTML"/>
          <w:rFonts w:ascii="Consolas" w:hAnsi="Consolas"/>
          <w:color w:val="DD0055"/>
          <w:sz w:val="18"/>
          <w:szCs w:val="18"/>
          <w:bdr w:val="single" w:sz="6" w:space="0" w:color="DDDDDD" w:frame="1"/>
          <w:shd w:val="clear" w:color="auto" w:fill="FAFAFA"/>
        </w:rPr>
        <w:t>logging</w:t>
      </w:r>
      <w:r>
        <w:rPr>
          <w:rFonts w:ascii="Helvetica" w:hAnsi="Helvetica" w:cs="Helvetica"/>
          <w:color w:val="666666"/>
          <w:sz w:val="21"/>
          <w:szCs w:val="21"/>
        </w:rPr>
        <w:t>不会抛出错误，而且可以输出到文件：</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logging</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s = </w:t>
      </w:r>
      <w:r>
        <w:rPr>
          <w:rStyle w:val="string"/>
          <w:color w:val="DD1144"/>
        </w:rPr>
        <w:t>'0'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 = </w:t>
      </w:r>
      <w:r>
        <w:rPr>
          <w:rStyle w:val="keyword"/>
          <w:b/>
          <w:bCs/>
          <w:color w:val="333333"/>
        </w:rPr>
        <w:t>int</w:t>
      </w:r>
      <w:r>
        <w:rPr>
          <w:rStyle w:val="HTML"/>
          <w:color w:val="444444"/>
        </w:rPr>
        <w:t>(s)</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logging.info(</w:t>
      </w:r>
      <w:r>
        <w:rPr>
          <w:rStyle w:val="string"/>
          <w:color w:val="DD1144"/>
        </w:rPr>
        <w:t>'n = %d'</w:t>
      </w:r>
      <w:r>
        <w:rPr>
          <w:rStyle w:val="HTML"/>
          <w:color w:val="444444"/>
        </w:rPr>
        <w:t xml:space="preserve"> % n)</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number"/>
          <w:color w:val="009999"/>
        </w:rPr>
        <w:t>10</w:t>
      </w:r>
      <w:r>
        <w:rPr>
          <w:rStyle w:val="HTML"/>
          <w:color w:val="444444"/>
        </w:rPr>
        <w:t xml:space="preserve"> / n)</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logging.info()</w:t>
      </w:r>
      <w:r>
        <w:rPr>
          <w:rFonts w:ascii="Helvetica" w:hAnsi="Helvetica" w:cs="Helvetica"/>
          <w:color w:val="666666"/>
          <w:sz w:val="21"/>
          <w:szCs w:val="21"/>
        </w:rPr>
        <w:t>就可以输出一段文本。运行，发现除了</w:t>
      </w:r>
      <w:r>
        <w:rPr>
          <w:rStyle w:val="HTML"/>
          <w:rFonts w:ascii="Consolas" w:hAnsi="Consolas"/>
          <w:color w:val="DD0055"/>
          <w:sz w:val="18"/>
          <w:szCs w:val="18"/>
          <w:bdr w:val="single" w:sz="6" w:space="0" w:color="DDDDDD" w:frame="1"/>
          <w:shd w:val="clear" w:color="auto" w:fill="FAFAFA"/>
        </w:rPr>
        <w:t>ZeroDivisionError</w:t>
      </w:r>
      <w:r>
        <w:rPr>
          <w:rFonts w:ascii="Helvetica" w:hAnsi="Helvetica" w:cs="Helvetica"/>
          <w:color w:val="666666"/>
          <w:sz w:val="21"/>
          <w:szCs w:val="21"/>
        </w:rPr>
        <w:t>，没有任何信息。怎么回事？</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别急，在</w:t>
      </w:r>
      <w:r>
        <w:rPr>
          <w:rStyle w:val="HTML"/>
          <w:rFonts w:ascii="Consolas" w:hAnsi="Consolas"/>
          <w:color w:val="DD0055"/>
          <w:sz w:val="18"/>
          <w:szCs w:val="18"/>
          <w:bdr w:val="single" w:sz="6" w:space="0" w:color="DDDDDD" w:frame="1"/>
          <w:shd w:val="clear" w:color="auto" w:fill="FAFAFA"/>
        </w:rPr>
        <w:t>import logging</w:t>
      </w:r>
      <w:r>
        <w:rPr>
          <w:rFonts w:ascii="Helvetica" w:hAnsi="Helvetica" w:cs="Helvetica"/>
          <w:color w:val="666666"/>
          <w:sz w:val="21"/>
          <w:szCs w:val="21"/>
        </w:rPr>
        <w:t>之后添加一行配置再试试：</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import</w:t>
      </w:r>
      <w:r>
        <w:rPr>
          <w:rStyle w:val="HTML"/>
          <w:color w:val="444444"/>
        </w:rPr>
        <w:t xml:space="preserve"> logging</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logging.basicConfig(level=logging.INFO)</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看到输出了：</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python3 err.py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INFO:root:n = 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"err.py"</w:t>
      </w:r>
      <w:r>
        <w:rPr>
          <w:rStyle w:val="operator"/>
          <w:color w:val="444444"/>
        </w:rPr>
        <w:t xml:space="preserve">, line </w:t>
      </w:r>
      <w:r>
        <w:rPr>
          <w:rStyle w:val="number"/>
          <w:color w:val="009999"/>
        </w:rPr>
        <w:t>8</w:t>
      </w:r>
      <w:r>
        <w:rPr>
          <w:rStyle w:val="operator"/>
          <w:color w:val="444444"/>
        </w:rPr>
        <w:t xml:space="preserve">, </w:t>
      </w:r>
      <w:r>
        <w:rPr>
          <w:rStyle w:val="keyword"/>
          <w:b/>
          <w:bCs/>
          <w:color w:val="333333"/>
        </w:rPr>
        <w:t>in</w:t>
      </w:r>
      <w:r>
        <w:rPr>
          <w:rStyle w:val="operator"/>
          <w:color w:val="444444"/>
        </w:rPr>
        <w:t xml:space="preserve"> &lt;</w:t>
      </w:r>
      <w:r>
        <w:rPr>
          <w:rStyle w:val="keyword"/>
          <w:b/>
          <w:bCs/>
          <w:color w:val="333333"/>
        </w:rPr>
        <w:t>module</w:t>
      </w:r>
      <w:r>
        <w:rPr>
          <w:rStyle w:val="operator"/>
          <w:color w:val="444444"/>
        </w:rPr>
        <w:t>&gt;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print(</w:t>
      </w:r>
      <w:r>
        <w:rPr>
          <w:rStyle w:val="number"/>
          <w:color w:val="009999"/>
        </w:rPr>
        <w:t>10</w:t>
      </w:r>
      <w:r>
        <w:rPr>
          <w:rStyle w:val="operator"/>
          <w:color w:val="444444"/>
        </w:rPr>
        <w:t xml:space="preserve"> / n)</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ZeroDivisionError: division </w:t>
      </w:r>
      <w:r>
        <w:rPr>
          <w:rStyle w:val="keyword"/>
          <w:b/>
          <w:bCs/>
          <w:color w:val="333333"/>
        </w:rPr>
        <w:t>by</w:t>
      </w:r>
      <w:r>
        <w:rPr>
          <w:rStyle w:val="operator"/>
          <w:color w:val="444444"/>
        </w:rPr>
        <w:t xml:space="preserve"> zero</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这就是</w:t>
      </w:r>
      <w:r>
        <w:rPr>
          <w:rStyle w:val="HTML"/>
          <w:rFonts w:ascii="Consolas" w:hAnsi="Consolas"/>
          <w:color w:val="DD0055"/>
          <w:sz w:val="18"/>
          <w:szCs w:val="18"/>
          <w:bdr w:val="single" w:sz="6" w:space="0" w:color="DDDDDD" w:frame="1"/>
          <w:shd w:val="clear" w:color="auto" w:fill="FAFAFA"/>
        </w:rPr>
        <w:t>logging</w:t>
      </w:r>
      <w:r>
        <w:rPr>
          <w:rFonts w:ascii="Helvetica" w:hAnsi="Helvetica" w:cs="Helvetica"/>
          <w:color w:val="666666"/>
          <w:sz w:val="21"/>
          <w:szCs w:val="21"/>
        </w:rPr>
        <w:t>的好处，它允许你指定记录信息的级别，有</w:t>
      </w:r>
      <w:r>
        <w:rPr>
          <w:rStyle w:val="HTML"/>
          <w:rFonts w:ascii="Consolas" w:hAnsi="Consolas"/>
          <w:color w:val="DD0055"/>
          <w:sz w:val="18"/>
          <w:szCs w:val="18"/>
          <w:bdr w:val="single" w:sz="6" w:space="0" w:color="DDDDDD" w:frame="1"/>
          <w:shd w:val="clear" w:color="auto" w:fill="FAFAFA"/>
        </w:rPr>
        <w:t>debug</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info</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warning</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error</w:t>
      </w:r>
      <w:r>
        <w:rPr>
          <w:rFonts w:ascii="Helvetica" w:hAnsi="Helvetica" w:cs="Helvetica"/>
          <w:color w:val="666666"/>
          <w:sz w:val="21"/>
          <w:szCs w:val="21"/>
        </w:rPr>
        <w:t>等几个级别，当我们指定</w:t>
      </w:r>
      <w:r>
        <w:rPr>
          <w:rStyle w:val="HTML"/>
          <w:rFonts w:ascii="Consolas" w:hAnsi="Consolas"/>
          <w:color w:val="DD0055"/>
          <w:sz w:val="18"/>
          <w:szCs w:val="18"/>
          <w:bdr w:val="single" w:sz="6" w:space="0" w:color="DDDDDD" w:frame="1"/>
          <w:shd w:val="clear" w:color="auto" w:fill="FAFAFA"/>
        </w:rPr>
        <w:t>level=INFO</w:t>
      </w:r>
      <w:r>
        <w:rPr>
          <w:rFonts w:ascii="Helvetica" w:hAnsi="Helvetica" w:cs="Helvetica"/>
          <w:color w:val="666666"/>
          <w:sz w:val="21"/>
          <w:szCs w:val="21"/>
        </w:rPr>
        <w:t>时，</w:t>
      </w:r>
      <w:r>
        <w:rPr>
          <w:rStyle w:val="HTML"/>
          <w:rFonts w:ascii="Consolas" w:hAnsi="Consolas"/>
          <w:color w:val="DD0055"/>
          <w:sz w:val="18"/>
          <w:szCs w:val="18"/>
          <w:bdr w:val="single" w:sz="6" w:space="0" w:color="DDDDDD" w:frame="1"/>
          <w:shd w:val="clear" w:color="auto" w:fill="FAFAFA"/>
        </w:rPr>
        <w:t>logging.debug</w:t>
      </w:r>
      <w:r>
        <w:rPr>
          <w:rFonts w:ascii="Helvetica" w:hAnsi="Helvetica" w:cs="Helvetica"/>
          <w:color w:val="666666"/>
          <w:sz w:val="21"/>
          <w:szCs w:val="21"/>
        </w:rPr>
        <w:t>就不起作用了。同理，指定</w:t>
      </w:r>
      <w:r>
        <w:rPr>
          <w:rStyle w:val="HTML"/>
          <w:rFonts w:ascii="Consolas" w:hAnsi="Consolas"/>
          <w:color w:val="DD0055"/>
          <w:sz w:val="18"/>
          <w:szCs w:val="18"/>
          <w:bdr w:val="single" w:sz="6" w:space="0" w:color="DDDDDD" w:frame="1"/>
          <w:shd w:val="clear" w:color="auto" w:fill="FAFAFA"/>
        </w:rPr>
        <w:t>level=WARNING</w:t>
      </w:r>
      <w:r>
        <w:rPr>
          <w:rFonts w:ascii="Helvetica" w:hAnsi="Helvetica" w:cs="Helvetica"/>
          <w:color w:val="666666"/>
          <w:sz w:val="21"/>
          <w:szCs w:val="21"/>
        </w:rPr>
        <w:t>后，</w:t>
      </w:r>
      <w:r>
        <w:rPr>
          <w:rStyle w:val="HTML"/>
          <w:rFonts w:ascii="Consolas" w:hAnsi="Consolas"/>
          <w:color w:val="DD0055"/>
          <w:sz w:val="18"/>
          <w:szCs w:val="18"/>
          <w:bdr w:val="single" w:sz="6" w:space="0" w:color="DDDDDD" w:frame="1"/>
          <w:shd w:val="clear" w:color="auto" w:fill="FAFAFA"/>
        </w:rPr>
        <w:t>debug</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info</w:t>
      </w:r>
      <w:r>
        <w:rPr>
          <w:rFonts w:ascii="Helvetica" w:hAnsi="Helvetica" w:cs="Helvetica"/>
          <w:color w:val="666666"/>
          <w:sz w:val="21"/>
          <w:szCs w:val="21"/>
        </w:rPr>
        <w:t>就不起作用了。这样一来，你可以放心地输出不同级别的信息，也不用删除，最后统一控制输出哪个级别的信息。</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logging</w:t>
      </w:r>
      <w:r>
        <w:rPr>
          <w:rFonts w:ascii="Helvetica" w:hAnsi="Helvetica" w:cs="Helvetica"/>
          <w:color w:val="666666"/>
          <w:sz w:val="21"/>
          <w:szCs w:val="21"/>
        </w:rPr>
        <w:t>的另一个好处是通过简单的配置，一条语句可以同时输出到不同的地方，比如</w:t>
      </w:r>
      <w:r>
        <w:rPr>
          <w:rFonts w:ascii="Helvetica" w:hAnsi="Helvetica" w:cs="Helvetica"/>
          <w:color w:val="666666"/>
          <w:sz w:val="21"/>
          <w:szCs w:val="21"/>
        </w:rPr>
        <w:t>console</w:t>
      </w:r>
      <w:r>
        <w:rPr>
          <w:rFonts w:ascii="Helvetica" w:hAnsi="Helvetica" w:cs="Helvetica"/>
          <w:color w:val="666666"/>
          <w:sz w:val="21"/>
          <w:szCs w:val="21"/>
        </w:rPr>
        <w:t>和文件。</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pdb</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4</w:t>
      </w:r>
      <w:r>
        <w:rPr>
          <w:rFonts w:ascii="Helvetica" w:hAnsi="Helvetica" w:cs="Helvetica"/>
          <w:color w:val="666666"/>
          <w:sz w:val="21"/>
          <w:szCs w:val="21"/>
        </w:rPr>
        <w:t>种方式是启动</w:t>
      </w:r>
      <w:r>
        <w:rPr>
          <w:rFonts w:ascii="Helvetica" w:hAnsi="Helvetica" w:cs="Helvetica"/>
          <w:color w:val="666666"/>
          <w:sz w:val="21"/>
          <w:szCs w:val="21"/>
        </w:rPr>
        <w:t>Python</w:t>
      </w:r>
      <w:r>
        <w:rPr>
          <w:rFonts w:ascii="Helvetica" w:hAnsi="Helvetica" w:cs="Helvetica"/>
          <w:color w:val="666666"/>
          <w:sz w:val="21"/>
          <w:szCs w:val="21"/>
        </w:rPr>
        <w:t>的调试器</w:t>
      </w:r>
      <w:r>
        <w:rPr>
          <w:rFonts w:ascii="Helvetica" w:hAnsi="Helvetica" w:cs="Helvetica"/>
          <w:color w:val="666666"/>
          <w:sz w:val="21"/>
          <w:szCs w:val="21"/>
        </w:rPr>
        <w:t>pdb</w:t>
      </w:r>
      <w:r>
        <w:rPr>
          <w:rFonts w:ascii="Helvetica" w:hAnsi="Helvetica" w:cs="Helvetica"/>
          <w:color w:val="666666"/>
          <w:sz w:val="21"/>
          <w:szCs w:val="21"/>
        </w:rPr>
        <w:t>，让程序以单步方式运行，可以随时查看运行状态。我们先准备好程序：</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err.py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s = </w:t>
      </w:r>
      <w:r>
        <w:rPr>
          <w:rStyle w:val="string"/>
          <w:color w:val="DD1144"/>
        </w:rPr>
        <w:t>'0'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 = int(s)</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print</w:t>
      </w:r>
      <w:r>
        <w:rPr>
          <w:rStyle w:val="HTML"/>
          <w:color w:val="444444"/>
        </w:rPr>
        <w:t>(</w:t>
      </w:r>
      <w:r>
        <w:rPr>
          <w:rStyle w:val="number"/>
          <w:color w:val="009999"/>
        </w:rPr>
        <w:t>10</w:t>
      </w:r>
      <w:r>
        <w:rPr>
          <w:rStyle w:val="HTML"/>
          <w:color w:val="444444"/>
        </w:rPr>
        <w:t xml:space="preserve"> / n)</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然后启动：</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python3 -m pdb err.py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&gt; </w:t>
      </w:r>
      <w:r>
        <w:rPr>
          <w:rStyle w:val="regexp"/>
          <w:color w:val="009926"/>
        </w:rPr>
        <w:t>/Users/michael/Github/learn</w:t>
      </w:r>
      <w:r>
        <w:rPr>
          <w:rStyle w:val="HTML"/>
          <w:color w:val="444444"/>
        </w:rPr>
        <w:t>-python3/samples/debug/err.py(</w:t>
      </w:r>
      <w:r>
        <w:rPr>
          <w:rStyle w:val="number"/>
          <w:color w:val="009999"/>
        </w:rPr>
        <w:t>2</w:t>
      </w:r>
      <w:r>
        <w:rPr>
          <w:rStyle w:val="HTML"/>
          <w:color w:val="444444"/>
        </w:rPr>
        <w:t>)&lt;</w:t>
      </w:r>
      <w:r>
        <w:rPr>
          <w:rStyle w:val="keyword"/>
          <w:b/>
          <w:bCs/>
          <w:color w:val="333333"/>
        </w:rPr>
        <w:t>module</w:t>
      </w:r>
      <w:r>
        <w:rPr>
          <w:rStyle w:val="HTML"/>
          <w:color w:val="444444"/>
        </w:rPr>
        <w:t>&gt;()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s = </w:t>
      </w:r>
      <w:r>
        <w:rPr>
          <w:rStyle w:val="string"/>
          <w:color w:val="DD1144"/>
        </w:rPr>
        <w:t>'0'</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以参数</w:t>
      </w:r>
      <w:r>
        <w:rPr>
          <w:rStyle w:val="HTML"/>
          <w:rFonts w:ascii="Consolas" w:hAnsi="Consolas"/>
          <w:color w:val="DD0055"/>
          <w:sz w:val="18"/>
          <w:szCs w:val="18"/>
          <w:bdr w:val="single" w:sz="6" w:space="0" w:color="DDDDDD" w:frame="1"/>
          <w:shd w:val="clear" w:color="auto" w:fill="FAFAFA"/>
        </w:rPr>
        <w:t>-m pdb</w:t>
      </w:r>
      <w:r>
        <w:rPr>
          <w:rFonts w:ascii="Helvetica" w:hAnsi="Helvetica" w:cs="Helvetica"/>
          <w:color w:val="666666"/>
          <w:sz w:val="21"/>
          <w:szCs w:val="21"/>
        </w:rPr>
        <w:t>启动后，</w:t>
      </w:r>
      <w:r>
        <w:rPr>
          <w:rFonts w:ascii="Helvetica" w:hAnsi="Helvetica" w:cs="Helvetica"/>
          <w:color w:val="666666"/>
          <w:sz w:val="21"/>
          <w:szCs w:val="21"/>
        </w:rPr>
        <w:t>pdb</w:t>
      </w:r>
      <w:r>
        <w:rPr>
          <w:rFonts w:ascii="Helvetica" w:hAnsi="Helvetica" w:cs="Helvetica"/>
          <w:color w:val="666666"/>
          <w:sz w:val="21"/>
          <w:szCs w:val="21"/>
        </w:rPr>
        <w:t>定位到下一步要执行的代码</w:t>
      </w:r>
      <w:r>
        <w:rPr>
          <w:rStyle w:val="HTML"/>
          <w:rFonts w:ascii="Consolas" w:hAnsi="Consolas"/>
          <w:color w:val="DD0055"/>
          <w:sz w:val="18"/>
          <w:szCs w:val="18"/>
          <w:bdr w:val="single" w:sz="6" w:space="0" w:color="DDDDDD" w:frame="1"/>
          <w:shd w:val="clear" w:color="auto" w:fill="FAFAFA"/>
        </w:rPr>
        <w:t>-&gt; s = '0'</w:t>
      </w:r>
      <w:r>
        <w:rPr>
          <w:rFonts w:ascii="Helvetica" w:hAnsi="Helvetica" w:cs="Helvetica"/>
          <w:color w:val="666666"/>
          <w:sz w:val="21"/>
          <w:szCs w:val="21"/>
        </w:rPr>
        <w:t>。输入命令</w:t>
      </w:r>
      <w:r>
        <w:rPr>
          <w:rStyle w:val="HTML"/>
          <w:rFonts w:ascii="Consolas" w:hAnsi="Consolas"/>
          <w:color w:val="DD0055"/>
          <w:sz w:val="18"/>
          <w:szCs w:val="18"/>
          <w:bdr w:val="single" w:sz="6" w:space="0" w:color="DDDDDD" w:frame="1"/>
          <w:shd w:val="clear" w:color="auto" w:fill="FAFAFA"/>
        </w:rPr>
        <w:t>l</w:t>
      </w:r>
      <w:r>
        <w:rPr>
          <w:rFonts w:ascii="Helvetica" w:hAnsi="Helvetica" w:cs="Helvetica"/>
          <w:color w:val="666666"/>
          <w:sz w:val="21"/>
          <w:szCs w:val="21"/>
        </w:rPr>
        <w:t>来查看代码：</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(Pdb) l</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w:t>
      </w:r>
      <w:r>
        <w:rPr>
          <w:rStyle w:val="comment"/>
          <w:i/>
          <w:iCs/>
          <w:color w:val="999988"/>
        </w:rPr>
        <w:t># err.py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2</w:t>
      </w:r>
      <w:r>
        <w:rPr>
          <w:rStyle w:val="HTML"/>
          <w:color w:val="444444"/>
        </w:rPr>
        <w:t xml:space="preserve">  -&gt; s = </w:t>
      </w:r>
      <w:r>
        <w:rPr>
          <w:rStyle w:val="string"/>
          <w:color w:val="DD1144"/>
        </w:rPr>
        <w:t>'0'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3</w:t>
      </w:r>
      <w:r>
        <w:rPr>
          <w:rStyle w:val="HTML"/>
          <w:color w:val="444444"/>
        </w:rPr>
        <w:t xml:space="preserve">     n = int(s)</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4</w:t>
      </w:r>
      <w:r>
        <w:rPr>
          <w:rStyle w:val="HTML"/>
          <w:color w:val="444444"/>
        </w:rPr>
        <w:t xml:space="preserve">     </w:t>
      </w:r>
      <w:r>
        <w:rPr>
          <w:rStyle w:val="keyword"/>
          <w:b/>
          <w:bCs/>
          <w:color w:val="333333"/>
        </w:rPr>
        <w:t>print</w:t>
      </w:r>
      <w:r>
        <w:rPr>
          <w:rStyle w:val="HTML"/>
          <w:color w:val="444444"/>
        </w:rPr>
        <w:t>(</w:t>
      </w:r>
      <w:r>
        <w:rPr>
          <w:rStyle w:val="number"/>
          <w:color w:val="009999"/>
        </w:rPr>
        <w:t>10</w:t>
      </w:r>
      <w:r>
        <w:rPr>
          <w:rStyle w:val="HTML"/>
          <w:color w:val="444444"/>
        </w:rPr>
        <w:t xml:space="preserve"> / n)</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输入命令</w:t>
      </w:r>
      <w:r>
        <w:rPr>
          <w:rStyle w:val="HTML"/>
          <w:rFonts w:ascii="Consolas" w:hAnsi="Consolas"/>
          <w:color w:val="DD0055"/>
          <w:sz w:val="18"/>
          <w:szCs w:val="18"/>
          <w:bdr w:val="single" w:sz="6" w:space="0" w:color="DDDDDD" w:frame="1"/>
          <w:shd w:val="clear" w:color="auto" w:fill="FAFAFA"/>
        </w:rPr>
        <w:t>n</w:t>
      </w:r>
      <w:r>
        <w:rPr>
          <w:rFonts w:ascii="Helvetica" w:hAnsi="Helvetica" w:cs="Helvetica"/>
          <w:color w:val="666666"/>
          <w:sz w:val="21"/>
          <w:szCs w:val="21"/>
        </w:rPr>
        <w:t>可以单步执行代码：</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Pdb</w:t>
      </w:r>
      <w:r>
        <w:rPr>
          <w:rStyle w:val="HTML"/>
          <w:color w:val="444444"/>
        </w:rPr>
        <w:t>) n</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regexp"/>
          <w:color w:val="009926"/>
        </w:rPr>
        <w:t>/Users/michael/Github/learn</w:t>
      </w:r>
      <w:r>
        <w:rPr>
          <w:rStyle w:val="HTML"/>
          <w:color w:val="444444"/>
        </w:rPr>
        <w:t>-python3/samples/debug/err.py(</w:t>
      </w:r>
      <w:r>
        <w:rPr>
          <w:rStyle w:val="number"/>
          <w:color w:val="009999"/>
        </w:rPr>
        <w:t>3</w:t>
      </w:r>
      <w:r>
        <w:rPr>
          <w:rStyle w:val="HTML"/>
          <w:color w:val="444444"/>
        </w:rPr>
        <w:t>)&lt;</w:t>
      </w:r>
      <w:r>
        <w:rPr>
          <w:rStyle w:val="keyword"/>
          <w:b/>
          <w:bCs/>
          <w:color w:val="333333"/>
        </w:rPr>
        <w:t>module</w:t>
      </w:r>
      <w:r>
        <w:rPr>
          <w:rStyle w:val="HTML"/>
          <w:color w:val="444444"/>
        </w:rPr>
        <w:t>&gt;()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 n = int(s)</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Pdb</w:t>
      </w:r>
      <w:r>
        <w:rPr>
          <w:rStyle w:val="HTML"/>
          <w:color w:val="444444"/>
        </w:rPr>
        <w:t>) n</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regexp"/>
          <w:color w:val="009926"/>
        </w:rPr>
        <w:t>/Users/michael/Github/learn</w:t>
      </w:r>
      <w:r>
        <w:rPr>
          <w:rStyle w:val="HTML"/>
          <w:color w:val="444444"/>
        </w:rPr>
        <w:t>-python3/samples/debug/err.py(</w:t>
      </w:r>
      <w:r>
        <w:rPr>
          <w:rStyle w:val="number"/>
          <w:color w:val="009999"/>
        </w:rPr>
        <w:t>4</w:t>
      </w:r>
      <w:r>
        <w:rPr>
          <w:rStyle w:val="HTML"/>
          <w:color w:val="444444"/>
        </w:rPr>
        <w:t>)&lt;</w:t>
      </w:r>
      <w:r>
        <w:rPr>
          <w:rStyle w:val="keyword"/>
          <w:b/>
          <w:bCs/>
          <w:color w:val="333333"/>
        </w:rPr>
        <w:t>module</w:t>
      </w:r>
      <w:r>
        <w:rPr>
          <w:rStyle w:val="HTML"/>
          <w:color w:val="444444"/>
        </w:rPr>
        <w:t>&gt;()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 print(</w:t>
      </w:r>
      <w:r>
        <w:rPr>
          <w:rStyle w:val="number"/>
          <w:color w:val="009999"/>
        </w:rPr>
        <w:t>10</w:t>
      </w:r>
      <w:r>
        <w:rPr>
          <w:rStyle w:val="HTML"/>
          <w:color w:val="444444"/>
        </w:rPr>
        <w:t xml:space="preserve"> / n)</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任何时候都可以输入命令</w:t>
      </w:r>
      <w:r>
        <w:rPr>
          <w:rStyle w:val="HTML"/>
          <w:rFonts w:ascii="Consolas" w:hAnsi="Consolas"/>
          <w:color w:val="DD0055"/>
          <w:sz w:val="18"/>
          <w:szCs w:val="18"/>
          <w:bdr w:val="single" w:sz="6" w:space="0" w:color="DDDDDD" w:frame="1"/>
          <w:shd w:val="clear" w:color="auto" w:fill="FAFAFA"/>
        </w:rPr>
        <w:t xml:space="preserve">p </w:t>
      </w:r>
      <w:r>
        <w:rPr>
          <w:rStyle w:val="HTML"/>
          <w:rFonts w:ascii="Consolas" w:hAnsi="Consolas"/>
          <w:color w:val="DD0055"/>
          <w:sz w:val="18"/>
          <w:szCs w:val="18"/>
          <w:bdr w:val="single" w:sz="6" w:space="0" w:color="DDDDDD" w:frame="1"/>
          <w:shd w:val="clear" w:color="auto" w:fill="FAFAFA"/>
        </w:rPr>
        <w:t>变量名</w:t>
      </w:r>
      <w:r>
        <w:rPr>
          <w:rFonts w:ascii="Helvetica" w:hAnsi="Helvetica" w:cs="Helvetica"/>
          <w:color w:val="666666"/>
          <w:sz w:val="21"/>
          <w:szCs w:val="21"/>
        </w:rPr>
        <w:t>来查看变量：</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(Pdb) p s</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(Pdb) p n</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0</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输入命令</w:t>
      </w:r>
      <w:r>
        <w:rPr>
          <w:rStyle w:val="HTML"/>
          <w:rFonts w:ascii="Consolas" w:hAnsi="Consolas"/>
          <w:color w:val="DD0055"/>
          <w:sz w:val="18"/>
          <w:szCs w:val="18"/>
          <w:bdr w:val="single" w:sz="6" w:space="0" w:color="DDDDDD" w:frame="1"/>
          <w:shd w:val="clear" w:color="auto" w:fill="FAFAFA"/>
        </w:rPr>
        <w:t>q</w:t>
      </w:r>
      <w:r>
        <w:rPr>
          <w:rFonts w:ascii="Helvetica" w:hAnsi="Helvetica" w:cs="Helvetica"/>
          <w:color w:val="666666"/>
          <w:sz w:val="21"/>
          <w:szCs w:val="21"/>
        </w:rPr>
        <w:t>结束调试，退出程序：</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(Pdb) q</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这种通过</w:t>
      </w:r>
      <w:r>
        <w:rPr>
          <w:rFonts w:ascii="Helvetica" w:hAnsi="Helvetica" w:cs="Helvetica"/>
          <w:color w:val="666666"/>
          <w:sz w:val="21"/>
          <w:szCs w:val="21"/>
        </w:rPr>
        <w:t>pdb</w:t>
      </w:r>
      <w:r>
        <w:rPr>
          <w:rFonts w:ascii="Helvetica" w:hAnsi="Helvetica" w:cs="Helvetica"/>
          <w:color w:val="666666"/>
          <w:sz w:val="21"/>
          <w:szCs w:val="21"/>
        </w:rPr>
        <w:t>在命令行调试的方法理论上是万能的，但实在是太麻烦了，如果有一千行代码，要运行到第</w:t>
      </w:r>
      <w:r>
        <w:rPr>
          <w:rFonts w:ascii="Helvetica" w:hAnsi="Helvetica" w:cs="Helvetica"/>
          <w:color w:val="666666"/>
          <w:sz w:val="21"/>
          <w:szCs w:val="21"/>
        </w:rPr>
        <w:t>999</w:t>
      </w:r>
      <w:r>
        <w:rPr>
          <w:rFonts w:ascii="Helvetica" w:hAnsi="Helvetica" w:cs="Helvetica"/>
          <w:color w:val="666666"/>
          <w:sz w:val="21"/>
          <w:szCs w:val="21"/>
        </w:rPr>
        <w:t>行得敲多少命令啊。还好，我们还有另一种调试方法。</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pdb.set_trace()</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这个方法也是用</w:t>
      </w:r>
      <w:r>
        <w:rPr>
          <w:rFonts w:ascii="Helvetica" w:hAnsi="Helvetica" w:cs="Helvetica"/>
          <w:color w:val="666666"/>
          <w:sz w:val="21"/>
          <w:szCs w:val="21"/>
        </w:rPr>
        <w:t>pdb</w:t>
      </w:r>
      <w:r>
        <w:rPr>
          <w:rFonts w:ascii="Helvetica" w:hAnsi="Helvetica" w:cs="Helvetica"/>
          <w:color w:val="666666"/>
          <w:sz w:val="21"/>
          <w:szCs w:val="21"/>
        </w:rPr>
        <w:t>，但是不需要单步执行，我们只需要</w:t>
      </w:r>
      <w:r>
        <w:rPr>
          <w:rStyle w:val="HTML"/>
          <w:rFonts w:ascii="Consolas" w:hAnsi="Consolas"/>
          <w:color w:val="DD0055"/>
          <w:sz w:val="18"/>
          <w:szCs w:val="18"/>
          <w:bdr w:val="single" w:sz="6" w:space="0" w:color="DDDDDD" w:frame="1"/>
          <w:shd w:val="clear" w:color="auto" w:fill="FAFAFA"/>
        </w:rPr>
        <w:t>import pdb</w:t>
      </w:r>
      <w:r>
        <w:rPr>
          <w:rFonts w:ascii="Helvetica" w:hAnsi="Helvetica" w:cs="Helvetica"/>
          <w:color w:val="666666"/>
          <w:sz w:val="21"/>
          <w:szCs w:val="21"/>
        </w:rPr>
        <w:t>，然后，在可能出错的地方放一个</w:t>
      </w:r>
      <w:r>
        <w:rPr>
          <w:rStyle w:val="HTML"/>
          <w:rFonts w:ascii="Consolas" w:hAnsi="Consolas"/>
          <w:color w:val="DD0055"/>
          <w:sz w:val="18"/>
          <w:szCs w:val="18"/>
          <w:bdr w:val="single" w:sz="6" w:space="0" w:color="DDDDDD" w:frame="1"/>
          <w:shd w:val="clear" w:color="auto" w:fill="FAFAFA"/>
        </w:rPr>
        <w:t>pdb.set_trace()</w:t>
      </w:r>
      <w:r>
        <w:rPr>
          <w:rFonts w:ascii="Helvetica" w:hAnsi="Helvetica" w:cs="Helvetica"/>
          <w:color w:val="666666"/>
          <w:sz w:val="21"/>
          <w:szCs w:val="21"/>
        </w:rPr>
        <w:t>，就可以设置一个断点：</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err.py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pdb</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s = </w:t>
      </w:r>
      <w:r>
        <w:rPr>
          <w:rStyle w:val="string"/>
          <w:color w:val="DD1144"/>
        </w:rPr>
        <w:t>'0'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 = int(s)</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pdb.set_trace() </w:t>
      </w:r>
      <w:r>
        <w:rPr>
          <w:rStyle w:val="comment"/>
          <w:i/>
          <w:iCs/>
          <w:color w:val="999988"/>
        </w:rPr>
        <w:t># 运行到这里会自动暂停</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number"/>
          <w:color w:val="009999"/>
        </w:rPr>
        <w:t>10</w:t>
      </w:r>
      <w:r>
        <w:rPr>
          <w:rStyle w:val="HTML"/>
          <w:color w:val="444444"/>
        </w:rPr>
        <w:t xml:space="preserve"> / n)</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运行代码，程序会自动在</w:t>
      </w:r>
      <w:r>
        <w:rPr>
          <w:rStyle w:val="HTML"/>
          <w:rFonts w:ascii="Consolas" w:hAnsi="Consolas"/>
          <w:color w:val="DD0055"/>
          <w:sz w:val="18"/>
          <w:szCs w:val="18"/>
          <w:bdr w:val="single" w:sz="6" w:space="0" w:color="DDDDDD" w:frame="1"/>
          <w:shd w:val="clear" w:color="auto" w:fill="FAFAFA"/>
        </w:rPr>
        <w:t>pdb.set_trace()</w:t>
      </w:r>
      <w:r>
        <w:rPr>
          <w:rFonts w:ascii="Helvetica" w:hAnsi="Helvetica" w:cs="Helvetica"/>
          <w:color w:val="666666"/>
          <w:sz w:val="21"/>
          <w:szCs w:val="21"/>
        </w:rPr>
        <w:t>暂停并进入</w:t>
      </w:r>
      <w:r>
        <w:rPr>
          <w:rFonts w:ascii="Helvetica" w:hAnsi="Helvetica" w:cs="Helvetica"/>
          <w:color w:val="666666"/>
          <w:sz w:val="21"/>
          <w:szCs w:val="21"/>
        </w:rPr>
        <w:t>pdb</w:t>
      </w:r>
      <w:r>
        <w:rPr>
          <w:rFonts w:ascii="Helvetica" w:hAnsi="Helvetica" w:cs="Helvetica"/>
          <w:color w:val="666666"/>
          <w:sz w:val="21"/>
          <w:szCs w:val="21"/>
        </w:rPr>
        <w:t>调试环境，可以用命令</w:t>
      </w:r>
      <w:r>
        <w:rPr>
          <w:rStyle w:val="HTML"/>
          <w:rFonts w:ascii="Consolas" w:hAnsi="Consolas"/>
          <w:color w:val="DD0055"/>
          <w:sz w:val="18"/>
          <w:szCs w:val="18"/>
          <w:bdr w:val="single" w:sz="6" w:space="0" w:color="DDDDDD" w:frame="1"/>
          <w:shd w:val="clear" w:color="auto" w:fill="FAFAFA"/>
        </w:rPr>
        <w:t>p</w:t>
      </w:r>
      <w:r>
        <w:rPr>
          <w:rFonts w:ascii="Helvetica" w:hAnsi="Helvetica" w:cs="Helvetica"/>
          <w:color w:val="666666"/>
          <w:sz w:val="21"/>
          <w:szCs w:val="21"/>
        </w:rPr>
        <w:t>查看变量，或者用命令</w:t>
      </w:r>
      <w:r>
        <w:rPr>
          <w:rStyle w:val="HTML"/>
          <w:rFonts w:ascii="Consolas" w:hAnsi="Consolas"/>
          <w:color w:val="DD0055"/>
          <w:sz w:val="18"/>
          <w:szCs w:val="18"/>
          <w:bdr w:val="single" w:sz="6" w:space="0" w:color="DDDDDD" w:frame="1"/>
          <w:shd w:val="clear" w:color="auto" w:fill="FAFAFA"/>
        </w:rPr>
        <w:t>c</w:t>
      </w:r>
      <w:r>
        <w:rPr>
          <w:rFonts w:ascii="Helvetica" w:hAnsi="Helvetica" w:cs="Helvetica"/>
          <w:color w:val="666666"/>
          <w:sz w:val="21"/>
          <w:szCs w:val="21"/>
        </w:rPr>
        <w:t>继续运行：</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python3 err.py </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 </w:t>
      </w:r>
      <w:r>
        <w:rPr>
          <w:rStyle w:val="regexp"/>
          <w:color w:val="009926"/>
        </w:rPr>
        <w:t>/Users/michael/Github/learn</w:t>
      </w:r>
      <w:r>
        <w:rPr>
          <w:rStyle w:val="HTML"/>
          <w:color w:val="444444"/>
        </w:rPr>
        <w:t>-python3/samples/debug/err.py(</w:t>
      </w:r>
      <w:r>
        <w:rPr>
          <w:rStyle w:val="number"/>
          <w:color w:val="009999"/>
        </w:rPr>
        <w:t>7</w:t>
      </w:r>
      <w:r>
        <w:rPr>
          <w:rStyle w:val="HTML"/>
          <w:color w:val="444444"/>
        </w:rPr>
        <w:t>)&lt;</w:t>
      </w:r>
      <w:r>
        <w:rPr>
          <w:rStyle w:val="keyword"/>
          <w:b/>
          <w:bCs/>
          <w:color w:val="333333"/>
        </w:rPr>
        <w:t>module</w:t>
      </w:r>
      <w:r>
        <w:rPr>
          <w:rStyle w:val="HTML"/>
          <w:color w:val="444444"/>
        </w:rPr>
        <w:t>&gt;()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 print(</w:t>
      </w:r>
      <w:r>
        <w:rPr>
          <w:rStyle w:val="number"/>
          <w:color w:val="009999"/>
        </w:rPr>
        <w:t>10</w:t>
      </w:r>
      <w:r>
        <w:rPr>
          <w:rStyle w:val="HTML"/>
          <w:color w:val="444444"/>
        </w:rPr>
        <w:t xml:space="preserve"> / n)</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Pdb</w:t>
      </w:r>
      <w:r>
        <w:rPr>
          <w:rStyle w:val="HTML"/>
          <w:color w:val="444444"/>
        </w:rPr>
        <w:t>) p n</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Pdb</w:t>
      </w:r>
      <w:r>
        <w:rPr>
          <w:rStyle w:val="HTML"/>
          <w:color w:val="444444"/>
        </w:rPr>
        <w:t>) c</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Traceback</w:t>
      </w:r>
      <w:r>
        <w:rPr>
          <w:rStyle w:val="HTML"/>
          <w:color w:val="444444"/>
        </w:rPr>
        <w:t xml:space="preserve"> (most recent call last)</w:t>
      </w:r>
      <w:r>
        <w:rPr>
          <w:rStyle w:val="symbol"/>
          <w:color w:val="990073"/>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nstant"/>
          <w:color w:val="009999"/>
        </w:rPr>
        <w:t>File</w:t>
      </w:r>
      <w:r>
        <w:rPr>
          <w:rStyle w:val="HTML"/>
          <w:color w:val="444444"/>
        </w:rPr>
        <w:t xml:space="preserve"> </w:t>
      </w:r>
      <w:r>
        <w:rPr>
          <w:rStyle w:val="string"/>
          <w:color w:val="DD1144"/>
        </w:rPr>
        <w:t>"err.py"</w:t>
      </w:r>
      <w:r>
        <w:rPr>
          <w:rStyle w:val="HTML"/>
          <w:color w:val="444444"/>
        </w:rPr>
        <w:t xml:space="preserve">, line </w:t>
      </w:r>
      <w:r>
        <w:rPr>
          <w:rStyle w:val="number"/>
          <w:color w:val="009999"/>
        </w:rPr>
        <w:t>7</w:t>
      </w:r>
      <w:r>
        <w:rPr>
          <w:rStyle w:val="HTML"/>
          <w:color w:val="444444"/>
        </w:rPr>
        <w:t xml:space="preserve">, </w:t>
      </w:r>
      <w:r>
        <w:rPr>
          <w:rStyle w:val="keyword"/>
          <w:b/>
          <w:bCs/>
          <w:color w:val="333333"/>
        </w:rPr>
        <w:t>in</w:t>
      </w:r>
      <w:r>
        <w:rPr>
          <w:rStyle w:val="HTML"/>
          <w:color w:val="444444"/>
        </w:rPr>
        <w:t xml:space="preserve"> &lt;</w:t>
      </w:r>
      <w:r>
        <w:rPr>
          <w:rStyle w:val="keyword"/>
          <w:b/>
          <w:bCs/>
          <w:color w:val="333333"/>
        </w:rPr>
        <w:t>module</w:t>
      </w:r>
      <w:r>
        <w:rPr>
          <w:rStyle w:val="HTML"/>
          <w:color w:val="444444"/>
        </w:rPr>
        <w:t>&gt;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number"/>
          <w:color w:val="009999"/>
        </w:rPr>
        <w:t>10</w:t>
      </w:r>
      <w:r>
        <w:rPr>
          <w:rStyle w:val="HTML"/>
          <w:color w:val="444444"/>
        </w:rPr>
        <w:t xml:space="preserve"> / n)</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ZeroDivisionError</w:t>
      </w:r>
      <w:r>
        <w:rPr>
          <w:rStyle w:val="symbol"/>
          <w:color w:val="990073"/>
        </w:rPr>
        <w:t>:</w:t>
      </w:r>
      <w:r>
        <w:rPr>
          <w:rStyle w:val="HTML"/>
          <w:color w:val="444444"/>
        </w:rPr>
        <w:t xml:space="preserve"> division by zero</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这个方式比直接启动</w:t>
      </w:r>
      <w:r>
        <w:rPr>
          <w:rFonts w:ascii="Helvetica" w:hAnsi="Helvetica" w:cs="Helvetica"/>
          <w:color w:val="666666"/>
          <w:sz w:val="21"/>
          <w:szCs w:val="21"/>
        </w:rPr>
        <w:t>pdb</w:t>
      </w:r>
      <w:r>
        <w:rPr>
          <w:rFonts w:ascii="Helvetica" w:hAnsi="Helvetica" w:cs="Helvetica"/>
          <w:color w:val="666666"/>
          <w:sz w:val="21"/>
          <w:szCs w:val="21"/>
        </w:rPr>
        <w:t>单步调试效率要高很多，但也高不到哪去。</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IDE</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如果要比较爽地设置断点、单步执行，就需要一个支持调试功能的</w:t>
      </w:r>
      <w:r>
        <w:rPr>
          <w:rFonts w:ascii="Helvetica" w:hAnsi="Helvetica" w:cs="Helvetica"/>
          <w:color w:val="666666"/>
          <w:sz w:val="21"/>
          <w:szCs w:val="21"/>
        </w:rPr>
        <w:t>IDE</w:t>
      </w:r>
      <w:r>
        <w:rPr>
          <w:rFonts w:ascii="Helvetica" w:hAnsi="Helvetica" w:cs="Helvetica"/>
          <w:color w:val="666666"/>
          <w:sz w:val="21"/>
          <w:szCs w:val="21"/>
        </w:rPr>
        <w:t>。目前比较好的</w:t>
      </w:r>
      <w:r>
        <w:rPr>
          <w:rFonts w:ascii="Helvetica" w:hAnsi="Helvetica" w:cs="Helvetica"/>
          <w:color w:val="666666"/>
          <w:sz w:val="21"/>
          <w:szCs w:val="21"/>
        </w:rPr>
        <w:t>Python IDE</w:t>
      </w:r>
      <w:r>
        <w:rPr>
          <w:rFonts w:ascii="Helvetica" w:hAnsi="Helvetica" w:cs="Helvetica"/>
          <w:color w:val="666666"/>
          <w:sz w:val="21"/>
          <w:szCs w:val="21"/>
        </w:rPr>
        <w:t>有</w:t>
      </w:r>
      <w:r>
        <w:rPr>
          <w:rFonts w:ascii="Helvetica" w:hAnsi="Helvetica" w:cs="Helvetica"/>
          <w:color w:val="666666"/>
          <w:sz w:val="21"/>
          <w:szCs w:val="21"/>
        </w:rPr>
        <w:t>PyCharm</w:t>
      </w:r>
      <w:r>
        <w:rPr>
          <w:rFonts w:ascii="Helvetica" w:hAnsi="Helvetica" w:cs="Helvetica"/>
          <w:color w:val="666666"/>
          <w:sz w:val="21"/>
          <w:szCs w:val="21"/>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hyperlink r:id="rId138" w:tgtFrame="_blank" w:history="1">
        <w:r>
          <w:rPr>
            <w:rStyle w:val="a4"/>
            <w:rFonts w:ascii="Helvetica" w:hAnsi="Helvetica" w:cs="Helvetica"/>
            <w:color w:val="0593D3"/>
            <w:sz w:val="21"/>
            <w:szCs w:val="21"/>
          </w:rPr>
          <w:t>http://www.jetbrains.com/pycharm/</w:t>
        </w:r>
      </w:hyperlink>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另外，</w:t>
      </w:r>
      <w:hyperlink r:id="rId139" w:tgtFrame="_blank" w:history="1">
        <w:r>
          <w:rPr>
            <w:rStyle w:val="a4"/>
            <w:rFonts w:ascii="Helvetica" w:hAnsi="Helvetica" w:cs="Helvetica"/>
            <w:color w:val="0593D3"/>
            <w:sz w:val="21"/>
            <w:szCs w:val="21"/>
          </w:rPr>
          <w:t>Eclipse</w:t>
        </w:r>
      </w:hyperlink>
      <w:r>
        <w:rPr>
          <w:rFonts w:ascii="Helvetica" w:hAnsi="Helvetica" w:cs="Helvetica"/>
          <w:color w:val="666666"/>
          <w:sz w:val="21"/>
          <w:szCs w:val="21"/>
        </w:rPr>
        <w:t>加上</w:t>
      </w:r>
      <w:hyperlink r:id="rId140" w:tgtFrame="_blank" w:history="1">
        <w:r>
          <w:rPr>
            <w:rStyle w:val="a4"/>
            <w:rFonts w:ascii="Helvetica" w:hAnsi="Helvetica" w:cs="Helvetica"/>
            <w:color w:val="0593D3"/>
            <w:sz w:val="21"/>
            <w:szCs w:val="21"/>
          </w:rPr>
          <w:t>pydev</w:t>
        </w:r>
      </w:hyperlink>
      <w:r>
        <w:rPr>
          <w:rFonts w:ascii="Helvetica" w:hAnsi="Helvetica" w:cs="Helvetica"/>
          <w:color w:val="666666"/>
          <w:sz w:val="21"/>
          <w:szCs w:val="21"/>
        </w:rPr>
        <w:t>插件也可以调试</w:t>
      </w:r>
      <w:r>
        <w:rPr>
          <w:rFonts w:ascii="Helvetica" w:hAnsi="Helvetica" w:cs="Helvetica"/>
          <w:color w:val="666666"/>
          <w:sz w:val="21"/>
          <w:szCs w:val="21"/>
        </w:rPr>
        <w:t>Python</w:t>
      </w:r>
      <w:r>
        <w:rPr>
          <w:rFonts w:ascii="Helvetica" w:hAnsi="Helvetica" w:cs="Helvetica"/>
          <w:color w:val="666666"/>
          <w:sz w:val="21"/>
          <w:szCs w:val="21"/>
        </w:rPr>
        <w:t>程序。</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写程序最痛苦的事情莫过于调试，程序往往会以你意想不到的流程来运行，你期待执行的语句其实根本没有执行，这时候，就需要调试了。</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虽然用</w:t>
      </w:r>
      <w:r>
        <w:rPr>
          <w:rFonts w:ascii="Helvetica" w:hAnsi="Helvetica" w:cs="Helvetica"/>
          <w:color w:val="666666"/>
          <w:sz w:val="21"/>
          <w:szCs w:val="21"/>
        </w:rPr>
        <w:t>IDE</w:t>
      </w:r>
      <w:r>
        <w:rPr>
          <w:rFonts w:ascii="Helvetica" w:hAnsi="Helvetica" w:cs="Helvetica"/>
          <w:color w:val="666666"/>
          <w:sz w:val="21"/>
          <w:szCs w:val="21"/>
        </w:rPr>
        <w:t>调试起来比较方便，但是最后你会发现，</w:t>
      </w:r>
      <w:r>
        <w:rPr>
          <w:rFonts w:ascii="Helvetica" w:hAnsi="Helvetica" w:cs="Helvetica"/>
          <w:color w:val="666666"/>
          <w:sz w:val="21"/>
          <w:szCs w:val="21"/>
        </w:rPr>
        <w:t>logging</w:t>
      </w:r>
      <w:r>
        <w:rPr>
          <w:rFonts w:ascii="Helvetica" w:hAnsi="Helvetica" w:cs="Helvetica"/>
          <w:color w:val="666666"/>
          <w:sz w:val="21"/>
          <w:szCs w:val="21"/>
        </w:rPr>
        <w:t>才是终极武器。</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hyperlink r:id="rId141" w:tgtFrame="_blank" w:history="1">
        <w:r>
          <w:rPr>
            <w:rStyle w:val="a4"/>
            <w:rFonts w:ascii="Helvetica" w:hAnsi="Helvetica" w:cs="Helvetica"/>
            <w:color w:val="0593D3"/>
            <w:sz w:val="21"/>
            <w:szCs w:val="21"/>
          </w:rPr>
          <w:t>do_assert.py</w:t>
        </w:r>
      </w:hyperlink>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hyperlink r:id="rId142" w:tgtFrame="_blank" w:history="1">
        <w:r>
          <w:rPr>
            <w:rStyle w:val="a4"/>
            <w:rFonts w:ascii="Helvetica" w:hAnsi="Helvetica" w:cs="Helvetica"/>
            <w:color w:val="0593D3"/>
            <w:sz w:val="21"/>
            <w:szCs w:val="21"/>
          </w:rPr>
          <w:t>do_logging.py</w:t>
        </w:r>
      </w:hyperlink>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hyperlink r:id="rId143" w:tgtFrame="_blank" w:history="1">
        <w:r>
          <w:rPr>
            <w:rStyle w:val="a4"/>
            <w:rFonts w:ascii="Helvetica" w:hAnsi="Helvetica" w:cs="Helvetica"/>
            <w:color w:val="0593D3"/>
            <w:sz w:val="21"/>
            <w:szCs w:val="21"/>
          </w:rPr>
          <w:t>do_pdb.py</w:t>
        </w:r>
      </w:hyperlink>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A060ED" w:rsidRDefault="00A060ED" w:rsidP="00A060E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单元测试</w:t>
      </w:r>
    </w:p>
    <w:p w:rsidR="00A060ED" w:rsidRDefault="00A060ED" w:rsidP="00A060E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54247</w:t>
      </w:r>
    </w:p>
    <w:p w:rsidR="00A060ED" w:rsidRDefault="00A060ED" w:rsidP="00A060ED">
      <w:pPr>
        <w:spacing w:before="225" w:after="225"/>
        <w:rPr>
          <w:rFonts w:ascii="宋体" w:hAnsi="宋体" w:cs="宋体"/>
          <w:sz w:val="24"/>
          <w:szCs w:val="24"/>
        </w:rPr>
      </w:pPr>
      <w:r>
        <w:pict>
          <v:rect id="_x0000_i1218" style="width:0;height:0" o:hralign="center" o:hrstd="t" o:hrnoshade="t" o:hr="t" fillcolor="#666" stroked="f"/>
        </w:pict>
      </w:r>
    </w:p>
    <w:p w:rsidR="00A060ED" w:rsidRDefault="00A060ED" w:rsidP="00A060E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如果你听说过</w:t>
      </w:r>
      <w:r>
        <w:rPr>
          <w:rFonts w:ascii="Helvetica" w:hAnsi="Helvetica" w:cs="Helvetica"/>
          <w:color w:val="666666"/>
          <w:sz w:val="21"/>
          <w:szCs w:val="21"/>
        </w:rPr>
        <w:t>“</w:t>
      </w:r>
      <w:r>
        <w:rPr>
          <w:rFonts w:ascii="Helvetica" w:hAnsi="Helvetica" w:cs="Helvetica"/>
          <w:color w:val="666666"/>
          <w:sz w:val="21"/>
          <w:szCs w:val="21"/>
        </w:rPr>
        <w:t>测试驱动开发</w:t>
      </w:r>
      <w:r>
        <w:rPr>
          <w:rFonts w:ascii="Helvetica" w:hAnsi="Helvetica" w:cs="Helvetica"/>
          <w:color w:val="666666"/>
          <w:sz w:val="21"/>
          <w:szCs w:val="21"/>
        </w:rPr>
        <w:t>”</w:t>
      </w:r>
      <w:r>
        <w:rPr>
          <w:rFonts w:ascii="Helvetica" w:hAnsi="Helvetica" w:cs="Helvetica"/>
          <w:color w:val="666666"/>
          <w:sz w:val="21"/>
          <w:szCs w:val="21"/>
        </w:rPr>
        <w:t>（</w:t>
      </w:r>
      <w:r>
        <w:rPr>
          <w:rFonts w:ascii="Helvetica" w:hAnsi="Helvetica" w:cs="Helvetica"/>
          <w:color w:val="666666"/>
          <w:sz w:val="21"/>
          <w:szCs w:val="21"/>
        </w:rPr>
        <w:t>TDD</w:t>
      </w:r>
      <w:r>
        <w:rPr>
          <w:rFonts w:ascii="Helvetica" w:hAnsi="Helvetica" w:cs="Helvetica"/>
          <w:color w:val="666666"/>
          <w:sz w:val="21"/>
          <w:szCs w:val="21"/>
        </w:rPr>
        <w:t>：</w:t>
      </w:r>
      <w:r>
        <w:rPr>
          <w:rFonts w:ascii="Helvetica" w:hAnsi="Helvetica" w:cs="Helvetica"/>
          <w:color w:val="666666"/>
          <w:sz w:val="21"/>
          <w:szCs w:val="21"/>
        </w:rPr>
        <w:t>Test-Driven Development</w:t>
      </w:r>
      <w:r>
        <w:rPr>
          <w:rFonts w:ascii="Helvetica" w:hAnsi="Helvetica" w:cs="Helvetica"/>
          <w:color w:val="666666"/>
          <w:sz w:val="21"/>
          <w:szCs w:val="21"/>
        </w:rPr>
        <w:t>），单元测试就不陌生。</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单元测试是用来对一个模块、一个函数或者一个类来进行正确性检验的测试工作。</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比如对函数</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，我们可以编写出以下几个测试用例：</w:t>
      </w:r>
    </w:p>
    <w:p w:rsidR="00A060ED" w:rsidRDefault="00A060ED" w:rsidP="00A060ED">
      <w:pPr>
        <w:pStyle w:val="a3"/>
        <w:numPr>
          <w:ilvl w:val="0"/>
          <w:numId w:val="1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输入正数，比如</w:t>
      </w:r>
      <w:r>
        <w:rPr>
          <w:rStyle w:val="HTML"/>
          <w:rFonts w:ascii="Consolas" w:hAnsi="Consolas"/>
          <w:color w:val="DD0055"/>
          <w:sz w:val="18"/>
          <w:szCs w:val="18"/>
          <w:bdr w:val="single" w:sz="6" w:space="0" w:color="DDDDDD" w:frame="1"/>
          <w:shd w:val="clear" w:color="auto" w:fill="FAFAFA"/>
        </w:rPr>
        <w:t>1</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1.2</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0.99</w:t>
      </w:r>
      <w:r>
        <w:rPr>
          <w:rFonts w:ascii="Helvetica" w:hAnsi="Helvetica" w:cs="Helvetica"/>
          <w:color w:val="666666"/>
          <w:sz w:val="21"/>
          <w:szCs w:val="21"/>
        </w:rPr>
        <w:t>，期待返回值与输入相同；</w:t>
      </w:r>
    </w:p>
    <w:p w:rsidR="00A060ED" w:rsidRDefault="00A060ED" w:rsidP="00A060ED">
      <w:pPr>
        <w:pStyle w:val="a3"/>
        <w:numPr>
          <w:ilvl w:val="0"/>
          <w:numId w:val="1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lastRenderedPageBreak/>
        <w:t>输入负数，比如</w:t>
      </w:r>
      <w:r>
        <w:rPr>
          <w:rStyle w:val="HTML"/>
          <w:rFonts w:ascii="Consolas" w:hAnsi="Consolas"/>
          <w:color w:val="DD0055"/>
          <w:sz w:val="18"/>
          <w:szCs w:val="18"/>
          <w:bdr w:val="single" w:sz="6" w:space="0" w:color="DDDDDD" w:frame="1"/>
          <w:shd w:val="clear" w:color="auto" w:fill="FAFAFA"/>
        </w:rPr>
        <w:t>-1</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-1.2</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-0.99</w:t>
      </w:r>
      <w:r>
        <w:rPr>
          <w:rFonts w:ascii="Helvetica" w:hAnsi="Helvetica" w:cs="Helvetica"/>
          <w:color w:val="666666"/>
          <w:sz w:val="21"/>
          <w:szCs w:val="21"/>
        </w:rPr>
        <w:t>，期待返回值与输入相反；</w:t>
      </w:r>
    </w:p>
    <w:p w:rsidR="00A060ED" w:rsidRDefault="00A060ED" w:rsidP="00A060ED">
      <w:pPr>
        <w:pStyle w:val="a3"/>
        <w:numPr>
          <w:ilvl w:val="0"/>
          <w:numId w:val="1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输入</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1"/>
          <w:szCs w:val="21"/>
        </w:rPr>
        <w:t>，期待返回</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1"/>
          <w:szCs w:val="21"/>
        </w:rPr>
        <w:t>；</w:t>
      </w:r>
    </w:p>
    <w:p w:rsidR="00A060ED" w:rsidRDefault="00A060ED" w:rsidP="00A060ED">
      <w:pPr>
        <w:pStyle w:val="a3"/>
        <w:numPr>
          <w:ilvl w:val="0"/>
          <w:numId w:val="1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输入非数值类型，比如</w:t>
      </w:r>
      <w:r>
        <w:rPr>
          <w:rStyle w:val="HTML"/>
          <w:rFonts w:ascii="Consolas" w:hAnsi="Consolas"/>
          <w:color w:val="DD0055"/>
          <w:sz w:val="18"/>
          <w:szCs w:val="18"/>
          <w:bdr w:val="single" w:sz="6" w:space="0" w:color="DDDDDD" w:frame="1"/>
          <w:shd w:val="clear" w:color="auto" w:fill="FAFAFA"/>
        </w:rPr>
        <w:t>None</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，期待抛出</w:t>
      </w:r>
      <w:r>
        <w:rPr>
          <w:rStyle w:val="HTML"/>
          <w:rFonts w:ascii="Consolas" w:hAnsi="Consolas"/>
          <w:color w:val="DD0055"/>
          <w:sz w:val="18"/>
          <w:szCs w:val="18"/>
          <w:bdr w:val="single" w:sz="6" w:space="0" w:color="DDDDDD" w:frame="1"/>
          <w:shd w:val="clear" w:color="auto" w:fill="FAFAFA"/>
        </w:rPr>
        <w:t>TypeError</w:t>
      </w:r>
      <w:r>
        <w:rPr>
          <w:rFonts w:ascii="Helvetica" w:hAnsi="Helvetica" w:cs="Helvetica"/>
          <w:color w:val="666666"/>
          <w:sz w:val="21"/>
          <w:szCs w:val="21"/>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把上面的测试用例放到一个测试模块里，就是一个完整的单元测试。</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如果单元测试通过，说明我们测试的这个函数能够正常工作。如果单元测试不通过，要么函数有</w:t>
      </w:r>
      <w:r>
        <w:rPr>
          <w:rFonts w:ascii="Helvetica" w:hAnsi="Helvetica" w:cs="Helvetica"/>
          <w:color w:val="666666"/>
          <w:sz w:val="21"/>
          <w:szCs w:val="21"/>
        </w:rPr>
        <w:t>bug</w:t>
      </w:r>
      <w:r>
        <w:rPr>
          <w:rFonts w:ascii="Helvetica" w:hAnsi="Helvetica" w:cs="Helvetica"/>
          <w:color w:val="666666"/>
          <w:sz w:val="21"/>
          <w:szCs w:val="21"/>
        </w:rPr>
        <w:t>，要么测试条件输入不正确，总之，需要修复使单元测试能够通过。</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单元测试通过后有什么意义呢？如果我们对</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函数代码做了修改，只需要再跑一遍单元测试，如果通过，说明我们的修改不会对</w:t>
      </w:r>
      <w:r>
        <w:rPr>
          <w:rStyle w:val="HTML"/>
          <w:rFonts w:ascii="Consolas" w:hAnsi="Consolas"/>
          <w:color w:val="DD0055"/>
          <w:sz w:val="18"/>
          <w:szCs w:val="18"/>
          <w:bdr w:val="single" w:sz="6" w:space="0" w:color="DDDDDD" w:frame="1"/>
          <w:shd w:val="clear" w:color="auto" w:fill="FAFAFA"/>
        </w:rPr>
        <w:t>abs()</w:t>
      </w:r>
      <w:r>
        <w:rPr>
          <w:rFonts w:ascii="Helvetica" w:hAnsi="Helvetica" w:cs="Helvetica"/>
          <w:color w:val="666666"/>
          <w:sz w:val="21"/>
          <w:szCs w:val="21"/>
        </w:rPr>
        <w:t>函数原有的行为造成影响，如果测试不通过，说明我们的修改与原有行为不一致，要么修改代码，要么修改测试。</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这种以测试为驱动的开发模式最大的好处就是确保一个程序模块的行为符合我们设计的测试用例。在将来修改的时候，可以极大程度地保证该模块行为仍然是正确的。</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我们来编写一个</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1"/>
          <w:szCs w:val="21"/>
        </w:rPr>
        <w:t>类，这个类的行为和</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1"/>
          <w:szCs w:val="21"/>
        </w:rPr>
        <w:t>一致，但是可以通过属性来访问，用起来就像下面这样：</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d = Dict(a=</w:t>
      </w:r>
      <w:r>
        <w:rPr>
          <w:rStyle w:val="number"/>
          <w:color w:val="009999"/>
        </w:rPr>
        <w:t>1</w:t>
      </w:r>
      <w:r>
        <w:rPr>
          <w:rStyle w:val="HTML"/>
          <w:color w:val="444444"/>
        </w:rPr>
        <w:t>, b=</w:t>
      </w:r>
      <w:r>
        <w:rPr>
          <w:rStyle w:val="number"/>
          <w:color w:val="009999"/>
        </w:rPr>
        <w:t>2</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d[</w:t>
      </w:r>
      <w:r>
        <w:rPr>
          <w:rStyle w:val="string"/>
          <w:color w:val="DD1144"/>
        </w:rPr>
        <w:t>'a'</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d.a</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mydict.py</w:t>
      </w:r>
      <w:r>
        <w:rPr>
          <w:rFonts w:ascii="Helvetica" w:hAnsi="Helvetica" w:cs="Helvetica"/>
          <w:color w:val="666666"/>
          <w:sz w:val="21"/>
          <w:szCs w:val="21"/>
        </w:rPr>
        <w:t>代码如下：</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Dict</w:t>
      </w:r>
      <w:r>
        <w:rPr>
          <w:rStyle w:val="params"/>
          <w:b/>
          <w:bCs/>
          <w:color w:val="445588"/>
        </w:rPr>
        <w:t>(dict)</w:t>
      </w:r>
      <w:r>
        <w:rPr>
          <w:rStyle w:val="class"/>
          <w:b/>
          <w:bCs/>
          <w:color w:val="445588"/>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**kw)</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super().__init__(**kw)</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__getattr__</w:t>
      </w:r>
      <w:r>
        <w:rPr>
          <w:rStyle w:val="params"/>
          <w:color w:val="444444"/>
        </w:rPr>
        <w:t>(self, key)</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try</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self[key]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except</w:t>
      </w:r>
      <w:r>
        <w:rPr>
          <w:rStyle w:val="HTML"/>
          <w:color w:val="444444"/>
        </w:rPr>
        <w:t xml:space="preserve"> KeyError:</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AttributeError(</w:t>
      </w:r>
      <w:r>
        <w:rPr>
          <w:rStyle w:val="string"/>
          <w:color w:val="DD1144"/>
        </w:rPr>
        <w:t>r"'Dict' object has no attribute '%s'"</w:t>
      </w:r>
      <w:r>
        <w:rPr>
          <w:rStyle w:val="HTML"/>
          <w:color w:val="444444"/>
        </w:rPr>
        <w:t xml:space="preserve"> % key)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__setattr__</w:t>
      </w:r>
      <w:r>
        <w:rPr>
          <w:rStyle w:val="params"/>
          <w:color w:val="444444"/>
        </w:rPr>
        <w:t>(self, key, value)</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self[key] = value</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为了编写单元测试，我们需要引入</w:t>
      </w:r>
      <w:r>
        <w:rPr>
          <w:rFonts w:ascii="Helvetica" w:hAnsi="Helvetica" w:cs="Helvetica"/>
          <w:color w:val="666666"/>
          <w:sz w:val="21"/>
          <w:szCs w:val="21"/>
        </w:rPr>
        <w:t>Python</w:t>
      </w:r>
      <w:r>
        <w:rPr>
          <w:rFonts w:ascii="Helvetica" w:hAnsi="Helvetica" w:cs="Helvetica"/>
          <w:color w:val="666666"/>
          <w:sz w:val="21"/>
          <w:szCs w:val="21"/>
        </w:rPr>
        <w:t>自带的</w:t>
      </w:r>
      <w:r>
        <w:rPr>
          <w:rStyle w:val="HTML"/>
          <w:rFonts w:ascii="Consolas" w:hAnsi="Consolas"/>
          <w:color w:val="DD0055"/>
          <w:sz w:val="18"/>
          <w:szCs w:val="18"/>
          <w:bdr w:val="single" w:sz="6" w:space="0" w:color="DDDDDD" w:frame="1"/>
          <w:shd w:val="clear" w:color="auto" w:fill="FAFAFA"/>
        </w:rPr>
        <w:t>unittest</w:t>
      </w:r>
      <w:r>
        <w:rPr>
          <w:rFonts w:ascii="Helvetica" w:hAnsi="Helvetica" w:cs="Helvetica"/>
          <w:color w:val="666666"/>
          <w:sz w:val="21"/>
          <w:szCs w:val="21"/>
        </w:rPr>
        <w:t>模块，编写</w:t>
      </w:r>
      <w:r>
        <w:rPr>
          <w:rStyle w:val="HTML"/>
          <w:rFonts w:ascii="Consolas" w:hAnsi="Consolas"/>
          <w:color w:val="DD0055"/>
          <w:sz w:val="18"/>
          <w:szCs w:val="18"/>
          <w:bdr w:val="single" w:sz="6" w:space="0" w:color="DDDDDD" w:frame="1"/>
          <w:shd w:val="clear" w:color="auto" w:fill="FAFAFA"/>
        </w:rPr>
        <w:t>mydict_test.py</w:t>
      </w:r>
      <w:r>
        <w:rPr>
          <w:rFonts w:ascii="Helvetica" w:hAnsi="Helvetica" w:cs="Helvetica"/>
          <w:color w:val="666666"/>
          <w:sz w:val="21"/>
          <w:szCs w:val="21"/>
        </w:rPr>
        <w:t>如下：</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unittest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from</w:t>
      </w:r>
      <w:r>
        <w:rPr>
          <w:rStyle w:val="HTML"/>
          <w:color w:val="444444"/>
        </w:rPr>
        <w:t xml:space="preserve"> mydict </w:t>
      </w:r>
      <w:r>
        <w:rPr>
          <w:rStyle w:val="keyword"/>
          <w:b/>
          <w:bCs/>
          <w:color w:val="333333"/>
        </w:rPr>
        <w:t>import</w:t>
      </w:r>
      <w:r>
        <w:rPr>
          <w:rStyle w:val="HTML"/>
          <w:color w:val="444444"/>
        </w:rPr>
        <w:t xml:space="preserve"> Dict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TestDict</w:t>
      </w:r>
      <w:r>
        <w:rPr>
          <w:rStyle w:val="params"/>
          <w:b/>
          <w:bCs/>
          <w:color w:val="445588"/>
        </w:rPr>
        <w:t>(unittest.TestCase)</w:t>
      </w:r>
      <w:r>
        <w:rPr>
          <w:rStyle w:val="class"/>
          <w:b/>
          <w:bCs/>
          <w:color w:val="445588"/>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test_init</w:t>
      </w:r>
      <w:r>
        <w:rPr>
          <w:rStyle w:val="params"/>
          <w:color w:val="444444"/>
        </w:rPr>
        <w:t>(self)</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 = Dict(a=</w:t>
      </w:r>
      <w:r>
        <w:rPr>
          <w:rStyle w:val="number"/>
          <w:color w:val="009999"/>
        </w:rPr>
        <w:t>1</w:t>
      </w:r>
      <w:r>
        <w:rPr>
          <w:rStyle w:val="HTML"/>
          <w:color w:val="444444"/>
        </w:rPr>
        <w:t>, b=</w:t>
      </w:r>
      <w:r>
        <w:rPr>
          <w:rStyle w:val="string"/>
          <w:color w:val="DD1144"/>
        </w:rPr>
        <w:t>'test'</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self.assertEqual(d.a, </w:t>
      </w:r>
      <w:r>
        <w:rPr>
          <w:rStyle w:val="number"/>
          <w:color w:val="009999"/>
        </w:rPr>
        <w:t>1</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self.assertEqual(d.b, </w:t>
      </w:r>
      <w:r>
        <w:rPr>
          <w:rStyle w:val="string"/>
          <w:color w:val="DD1144"/>
        </w:rPr>
        <w:t>'test'</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self.assertTrue(isinstance(d, dict))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test_key</w:t>
      </w:r>
      <w:r>
        <w:rPr>
          <w:rStyle w:val="params"/>
          <w:color w:val="444444"/>
        </w:rPr>
        <w:t>(self)</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 = Dict()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w:t>
      </w:r>
      <w:r>
        <w:rPr>
          <w:rStyle w:val="string"/>
          <w:color w:val="DD1144"/>
        </w:rPr>
        <w:t>'key'</w:t>
      </w:r>
      <w:r>
        <w:rPr>
          <w:rStyle w:val="HTML"/>
          <w:color w:val="444444"/>
        </w:rPr>
        <w:t xml:space="preserve">] = </w:t>
      </w:r>
      <w:r>
        <w:rPr>
          <w:rStyle w:val="string"/>
          <w:color w:val="DD1144"/>
        </w:rPr>
        <w:t>'value'</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self.assertEqual(d.key, </w:t>
      </w:r>
      <w:r>
        <w:rPr>
          <w:rStyle w:val="string"/>
          <w:color w:val="DD1144"/>
        </w:rPr>
        <w:t>'value'</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def</w:t>
      </w:r>
      <w:r>
        <w:rPr>
          <w:rStyle w:val="function"/>
          <w:color w:val="444444"/>
        </w:rPr>
        <w:t xml:space="preserve"> </w:t>
      </w:r>
      <w:r>
        <w:rPr>
          <w:rStyle w:val="title"/>
          <w:b/>
          <w:bCs/>
          <w:color w:val="990000"/>
        </w:rPr>
        <w:t>test_attr</w:t>
      </w:r>
      <w:r>
        <w:rPr>
          <w:rStyle w:val="params"/>
          <w:color w:val="444444"/>
        </w:rPr>
        <w:t>(self)</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 = Dict()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d.key = </w:t>
      </w:r>
      <w:r>
        <w:rPr>
          <w:rStyle w:val="string"/>
          <w:color w:val="DD1144"/>
        </w:rPr>
        <w:t>'value'</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self.assertTrue(</w:t>
      </w:r>
      <w:r>
        <w:rPr>
          <w:rStyle w:val="string"/>
          <w:color w:val="DD1144"/>
        </w:rPr>
        <w:t>'key'</w:t>
      </w:r>
      <w:r>
        <w:rPr>
          <w:rStyle w:val="HTML"/>
          <w:color w:val="444444"/>
        </w:rPr>
        <w:t xml:space="preserve"> </w:t>
      </w:r>
      <w:r>
        <w:rPr>
          <w:rStyle w:val="keyword"/>
          <w:b/>
          <w:bCs/>
          <w:color w:val="333333"/>
        </w:rPr>
        <w:t>in</w:t>
      </w:r>
      <w:r>
        <w:rPr>
          <w:rStyle w:val="HTML"/>
          <w:color w:val="444444"/>
        </w:rPr>
        <w:t xml:space="preserve"> d)</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self.assertEqual(d[</w:t>
      </w:r>
      <w:r>
        <w:rPr>
          <w:rStyle w:val="string"/>
          <w:color w:val="DD1144"/>
        </w:rPr>
        <w:t>'key'</w:t>
      </w:r>
      <w:r>
        <w:rPr>
          <w:rStyle w:val="HTML"/>
          <w:color w:val="444444"/>
        </w:rPr>
        <w:t xml:space="preserve">], </w:t>
      </w:r>
      <w:r>
        <w:rPr>
          <w:rStyle w:val="string"/>
          <w:color w:val="DD1144"/>
        </w:rPr>
        <w:t>'value'</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test_keyerror</w:t>
      </w:r>
      <w:r>
        <w:rPr>
          <w:rStyle w:val="params"/>
          <w:color w:val="444444"/>
        </w:rPr>
        <w:t>(self)</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 = Dict()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with</w:t>
      </w:r>
      <w:r>
        <w:rPr>
          <w:rStyle w:val="HTML"/>
          <w:color w:val="444444"/>
        </w:rPr>
        <w:t xml:space="preserve"> self.assertRaises(KeyError):</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value = d[</w:t>
      </w:r>
      <w:r>
        <w:rPr>
          <w:rStyle w:val="string"/>
          <w:color w:val="DD1144"/>
        </w:rPr>
        <w:t>'empty'</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test_attrerror</w:t>
      </w:r>
      <w:r>
        <w:rPr>
          <w:rStyle w:val="params"/>
          <w:color w:val="444444"/>
        </w:rPr>
        <w:t>(self)</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 = Dict()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with</w:t>
      </w:r>
      <w:r>
        <w:rPr>
          <w:rStyle w:val="HTML"/>
          <w:color w:val="444444"/>
        </w:rPr>
        <w:t xml:space="preserve"> self.assertRaises(AttributeError):</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value = d.empty</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编写单元测试时，我们需要编写一个测试类，从</w:t>
      </w:r>
      <w:r>
        <w:rPr>
          <w:rStyle w:val="HTML"/>
          <w:rFonts w:ascii="Consolas" w:hAnsi="Consolas"/>
          <w:color w:val="DD0055"/>
          <w:sz w:val="18"/>
          <w:szCs w:val="18"/>
          <w:bdr w:val="single" w:sz="6" w:space="0" w:color="DDDDDD" w:frame="1"/>
          <w:shd w:val="clear" w:color="auto" w:fill="FAFAFA"/>
        </w:rPr>
        <w:t>unittest.TestCase</w:t>
      </w:r>
      <w:r>
        <w:rPr>
          <w:rFonts w:ascii="Helvetica" w:hAnsi="Helvetica" w:cs="Helvetica"/>
          <w:color w:val="666666"/>
          <w:sz w:val="21"/>
          <w:szCs w:val="21"/>
        </w:rPr>
        <w:t>继承。</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以</w:t>
      </w:r>
      <w:r>
        <w:rPr>
          <w:rStyle w:val="HTML"/>
          <w:rFonts w:ascii="Consolas" w:hAnsi="Consolas"/>
          <w:color w:val="DD0055"/>
          <w:sz w:val="18"/>
          <w:szCs w:val="18"/>
          <w:bdr w:val="single" w:sz="6" w:space="0" w:color="DDDDDD" w:frame="1"/>
          <w:shd w:val="clear" w:color="auto" w:fill="FAFAFA"/>
        </w:rPr>
        <w:t>test</w:t>
      </w:r>
      <w:r>
        <w:rPr>
          <w:rFonts w:ascii="Helvetica" w:hAnsi="Helvetica" w:cs="Helvetica"/>
          <w:color w:val="666666"/>
          <w:sz w:val="21"/>
          <w:szCs w:val="21"/>
        </w:rPr>
        <w:t>开头的方法就是测试方法，不以</w:t>
      </w:r>
      <w:r>
        <w:rPr>
          <w:rStyle w:val="HTML"/>
          <w:rFonts w:ascii="Consolas" w:hAnsi="Consolas"/>
          <w:color w:val="DD0055"/>
          <w:sz w:val="18"/>
          <w:szCs w:val="18"/>
          <w:bdr w:val="single" w:sz="6" w:space="0" w:color="DDDDDD" w:frame="1"/>
          <w:shd w:val="clear" w:color="auto" w:fill="FAFAFA"/>
        </w:rPr>
        <w:t>test</w:t>
      </w:r>
      <w:r>
        <w:rPr>
          <w:rFonts w:ascii="Helvetica" w:hAnsi="Helvetica" w:cs="Helvetica"/>
          <w:color w:val="666666"/>
          <w:sz w:val="21"/>
          <w:szCs w:val="21"/>
        </w:rPr>
        <w:t>开头的方法不被认为是测试方法，测试的时候不会被执行。</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对每一类测试都需要编写一个</w:t>
      </w:r>
      <w:r>
        <w:rPr>
          <w:rStyle w:val="HTML"/>
          <w:rFonts w:ascii="Consolas" w:hAnsi="Consolas"/>
          <w:color w:val="DD0055"/>
          <w:sz w:val="18"/>
          <w:szCs w:val="18"/>
          <w:bdr w:val="single" w:sz="6" w:space="0" w:color="DDDDDD" w:frame="1"/>
          <w:shd w:val="clear" w:color="auto" w:fill="FAFAFA"/>
        </w:rPr>
        <w:t>test_xxx()</w:t>
      </w:r>
      <w:r>
        <w:rPr>
          <w:rFonts w:ascii="Helvetica" w:hAnsi="Helvetica" w:cs="Helvetica"/>
          <w:color w:val="666666"/>
          <w:sz w:val="21"/>
          <w:szCs w:val="21"/>
        </w:rPr>
        <w:t>方法。由于</w:t>
      </w:r>
      <w:r>
        <w:rPr>
          <w:rStyle w:val="HTML"/>
          <w:rFonts w:ascii="Consolas" w:hAnsi="Consolas"/>
          <w:color w:val="DD0055"/>
          <w:sz w:val="18"/>
          <w:szCs w:val="18"/>
          <w:bdr w:val="single" w:sz="6" w:space="0" w:color="DDDDDD" w:frame="1"/>
          <w:shd w:val="clear" w:color="auto" w:fill="FAFAFA"/>
        </w:rPr>
        <w:t>unittest.TestCase</w:t>
      </w:r>
      <w:r>
        <w:rPr>
          <w:rFonts w:ascii="Helvetica" w:hAnsi="Helvetica" w:cs="Helvetica"/>
          <w:color w:val="666666"/>
          <w:sz w:val="21"/>
          <w:szCs w:val="21"/>
        </w:rPr>
        <w:t>提供了很多内置的条件判断，我们只需要调用这些方法就可以断言输出是否是我们所期望的。最常用的断言就是</w:t>
      </w:r>
      <w:r>
        <w:rPr>
          <w:rStyle w:val="HTML"/>
          <w:rFonts w:ascii="Consolas" w:hAnsi="Consolas"/>
          <w:color w:val="DD0055"/>
          <w:sz w:val="18"/>
          <w:szCs w:val="18"/>
          <w:bdr w:val="single" w:sz="6" w:space="0" w:color="DDDDDD" w:frame="1"/>
          <w:shd w:val="clear" w:color="auto" w:fill="FAFAFA"/>
        </w:rPr>
        <w:t>assertEqual()</w:t>
      </w:r>
      <w:r>
        <w:rPr>
          <w:rFonts w:ascii="Helvetica" w:hAnsi="Helvetica" w:cs="Helvetica"/>
          <w:color w:val="666666"/>
          <w:sz w:val="21"/>
          <w:szCs w:val="21"/>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self</w:t>
      </w:r>
      <w:r>
        <w:rPr>
          <w:rStyle w:val="HTML"/>
          <w:color w:val="444444"/>
        </w:rPr>
        <w:t>.assertEqual(abs(-</w:t>
      </w:r>
      <w:r>
        <w:rPr>
          <w:rStyle w:val="number"/>
          <w:color w:val="009999"/>
        </w:rPr>
        <w:t>1</w:t>
      </w:r>
      <w:r>
        <w:rPr>
          <w:rStyle w:val="HTML"/>
          <w:color w:val="444444"/>
        </w:rPr>
        <w:t xml:space="preserve">), </w:t>
      </w:r>
      <w:r>
        <w:rPr>
          <w:rStyle w:val="number"/>
          <w:color w:val="009999"/>
        </w:rPr>
        <w:t>1</w:t>
      </w:r>
      <w:r>
        <w:rPr>
          <w:rStyle w:val="HTML"/>
          <w:color w:val="444444"/>
        </w:rPr>
        <w:t xml:space="preserve">) </w:t>
      </w:r>
      <w:r>
        <w:rPr>
          <w:rStyle w:val="comment"/>
          <w:i/>
          <w:iCs/>
          <w:color w:val="999988"/>
        </w:rPr>
        <w:t># 断言函数返回的结果与1相等</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另一种重要的断言就是期待抛出指定类型的</w:t>
      </w:r>
      <w:r>
        <w:rPr>
          <w:rFonts w:ascii="Helvetica" w:hAnsi="Helvetica" w:cs="Helvetica"/>
          <w:color w:val="666666"/>
          <w:sz w:val="21"/>
          <w:szCs w:val="21"/>
        </w:rPr>
        <w:t>Error</w:t>
      </w:r>
      <w:r>
        <w:rPr>
          <w:rFonts w:ascii="Helvetica" w:hAnsi="Helvetica" w:cs="Helvetica"/>
          <w:color w:val="666666"/>
          <w:sz w:val="21"/>
          <w:szCs w:val="21"/>
        </w:rPr>
        <w:t>，比如通过</w:t>
      </w:r>
      <w:r>
        <w:rPr>
          <w:rStyle w:val="HTML"/>
          <w:rFonts w:ascii="Consolas" w:hAnsi="Consolas"/>
          <w:color w:val="DD0055"/>
          <w:sz w:val="18"/>
          <w:szCs w:val="18"/>
          <w:bdr w:val="single" w:sz="6" w:space="0" w:color="DDDDDD" w:frame="1"/>
          <w:shd w:val="clear" w:color="auto" w:fill="FAFAFA"/>
        </w:rPr>
        <w:t>d['empty']</w:t>
      </w:r>
      <w:r>
        <w:rPr>
          <w:rFonts w:ascii="Helvetica" w:hAnsi="Helvetica" w:cs="Helvetica"/>
          <w:color w:val="666666"/>
          <w:sz w:val="21"/>
          <w:szCs w:val="21"/>
        </w:rPr>
        <w:t>访问不存在的</w:t>
      </w:r>
      <w:r>
        <w:rPr>
          <w:rFonts w:ascii="Helvetica" w:hAnsi="Helvetica" w:cs="Helvetica"/>
          <w:color w:val="666666"/>
          <w:sz w:val="21"/>
          <w:szCs w:val="21"/>
        </w:rPr>
        <w:t>key</w:t>
      </w:r>
      <w:r>
        <w:rPr>
          <w:rFonts w:ascii="Helvetica" w:hAnsi="Helvetica" w:cs="Helvetica"/>
          <w:color w:val="666666"/>
          <w:sz w:val="21"/>
          <w:szCs w:val="21"/>
        </w:rPr>
        <w:t>时，断言会抛出</w:t>
      </w:r>
      <w:r>
        <w:rPr>
          <w:rStyle w:val="HTML"/>
          <w:rFonts w:ascii="Consolas" w:hAnsi="Consolas"/>
          <w:color w:val="DD0055"/>
          <w:sz w:val="18"/>
          <w:szCs w:val="18"/>
          <w:bdr w:val="single" w:sz="6" w:space="0" w:color="DDDDDD" w:frame="1"/>
          <w:shd w:val="clear" w:color="auto" w:fill="FAFAFA"/>
        </w:rPr>
        <w:t>KeyError</w:t>
      </w:r>
      <w:r>
        <w:rPr>
          <w:rFonts w:ascii="Helvetica" w:hAnsi="Helvetica" w:cs="Helvetica"/>
          <w:color w:val="666666"/>
          <w:sz w:val="21"/>
          <w:szCs w:val="21"/>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with </w:t>
      </w:r>
      <w:r>
        <w:rPr>
          <w:rStyle w:val="keyword"/>
          <w:b/>
          <w:bCs/>
          <w:color w:val="333333"/>
        </w:rPr>
        <w:t>self</w:t>
      </w:r>
      <w:r>
        <w:rPr>
          <w:rStyle w:val="HTML"/>
          <w:color w:val="444444"/>
        </w:rPr>
        <w:t>.assertRaises(</w:t>
      </w:r>
      <w:r>
        <w:rPr>
          <w:rStyle w:val="constant"/>
          <w:color w:val="009999"/>
        </w:rPr>
        <w:t>KeyError</w:t>
      </w:r>
      <w:r>
        <w:rPr>
          <w:rStyle w:val="HTML"/>
          <w:color w:val="444444"/>
        </w:rPr>
        <w:t>)</w:t>
      </w:r>
      <w:r>
        <w:rPr>
          <w:rStyle w:val="symbol"/>
          <w:color w:val="990073"/>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value = d[</w:t>
      </w:r>
      <w:r>
        <w:rPr>
          <w:rStyle w:val="string"/>
          <w:color w:val="DD1144"/>
        </w:rPr>
        <w:t>'empty'</w:t>
      </w:r>
      <w:r>
        <w:rPr>
          <w:rStyle w:val="HTML"/>
          <w:color w:val="444444"/>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而通过</w:t>
      </w:r>
      <w:r>
        <w:rPr>
          <w:rStyle w:val="HTML"/>
          <w:rFonts w:ascii="Consolas" w:hAnsi="Consolas"/>
          <w:color w:val="DD0055"/>
          <w:sz w:val="18"/>
          <w:szCs w:val="18"/>
          <w:bdr w:val="single" w:sz="6" w:space="0" w:color="DDDDDD" w:frame="1"/>
          <w:shd w:val="clear" w:color="auto" w:fill="FAFAFA"/>
        </w:rPr>
        <w:t>d.empty</w:t>
      </w:r>
      <w:r>
        <w:rPr>
          <w:rFonts w:ascii="Helvetica" w:hAnsi="Helvetica" w:cs="Helvetica"/>
          <w:color w:val="666666"/>
          <w:sz w:val="21"/>
          <w:szCs w:val="21"/>
        </w:rPr>
        <w:t>访问不存在的</w:t>
      </w:r>
      <w:r>
        <w:rPr>
          <w:rFonts w:ascii="Helvetica" w:hAnsi="Helvetica" w:cs="Helvetica"/>
          <w:color w:val="666666"/>
          <w:sz w:val="21"/>
          <w:szCs w:val="21"/>
        </w:rPr>
        <w:t>key</w:t>
      </w:r>
      <w:r>
        <w:rPr>
          <w:rFonts w:ascii="Helvetica" w:hAnsi="Helvetica" w:cs="Helvetica"/>
          <w:color w:val="666666"/>
          <w:sz w:val="21"/>
          <w:szCs w:val="21"/>
        </w:rPr>
        <w:t>时，我们期待抛出</w:t>
      </w:r>
      <w:r>
        <w:rPr>
          <w:rStyle w:val="HTML"/>
          <w:rFonts w:ascii="Consolas" w:hAnsi="Consolas"/>
          <w:color w:val="DD0055"/>
          <w:sz w:val="18"/>
          <w:szCs w:val="18"/>
          <w:bdr w:val="single" w:sz="6" w:space="0" w:color="DDDDDD" w:frame="1"/>
          <w:shd w:val="clear" w:color="auto" w:fill="FAFAFA"/>
        </w:rPr>
        <w:t>AttributeError</w:t>
      </w:r>
      <w:r>
        <w:rPr>
          <w:rFonts w:ascii="Helvetica" w:hAnsi="Helvetica" w:cs="Helvetica"/>
          <w:color w:val="666666"/>
          <w:sz w:val="21"/>
          <w:szCs w:val="21"/>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with </w:t>
      </w:r>
      <w:r>
        <w:rPr>
          <w:rStyle w:val="keyword"/>
          <w:b/>
          <w:bCs/>
          <w:color w:val="333333"/>
        </w:rPr>
        <w:t>self</w:t>
      </w:r>
      <w:r>
        <w:rPr>
          <w:rStyle w:val="HTML"/>
          <w:color w:val="444444"/>
        </w:rPr>
        <w:t>.assertRaises(AttributeError):</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value = d.</w:t>
      </w:r>
      <w:r>
        <w:rPr>
          <w:rStyle w:val="keyword"/>
          <w:b/>
          <w:bCs/>
          <w:color w:val="333333"/>
        </w:rPr>
        <w:t>empty</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运行单元测试</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一旦编写好单元测试，我们就可以运行单元测试。最简单的运行方式是在</w:t>
      </w:r>
      <w:r>
        <w:rPr>
          <w:rStyle w:val="HTML"/>
          <w:rFonts w:ascii="Consolas" w:hAnsi="Consolas"/>
          <w:color w:val="DD0055"/>
          <w:sz w:val="18"/>
          <w:szCs w:val="18"/>
          <w:bdr w:val="single" w:sz="6" w:space="0" w:color="DDDDDD" w:frame="1"/>
          <w:shd w:val="clear" w:color="auto" w:fill="FAFAFA"/>
        </w:rPr>
        <w:t>mydict_test.py</w:t>
      </w:r>
      <w:r>
        <w:rPr>
          <w:rFonts w:ascii="Helvetica" w:hAnsi="Helvetica" w:cs="Helvetica"/>
          <w:color w:val="666666"/>
          <w:sz w:val="21"/>
          <w:szCs w:val="21"/>
        </w:rPr>
        <w:t>的最后加上两行代码：</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if</w:t>
      </w:r>
      <w:r>
        <w:rPr>
          <w:rStyle w:val="HTML"/>
          <w:color w:val="444444"/>
        </w:rPr>
        <w:t xml:space="preserve"> __name_</w:t>
      </w:r>
      <w:r>
        <w:rPr>
          <w:rStyle w:val="number"/>
          <w:color w:val="009999"/>
        </w:rPr>
        <w:t>_</w:t>
      </w:r>
      <w:r>
        <w:rPr>
          <w:rStyle w:val="HTML"/>
          <w:color w:val="444444"/>
        </w:rPr>
        <w:t xml:space="preserve"> == </w:t>
      </w:r>
      <w:r>
        <w:rPr>
          <w:rStyle w:val="string"/>
          <w:color w:val="DD1144"/>
        </w:rPr>
        <w:t>'__main__'</w:t>
      </w:r>
      <w:r>
        <w:rPr>
          <w:rStyle w:val="symbol"/>
          <w:color w:val="990073"/>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unittest.main()</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这样就可以把</w:t>
      </w:r>
      <w:r>
        <w:rPr>
          <w:rStyle w:val="HTML"/>
          <w:rFonts w:ascii="Consolas" w:hAnsi="Consolas"/>
          <w:color w:val="DD0055"/>
          <w:sz w:val="18"/>
          <w:szCs w:val="18"/>
          <w:bdr w:val="single" w:sz="6" w:space="0" w:color="DDDDDD" w:frame="1"/>
          <w:shd w:val="clear" w:color="auto" w:fill="FAFAFA"/>
        </w:rPr>
        <w:t>mydict_test.py</w:t>
      </w:r>
      <w:r>
        <w:rPr>
          <w:rFonts w:ascii="Helvetica" w:hAnsi="Helvetica" w:cs="Helvetica"/>
          <w:color w:val="666666"/>
          <w:sz w:val="21"/>
          <w:szCs w:val="21"/>
        </w:rPr>
        <w:t>当做正常的</w:t>
      </w:r>
      <w:r>
        <w:rPr>
          <w:rFonts w:ascii="Helvetica" w:hAnsi="Helvetica" w:cs="Helvetica"/>
          <w:color w:val="666666"/>
          <w:sz w:val="21"/>
          <w:szCs w:val="21"/>
        </w:rPr>
        <w:t>python</w:t>
      </w:r>
      <w:r>
        <w:rPr>
          <w:rFonts w:ascii="Helvetica" w:hAnsi="Helvetica" w:cs="Helvetica"/>
          <w:color w:val="666666"/>
          <w:sz w:val="21"/>
          <w:szCs w:val="21"/>
        </w:rPr>
        <w:t>脚本运行：</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python3 mydict_test.py</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另一种方法是在命令行通过参数</w:t>
      </w:r>
      <w:r>
        <w:rPr>
          <w:rStyle w:val="HTML"/>
          <w:rFonts w:ascii="Consolas" w:hAnsi="Consolas"/>
          <w:color w:val="DD0055"/>
          <w:sz w:val="18"/>
          <w:szCs w:val="18"/>
          <w:bdr w:val="single" w:sz="6" w:space="0" w:color="DDDDDD" w:frame="1"/>
          <w:shd w:val="clear" w:color="auto" w:fill="FAFAFA"/>
        </w:rPr>
        <w:t>-m unittest</w:t>
      </w:r>
      <w:r>
        <w:rPr>
          <w:rFonts w:ascii="Helvetica" w:hAnsi="Helvetica" w:cs="Helvetica"/>
          <w:color w:val="666666"/>
          <w:sz w:val="21"/>
          <w:szCs w:val="21"/>
        </w:rPr>
        <w:t>直接运行单元测试：</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python3 -m unittest mydict_test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Ran</w:t>
      </w:r>
      <w:r>
        <w:rPr>
          <w:rStyle w:val="HTML"/>
          <w:color w:val="444444"/>
        </w:rPr>
        <w:t xml:space="preserve"> </w:t>
      </w:r>
      <w:r>
        <w:rPr>
          <w:rStyle w:val="number"/>
          <w:color w:val="009999"/>
        </w:rPr>
        <w:t>5</w:t>
      </w:r>
      <w:r>
        <w:rPr>
          <w:rStyle w:val="HTML"/>
          <w:color w:val="444444"/>
        </w:rPr>
        <w:t xml:space="preserve"> tests </w:t>
      </w:r>
      <w:r>
        <w:rPr>
          <w:rStyle w:val="keyword"/>
          <w:b/>
          <w:bCs/>
          <w:color w:val="333333"/>
        </w:rPr>
        <w:t>in</w:t>
      </w:r>
      <w:r>
        <w:rPr>
          <w:rStyle w:val="HTML"/>
          <w:color w:val="444444"/>
        </w:rPr>
        <w:t xml:space="preserve"> </w:t>
      </w:r>
      <w:r>
        <w:rPr>
          <w:rStyle w:val="number"/>
          <w:color w:val="009999"/>
        </w:rPr>
        <w:t>0</w:t>
      </w:r>
      <w:r>
        <w:rPr>
          <w:rStyle w:val="HTML"/>
          <w:color w:val="444444"/>
        </w:rPr>
        <w:t>.</w:t>
      </w:r>
      <w:r>
        <w:rPr>
          <w:rStyle w:val="number"/>
          <w:color w:val="009999"/>
        </w:rPr>
        <w:t>000</w:t>
      </w:r>
      <w:r>
        <w:rPr>
          <w:rStyle w:val="HTML"/>
          <w:color w:val="444444"/>
        </w:rPr>
        <w:t>s</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OK</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这是推荐的做法，因为这样可以一次批量运行很多单元测试，并且，有很多工具可以自动来运行这些单元测试。</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setUp</w:t>
      </w:r>
      <w:r>
        <w:rPr>
          <w:rFonts w:ascii="Helvetica" w:hAnsi="Helvetica" w:cs="Helvetica"/>
          <w:b w:val="0"/>
          <w:bCs w:val="0"/>
          <w:color w:val="444444"/>
        </w:rPr>
        <w:t>与</w:t>
      </w:r>
      <w:r>
        <w:rPr>
          <w:rFonts w:ascii="Helvetica" w:hAnsi="Helvetica" w:cs="Helvetica"/>
          <w:b w:val="0"/>
          <w:bCs w:val="0"/>
          <w:color w:val="444444"/>
        </w:rPr>
        <w:t>tearDown</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可以在单元测试中编写两个特殊的</w:t>
      </w:r>
      <w:r>
        <w:rPr>
          <w:rStyle w:val="HTML"/>
          <w:rFonts w:ascii="Consolas" w:hAnsi="Consolas"/>
          <w:color w:val="DD0055"/>
          <w:sz w:val="18"/>
          <w:szCs w:val="18"/>
          <w:bdr w:val="single" w:sz="6" w:space="0" w:color="DDDDDD" w:frame="1"/>
          <w:shd w:val="clear" w:color="auto" w:fill="FAFAFA"/>
        </w:rPr>
        <w:t>setUp()</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tearDown()</w:t>
      </w:r>
      <w:r>
        <w:rPr>
          <w:rFonts w:ascii="Helvetica" w:hAnsi="Helvetica" w:cs="Helvetica"/>
          <w:color w:val="666666"/>
          <w:sz w:val="21"/>
          <w:szCs w:val="21"/>
        </w:rPr>
        <w:t>方法。这两个方法会分别在每调用一个测试方法的前后分别被执行。</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lastRenderedPageBreak/>
        <w:t>setUp()</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tearDown()</w:t>
      </w:r>
      <w:r>
        <w:rPr>
          <w:rFonts w:ascii="Helvetica" w:hAnsi="Helvetica" w:cs="Helvetica"/>
          <w:color w:val="666666"/>
          <w:sz w:val="21"/>
          <w:szCs w:val="21"/>
        </w:rPr>
        <w:t>方法有什么用呢？设想你的测试需要启动一个数据库，这时，就可以在</w:t>
      </w:r>
      <w:r>
        <w:rPr>
          <w:rStyle w:val="HTML"/>
          <w:rFonts w:ascii="Consolas" w:hAnsi="Consolas"/>
          <w:color w:val="DD0055"/>
          <w:sz w:val="18"/>
          <w:szCs w:val="18"/>
          <w:bdr w:val="single" w:sz="6" w:space="0" w:color="DDDDDD" w:frame="1"/>
          <w:shd w:val="clear" w:color="auto" w:fill="FAFAFA"/>
        </w:rPr>
        <w:t>setUp()</w:t>
      </w:r>
      <w:r>
        <w:rPr>
          <w:rFonts w:ascii="Helvetica" w:hAnsi="Helvetica" w:cs="Helvetica"/>
          <w:color w:val="666666"/>
          <w:sz w:val="21"/>
          <w:szCs w:val="21"/>
        </w:rPr>
        <w:t>方法中连接数据库，在</w:t>
      </w:r>
      <w:r>
        <w:rPr>
          <w:rStyle w:val="HTML"/>
          <w:rFonts w:ascii="Consolas" w:hAnsi="Consolas"/>
          <w:color w:val="DD0055"/>
          <w:sz w:val="18"/>
          <w:szCs w:val="18"/>
          <w:bdr w:val="single" w:sz="6" w:space="0" w:color="DDDDDD" w:frame="1"/>
          <w:shd w:val="clear" w:color="auto" w:fill="FAFAFA"/>
        </w:rPr>
        <w:t>tearDown()</w:t>
      </w:r>
      <w:r>
        <w:rPr>
          <w:rFonts w:ascii="Helvetica" w:hAnsi="Helvetica" w:cs="Helvetica"/>
          <w:color w:val="666666"/>
          <w:sz w:val="21"/>
          <w:szCs w:val="21"/>
        </w:rPr>
        <w:t>方法中关闭数据库，这样，不必在每个测试方法中重复相同的代码：</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TestDict</w:t>
      </w:r>
      <w:r>
        <w:rPr>
          <w:rStyle w:val="params"/>
          <w:b/>
          <w:bCs/>
          <w:color w:val="445588"/>
        </w:rPr>
        <w:t>(unittest.TestCase)</w:t>
      </w:r>
      <w:r>
        <w:rPr>
          <w:rStyle w:val="class"/>
          <w:b/>
          <w:bCs/>
          <w:color w:val="445588"/>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setUp</w:t>
      </w:r>
      <w:r>
        <w:rPr>
          <w:rStyle w:val="params"/>
          <w:color w:val="444444"/>
        </w:rPr>
        <w:t>(self)</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'setUp...'</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tearDown</w:t>
      </w:r>
      <w:r>
        <w:rPr>
          <w:rStyle w:val="params"/>
          <w:color w:val="444444"/>
        </w:rPr>
        <w:t>(self)</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'tearDown...'</w:t>
      </w:r>
      <w:r>
        <w:rPr>
          <w:rStyle w:val="HTML"/>
          <w:color w:val="444444"/>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可以再次运行测试看看每个测试方法调用前后是否会打印出</w:t>
      </w:r>
      <w:r>
        <w:rPr>
          <w:rStyle w:val="HTML"/>
          <w:rFonts w:ascii="Consolas" w:hAnsi="Consolas"/>
          <w:color w:val="DD0055"/>
          <w:sz w:val="18"/>
          <w:szCs w:val="18"/>
          <w:bdr w:val="single" w:sz="6" w:space="0" w:color="DDDDDD" w:frame="1"/>
          <w:shd w:val="clear" w:color="auto" w:fill="FAFAFA"/>
        </w:rPr>
        <w:t>setUp...</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tearDown...</w:t>
      </w:r>
      <w:r>
        <w:rPr>
          <w:rFonts w:ascii="Helvetica" w:hAnsi="Helvetica" w:cs="Helvetica"/>
          <w:color w:val="666666"/>
          <w:sz w:val="21"/>
          <w:szCs w:val="21"/>
        </w:rPr>
        <w:t>。</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单元测试可以有效地测试某个程序模块的行为，是未来重构代码的信心保证。</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单元测试的测试用例要覆盖常用的输入组合、边界条件和异常。</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单元测试代码要非常简单，如果测试代码太复杂，那么测试代码本身就可能有</w:t>
      </w:r>
      <w:r>
        <w:rPr>
          <w:rFonts w:ascii="Helvetica" w:hAnsi="Helvetica" w:cs="Helvetica"/>
          <w:color w:val="666666"/>
          <w:sz w:val="21"/>
          <w:szCs w:val="21"/>
        </w:rPr>
        <w:t>bug</w:t>
      </w:r>
      <w:r>
        <w:rPr>
          <w:rFonts w:ascii="Helvetica" w:hAnsi="Helvetica" w:cs="Helvetica"/>
          <w:color w:val="666666"/>
          <w:sz w:val="21"/>
          <w:szCs w:val="21"/>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单元测试通过了并不意味着程序就没有</w:t>
      </w:r>
      <w:r>
        <w:rPr>
          <w:rFonts w:ascii="Helvetica" w:hAnsi="Helvetica" w:cs="Helvetica"/>
          <w:color w:val="666666"/>
          <w:sz w:val="21"/>
          <w:szCs w:val="21"/>
        </w:rPr>
        <w:t>bug</w:t>
      </w:r>
      <w:r>
        <w:rPr>
          <w:rFonts w:ascii="Helvetica" w:hAnsi="Helvetica" w:cs="Helvetica"/>
          <w:color w:val="666666"/>
          <w:sz w:val="21"/>
          <w:szCs w:val="21"/>
        </w:rPr>
        <w:t>了，但是不通过程序肯定有</w:t>
      </w:r>
      <w:r>
        <w:rPr>
          <w:rFonts w:ascii="Helvetica" w:hAnsi="Helvetica" w:cs="Helvetica"/>
          <w:color w:val="666666"/>
          <w:sz w:val="21"/>
          <w:szCs w:val="21"/>
        </w:rPr>
        <w:t>bug</w:t>
      </w:r>
      <w:r>
        <w:rPr>
          <w:rFonts w:ascii="Helvetica" w:hAnsi="Helvetica" w:cs="Helvetica"/>
          <w:color w:val="666666"/>
          <w:sz w:val="21"/>
          <w:szCs w:val="21"/>
        </w:rPr>
        <w:t>。</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hyperlink r:id="rId144" w:tgtFrame="_blank" w:history="1">
        <w:r>
          <w:rPr>
            <w:rStyle w:val="a4"/>
            <w:rFonts w:ascii="Helvetica" w:hAnsi="Helvetica" w:cs="Helvetica"/>
            <w:color w:val="0593D3"/>
            <w:sz w:val="21"/>
            <w:szCs w:val="21"/>
          </w:rPr>
          <w:t>mydict.py</w:t>
        </w:r>
      </w:hyperlink>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hyperlink r:id="rId145" w:tgtFrame="_blank" w:history="1">
        <w:r>
          <w:rPr>
            <w:rStyle w:val="a4"/>
            <w:rFonts w:ascii="Helvetica" w:hAnsi="Helvetica" w:cs="Helvetica"/>
            <w:color w:val="0593D3"/>
            <w:sz w:val="21"/>
            <w:szCs w:val="21"/>
          </w:rPr>
          <w:t>mydict_test.py</w:t>
        </w:r>
      </w:hyperlink>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A060ED" w:rsidRDefault="00A060ED" w:rsidP="00A060E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文档测试</w:t>
      </w:r>
    </w:p>
    <w:p w:rsidR="00A060ED" w:rsidRDefault="00A060ED" w:rsidP="00A060E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29781</w:t>
      </w:r>
    </w:p>
    <w:p w:rsidR="00A060ED" w:rsidRDefault="00A060ED" w:rsidP="00A060ED">
      <w:pPr>
        <w:spacing w:before="225" w:after="225"/>
        <w:rPr>
          <w:rFonts w:ascii="宋体" w:hAnsi="宋体" w:cs="宋体"/>
          <w:sz w:val="24"/>
          <w:szCs w:val="24"/>
        </w:rPr>
      </w:pPr>
      <w:r>
        <w:pict>
          <v:rect id="_x0000_i1220" style="width:0;height:0" o:hralign="center" o:hrstd="t" o:hrnoshade="t" o:hr="t" fillcolor="#666" stroked="f"/>
        </w:pict>
      </w:r>
    </w:p>
    <w:p w:rsidR="00A060ED" w:rsidRDefault="00A060ED" w:rsidP="00A060E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如果你经常阅读</w:t>
      </w:r>
      <w:r>
        <w:rPr>
          <w:rFonts w:ascii="Helvetica" w:hAnsi="Helvetica" w:cs="Helvetica"/>
          <w:color w:val="666666"/>
          <w:sz w:val="21"/>
          <w:szCs w:val="21"/>
        </w:rPr>
        <w:t>Python</w:t>
      </w:r>
      <w:r>
        <w:rPr>
          <w:rFonts w:ascii="Helvetica" w:hAnsi="Helvetica" w:cs="Helvetica"/>
          <w:color w:val="666666"/>
          <w:sz w:val="21"/>
          <w:szCs w:val="21"/>
        </w:rPr>
        <w:t>的官方文档，可以看到很多文档都有示例代码。比如</w:t>
      </w:r>
      <w:hyperlink r:id="rId146" w:tgtFrame="_blank" w:history="1">
        <w:r>
          <w:rPr>
            <w:rStyle w:val="a4"/>
            <w:rFonts w:ascii="Helvetica" w:hAnsi="Helvetica" w:cs="Helvetica"/>
            <w:color w:val="0593D3"/>
            <w:sz w:val="21"/>
            <w:szCs w:val="21"/>
          </w:rPr>
          <w:t>re</w:t>
        </w:r>
        <w:r>
          <w:rPr>
            <w:rStyle w:val="a4"/>
            <w:rFonts w:ascii="Helvetica" w:hAnsi="Helvetica" w:cs="Helvetica"/>
            <w:color w:val="0593D3"/>
            <w:sz w:val="21"/>
            <w:szCs w:val="21"/>
          </w:rPr>
          <w:t>模块</w:t>
        </w:r>
      </w:hyperlink>
      <w:r>
        <w:rPr>
          <w:rFonts w:ascii="Helvetica" w:hAnsi="Helvetica" w:cs="Helvetica"/>
          <w:color w:val="666666"/>
          <w:sz w:val="21"/>
          <w:szCs w:val="21"/>
        </w:rPr>
        <w:t>就带了很多示例代码：</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import</w:t>
      </w:r>
      <w:r>
        <w:rPr>
          <w:rStyle w:val="HTML"/>
          <w:color w:val="444444"/>
        </w:rPr>
        <w:t xml:space="preserve"> re</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m = re.search(</w:t>
      </w:r>
      <w:r>
        <w:rPr>
          <w:rStyle w:val="string"/>
          <w:color w:val="DD1144"/>
        </w:rPr>
        <w:t>'(?&lt;=abc)def'</w:t>
      </w:r>
      <w:r>
        <w:rPr>
          <w:rStyle w:val="HTML"/>
          <w:color w:val="444444"/>
        </w:rPr>
        <w:t xml:space="preserve">, </w:t>
      </w:r>
      <w:r>
        <w:rPr>
          <w:rStyle w:val="string"/>
          <w:color w:val="DD1144"/>
        </w:rPr>
        <w:t>'abcdef'</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m.group(</w:t>
      </w:r>
      <w:r>
        <w:rPr>
          <w:rStyle w:val="number"/>
          <w:color w:val="009999"/>
        </w:rPr>
        <w:t>0</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'def'</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可以把这些示例代码在</w:t>
      </w:r>
      <w:r>
        <w:rPr>
          <w:rFonts w:ascii="Helvetica" w:hAnsi="Helvetica" w:cs="Helvetica"/>
          <w:color w:val="666666"/>
          <w:sz w:val="21"/>
          <w:szCs w:val="21"/>
        </w:rPr>
        <w:t>Python</w:t>
      </w:r>
      <w:r>
        <w:rPr>
          <w:rFonts w:ascii="Helvetica" w:hAnsi="Helvetica" w:cs="Helvetica"/>
          <w:color w:val="666666"/>
          <w:sz w:val="21"/>
          <w:szCs w:val="21"/>
        </w:rPr>
        <w:t>的交互式环境下输入并执行，结果与文档中的示例代码显示的一致。</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这些代码与其他说明可以写在注释中，然后，由一些工具来自动生成文档。既然这些代码本身就可以粘贴出来直接运行，那么，可不可以自动执行写在注释中的这些代码呢？</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答案是肯定的。</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当我们编写注释时，如果写上这样的注释：</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abs</w:t>
      </w:r>
      <w:r>
        <w:rPr>
          <w:rStyle w:val="params"/>
          <w:color w:val="444444"/>
        </w:rPr>
        <w:t>(n)</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HTML"/>
          <w:color w:val="444444"/>
        </w:rPr>
        <w:t xml:space="preserve">    </w:t>
      </w:r>
      <w:r>
        <w:rPr>
          <w:rStyle w:val="string"/>
          <w:color w:val="DD11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Function to get absolute value of number.</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Example:</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abs(1)</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1</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abs(-1)</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1</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abs(0)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 xml:space="preserve">    '''</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n </w:t>
      </w:r>
      <w:r>
        <w:rPr>
          <w:rStyle w:val="keyword"/>
          <w:b/>
          <w:bCs/>
          <w:color w:val="333333"/>
        </w:rPr>
        <w:t>if</w:t>
      </w:r>
      <w:r>
        <w:rPr>
          <w:rStyle w:val="HTML"/>
          <w:color w:val="444444"/>
        </w:rPr>
        <w:t xml:space="preserve"> n &gt;= </w:t>
      </w:r>
      <w:r>
        <w:rPr>
          <w:rStyle w:val="number"/>
          <w:color w:val="009999"/>
        </w:rPr>
        <w:t>0</w:t>
      </w:r>
      <w:r>
        <w:rPr>
          <w:rStyle w:val="HTML"/>
          <w:color w:val="444444"/>
        </w:rPr>
        <w:t xml:space="preserve"> </w:t>
      </w:r>
      <w:r>
        <w:rPr>
          <w:rStyle w:val="keyword"/>
          <w:b/>
          <w:bCs/>
          <w:color w:val="333333"/>
        </w:rPr>
        <w:t>else</w:t>
      </w:r>
      <w:r>
        <w:rPr>
          <w:rStyle w:val="HTML"/>
          <w:color w:val="444444"/>
        </w:rPr>
        <w:t xml:space="preserve"> (-n)</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无疑更明确地告诉函数的调用者该函数的期望输入和输出。</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并且，</w:t>
      </w:r>
      <w:r>
        <w:rPr>
          <w:rFonts w:ascii="Helvetica" w:hAnsi="Helvetica" w:cs="Helvetica"/>
          <w:color w:val="666666"/>
          <w:sz w:val="21"/>
          <w:szCs w:val="21"/>
        </w:rPr>
        <w:t>Python</w:t>
      </w:r>
      <w:r>
        <w:rPr>
          <w:rFonts w:ascii="Helvetica" w:hAnsi="Helvetica" w:cs="Helvetica"/>
          <w:color w:val="666666"/>
          <w:sz w:val="21"/>
          <w:szCs w:val="21"/>
        </w:rPr>
        <w:t>内置的</w:t>
      </w:r>
      <w:r>
        <w:rPr>
          <w:rFonts w:ascii="Helvetica" w:hAnsi="Helvetica" w:cs="Helvetica"/>
          <w:color w:val="666666"/>
          <w:sz w:val="21"/>
          <w:szCs w:val="21"/>
        </w:rPr>
        <w:t>“</w:t>
      </w:r>
      <w:r>
        <w:rPr>
          <w:rFonts w:ascii="Helvetica" w:hAnsi="Helvetica" w:cs="Helvetica"/>
          <w:color w:val="666666"/>
          <w:sz w:val="21"/>
          <w:szCs w:val="21"/>
        </w:rPr>
        <w:t>文档测试</w:t>
      </w:r>
      <w:r>
        <w:rPr>
          <w:rFonts w:ascii="Helvetica" w:hAnsi="Helvetica" w:cs="Helvetica"/>
          <w:color w:val="666666"/>
          <w:sz w:val="21"/>
          <w:szCs w:val="21"/>
        </w:rPr>
        <w:t>”</w:t>
      </w:r>
      <w:r>
        <w:rPr>
          <w:rFonts w:ascii="Helvetica" w:hAnsi="Helvetica" w:cs="Helvetica"/>
          <w:color w:val="666666"/>
          <w:sz w:val="21"/>
          <w:szCs w:val="21"/>
        </w:rPr>
        <w:t>（</w:t>
      </w:r>
      <w:r>
        <w:rPr>
          <w:rFonts w:ascii="Helvetica" w:hAnsi="Helvetica" w:cs="Helvetica"/>
          <w:color w:val="666666"/>
          <w:sz w:val="21"/>
          <w:szCs w:val="21"/>
        </w:rPr>
        <w:t>doctest</w:t>
      </w:r>
      <w:r>
        <w:rPr>
          <w:rFonts w:ascii="Helvetica" w:hAnsi="Helvetica" w:cs="Helvetica"/>
          <w:color w:val="666666"/>
          <w:sz w:val="21"/>
          <w:szCs w:val="21"/>
        </w:rPr>
        <w:t>）模块可以直接提取注释中的代码并执行测试。</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doctest</w:t>
      </w:r>
      <w:r>
        <w:rPr>
          <w:rFonts w:ascii="Helvetica" w:hAnsi="Helvetica" w:cs="Helvetica"/>
          <w:color w:val="666666"/>
          <w:sz w:val="21"/>
          <w:szCs w:val="21"/>
        </w:rPr>
        <w:t>严格按照</w:t>
      </w:r>
      <w:r>
        <w:rPr>
          <w:rFonts w:ascii="Helvetica" w:hAnsi="Helvetica" w:cs="Helvetica"/>
          <w:color w:val="666666"/>
          <w:sz w:val="21"/>
          <w:szCs w:val="21"/>
        </w:rPr>
        <w:t>Python</w:t>
      </w:r>
      <w:r>
        <w:rPr>
          <w:rFonts w:ascii="Helvetica" w:hAnsi="Helvetica" w:cs="Helvetica"/>
          <w:color w:val="666666"/>
          <w:sz w:val="21"/>
          <w:szCs w:val="21"/>
        </w:rPr>
        <w:t>交互式命令行的输入和输出来判断测试结果是否正确。只有测试异常的时候，可以用</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表示中间一大段烦人的输出。</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让我们用</w:t>
      </w:r>
      <w:r>
        <w:rPr>
          <w:rFonts w:ascii="Helvetica" w:hAnsi="Helvetica" w:cs="Helvetica"/>
          <w:color w:val="666666"/>
          <w:sz w:val="21"/>
          <w:szCs w:val="21"/>
        </w:rPr>
        <w:t>doctest</w:t>
      </w:r>
      <w:r>
        <w:rPr>
          <w:rFonts w:ascii="Helvetica" w:hAnsi="Helvetica" w:cs="Helvetica"/>
          <w:color w:val="666666"/>
          <w:sz w:val="21"/>
          <w:szCs w:val="21"/>
        </w:rPr>
        <w:t>来测试上次编写的</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1"/>
          <w:szCs w:val="21"/>
        </w:rPr>
        <w:t>类：</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mydict2.py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Dict</w:t>
      </w:r>
      <w:r>
        <w:rPr>
          <w:rStyle w:val="params"/>
          <w:b/>
          <w:bCs/>
          <w:color w:val="445588"/>
        </w:rPr>
        <w:t>(dict)</w:t>
      </w:r>
      <w:r>
        <w:rPr>
          <w:rStyle w:val="class"/>
          <w:b/>
          <w:bCs/>
          <w:color w:val="445588"/>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HTML"/>
          <w:color w:val="444444"/>
        </w:rPr>
        <w:t xml:space="preserve">    </w:t>
      </w:r>
      <w:r>
        <w:rPr>
          <w:rStyle w:val="string"/>
          <w:color w:val="DD11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Simple dict but also support access as x.y style.</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d1 = Dict()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d1['x'] = 100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d1.x</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100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d1.y = 200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d1['y']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200</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d2 = Dict(a=1, b=2, c='3')</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d2.c</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'3'</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d2['empty']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Traceback (most recent call last):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KeyError: 'empty'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&gt;&gt;&gt; d2.empty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Traceback (most recent call last):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lastRenderedPageBreak/>
        <w:t xml:space="preserve">        ...</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string"/>
          <w:color w:val="DD1144"/>
        </w:rPr>
      </w:pPr>
      <w:r>
        <w:rPr>
          <w:rStyle w:val="string"/>
          <w:color w:val="DD1144"/>
        </w:rPr>
        <w:t xml:space="preserve">    AttributeError: 'Dict' object has no attribute 'empty'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 xml:space="preserve">    '''</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**kw)</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super(Dict, self).__init__(**kw)</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__getattr__</w:t>
      </w:r>
      <w:r>
        <w:rPr>
          <w:rStyle w:val="params"/>
          <w:color w:val="444444"/>
        </w:rPr>
        <w:t>(self, key)</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try</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self[key]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except</w:t>
      </w:r>
      <w:r>
        <w:rPr>
          <w:rStyle w:val="HTML"/>
          <w:color w:val="444444"/>
        </w:rPr>
        <w:t xml:space="preserve"> KeyError:</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raise</w:t>
      </w:r>
      <w:r>
        <w:rPr>
          <w:rStyle w:val="HTML"/>
          <w:color w:val="444444"/>
        </w:rPr>
        <w:t xml:space="preserve"> AttributeError(</w:t>
      </w:r>
      <w:r>
        <w:rPr>
          <w:rStyle w:val="string"/>
          <w:color w:val="DD1144"/>
        </w:rPr>
        <w:t>r"'Dict' object has no attribute '%s'"</w:t>
      </w:r>
      <w:r>
        <w:rPr>
          <w:rStyle w:val="HTML"/>
          <w:color w:val="444444"/>
        </w:rPr>
        <w:t xml:space="preserve"> % key)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__setattr__</w:t>
      </w:r>
      <w:r>
        <w:rPr>
          <w:rStyle w:val="params"/>
          <w:color w:val="444444"/>
        </w:rPr>
        <w:t>(self, key, value)</w:t>
      </w:r>
      <w:r>
        <w:rPr>
          <w:rStyle w:val="function"/>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self[key] = value</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if</w:t>
      </w:r>
      <w:r>
        <w:rPr>
          <w:rStyle w:val="HTML"/>
          <w:color w:val="444444"/>
        </w:rPr>
        <w:t xml:space="preserve"> __name__==</w:t>
      </w:r>
      <w:r>
        <w:rPr>
          <w:rStyle w:val="string"/>
          <w:color w:val="DD1144"/>
        </w:rPr>
        <w:t>'__main__'</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import</w:t>
      </w:r>
      <w:r>
        <w:rPr>
          <w:rStyle w:val="HTML"/>
          <w:color w:val="444444"/>
        </w:rPr>
        <w:t xml:space="preserve"> doctest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doctest.testmod()</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运行</w:t>
      </w:r>
      <w:r>
        <w:rPr>
          <w:rStyle w:val="HTML"/>
          <w:rFonts w:ascii="Consolas" w:hAnsi="Consolas"/>
          <w:color w:val="DD0055"/>
          <w:sz w:val="18"/>
          <w:szCs w:val="18"/>
          <w:bdr w:val="single" w:sz="6" w:space="0" w:color="DDDDDD" w:frame="1"/>
          <w:shd w:val="clear" w:color="auto" w:fill="FAFAFA"/>
        </w:rPr>
        <w:t>python3 mydict2.py</w:t>
      </w:r>
      <w:r>
        <w:rPr>
          <w:rFonts w:ascii="Helvetica" w:hAnsi="Helvetica" w:cs="Helvetica"/>
          <w:color w:val="666666"/>
          <w:sz w:val="21"/>
          <w:szCs w:val="21"/>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python3 mydict2.py</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什么输出也没有。这说明我们编写的</w:t>
      </w:r>
      <w:r>
        <w:rPr>
          <w:rFonts w:ascii="Helvetica" w:hAnsi="Helvetica" w:cs="Helvetica"/>
          <w:color w:val="666666"/>
          <w:sz w:val="21"/>
          <w:szCs w:val="21"/>
        </w:rPr>
        <w:t>doctest</w:t>
      </w:r>
      <w:r>
        <w:rPr>
          <w:rFonts w:ascii="Helvetica" w:hAnsi="Helvetica" w:cs="Helvetica"/>
          <w:color w:val="666666"/>
          <w:sz w:val="21"/>
          <w:szCs w:val="21"/>
        </w:rPr>
        <w:t>运行都是正确的。如果程序有问题，比如把</w:t>
      </w:r>
      <w:r>
        <w:rPr>
          <w:rStyle w:val="HTML"/>
          <w:rFonts w:ascii="Consolas" w:hAnsi="Consolas"/>
          <w:color w:val="DD0055"/>
          <w:sz w:val="18"/>
          <w:szCs w:val="18"/>
          <w:bdr w:val="single" w:sz="6" w:space="0" w:color="DDDDDD" w:frame="1"/>
          <w:shd w:val="clear" w:color="auto" w:fill="FAFAFA"/>
        </w:rPr>
        <w:t>__getattr__()</w:t>
      </w:r>
      <w:r>
        <w:rPr>
          <w:rFonts w:ascii="Helvetica" w:hAnsi="Helvetica" w:cs="Helvetica"/>
          <w:color w:val="666666"/>
          <w:sz w:val="21"/>
          <w:szCs w:val="21"/>
        </w:rPr>
        <w:t>方法注释掉，再运行就会报错：</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python3 mydict2.py</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File "/Users/michael/Github/learn-python3/samples/debug/mydict2.py", line 10, in __main__.Dict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Failed example:</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d1.x</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Exception raised:</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AttributeError: </w:t>
      </w:r>
      <w:r>
        <w:rPr>
          <w:rStyle w:val="string"/>
          <w:color w:val="DD1144"/>
        </w:rPr>
        <w:t>'Dict'</w:t>
      </w:r>
      <w:r>
        <w:rPr>
          <w:rStyle w:val="operator"/>
          <w:color w:val="444444"/>
        </w:rPr>
        <w:t xml:space="preserve"> object has </w:t>
      </w:r>
      <w:r>
        <w:rPr>
          <w:rStyle w:val="keyword"/>
          <w:b/>
          <w:bCs/>
          <w:color w:val="333333"/>
        </w:rPr>
        <w:t>no</w:t>
      </w:r>
      <w:r>
        <w:rPr>
          <w:rStyle w:val="operator"/>
          <w:color w:val="444444"/>
        </w:rPr>
        <w:t xml:space="preserve"> attribute </w:t>
      </w:r>
      <w:r>
        <w:rPr>
          <w:rStyle w:val="string"/>
          <w:color w:val="DD1144"/>
        </w:rPr>
        <w:t>'x'</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File </w:t>
      </w:r>
      <w:r>
        <w:rPr>
          <w:rStyle w:val="string"/>
          <w:color w:val="DD1144"/>
        </w:rPr>
        <w:t>"/Users/michael/Github/learn-python3/samples/debug/mydict2.py"</w:t>
      </w:r>
      <w:r>
        <w:rPr>
          <w:rStyle w:val="operator"/>
          <w:color w:val="444444"/>
        </w:rPr>
        <w:t xml:space="preserve">, line </w:t>
      </w:r>
      <w:r>
        <w:rPr>
          <w:rStyle w:val="number"/>
          <w:color w:val="009999"/>
        </w:rPr>
        <w:t>16</w:t>
      </w:r>
      <w:r>
        <w:rPr>
          <w:rStyle w:val="operator"/>
          <w:color w:val="444444"/>
        </w:rPr>
        <w:t xml:space="preserve">, </w:t>
      </w:r>
      <w:r>
        <w:rPr>
          <w:rStyle w:val="keyword"/>
          <w:b/>
          <w:bCs/>
          <w:color w:val="333333"/>
        </w:rPr>
        <w:t>in</w:t>
      </w:r>
      <w:r>
        <w:rPr>
          <w:rStyle w:val="operator"/>
          <w:color w:val="444444"/>
        </w:rPr>
        <w:t xml:space="preserve"> __main__.Dict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Failed example:</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d2.c</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Exception</w:t>
      </w:r>
      <w:r>
        <w:rPr>
          <w:rStyle w:val="operator"/>
          <w:color w:val="444444"/>
        </w:rPr>
        <w:t xml:space="preserve"> raised:</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AttributeError: </w:t>
      </w:r>
      <w:r>
        <w:rPr>
          <w:rStyle w:val="string"/>
          <w:color w:val="DD1144"/>
        </w:rPr>
        <w:t>'Dict'</w:t>
      </w:r>
      <w:r>
        <w:rPr>
          <w:rStyle w:val="operator"/>
          <w:color w:val="444444"/>
        </w:rPr>
        <w:t xml:space="preserve"> object has </w:t>
      </w:r>
      <w:r>
        <w:rPr>
          <w:rStyle w:val="keyword"/>
          <w:b/>
          <w:bCs/>
          <w:color w:val="333333"/>
        </w:rPr>
        <w:t>no</w:t>
      </w:r>
      <w:r>
        <w:rPr>
          <w:rStyle w:val="operator"/>
          <w:color w:val="444444"/>
        </w:rPr>
        <w:t xml:space="preserve"> attribute </w:t>
      </w:r>
      <w:r>
        <w:rPr>
          <w:rStyle w:val="string"/>
          <w:color w:val="DD1144"/>
        </w:rPr>
        <w:t>'c'</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number"/>
          <w:color w:val="009999"/>
        </w:rPr>
        <w:t>1</w:t>
      </w:r>
      <w:r>
        <w:rPr>
          <w:rStyle w:val="operator"/>
          <w:color w:val="444444"/>
        </w:rPr>
        <w:t xml:space="preserve"> items had failures:</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w:t>
      </w:r>
      <w:r>
        <w:rPr>
          <w:rStyle w:val="keyword"/>
          <w:b/>
          <w:bCs/>
          <w:color w:val="333333"/>
        </w:rPr>
        <w:t>of</w:t>
      </w:r>
      <w:r>
        <w:rPr>
          <w:rStyle w:val="operator"/>
          <w:color w:val="444444"/>
        </w:rPr>
        <w:t xml:space="preserve">   </w:t>
      </w:r>
      <w:r>
        <w:rPr>
          <w:rStyle w:val="number"/>
          <w:color w:val="009999"/>
        </w:rPr>
        <w:t>9</w:t>
      </w:r>
      <w:r>
        <w:rPr>
          <w:rStyle w:val="operator"/>
          <w:color w:val="444444"/>
        </w:rPr>
        <w:t xml:space="preserve"> </w:t>
      </w:r>
      <w:r>
        <w:rPr>
          <w:rStyle w:val="keyword"/>
          <w:b/>
          <w:bCs/>
          <w:color w:val="333333"/>
        </w:rPr>
        <w:t>in</w:t>
      </w:r>
      <w:r>
        <w:rPr>
          <w:rStyle w:val="operator"/>
          <w:color w:val="444444"/>
        </w:rPr>
        <w:t xml:space="preserve"> __main__.Dict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***Test Failed*** </w:t>
      </w:r>
      <w:r>
        <w:rPr>
          <w:rStyle w:val="number"/>
          <w:color w:val="009999"/>
        </w:rPr>
        <w:t>2</w:t>
      </w:r>
      <w:r>
        <w:rPr>
          <w:rStyle w:val="operator"/>
          <w:color w:val="444444"/>
        </w:rPr>
        <w:t xml:space="preserve"> failures.</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注意到最后</w:t>
      </w:r>
      <w:r>
        <w:rPr>
          <w:rFonts w:ascii="Helvetica" w:hAnsi="Helvetica" w:cs="Helvetica"/>
          <w:color w:val="666666"/>
          <w:sz w:val="21"/>
          <w:szCs w:val="21"/>
        </w:rPr>
        <w:t>3</w:t>
      </w:r>
      <w:r>
        <w:rPr>
          <w:rFonts w:ascii="Helvetica" w:hAnsi="Helvetica" w:cs="Helvetica"/>
          <w:color w:val="666666"/>
          <w:sz w:val="21"/>
          <w:szCs w:val="21"/>
        </w:rPr>
        <w:t>行代码。当模块正常导入时，</w:t>
      </w:r>
      <w:r>
        <w:rPr>
          <w:rFonts w:ascii="Helvetica" w:hAnsi="Helvetica" w:cs="Helvetica"/>
          <w:color w:val="666666"/>
          <w:sz w:val="21"/>
          <w:szCs w:val="21"/>
        </w:rPr>
        <w:t>doctest</w:t>
      </w:r>
      <w:r>
        <w:rPr>
          <w:rFonts w:ascii="Helvetica" w:hAnsi="Helvetica" w:cs="Helvetica"/>
          <w:color w:val="666666"/>
          <w:sz w:val="21"/>
          <w:szCs w:val="21"/>
        </w:rPr>
        <w:t>不会被执行。只有在命令行直接运行时，才执行</w:t>
      </w:r>
      <w:r>
        <w:rPr>
          <w:rFonts w:ascii="Helvetica" w:hAnsi="Helvetica" w:cs="Helvetica"/>
          <w:color w:val="666666"/>
          <w:sz w:val="21"/>
          <w:szCs w:val="21"/>
        </w:rPr>
        <w:t>doctest</w:t>
      </w:r>
      <w:r>
        <w:rPr>
          <w:rFonts w:ascii="Helvetica" w:hAnsi="Helvetica" w:cs="Helvetica"/>
          <w:color w:val="666666"/>
          <w:sz w:val="21"/>
          <w:szCs w:val="21"/>
        </w:rPr>
        <w:t>。所以，不必担心</w:t>
      </w:r>
      <w:r>
        <w:rPr>
          <w:rFonts w:ascii="Helvetica" w:hAnsi="Helvetica" w:cs="Helvetica"/>
          <w:color w:val="666666"/>
          <w:sz w:val="21"/>
          <w:szCs w:val="21"/>
        </w:rPr>
        <w:t>doctest</w:t>
      </w:r>
      <w:r>
        <w:rPr>
          <w:rFonts w:ascii="Helvetica" w:hAnsi="Helvetica" w:cs="Helvetica"/>
          <w:color w:val="666666"/>
          <w:sz w:val="21"/>
          <w:szCs w:val="21"/>
        </w:rPr>
        <w:t>会在非测试环境下执行。</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练习</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对函数</w:t>
      </w:r>
      <w:r>
        <w:rPr>
          <w:rStyle w:val="HTML"/>
          <w:rFonts w:ascii="Consolas" w:hAnsi="Consolas"/>
          <w:color w:val="DD0055"/>
          <w:sz w:val="18"/>
          <w:szCs w:val="18"/>
          <w:bdr w:val="single" w:sz="6" w:space="0" w:color="DDDDDD" w:frame="1"/>
          <w:shd w:val="clear" w:color="auto" w:fill="FAFAFA"/>
        </w:rPr>
        <w:t>fact(n)</w:t>
      </w:r>
      <w:r>
        <w:rPr>
          <w:rFonts w:ascii="Helvetica" w:hAnsi="Helvetica" w:cs="Helvetica"/>
          <w:color w:val="666666"/>
          <w:sz w:val="21"/>
          <w:szCs w:val="21"/>
        </w:rPr>
        <w:t>编写</w:t>
      </w:r>
      <w:r>
        <w:rPr>
          <w:rFonts w:ascii="Helvetica" w:hAnsi="Helvetica" w:cs="Helvetica"/>
          <w:color w:val="666666"/>
          <w:sz w:val="21"/>
          <w:szCs w:val="21"/>
        </w:rPr>
        <w:t>doctest</w:t>
      </w:r>
      <w:r>
        <w:rPr>
          <w:rFonts w:ascii="Helvetica" w:hAnsi="Helvetica" w:cs="Helvetica"/>
          <w:color w:val="666666"/>
          <w:sz w:val="21"/>
          <w:szCs w:val="21"/>
        </w:rPr>
        <w:t>并执行：</w:t>
      </w:r>
    </w:p>
    <w:p w:rsidR="00A060ED" w:rsidRDefault="00A060ED" w:rsidP="00A060ED">
      <w:pPr>
        <w:pStyle w:val="z-"/>
        <w:rPr>
          <w:rFonts w:hint="eastAsia"/>
        </w:rPr>
      </w:pPr>
      <w:r>
        <w:rPr>
          <w:rFonts w:hint="eastAsia"/>
        </w:rPr>
        <w:t>窗体顶端</w:t>
      </w:r>
    </w:p>
    <w:p w:rsidR="00A060ED" w:rsidRDefault="00A060ED" w:rsidP="00A060E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 -*- coding: utf-8 -*-</w:t>
      </w:r>
    </w:p>
    <w:p w:rsidR="00A060ED" w:rsidRDefault="00A060ED" w:rsidP="00A060E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p>
    <w:p w:rsidR="00A060ED" w:rsidRDefault="00A060ED" w:rsidP="00A060E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def fact(n):</w:t>
      </w:r>
    </w:p>
    <w:p w:rsidR="00A060ED" w:rsidRDefault="00A060ED" w:rsidP="00A060ED">
      <w:pPr>
        <w:pStyle w:val="HTML0"/>
        <w:pBdr>
          <w:top w:val="single" w:sz="6" w:space="5" w:color="DDDDDD"/>
          <w:left w:val="single" w:sz="6" w:space="5" w:color="DDDDDD"/>
          <w:right w:val="single" w:sz="6" w:space="5" w:color="DDDDDD"/>
        </w:pBdr>
        <w:shd w:val="clear" w:color="auto" w:fill="FAFAFA"/>
        <w:wordWrap w:val="0"/>
        <w:spacing w:line="270" w:lineRule="atLeast"/>
        <w:rPr>
          <w:rFonts w:ascii="Consolas" w:hAnsi="Consolas"/>
          <w:color w:val="444444"/>
          <w:sz w:val="21"/>
          <w:szCs w:val="21"/>
        </w:rPr>
      </w:pPr>
      <w:r>
        <w:rPr>
          <w:rFonts w:ascii="Consolas" w:hAnsi="Consolas"/>
          <w:color w:val="444444"/>
          <w:sz w:val="21"/>
          <w:szCs w:val="21"/>
        </w:rPr>
        <w:t xml:space="preserve">    '''</w:t>
      </w:r>
    </w:p>
    <w:p w:rsidR="00A060ED" w:rsidRDefault="00A060ED" w:rsidP="00A060ED">
      <w:pPr>
        <w:shd w:val="clear" w:color="auto" w:fill="FFFFFF"/>
        <w:rPr>
          <w:rFonts w:ascii="Helvetica" w:hAnsi="Helvetica" w:cs="Helvetica"/>
          <w:color w:val="666666"/>
          <w:szCs w:val="21"/>
        </w:rPr>
      </w:pPr>
      <w:r>
        <w:rPr>
          <w:rFonts w:ascii="Helvetica" w:hAnsi="Helvetica" w:cs="Helvetica"/>
          <w:color w:val="666666"/>
          <w:szCs w:val="21"/>
        </w:rPr>
        <w:object w:dxaOrig="4320" w:dyaOrig="4320">
          <v:shape id="_x0000_i1224" type="#_x0000_t75" style="width:182.25pt;height:138.75pt" o:ole="">
            <v:imagedata r:id="rId34" o:title=""/>
          </v:shape>
          <w:control r:id="rId147" w:name="DefaultOcxName18" w:shapeid="_x0000_i1224"/>
        </w:object>
      </w:r>
    </w:p>
    <w:p w:rsidR="00A060ED" w:rsidRDefault="00A060ED" w:rsidP="00A060E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w:t>
      </w:r>
    </w:p>
    <w:p w:rsidR="00A060ED" w:rsidRDefault="00A060ED" w:rsidP="00A060E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if n &lt; 1:</w:t>
      </w:r>
    </w:p>
    <w:p w:rsidR="00A060ED" w:rsidRDefault="00A060ED" w:rsidP="00A060E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raise ValueError()</w:t>
      </w:r>
    </w:p>
    <w:p w:rsidR="00A060ED" w:rsidRDefault="00A060ED" w:rsidP="00A060E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if n == 1:</w:t>
      </w:r>
    </w:p>
    <w:p w:rsidR="00A060ED" w:rsidRDefault="00A060ED" w:rsidP="00A060E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return 1</w:t>
      </w:r>
    </w:p>
    <w:p w:rsidR="00A060ED" w:rsidRDefault="00A060ED" w:rsidP="00A060E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return n * fact(n - 1)</w:t>
      </w:r>
    </w:p>
    <w:p w:rsidR="00A060ED" w:rsidRDefault="00A060ED" w:rsidP="00A060E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p>
    <w:p w:rsidR="00A060ED" w:rsidRDefault="00A060ED" w:rsidP="00A060E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if __name__ == '__main__':</w:t>
      </w:r>
    </w:p>
    <w:p w:rsidR="00A060ED" w:rsidRDefault="00A060ED" w:rsidP="00A060E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import doctest</w:t>
      </w:r>
    </w:p>
    <w:p w:rsidR="00A060ED" w:rsidRDefault="00A060ED" w:rsidP="00A060ED">
      <w:pPr>
        <w:pStyle w:val="HTML0"/>
        <w:pBdr>
          <w:left w:val="single" w:sz="6" w:space="5" w:color="DDDDDD"/>
          <w:bottom w:val="single" w:sz="6" w:space="5" w:color="DDDDDD"/>
          <w:right w:val="single" w:sz="6" w:space="5" w:color="DDDDDD"/>
        </w:pBdr>
        <w:shd w:val="clear" w:color="auto" w:fill="FAFAFA"/>
        <w:wordWrap w:val="0"/>
        <w:spacing w:after="225" w:line="270" w:lineRule="atLeast"/>
        <w:rPr>
          <w:rFonts w:ascii="Consolas" w:hAnsi="Consolas"/>
          <w:color w:val="444444"/>
          <w:sz w:val="21"/>
          <w:szCs w:val="21"/>
        </w:rPr>
      </w:pPr>
      <w:r>
        <w:rPr>
          <w:rFonts w:ascii="Consolas" w:hAnsi="Consolas"/>
          <w:color w:val="444444"/>
          <w:sz w:val="21"/>
          <w:szCs w:val="21"/>
        </w:rPr>
        <w:t xml:space="preserve">    doctest.testmod()</w:t>
      </w:r>
    </w:p>
    <w:p w:rsidR="00A060ED" w:rsidRDefault="00A060ED" w:rsidP="00A060ED">
      <w:pPr>
        <w:pStyle w:val="z-1"/>
        <w:rPr>
          <w:rFonts w:hint="eastAsia"/>
        </w:rPr>
      </w:pPr>
      <w:r>
        <w:rPr>
          <w:rFonts w:hint="eastAsia"/>
        </w:rPr>
        <w:t>窗体底端</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doctest</w:t>
      </w:r>
      <w:r>
        <w:rPr>
          <w:rFonts w:ascii="Helvetica" w:hAnsi="Helvetica" w:cs="Helvetica"/>
          <w:color w:val="666666"/>
          <w:sz w:val="21"/>
          <w:szCs w:val="21"/>
        </w:rPr>
        <w:t>非常有用，不但可以用来测试，还可以直接作为示例代码。通过某些文档生成工具，就可以自动把包含</w:t>
      </w:r>
      <w:r>
        <w:rPr>
          <w:rFonts w:ascii="Helvetica" w:hAnsi="Helvetica" w:cs="Helvetica"/>
          <w:color w:val="666666"/>
          <w:sz w:val="21"/>
          <w:szCs w:val="21"/>
        </w:rPr>
        <w:t>doctest</w:t>
      </w:r>
      <w:r>
        <w:rPr>
          <w:rFonts w:ascii="Helvetica" w:hAnsi="Helvetica" w:cs="Helvetica"/>
          <w:color w:val="666666"/>
          <w:sz w:val="21"/>
          <w:szCs w:val="21"/>
        </w:rPr>
        <w:t>的注释提取出来。用户看文档的时候，同时也看到了</w:t>
      </w:r>
      <w:r>
        <w:rPr>
          <w:rFonts w:ascii="Helvetica" w:hAnsi="Helvetica" w:cs="Helvetica"/>
          <w:color w:val="666666"/>
          <w:sz w:val="21"/>
          <w:szCs w:val="21"/>
        </w:rPr>
        <w:t>doctest</w:t>
      </w:r>
      <w:r>
        <w:rPr>
          <w:rFonts w:ascii="Helvetica" w:hAnsi="Helvetica" w:cs="Helvetica"/>
          <w:color w:val="666666"/>
          <w:sz w:val="21"/>
          <w:szCs w:val="21"/>
        </w:rPr>
        <w:t>。</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参考源码</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hyperlink r:id="rId148" w:tgtFrame="_blank" w:history="1">
        <w:r>
          <w:rPr>
            <w:rStyle w:val="a4"/>
            <w:rFonts w:ascii="Helvetica" w:hAnsi="Helvetica" w:cs="Helvetica"/>
            <w:color w:val="0593D3"/>
            <w:sz w:val="21"/>
            <w:szCs w:val="21"/>
          </w:rPr>
          <w:t>mydict2.py</w:t>
        </w:r>
      </w:hyperlink>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A060ED" w:rsidRDefault="00A060ED" w:rsidP="00A060E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IO</w:t>
      </w:r>
      <w:r>
        <w:rPr>
          <w:rFonts w:ascii="Helvetica" w:hAnsi="Helvetica" w:cs="Helvetica"/>
          <w:b w:val="0"/>
          <w:bCs w:val="0"/>
          <w:color w:val="444444"/>
        </w:rPr>
        <w:t>编程</w:t>
      </w:r>
    </w:p>
    <w:p w:rsidR="00A060ED" w:rsidRDefault="00A060ED" w:rsidP="00A060E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49748</w:t>
      </w:r>
    </w:p>
    <w:p w:rsidR="00A060ED" w:rsidRDefault="00A060ED" w:rsidP="00A060ED">
      <w:pPr>
        <w:spacing w:before="225" w:after="225"/>
        <w:rPr>
          <w:rFonts w:ascii="宋体" w:hAnsi="宋体" w:cs="宋体"/>
          <w:sz w:val="24"/>
          <w:szCs w:val="24"/>
        </w:rPr>
      </w:pPr>
      <w:r>
        <w:pict>
          <v:rect id="_x0000_i1238" style="width:0;height:0" o:hralign="center" o:hrstd="t" o:hrnoshade="t" o:hr="t" fillcolor="#666" stroked="f"/>
        </w:pict>
      </w:r>
    </w:p>
    <w:p w:rsidR="00A060ED" w:rsidRDefault="00A060ED" w:rsidP="00A060E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IO</w:t>
      </w:r>
      <w:r>
        <w:rPr>
          <w:rFonts w:ascii="Helvetica" w:hAnsi="Helvetica" w:cs="Helvetica"/>
          <w:color w:val="666666"/>
          <w:sz w:val="21"/>
          <w:szCs w:val="21"/>
        </w:rPr>
        <w:t>在计算机中指</w:t>
      </w:r>
      <w:r>
        <w:rPr>
          <w:rFonts w:ascii="Helvetica" w:hAnsi="Helvetica" w:cs="Helvetica"/>
          <w:color w:val="666666"/>
          <w:sz w:val="21"/>
          <w:szCs w:val="21"/>
        </w:rPr>
        <w:t>Input/Output</w:t>
      </w:r>
      <w:r>
        <w:rPr>
          <w:rFonts w:ascii="Helvetica" w:hAnsi="Helvetica" w:cs="Helvetica"/>
          <w:color w:val="666666"/>
          <w:sz w:val="21"/>
          <w:szCs w:val="21"/>
        </w:rPr>
        <w:t>，也就是输入和输出。由于程序和运行时数据是在内存中驻留，由</w:t>
      </w:r>
      <w:r>
        <w:rPr>
          <w:rFonts w:ascii="Helvetica" w:hAnsi="Helvetica" w:cs="Helvetica"/>
          <w:color w:val="666666"/>
          <w:sz w:val="21"/>
          <w:szCs w:val="21"/>
        </w:rPr>
        <w:t>CPU</w:t>
      </w:r>
      <w:r>
        <w:rPr>
          <w:rFonts w:ascii="Helvetica" w:hAnsi="Helvetica" w:cs="Helvetica"/>
          <w:color w:val="666666"/>
          <w:sz w:val="21"/>
          <w:szCs w:val="21"/>
        </w:rPr>
        <w:t>这个超快的计算核心来执行，涉及到数据交换的地方，通常是磁盘、网络等，就需要</w:t>
      </w:r>
      <w:r>
        <w:rPr>
          <w:rFonts w:ascii="Helvetica" w:hAnsi="Helvetica" w:cs="Helvetica"/>
          <w:color w:val="666666"/>
          <w:sz w:val="21"/>
          <w:szCs w:val="21"/>
        </w:rPr>
        <w:t>IO</w:t>
      </w:r>
      <w:r>
        <w:rPr>
          <w:rFonts w:ascii="Helvetica" w:hAnsi="Helvetica" w:cs="Helvetica"/>
          <w:color w:val="666666"/>
          <w:sz w:val="21"/>
          <w:szCs w:val="21"/>
        </w:rPr>
        <w:t>接口。</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比如你打开浏览器，访问新浪首页，浏览器这个程序就需要通过网络</w:t>
      </w:r>
      <w:r>
        <w:rPr>
          <w:rFonts w:ascii="Helvetica" w:hAnsi="Helvetica" w:cs="Helvetica"/>
          <w:color w:val="666666"/>
          <w:sz w:val="21"/>
          <w:szCs w:val="21"/>
        </w:rPr>
        <w:t>IO</w:t>
      </w:r>
      <w:r>
        <w:rPr>
          <w:rFonts w:ascii="Helvetica" w:hAnsi="Helvetica" w:cs="Helvetica"/>
          <w:color w:val="666666"/>
          <w:sz w:val="21"/>
          <w:szCs w:val="21"/>
        </w:rPr>
        <w:t>获取新浪的网页。浏览器首先会发送数据给新浪服务器，告诉它我想要首页的</w:t>
      </w:r>
      <w:r>
        <w:rPr>
          <w:rFonts w:ascii="Helvetica" w:hAnsi="Helvetica" w:cs="Helvetica"/>
          <w:color w:val="666666"/>
          <w:sz w:val="21"/>
          <w:szCs w:val="21"/>
        </w:rPr>
        <w:t>HTML</w:t>
      </w:r>
      <w:r>
        <w:rPr>
          <w:rFonts w:ascii="Helvetica" w:hAnsi="Helvetica" w:cs="Helvetica"/>
          <w:color w:val="666666"/>
          <w:sz w:val="21"/>
          <w:szCs w:val="21"/>
        </w:rPr>
        <w:t>，这个动作是往外发数据，叫</w:t>
      </w:r>
      <w:r>
        <w:rPr>
          <w:rFonts w:ascii="Helvetica" w:hAnsi="Helvetica" w:cs="Helvetica"/>
          <w:color w:val="666666"/>
          <w:sz w:val="21"/>
          <w:szCs w:val="21"/>
        </w:rPr>
        <w:t>Output</w:t>
      </w:r>
      <w:r>
        <w:rPr>
          <w:rFonts w:ascii="Helvetica" w:hAnsi="Helvetica" w:cs="Helvetica"/>
          <w:color w:val="666666"/>
          <w:sz w:val="21"/>
          <w:szCs w:val="21"/>
        </w:rPr>
        <w:t>，随后新浪服务器把网页发过来，这个动作是从外面接收数据，叫</w:t>
      </w:r>
      <w:r>
        <w:rPr>
          <w:rFonts w:ascii="Helvetica" w:hAnsi="Helvetica" w:cs="Helvetica"/>
          <w:color w:val="666666"/>
          <w:sz w:val="21"/>
          <w:szCs w:val="21"/>
        </w:rPr>
        <w:t>Input</w:t>
      </w:r>
      <w:r>
        <w:rPr>
          <w:rFonts w:ascii="Helvetica" w:hAnsi="Helvetica" w:cs="Helvetica"/>
          <w:color w:val="666666"/>
          <w:sz w:val="21"/>
          <w:szCs w:val="21"/>
        </w:rPr>
        <w:t>。所以，通常，程序完成</w:t>
      </w:r>
      <w:r>
        <w:rPr>
          <w:rFonts w:ascii="Helvetica" w:hAnsi="Helvetica" w:cs="Helvetica"/>
          <w:color w:val="666666"/>
          <w:sz w:val="21"/>
          <w:szCs w:val="21"/>
        </w:rPr>
        <w:t>IO</w:t>
      </w:r>
      <w:r>
        <w:rPr>
          <w:rFonts w:ascii="Helvetica" w:hAnsi="Helvetica" w:cs="Helvetica"/>
          <w:color w:val="666666"/>
          <w:sz w:val="21"/>
          <w:szCs w:val="21"/>
        </w:rPr>
        <w:t>操作会有</w:t>
      </w:r>
      <w:r>
        <w:rPr>
          <w:rFonts w:ascii="Helvetica" w:hAnsi="Helvetica" w:cs="Helvetica"/>
          <w:color w:val="666666"/>
          <w:sz w:val="21"/>
          <w:szCs w:val="21"/>
        </w:rPr>
        <w:t>Input</w:t>
      </w:r>
      <w:r>
        <w:rPr>
          <w:rFonts w:ascii="Helvetica" w:hAnsi="Helvetica" w:cs="Helvetica"/>
          <w:color w:val="666666"/>
          <w:sz w:val="21"/>
          <w:szCs w:val="21"/>
        </w:rPr>
        <w:t>和</w:t>
      </w:r>
      <w:r>
        <w:rPr>
          <w:rFonts w:ascii="Helvetica" w:hAnsi="Helvetica" w:cs="Helvetica"/>
          <w:color w:val="666666"/>
          <w:sz w:val="21"/>
          <w:szCs w:val="21"/>
        </w:rPr>
        <w:t>Output</w:t>
      </w:r>
      <w:r>
        <w:rPr>
          <w:rFonts w:ascii="Helvetica" w:hAnsi="Helvetica" w:cs="Helvetica"/>
          <w:color w:val="666666"/>
          <w:sz w:val="21"/>
          <w:szCs w:val="21"/>
        </w:rPr>
        <w:t>两个数据流。当然也有只用一个的情况，比如，从磁盘读取文件到内存，就只有</w:t>
      </w:r>
      <w:r>
        <w:rPr>
          <w:rFonts w:ascii="Helvetica" w:hAnsi="Helvetica" w:cs="Helvetica"/>
          <w:color w:val="666666"/>
          <w:sz w:val="21"/>
          <w:szCs w:val="21"/>
        </w:rPr>
        <w:t>Input</w:t>
      </w:r>
      <w:r>
        <w:rPr>
          <w:rFonts w:ascii="Helvetica" w:hAnsi="Helvetica" w:cs="Helvetica"/>
          <w:color w:val="666666"/>
          <w:sz w:val="21"/>
          <w:szCs w:val="21"/>
        </w:rPr>
        <w:t>操作，反过来，把数据写到磁盘文件里，就只是一个</w:t>
      </w:r>
      <w:r>
        <w:rPr>
          <w:rFonts w:ascii="Helvetica" w:hAnsi="Helvetica" w:cs="Helvetica"/>
          <w:color w:val="666666"/>
          <w:sz w:val="21"/>
          <w:szCs w:val="21"/>
        </w:rPr>
        <w:t>Output</w:t>
      </w:r>
      <w:r>
        <w:rPr>
          <w:rFonts w:ascii="Helvetica" w:hAnsi="Helvetica" w:cs="Helvetica"/>
          <w:color w:val="666666"/>
          <w:sz w:val="21"/>
          <w:szCs w:val="21"/>
        </w:rPr>
        <w:t>操作。</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IO</w:t>
      </w:r>
      <w:r>
        <w:rPr>
          <w:rFonts w:ascii="Helvetica" w:hAnsi="Helvetica" w:cs="Helvetica"/>
          <w:color w:val="666666"/>
          <w:sz w:val="21"/>
          <w:szCs w:val="21"/>
        </w:rPr>
        <w:t>编程中，</w:t>
      </w:r>
      <w:r>
        <w:rPr>
          <w:rFonts w:ascii="Helvetica" w:hAnsi="Helvetica" w:cs="Helvetica"/>
          <w:color w:val="666666"/>
          <w:sz w:val="21"/>
          <w:szCs w:val="21"/>
        </w:rPr>
        <w:t>Stream</w:t>
      </w:r>
      <w:r>
        <w:rPr>
          <w:rFonts w:ascii="Helvetica" w:hAnsi="Helvetica" w:cs="Helvetica"/>
          <w:color w:val="666666"/>
          <w:sz w:val="21"/>
          <w:szCs w:val="21"/>
        </w:rPr>
        <w:t>（流）是一个很重要的概念，可以把流想象成一个水管，数据就是水管里的水，但是只能单向流动。</w:t>
      </w:r>
      <w:r>
        <w:rPr>
          <w:rFonts w:ascii="Helvetica" w:hAnsi="Helvetica" w:cs="Helvetica"/>
          <w:color w:val="666666"/>
          <w:sz w:val="21"/>
          <w:szCs w:val="21"/>
        </w:rPr>
        <w:t>Input Stream</w:t>
      </w:r>
      <w:r>
        <w:rPr>
          <w:rFonts w:ascii="Helvetica" w:hAnsi="Helvetica" w:cs="Helvetica"/>
          <w:color w:val="666666"/>
          <w:sz w:val="21"/>
          <w:szCs w:val="21"/>
        </w:rPr>
        <w:t>就是数据从外面（磁盘、网络）流进内存，</w:t>
      </w:r>
      <w:r>
        <w:rPr>
          <w:rFonts w:ascii="Helvetica" w:hAnsi="Helvetica" w:cs="Helvetica"/>
          <w:color w:val="666666"/>
          <w:sz w:val="21"/>
          <w:szCs w:val="21"/>
        </w:rPr>
        <w:t>Output Stream</w:t>
      </w:r>
      <w:r>
        <w:rPr>
          <w:rFonts w:ascii="Helvetica" w:hAnsi="Helvetica" w:cs="Helvetica"/>
          <w:color w:val="666666"/>
          <w:sz w:val="21"/>
          <w:szCs w:val="21"/>
        </w:rPr>
        <w:t>就是数据从内存流到外面去。对于浏览网页来说，浏览器和新浪服务器之间至少需要建立两根水管，才可以既能发数据，又能收数据。</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w:t>
      </w:r>
      <w:r>
        <w:rPr>
          <w:rFonts w:ascii="Helvetica" w:hAnsi="Helvetica" w:cs="Helvetica"/>
          <w:color w:val="666666"/>
          <w:sz w:val="21"/>
          <w:szCs w:val="21"/>
        </w:rPr>
        <w:t>CPU</w:t>
      </w:r>
      <w:r>
        <w:rPr>
          <w:rFonts w:ascii="Helvetica" w:hAnsi="Helvetica" w:cs="Helvetica"/>
          <w:color w:val="666666"/>
          <w:sz w:val="21"/>
          <w:szCs w:val="21"/>
        </w:rPr>
        <w:t>和内存的速度远远高于外设的速度，所以，在</w:t>
      </w:r>
      <w:r>
        <w:rPr>
          <w:rFonts w:ascii="Helvetica" w:hAnsi="Helvetica" w:cs="Helvetica"/>
          <w:color w:val="666666"/>
          <w:sz w:val="21"/>
          <w:szCs w:val="21"/>
        </w:rPr>
        <w:t>IO</w:t>
      </w:r>
      <w:r>
        <w:rPr>
          <w:rFonts w:ascii="Helvetica" w:hAnsi="Helvetica" w:cs="Helvetica"/>
          <w:color w:val="666666"/>
          <w:sz w:val="21"/>
          <w:szCs w:val="21"/>
        </w:rPr>
        <w:t>编程中，就存在速度严重不匹配的问题。举个例子来说，比如要把</w:t>
      </w:r>
      <w:r>
        <w:rPr>
          <w:rFonts w:ascii="Helvetica" w:hAnsi="Helvetica" w:cs="Helvetica"/>
          <w:color w:val="666666"/>
          <w:sz w:val="21"/>
          <w:szCs w:val="21"/>
        </w:rPr>
        <w:t>100M</w:t>
      </w:r>
      <w:r>
        <w:rPr>
          <w:rFonts w:ascii="Helvetica" w:hAnsi="Helvetica" w:cs="Helvetica"/>
          <w:color w:val="666666"/>
          <w:sz w:val="21"/>
          <w:szCs w:val="21"/>
        </w:rPr>
        <w:t>的数据写入磁盘，</w:t>
      </w:r>
      <w:r>
        <w:rPr>
          <w:rFonts w:ascii="Helvetica" w:hAnsi="Helvetica" w:cs="Helvetica"/>
          <w:color w:val="666666"/>
          <w:sz w:val="21"/>
          <w:szCs w:val="21"/>
        </w:rPr>
        <w:t>CPU</w:t>
      </w:r>
      <w:r>
        <w:rPr>
          <w:rFonts w:ascii="Helvetica" w:hAnsi="Helvetica" w:cs="Helvetica"/>
          <w:color w:val="666666"/>
          <w:sz w:val="21"/>
          <w:szCs w:val="21"/>
        </w:rPr>
        <w:t>输出</w:t>
      </w:r>
      <w:r>
        <w:rPr>
          <w:rFonts w:ascii="Helvetica" w:hAnsi="Helvetica" w:cs="Helvetica"/>
          <w:color w:val="666666"/>
          <w:sz w:val="21"/>
          <w:szCs w:val="21"/>
        </w:rPr>
        <w:t>100M</w:t>
      </w:r>
      <w:r>
        <w:rPr>
          <w:rFonts w:ascii="Helvetica" w:hAnsi="Helvetica" w:cs="Helvetica"/>
          <w:color w:val="666666"/>
          <w:sz w:val="21"/>
          <w:szCs w:val="21"/>
        </w:rPr>
        <w:t>的数据只需要</w:t>
      </w:r>
      <w:r>
        <w:rPr>
          <w:rFonts w:ascii="Helvetica" w:hAnsi="Helvetica" w:cs="Helvetica"/>
          <w:color w:val="666666"/>
          <w:sz w:val="21"/>
          <w:szCs w:val="21"/>
        </w:rPr>
        <w:t>0.01</w:t>
      </w:r>
      <w:r>
        <w:rPr>
          <w:rFonts w:ascii="Helvetica" w:hAnsi="Helvetica" w:cs="Helvetica"/>
          <w:color w:val="666666"/>
          <w:sz w:val="21"/>
          <w:szCs w:val="21"/>
        </w:rPr>
        <w:t>秒，可是磁盘要接收这</w:t>
      </w:r>
      <w:r>
        <w:rPr>
          <w:rFonts w:ascii="Helvetica" w:hAnsi="Helvetica" w:cs="Helvetica"/>
          <w:color w:val="666666"/>
          <w:sz w:val="21"/>
          <w:szCs w:val="21"/>
        </w:rPr>
        <w:t>100M</w:t>
      </w:r>
      <w:r>
        <w:rPr>
          <w:rFonts w:ascii="Helvetica" w:hAnsi="Helvetica" w:cs="Helvetica"/>
          <w:color w:val="666666"/>
          <w:sz w:val="21"/>
          <w:szCs w:val="21"/>
        </w:rPr>
        <w:t>数据可能需要</w:t>
      </w:r>
      <w:r>
        <w:rPr>
          <w:rFonts w:ascii="Helvetica" w:hAnsi="Helvetica" w:cs="Helvetica"/>
          <w:color w:val="666666"/>
          <w:sz w:val="21"/>
          <w:szCs w:val="21"/>
        </w:rPr>
        <w:t>10</w:t>
      </w:r>
      <w:r>
        <w:rPr>
          <w:rFonts w:ascii="Helvetica" w:hAnsi="Helvetica" w:cs="Helvetica"/>
          <w:color w:val="666666"/>
          <w:sz w:val="21"/>
          <w:szCs w:val="21"/>
        </w:rPr>
        <w:t>秒，怎么办呢？有两种办法：</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第一种是</w:t>
      </w:r>
      <w:r>
        <w:rPr>
          <w:rFonts w:ascii="Helvetica" w:hAnsi="Helvetica" w:cs="Helvetica"/>
          <w:color w:val="666666"/>
          <w:sz w:val="21"/>
          <w:szCs w:val="21"/>
        </w:rPr>
        <w:t>CPU</w:t>
      </w:r>
      <w:r>
        <w:rPr>
          <w:rFonts w:ascii="Helvetica" w:hAnsi="Helvetica" w:cs="Helvetica"/>
          <w:color w:val="666666"/>
          <w:sz w:val="21"/>
          <w:szCs w:val="21"/>
        </w:rPr>
        <w:t>等着，也就是程序暂停执行后续代码，等</w:t>
      </w:r>
      <w:r>
        <w:rPr>
          <w:rFonts w:ascii="Helvetica" w:hAnsi="Helvetica" w:cs="Helvetica"/>
          <w:color w:val="666666"/>
          <w:sz w:val="21"/>
          <w:szCs w:val="21"/>
        </w:rPr>
        <w:t>100M</w:t>
      </w:r>
      <w:r>
        <w:rPr>
          <w:rFonts w:ascii="Helvetica" w:hAnsi="Helvetica" w:cs="Helvetica"/>
          <w:color w:val="666666"/>
          <w:sz w:val="21"/>
          <w:szCs w:val="21"/>
        </w:rPr>
        <w:t>的数据在</w:t>
      </w:r>
      <w:r>
        <w:rPr>
          <w:rFonts w:ascii="Helvetica" w:hAnsi="Helvetica" w:cs="Helvetica"/>
          <w:color w:val="666666"/>
          <w:sz w:val="21"/>
          <w:szCs w:val="21"/>
        </w:rPr>
        <w:t>10</w:t>
      </w:r>
      <w:r>
        <w:rPr>
          <w:rFonts w:ascii="Helvetica" w:hAnsi="Helvetica" w:cs="Helvetica"/>
          <w:color w:val="666666"/>
          <w:sz w:val="21"/>
          <w:szCs w:val="21"/>
        </w:rPr>
        <w:t>秒后写入磁盘，再接着往下执行，这种模式称为同步</w:t>
      </w:r>
      <w:r>
        <w:rPr>
          <w:rFonts w:ascii="Helvetica" w:hAnsi="Helvetica" w:cs="Helvetica"/>
          <w:color w:val="666666"/>
          <w:sz w:val="21"/>
          <w:szCs w:val="21"/>
        </w:rPr>
        <w:t>IO</w:t>
      </w:r>
      <w:r>
        <w:rPr>
          <w:rFonts w:ascii="Helvetica" w:hAnsi="Helvetica" w:cs="Helvetica"/>
          <w:color w:val="666666"/>
          <w:sz w:val="21"/>
          <w:szCs w:val="21"/>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另一种方法是</w:t>
      </w:r>
      <w:r>
        <w:rPr>
          <w:rFonts w:ascii="Helvetica" w:hAnsi="Helvetica" w:cs="Helvetica"/>
          <w:color w:val="666666"/>
          <w:sz w:val="21"/>
          <w:szCs w:val="21"/>
        </w:rPr>
        <w:t>CPU</w:t>
      </w:r>
      <w:r>
        <w:rPr>
          <w:rFonts w:ascii="Helvetica" w:hAnsi="Helvetica" w:cs="Helvetica"/>
          <w:color w:val="666666"/>
          <w:sz w:val="21"/>
          <w:szCs w:val="21"/>
        </w:rPr>
        <w:t>不等待，只是告诉磁盘，</w:t>
      </w:r>
      <w:r>
        <w:rPr>
          <w:rFonts w:ascii="Helvetica" w:hAnsi="Helvetica" w:cs="Helvetica"/>
          <w:color w:val="666666"/>
          <w:sz w:val="21"/>
          <w:szCs w:val="21"/>
        </w:rPr>
        <w:t>“</w:t>
      </w:r>
      <w:r>
        <w:rPr>
          <w:rFonts w:ascii="Helvetica" w:hAnsi="Helvetica" w:cs="Helvetica"/>
          <w:color w:val="666666"/>
          <w:sz w:val="21"/>
          <w:szCs w:val="21"/>
        </w:rPr>
        <w:t>您老慢慢写，不着急，我接着干别的事去了</w:t>
      </w:r>
      <w:r>
        <w:rPr>
          <w:rFonts w:ascii="Helvetica" w:hAnsi="Helvetica" w:cs="Helvetica"/>
          <w:color w:val="666666"/>
          <w:sz w:val="21"/>
          <w:szCs w:val="21"/>
        </w:rPr>
        <w:t>”</w:t>
      </w:r>
      <w:r>
        <w:rPr>
          <w:rFonts w:ascii="Helvetica" w:hAnsi="Helvetica" w:cs="Helvetica"/>
          <w:color w:val="666666"/>
          <w:sz w:val="21"/>
          <w:szCs w:val="21"/>
        </w:rPr>
        <w:t>，于是，后续代码可以立刻接着执行，这种模式称为异步</w:t>
      </w:r>
      <w:r>
        <w:rPr>
          <w:rFonts w:ascii="Helvetica" w:hAnsi="Helvetica" w:cs="Helvetica"/>
          <w:color w:val="666666"/>
          <w:sz w:val="21"/>
          <w:szCs w:val="21"/>
        </w:rPr>
        <w:t>IO</w:t>
      </w:r>
      <w:r>
        <w:rPr>
          <w:rFonts w:ascii="Helvetica" w:hAnsi="Helvetica" w:cs="Helvetica"/>
          <w:color w:val="666666"/>
          <w:sz w:val="21"/>
          <w:szCs w:val="21"/>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同步和异步的区别就在于是否等待</w:t>
      </w:r>
      <w:r>
        <w:rPr>
          <w:rFonts w:ascii="Helvetica" w:hAnsi="Helvetica" w:cs="Helvetica"/>
          <w:color w:val="666666"/>
          <w:sz w:val="21"/>
          <w:szCs w:val="21"/>
        </w:rPr>
        <w:t>IO</w:t>
      </w:r>
      <w:r>
        <w:rPr>
          <w:rFonts w:ascii="Helvetica" w:hAnsi="Helvetica" w:cs="Helvetica"/>
          <w:color w:val="666666"/>
          <w:sz w:val="21"/>
          <w:szCs w:val="21"/>
        </w:rPr>
        <w:t>执行的结果。好比你去麦当劳点餐，你说</w:t>
      </w:r>
      <w:r>
        <w:rPr>
          <w:rFonts w:ascii="Helvetica" w:hAnsi="Helvetica" w:cs="Helvetica"/>
          <w:color w:val="666666"/>
          <w:sz w:val="21"/>
          <w:szCs w:val="21"/>
        </w:rPr>
        <w:t>“</w:t>
      </w:r>
      <w:r>
        <w:rPr>
          <w:rFonts w:ascii="Helvetica" w:hAnsi="Helvetica" w:cs="Helvetica"/>
          <w:color w:val="666666"/>
          <w:sz w:val="21"/>
          <w:szCs w:val="21"/>
        </w:rPr>
        <w:t>来个汉堡</w:t>
      </w:r>
      <w:r>
        <w:rPr>
          <w:rFonts w:ascii="Helvetica" w:hAnsi="Helvetica" w:cs="Helvetica"/>
          <w:color w:val="666666"/>
          <w:sz w:val="21"/>
          <w:szCs w:val="21"/>
        </w:rPr>
        <w:t>”</w:t>
      </w:r>
      <w:r>
        <w:rPr>
          <w:rFonts w:ascii="Helvetica" w:hAnsi="Helvetica" w:cs="Helvetica"/>
          <w:color w:val="666666"/>
          <w:sz w:val="21"/>
          <w:szCs w:val="21"/>
        </w:rPr>
        <w:t>，服务员告诉你，对不起，汉堡要现做，需要等</w:t>
      </w:r>
      <w:r>
        <w:rPr>
          <w:rFonts w:ascii="Helvetica" w:hAnsi="Helvetica" w:cs="Helvetica"/>
          <w:color w:val="666666"/>
          <w:sz w:val="21"/>
          <w:szCs w:val="21"/>
        </w:rPr>
        <w:t>5</w:t>
      </w:r>
      <w:r>
        <w:rPr>
          <w:rFonts w:ascii="Helvetica" w:hAnsi="Helvetica" w:cs="Helvetica"/>
          <w:color w:val="666666"/>
          <w:sz w:val="21"/>
          <w:szCs w:val="21"/>
        </w:rPr>
        <w:t>分钟，于是你站在收银台前面等了</w:t>
      </w:r>
      <w:r>
        <w:rPr>
          <w:rFonts w:ascii="Helvetica" w:hAnsi="Helvetica" w:cs="Helvetica"/>
          <w:color w:val="666666"/>
          <w:sz w:val="21"/>
          <w:szCs w:val="21"/>
        </w:rPr>
        <w:t>5</w:t>
      </w:r>
      <w:r>
        <w:rPr>
          <w:rFonts w:ascii="Helvetica" w:hAnsi="Helvetica" w:cs="Helvetica"/>
          <w:color w:val="666666"/>
          <w:sz w:val="21"/>
          <w:szCs w:val="21"/>
        </w:rPr>
        <w:t>分钟，拿到汉堡再去逛商场，这是同步</w:t>
      </w:r>
      <w:r>
        <w:rPr>
          <w:rFonts w:ascii="Helvetica" w:hAnsi="Helvetica" w:cs="Helvetica"/>
          <w:color w:val="666666"/>
          <w:sz w:val="21"/>
          <w:szCs w:val="21"/>
        </w:rPr>
        <w:t>IO</w:t>
      </w:r>
      <w:r>
        <w:rPr>
          <w:rFonts w:ascii="Helvetica" w:hAnsi="Helvetica" w:cs="Helvetica"/>
          <w:color w:val="666666"/>
          <w:sz w:val="21"/>
          <w:szCs w:val="21"/>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你说</w:t>
      </w:r>
      <w:r>
        <w:rPr>
          <w:rFonts w:ascii="Helvetica" w:hAnsi="Helvetica" w:cs="Helvetica"/>
          <w:color w:val="666666"/>
          <w:sz w:val="21"/>
          <w:szCs w:val="21"/>
        </w:rPr>
        <w:t>“</w:t>
      </w:r>
      <w:r>
        <w:rPr>
          <w:rFonts w:ascii="Helvetica" w:hAnsi="Helvetica" w:cs="Helvetica"/>
          <w:color w:val="666666"/>
          <w:sz w:val="21"/>
          <w:szCs w:val="21"/>
        </w:rPr>
        <w:t>来个汉堡</w:t>
      </w:r>
      <w:r>
        <w:rPr>
          <w:rFonts w:ascii="Helvetica" w:hAnsi="Helvetica" w:cs="Helvetica"/>
          <w:color w:val="666666"/>
          <w:sz w:val="21"/>
          <w:szCs w:val="21"/>
        </w:rPr>
        <w:t>”</w:t>
      </w:r>
      <w:r>
        <w:rPr>
          <w:rFonts w:ascii="Helvetica" w:hAnsi="Helvetica" w:cs="Helvetica"/>
          <w:color w:val="666666"/>
          <w:sz w:val="21"/>
          <w:szCs w:val="21"/>
        </w:rPr>
        <w:t>，服务员告诉你，汉堡需要等</w:t>
      </w:r>
      <w:r>
        <w:rPr>
          <w:rFonts w:ascii="Helvetica" w:hAnsi="Helvetica" w:cs="Helvetica"/>
          <w:color w:val="666666"/>
          <w:sz w:val="21"/>
          <w:szCs w:val="21"/>
        </w:rPr>
        <w:t>5</w:t>
      </w:r>
      <w:r>
        <w:rPr>
          <w:rFonts w:ascii="Helvetica" w:hAnsi="Helvetica" w:cs="Helvetica"/>
          <w:color w:val="666666"/>
          <w:sz w:val="21"/>
          <w:szCs w:val="21"/>
        </w:rPr>
        <w:t>分钟，你可以先去逛商场，等做好了，我们再通知你，这样你可以立刻去干别的事情（逛商场），这是异步</w:t>
      </w:r>
      <w:r>
        <w:rPr>
          <w:rFonts w:ascii="Helvetica" w:hAnsi="Helvetica" w:cs="Helvetica"/>
          <w:color w:val="666666"/>
          <w:sz w:val="21"/>
          <w:szCs w:val="21"/>
        </w:rPr>
        <w:t>IO</w:t>
      </w:r>
      <w:r>
        <w:rPr>
          <w:rFonts w:ascii="Helvetica" w:hAnsi="Helvetica" w:cs="Helvetica"/>
          <w:color w:val="666666"/>
          <w:sz w:val="21"/>
          <w:szCs w:val="21"/>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很明显，使用异步</w:t>
      </w:r>
      <w:r>
        <w:rPr>
          <w:rFonts w:ascii="Helvetica" w:hAnsi="Helvetica" w:cs="Helvetica"/>
          <w:color w:val="666666"/>
          <w:sz w:val="21"/>
          <w:szCs w:val="21"/>
        </w:rPr>
        <w:t>IO</w:t>
      </w:r>
      <w:r>
        <w:rPr>
          <w:rFonts w:ascii="Helvetica" w:hAnsi="Helvetica" w:cs="Helvetica"/>
          <w:color w:val="666666"/>
          <w:sz w:val="21"/>
          <w:szCs w:val="21"/>
        </w:rPr>
        <w:t>来编写程序性能会远远高于同步</w:t>
      </w:r>
      <w:r>
        <w:rPr>
          <w:rFonts w:ascii="Helvetica" w:hAnsi="Helvetica" w:cs="Helvetica"/>
          <w:color w:val="666666"/>
          <w:sz w:val="21"/>
          <w:szCs w:val="21"/>
        </w:rPr>
        <w:t>IO</w:t>
      </w:r>
      <w:r>
        <w:rPr>
          <w:rFonts w:ascii="Helvetica" w:hAnsi="Helvetica" w:cs="Helvetica"/>
          <w:color w:val="666666"/>
          <w:sz w:val="21"/>
          <w:szCs w:val="21"/>
        </w:rPr>
        <w:t>，但是异步</w:t>
      </w:r>
      <w:r>
        <w:rPr>
          <w:rFonts w:ascii="Helvetica" w:hAnsi="Helvetica" w:cs="Helvetica"/>
          <w:color w:val="666666"/>
          <w:sz w:val="21"/>
          <w:szCs w:val="21"/>
        </w:rPr>
        <w:t>IO</w:t>
      </w:r>
      <w:r>
        <w:rPr>
          <w:rFonts w:ascii="Helvetica" w:hAnsi="Helvetica" w:cs="Helvetica"/>
          <w:color w:val="666666"/>
          <w:sz w:val="21"/>
          <w:szCs w:val="21"/>
        </w:rPr>
        <w:t>的缺点是编程模型复杂。想想看，你得知道什么时候通知你</w:t>
      </w:r>
      <w:r>
        <w:rPr>
          <w:rFonts w:ascii="Helvetica" w:hAnsi="Helvetica" w:cs="Helvetica"/>
          <w:color w:val="666666"/>
          <w:sz w:val="21"/>
          <w:szCs w:val="21"/>
        </w:rPr>
        <w:t>“</w:t>
      </w:r>
      <w:r>
        <w:rPr>
          <w:rFonts w:ascii="Helvetica" w:hAnsi="Helvetica" w:cs="Helvetica"/>
          <w:color w:val="666666"/>
          <w:sz w:val="21"/>
          <w:szCs w:val="21"/>
        </w:rPr>
        <w:t>汉堡做好了</w:t>
      </w:r>
      <w:r>
        <w:rPr>
          <w:rFonts w:ascii="Helvetica" w:hAnsi="Helvetica" w:cs="Helvetica"/>
          <w:color w:val="666666"/>
          <w:sz w:val="21"/>
          <w:szCs w:val="21"/>
        </w:rPr>
        <w:t>”</w:t>
      </w:r>
      <w:r>
        <w:rPr>
          <w:rFonts w:ascii="Helvetica" w:hAnsi="Helvetica" w:cs="Helvetica"/>
          <w:color w:val="666666"/>
          <w:sz w:val="21"/>
          <w:szCs w:val="21"/>
        </w:rPr>
        <w:t>，而通知你的方法也各不相同。如果是服务员跑过来找到你，这是回调模式，如果服务员发短信通知你，你就得不停地检查手机，这是轮询模式。总之，异步</w:t>
      </w:r>
      <w:r>
        <w:rPr>
          <w:rFonts w:ascii="Helvetica" w:hAnsi="Helvetica" w:cs="Helvetica"/>
          <w:color w:val="666666"/>
          <w:sz w:val="21"/>
          <w:szCs w:val="21"/>
        </w:rPr>
        <w:t>IO</w:t>
      </w:r>
      <w:r>
        <w:rPr>
          <w:rFonts w:ascii="Helvetica" w:hAnsi="Helvetica" w:cs="Helvetica"/>
          <w:color w:val="666666"/>
          <w:sz w:val="21"/>
          <w:szCs w:val="21"/>
        </w:rPr>
        <w:t>的复杂度远远高于同步</w:t>
      </w:r>
      <w:r>
        <w:rPr>
          <w:rFonts w:ascii="Helvetica" w:hAnsi="Helvetica" w:cs="Helvetica"/>
          <w:color w:val="666666"/>
          <w:sz w:val="21"/>
          <w:szCs w:val="21"/>
        </w:rPr>
        <w:t>IO</w:t>
      </w:r>
      <w:r>
        <w:rPr>
          <w:rFonts w:ascii="Helvetica" w:hAnsi="Helvetica" w:cs="Helvetica"/>
          <w:color w:val="666666"/>
          <w:sz w:val="21"/>
          <w:szCs w:val="21"/>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操作</w:t>
      </w:r>
      <w:r>
        <w:rPr>
          <w:rFonts w:ascii="Helvetica" w:hAnsi="Helvetica" w:cs="Helvetica"/>
          <w:color w:val="666666"/>
          <w:sz w:val="21"/>
          <w:szCs w:val="21"/>
        </w:rPr>
        <w:t>IO</w:t>
      </w:r>
      <w:r>
        <w:rPr>
          <w:rFonts w:ascii="Helvetica" w:hAnsi="Helvetica" w:cs="Helvetica"/>
          <w:color w:val="666666"/>
          <w:sz w:val="21"/>
          <w:szCs w:val="21"/>
        </w:rPr>
        <w:t>的能力都是由操作系统提供的，每一种编程语言都会把操作系统提供的低级</w:t>
      </w:r>
      <w:r>
        <w:rPr>
          <w:rFonts w:ascii="Helvetica" w:hAnsi="Helvetica" w:cs="Helvetica"/>
          <w:color w:val="666666"/>
          <w:sz w:val="21"/>
          <w:szCs w:val="21"/>
        </w:rPr>
        <w:t>C</w:t>
      </w:r>
      <w:r>
        <w:rPr>
          <w:rFonts w:ascii="Helvetica" w:hAnsi="Helvetica" w:cs="Helvetica"/>
          <w:color w:val="666666"/>
          <w:sz w:val="21"/>
          <w:szCs w:val="21"/>
        </w:rPr>
        <w:t>接口封装起来方便使用，</w:t>
      </w:r>
      <w:r>
        <w:rPr>
          <w:rFonts w:ascii="Helvetica" w:hAnsi="Helvetica" w:cs="Helvetica"/>
          <w:color w:val="666666"/>
          <w:sz w:val="21"/>
          <w:szCs w:val="21"/>
        </w:rPr>
        <w:t>Python</w:t>
      </w:r>
      <w:r>
        <w:rPr>
          <w:rFonts w:ascii="Helvetica" w:hAnsi="Helvetica" w:cs="Helvetica"/>
          <w:color w:val="666666"/>
          <w:sz w:val="21"/>
          <w:szCs w:val="21"/>
        </w:rPr>
        <w:t>也不例外。我们后面会详细讨论</w:t>
      </w:r>
      <w:r>
        <w:rPr>
          <w:rFonts w:ascii="Helvetica" w:hAnsi="Helvetica" w:cs="Helvetica"/>
          <w:color w:val="666666"/>
          <w:sz w:val="21"/>
          <w:szCs w:val="21"/>
        </w:rPr>
        <w:t>Python</w:t>
      </w:r>
      <w:r>
        <w:rPr>
          <w:rFonts w:ascii="Helvetica" w:hAnsi="Helvetica" w:cs="Helvetica"/>
          <w:color w:val="666666"/>
          <w:sz w:val="21"/>
          <w:szCs w:val="21"/>
        </w:rPr>
        <w:t>的</w:t>
      </w:r>
      <w:r>
        <w:rPr>
          <w:rFonts w:ascii="Helvetica" w:hAnsi="Helvetica" w:cs="Helvetica"/>
          <w:color w:val="666666"/>
          <w:sz w:val="21"/>
          <w:szCs w:val="21"/>
        </w:rPr>
        <w:t>IO</w:t>
      </w:r>
      <w:r>
        <w:rPr>
          <w:rFonts w:ascii="Helvetica" w:hAnsi="Helvetica" w:cs="Helvetica"/>
          <w:color w:val="666666"/>
          <w:sz w:val="21"/>
          <w:szCs w:val="21"/>
        </w:rPr>
        <w:t>编程接口。</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注意，本章的</w:t>
      </w:r>
      <w:r>
        <w:rPr>
          <w:rFonts w:ascii="Helvetica" w:hAnsi="Helvetica" w:cs="Helvetica"/>
          <w:color w:val="666666"/>
          <w:sz w:val="21"/>
          <w:szCs w:val="21"/>
        </w:rPr>
        <w:t>IO</w:t>
      </w:r>
      <w:r>
        <w:rPr>
          <w:rFonts w:ascii="Helvetica" w:hAnsi="Helvetica" w:cs="Helvetica"/>
          <w:color w:val="666666"/>
          <w:sz w:val="21"/>
          <w:szCs w:val="21"/>
        </w:rPr>
        <w:t>编程都是同步模式，异步</w:t>
      </w:r>
      <w:r>
        <w:rPr>
          <w:rFonts w:ascii="Helvetica" w:hAnsi="Helvetica" w:cs="Helvetica"/>
          <w:color w:val="666666"/>
          <w:sz w:val="21"/>
          <w:szCs w:val="21"/>
        </w:rPr>
        <w:t>IO</w:t>
      </w:r>
      <w:r>
        <w:rPr>
          <w:rFonts w:ascii="Helvetica" w:hAnsi="Helvetica" w:cs="Helvetica"/>
          <w:color w:val="666666"/>
          <w:sz w:val="21"/>
          <w:szCs w:val="21"/>
        </w:rPr>
        <w:t>由于复杂度太高，后续涉及到服务器端程序开发时我们再讨论。</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A060ED" w:rsidRDefault="00A060ED" w:rsidP="00A060ED">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文件读写</w:t>
      </w:r>
    </w:p>
    <w:p w:rsidR="00A060ED" w:rsidRDefault="00A060ED" w:rsidP="00A060ED">
      <w:pPr>
        <w:shd w:val="clear" w:color="auto" w:fill="FFFFFF"/>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119027</w:t>
      </w:r>
    </w:p>
    <w:p w:rsidR="00A060ED" w:rsidRDefault="00A060ED" w:rsidP="00A060ED">
      <w:pPr>
        <w:spacing w:before="225" w:after="225"/>
        <w:rPr>
          <w:rFonts w:ascii="宋体" w:hAnsi="宋体" w:cs="宋体"/>
          <w:sz w:val="24"/>
          <w:szCs w:val="24"/>
        </w:rPr>
      </w:pPr>
      <w:r>
        <w:pict>
          <v:rect id="_x0000_i1240" style="width:0;height:0" o:hralign="center" o:hrstd="t" o:hrnoshade="t" o:hr="t" fillcolor="#666" stroked="f"/>
        </w:pict>
      </w:r>
    </w:p>
    <w:p w:rsidR="00A060ED" w:rsidRDefault="00A060ED" w:rsidP="00A060E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读写文件是最常见的</w:t>
      </w:r>
      <w:r>
        <w:rPr>
          <w:rFonts w:ascii="Helvetica" w:hAnsi="Helvetica" w:cs="Helvetica"/>
          <w:color w:val="666666"/>
          <w:sz w:val="21"/>
          <w:szCs w:val="21"/>
        </w:rPr>
        <w:t>IO</w:t>
      </w:r>
      <w:r>
        <w:rPr>
          <w:rFonts w:ascii="Helvetica" w:hAnsi="Helvetica" w:cs="Helvetica"/>
          <w:color w:val="666666"/>
          <w:sz w:val="21"/>
          <w:szCs w:val="21"/>
        </w:rPr>
        <w:t>操作。</w:t>
      </w:r>
      <w:r>
        <w:rPr>
          <w:rFonts w:ascii="Helvetica" w:hAnsi="Helvetica" w:cs="Helvetica"/>
          <w:color w:val="666666"/>
          <w:sz w:val="21"/>
          <w:szCs w:val="21"/>
        </w:rPr>
        <w:t>Python</w:t>
      </w:r>
      <w:r>
        <w:rPr>
          <w:rFonts w:ascii="Helvetica" w:hAnsi="Helvetica" w:cs="Helvetica"/>
          <w:color w:val="666666"/>
          <w:sz w:val="21"/>
          <w:szCs w:val="21"/>
        </w:rPr>
        <w:t>内置了读写文件的函数，用法和</w:t>
      </w:r>
      <w:r>
        <w:rPr>
          <w:rFonts w:ascii="Helvetica" w:hAnsi="Helvetica" w:cs="Helvetica"/>
          <w:color w:val="666666"/>
          <w:sz w:val="21"/>
          <w:szCs w:val="21"/>
        </w:rPr>
        <w:t>C</w:t>
      </w:r>
      <w:r>
        <w:rPr>
          <w:rFonts w:ascii="Helvetica" w:hAnsi="Helvetica" w:cs="Helvetica"/>
          <w:color w:val="666666"/>
          <w:sz w:val="21"/>
          <w:szCs w:val="21"/>
        </w:rPr>
        <w:t>是兼容的。</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读文件</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要以读文件的模式打开一个文件对象，使用</w:t>
      </w:r>
      <w:r>
        <w:rPr>
          <w:rFonts w:ascii="Helvetica" w:hAnsi="Helvetica" w:cs="Helvetica"/>
          <w:color w:val="666666"/>
          <w:sz w:val="21"/>
          <w:szCs w:val="21"/>
        </w:rPr>
        <w:t>Python</w:t>
      </w:r>
      <w:r>
        <w:rPr>
          <w:rFonts w:ascii="Helvetica" w:hAnsi="Helvetica" w:cs="Helvetica"/>
          <w:color w:val="666666"/>
          <w:sz w:val="21"/>
          <w:szCs w:val="21"/>
        </w:rPr>
        <w:t>内置的</w:t>
      </w:r>
      <w:r>
        <w:rPr>
          <w:rStyle w:val="HTML"/>
          <w:rFonts w:ascii="Consolas" w:hAnsi="Consolas"/>
          <w:color w:val="DD0055"/>
          <w:sz w:val="18"/>
          <w:szCs w:val="18"/>
          <w:bdr w:val="single" w:sz="6" w:space="0" w:color="DDDDDD" w:frame="1"/>
          <w:shd w:val="clear" w:color="auto" w:fill="FAFAFA"/>
        </w:rPr>
        <w:t>open()</w:t>
      </w:r>
      <w:r>
        <w:rPr>
          <w:rFonts w:ascii="Helvetica" w:hAnsi="Helvetica" w:cs="Helvetica"/>
          <w:color w:val="666666"/>
          <w:sz w:val="21"/>
          <w:szCs w:val="21"/>
        </w:rPr>
        <w:t>函数，传入文件名和标示符：</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open(</w:t>
      </w:r>
      <w:r>
        <w:rPr>
          <w:rStyle w:val="string"/>
          <w:color w:val="DD1144"/>
        </w:rPr>
        <w:t>'/Users/michael/test.txt'</w:t>
      </w:r>
      <w:r>
        <w:rPr>
          <w:rStyle w:val="HTML"/>
          <w:color w:val="444444"/>
        </w:rPr>
        <w:t xml:space="preserve">, </w:t>
      </w:r>
      <w:r>
        <w:rPr>
          <w:rStyle w:val="string"/>
          <w:color w:val="DD1144"/>
        </w:rPr>
        <w:t>'r'</w:t>
      </w:r>
      <w:r>
        <w:rPr>
          <w:rStyle w:val="HTML"/>
          <w:color w:val="444444"/>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标示符</w:t>
      </w:r>
      <w:r>
        <w:rPr>
          <w:rFonts w:ascii="Helvetica" w:hAnsi="Helvetica" w:cs="Helvetica"/>
          <w:color w:val="666666"/>
          <w:sz w:val="21"/>
          <w:szCs w:val="21"/>
        </w:rPr>
        <w:t>'r'</w:t>
      </w:r>
      <w:r>
        <w:rPr>
          <w:rFonts w:ascii="Helvetica" w:hAnsi="Helvetica" w:cs="Helvetica"/>
          <w:color w:val="666666"/>
          <w:sz w:val="21"/>
          <w:szCs w:val="21"/>
        </w:rPr>
        <w:t>表示读，这样，我们就成功地打开了一个文件。</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如果文件不存在，</w:t>
      </w:r>
      <w:r>
        <w:rPr>
          <w:rStyle w:val="HTML"/>
          <w:rFonts w:ascii="Consolas" w:hAnsi="Consolas"/>
          <w:color w:val="DD0055"/>
          <w:sz w:val="18"/>
          <w:szCs w:val="18"/>
          <w:bdr w:val="single" w:sz="6" w:space="0" w:color="DDDDDD" w:frame="1"/>
          <w:shd w:val="clear" w:color="auto" w:fill="FAFAFA"/>
        </w:rPr>
        <w:t>open()</w:t>
      </w:r>
      <w:r>
        <w:rPr>
          <w:rFonts w:ascii="Helvetica" w:hAnsi="Helvetica" w:cs="Helvetica"/>
          <w:color w:val="666666"/>
          <w:sz w:val="21"/>
          <w:szCs w:val="21"/>
        </w:rPr>
        <w:t>函数就会抛出一个</w:t>
      </w:r>
      <w:r>
        <w:rPr>
          <w:rStyle w:val="HTML"/>
          <w:rFonts w:ascii="Consolas" w:hAnsi="Consolas"/>
          <w:color w:val="DD0055"/>
          <w:sz w:val="18"/>
          <w:szCs w:val="18"/>
          <w:bdr w:val="single" w:sz="6" w:space="0" w:color="DDDDDD" w:frame="1"/>
          <w:shd w:val="clear" w:color="auto" w:fill="FAFAFA"/>
        </w:rPr>
        <w:t>IOError</w:t>
      </w:r>
      <w:r>
        <w:rPr>
          <w:rFonts w:ascii="Helvetica" w:hAnsi="Helvetica" w:cs="Helvetica"/>
          <w:color w:val="666666"/>
          <w:sz w:val="21"/>
          <w:szCs w:val="21"/>
        </w:rPr>
        <w:t>的错误，并且给出错误码和详细的信息告诉你文件不存在：</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f=open('/Users/michael/notfound.txt', 'r')</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File </w:t>
      </w:r>
      <w:r>
        <w:rPr>
          <w:rStyle w:val="string"/>
          <w:color w:val="DD1144"/>
        </w:rPr>
        <w:t>"&lt;stdin&gt;"</w:t>
      </w:r>
      <w:r>
        <w:rPr>
          <w:rStyle w:val="operator"/>
          <w:color w:val="444444"/>
        </w:rPr>
        <w:t xml:space="preserve">, line </w:t>
      </w:r>
      <w:r>
        <w:rPr>
          <w:rStyle w:val="number"/>
          <w:color w:val="009999"/>
        </w:rPr>
        <w:t>1</w:t>
      </w:r>
      <w:r>
        <w:rPr>
          <w:rStyle w:val="operator"/>
          <w:color w:val="444444"/>
        </w:rPr>
        <w:t xml:space="preserve">, </w:t>
      </w:r>
      <w:r>
        <w:rPr>
          <w:rStyle w:val="keyword"/>
          <w:b/>
          <w:bCs/>
          <w:color w:val="333333"/>
        </w:rPr>
        <w:t>in</w:t>
      </w:r>
      <w:r>
        <w:rPr>
          <w:rStyle w:val="operator"/>
          <w:color w:val="444444"/>
        </w:rPr>
        <w:t xml:space="preserve"> &lt;</w:t>
      </w:r>
      <w:r>
        <w:rPr>
          <w:rStyle w:val="keyword"/>
          <w:b/>
          <w:bCs/>
          <w:color w:val="333333"/>
        </w:rPr>
        <w:t>module</w:t>
      </w:r>
      <w:r>
        <w:rPr>
          <w:rStyle w:val="operator"/>
          <w:color w:val="444444"/>
        </w:rPr>
        <w:t>&gt;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FileNotFoundError: [Errno </w:t>
      </w:r>
      <w:r>
        <w:rPr>
          <w:rStyle w:val="number"/>
          <w:color w:val="009999"/>
        </w:rPr>
        <w:t>2</w:t>
      </w:r>
      <w:r>
        <w:rPr>
          <w:rStyle w:val="operator"/>
          <w:color w:val="444444"/>
        </w:rPr>
        <w:t xml:space="preserve">] </w:t>
      </w:r>
      <w:r>
        <w:rPr>
          <w:rStyle w:val="keyword"/>
          <w:b/>
          <w:bCs/>
          <w:color w:val="333333"/>
        </w:rPr>
        <w:t>No</w:t>
      </w:r>
      <w:r>
        <w:rPr>
          <w:rStyle w:val="operator"/>
          <w:color w:val="444444"/>
        </w:rPr>
        <w:t xml:space="preserve"> such file </w:t>
      </w:r>
      <w:r>
        <w:rPr>
          <w:rStyle w:val="keyword"/>
          <w:b/>
          <w:bCs/>
          <w:color w:val="333333"/>
        </w:rPr>
        <w:t>or</w:t>
      </w:r>
      <w:r>
        <w:rPr>
          <w:rStyle w:val="operator"/>
          <w:color w:val="444444"/>
        </w:rPr>
        <w:t xml:space="preserve"> directory: </w:t>
      </w:r>
      <w:r>
        <w:rPr>
          <w:rStyle w:val="string"/>
          <w:color w:val="DD1144"/>
        </w:rPr>
        <w:t>'/Users/michael/notfound.txt'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如果文件打开成功，接下来，调用</w:t>
      </w:r>
      <w:r>
        <w:rPr>
          <w:rStyle w:val="HTML"/>
          <w:rFonts w:ascii="Consolas" w:hAnsi="Consolas"/>
          <w:color w:val="DD0055"/>
          <w:sz w:val="18"/>
          <w:szCs w:val="18"/>
          <w:bdr w:val="single" w:sz="6" w:space="0" w:color="DDDDDD" w:frame="1"/>
          <w:shd w:val="clear" w:color="auto" w:fill="FAFAFA"/>
        </w:rPr>
        <w:t>read()</w:t>
      </w:r>
      <w:r>
        <w:rPr>
          <w:rFonts w:ascii="Helvetica" w:hAnsi="Helvetica" w:cs="Helvetica"/>
          <w:color w:val="666666"/>
          <w:sz w:val="21"/>
          <w:szCs w:val="21"/>
        </w:rPr>
        <w:t>方法可以一次读取文件的全部内容，</w:t>
      </w:r>
      <w:r>
        <w:rPr>
          <w:rFonts w:ascii="Helvetica" w:hAnsi="Helvetica" w:cs="Helvetica"/>
          <w:color w:val="666666"/>
          <w:sz w:val="21"/>
          <w:szCs w:val="21"/>
        </w:rPr>
        <w:t>Python</w:t>
      </w:r>
      <w:r>
        <w:rPr>
          <w:rFonts w:ascii="Helvetica" w:hAnsi="Helvetica" w:cs="Helvetica"/>
          <w:color w:val="666666"/>
          <w:sz w:val="21"/>
          <w:szCs w:val="21"/>
        </w:rPr>
        <w:t>把内容读到内存，用一个</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1"/>
          <w:szCs w:val="21"/>
        </w:rPr>
        <w:t>对象表示：</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f.read()</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'Hello, world!'</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最后一步是调用</w:t>
      </w:r>
      <w:r>
        <w:rPr>
          <w:rStyle w:val="HTML"/>
          <w:rFonts w:ascii="Consolas" w:hAnsi="Consolas"/>
          <w:color w:val="DD0055"/>
          <w:sz w:val="18"/>
          <w:szCs w:val="18"/>
          <w:bdr w:val="single" w:sz="6" w:space="0" w:color="DDDDDD" w:frame="1"/>
          <w:shd w:val="clear" w:color="auto" w:fill="FAFAFA"/>
        </w:rPr>
        <w:t>close()</w:t>
      </w:r>
      <w:r>
        <w:rPr>
          <w:rFonts w:ascii="Helvetica" w:hAnsi="Helvetica" w:cs="Helvetica"/>
          <w:color w:val="666666"/>
          <w:sz w:val="21"/>
          <w:szCs w:val="21"/>
        </w:rPr>
        <w:t>方法关闭文件。文件使用完毕后必须关闭，因为文件对象会占用操作系统的资源，并且操作系统同一时间能打开的文件数量也是有限的：</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f.close()</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由于文件读写时都有可能产生</w:t>
      </w:r>
      <w:r>
        <w:rPr>
          <w:rStyle w:val="HTML"/>
          <w:rFonts w:ascii="Consolas" w:hAnsi="Consolas"/>
          <w:color w:val="DD0055"/>
          <w:sz w:val="18"/>
          <w:szCs w:val="18"/>
          <w:bdr w:val="single" w:sz="6" w:space="0" w:color="DDDDDD" w:frame="1"/>
          <w:shd w:val="clear" w:color="auto" w:fill="FAFAFA"/>
        </w:rPr>
        <w:t>IOError</w:t>
      </w:r>
      <w:r>
        <w:rPr>
          <w:rFonts w:ascii="Helvetica" w:hAnsi="Helvetica" w:cs="Helvetica"/>
          <w:color w:val="666666"/>
          <w:sz w:val="21"/>
          <w:szCs w:val="21"/>
        </w:rPr>
        <w:t>，一旦出错，后面的</w:t>
      </w:r>
      <w:r>
        <w:rPr>
          <w:rStyle w:val="HTML"/>
          <w:rFonts w:ascii="Consolas" w:hAnsi="Consolas"/>
          <w:color w:val="DD0055"/>
          <w:sz w:val="18"/>
          <w:szCs w:val="18"/>
          <w:bdr w:val="single" w:sz="6" w:space="0" w:color="DDDDDD" w:frame="1"/>
          <w:shd w:val="clear" w:color="auto" w:fill="FAFAFA"/>
        </w:rPr>
        <w:t>f.close()</w:t>
      </w:r>
      <w:r>
        <w:rPr>
          <w:rFonts w:ascii="Helvetica" w:hAnsi="Helvetica" w:cs="Helvetica"/>
          <w:color w:val="666666"/>
          <w:sz w:val="21"/>
          <w:szCs w:val="21"/>
        </w:rPr>
        <w:t>就不会调用。所以，为了保证无论是否出错都能正确地关闭文件，我们可以使用</w:t>
      </w:r>
      <w:r>
        <w:rPr>
          <w:rStyle w:val="HTML"/>
          <w:rFonts w:ascii="Consolas" w:hAnsi="Consolas"/>
          <w:color w:val="DD0055"/>
          <w:sz w:val="18"/>
          <w:szCs w:val="18"/>
          <w:bdr w:val="single" w:sz="6" w:space="0" w:color="DDDDDD" w:frame="1"/>
          <w:shd w:val="clear" w:color="auto" w:fill="FAFAFA"/>
        </w:rPr>
        <w:t>try ... finally</w:t>
      </w:r>
      <w:r>
        <w:rPr>
          <w:rFonts w:ascii="Helvetica" w:hAnsi="Helvetica" w:cs="Helvetica"/>
          <w:color w:val="666666"/>
          <w:sz w:val="21"/>
          <w:szCs w:val="21"/>
        </w:rPr>
        <w:t>来实现：</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try</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 = open(</w:t>
      </w:r>
      <w:r>
        <w:rPr>
          <w:rStyle w:val="string"/>
          <w:color w:val="DD1144"/>
        </w:rPr>
        <w:t>'/path/to/file'</w:t>
      </w:r>
      <w:r>
        <w:rPr>
          <w:rStyle w:val="HTML"/>
          <w:color w:val="444444"/>
        </w:rPr>
        <w:t xml:space="preserve">, </w:t>
      </w:r>
      <w:r>
        <w:rPr>
          <w:rStyle w:val="string"/>
          <w:color w:val="DD1144"/>
        </w:rPr>
        <w:t>'r'</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print(f.read())</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finally</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if</w:t>
      </w:r>
      <w:r>
        <w:rPr>
          <w:rStyle w:val="HTML"/>
          <w:color w:val="444444"/>
        </w:rPr>
        <w:t xml:space="preserve"> f:</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f.close()</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但是每次都这么写实在太繁琐，所以，</w:t>
      </w:r>
      <w:r>
        <w:rPr>
          <w:rFonts w:ascii="Helvetica" w:hAnsi="Helvetica" w:cs="Helvetica"/>
          <w:color w:val="666666"/>
          <w:sz w:val="21"/>
          <w:szCs w:val="21"/>
        </w:rPr>
        <w:t>Python</w:t>
      </w:r>
      <w:r>
        <w:rPr>
          <w:rFonts w:ascii="Helvetica" w:hAnsi="Helvetica" w:cs="Helvetica"/>
          <w:color w:val="666666"/>
          <w:sz w:val="21"/>
          <w:szCs w:val="21"/>
        </w:rPr>
        <w:t>引入了</w:t>
      </w:r>
      <w:r>
        <w:rPr>
          <w:rStyle w:val="HTML"/>
          <w:rFonts w:ascii="Consolas" w:hAnsi="Consolas"/>
          <w:color w:val="DD0055"/>
          <w:sz w:val="18"/>
          <w:szCs w:val="18"/>
          <w:bdr w:val="single" w:sz="6" w:space="0" w:color="DDDDDD" w:frame="1"/>
          <w:shd w:val="clear" w:color="auto" w:fill="FAFAFA"/>
        </w:rPr>
        <w:t>with</w:t>
      </w:r>
      <w:r>
        <w:rPr>
          <w:rFonts w:ascii="Helvetica" w:hAnsi="Helvetica" w:cs="Helvetica"/>
          <w:color w:val="666666"/>
          <w:sz w:val="21"/>
          <w:szCs w:val="21"/>
        </w:rPr>
        <w:t>语句来自动帮我们调用</w:t>
      </w:r>
      <w:r>
        <w:rPr>
          <w:rStyle w:val="HTML"/>
          <w:rFonts w:ascii="Consolas" w:hAnsi="Consolas"/>
          <w:color w:val="DD0055"/>
          <w:sz w:val="18"/>
          <w:szCs w:val="18"/>
          <w:bdr w:val="single" w:sz="6" w:space="0" w:color="DDDDDD" w:frame="1"/>
          <w:shd w:val="clear" w:color="auto" w:fill="FAFAFA"/>
        </w:rPr>
        <w:t>close()</w:t>
      </w:r>
      <w:r>
        <w:rPr>
          <w:rFonts w:ascii="Helvetica" w:hAnsi="Helvetica" w:cs="Helvetica"/>
          <w:color w:val="666666"/>
          <w:sz w:val="21"/>
          <w:szCs w:val="21"/>
        </w:rPr>
        <w:t>方法：</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with</w:t>
      </w:r>
      <w:r>
        <w:rPr>
          <w:rStyle w:val="HTML"/>
          <w:color w:val="444444"/>
        </w:rPr>
        <w:t xml:space="preserve"> open(</w:t>
      </w:r>
      <w:r>
        <w:rPr>
          <w:rStyle w:val="string"/>
          <w:color w:val="DD1144"/>
        </w:rPr>
        <w:t>'/path/to/file'</w:t>
      </w:r>
      <w:r>
        <w:rPr>
          <w:rStyle w:val="HTML"/>
          <w:color w:val="444444"/>
        </w:rPr>
        <w:t xml:space="preserve">, </w:t>
      </w:r>
      <w:r>
        <w:rPr>
          <w:rStyle w:val="string"/>
          <w:color w:val="DD1144"/>
        </w:rPr>
        <w:t>'r'</w:t>
      </w:r>
      <w:r>
        <w:rPr>
          <w:rStyle w:val="HTML"/>
          <w:color w:val="444444"/>
        </w:rPr>
        <w:t xml:space="preserve">) </w:t>
      </w:r>
      <w:r>
        <w:rPr>
          <w:rStyle w:val="keyword"/>
          <w:b/>
          <w:bCs/>
          <w:color w:val="333333"/>
        </w:rPr>
        <w:t>as</w:t>
      </w:r>
      <w:r>
        <w:rPr>
          <w:rStyle w:val="HTML"/>
          <w:color w:val="444444"/>
        </w:rPr>
        <w:t xml:space="preserve"> f:</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print(f.read())</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这和前面的</w:t>
      </w:r>
      <w:r>
        <w:rPr>
          <w:rStyle w:val="HTML"/>
          <w:rFonts w:ascii="Consolas" w:hAnsi="Consolas"/>
          <w:color w:val="DD0055"/>
          <w:sz w:val="18"/>
          <w:szCs w:val="18"/>
          <w:bdr w:val="single" w:sz="6" w:space="0" w:color="DDDDDD" w:frame="1"/>
          <w:shd w:val="clear" w:color="auto" w:fill="FAFAFA"/>
        </w:rPr>
        <w:t>try ... finally</w:t>
      </w:r>
      <w:r>
        <w:rPr>
          <w:rFonts w:ascii="Helvetica" w:hAnsi="Helvetica" w:cs="Helvetica"/>
          <w:color w:val="666666"/>
          <w:sz w:val="21"/>
          <w:szCs w:val="21"/>
        </w:rPr>
        <w:t>是一样的，但是代码更佳简洁，并且不必调用</w:t>
      </w:r>
      <w:r>
        <w:rPr>
          <w:rStyle w:val="HTML"/>
          <w:rFonts w:ascii="Consolas" w:hAnsi="Consolas"/>
          <w:color w:val="DD0055"/>
          <w:sz w:val="18"/>
          <w:szCs w:val="18"/>
          <w:bdr w:val="single" w:sz="6" w:space="0" w:color="DDDDDD" w:frame="1"/>
          <w:shd w:val="clear" w:color="auto" w:fill="FAFAFA"/>
        </w:rPr>
        <w:t>f.close()</w:t>
      </w:r>
      <w:r>
        <w:rPr>
          <w:rFonts w:ascii="Helvetica" w:hAnsi="Helvetica" w:cs="Helvetica"/>
          <w:color w:val="666666"/>
          <w:sz w:val="21"/>
          <w:szCs w:val="21"/>
        </w:rPr>
        <w:t>方法。</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调用</w:t>
      </w:r>
      <w:r>
        <w:rPr>
          <w:rStyle w:val="HTML"/>
          <w:rFonts w:ascii="Consolas" w:hAnsi="Consolas"/>
          <w:color w:val="DD0055"/>
          <w:sz w:val="18"/>
          <w:szCs w:val="18"/>
          <w:bdr w:val="single" w:sz="6" w:space="0" w:color="DDDDDD" w:frame="1"/>
          <w:shd w:val="clear" w:color="auto" w:fill="FAFAFA"/>
        </w:rPr>
        <w:t>read()</w:t>
      </w:r>
      <w:r>
        <w:rPr>
          <w:rFonts w:ascii="Helvetica" w:hAnsi="Helvetica" w:cs="Helvetica"/>
          <w:color w:val="666666"/>
          <w:sz w:val="21"/>
          <w:szCs w:val="21"/>
        </w:rPr>
        <w:t>会一次性读取文件的全部内容，如果文件有</w:t>
      </w:r>
      <w:r>
        <w:rPr>
          <w:rFonts w:ascii="Helvetica" w:hAnsi="Helvetica" w:cs="Helvetica"/>
          <w:color w:val="666666"/>
          <w:sz w:val="21"/>
          <w:szCs w:val="21"/>
        </w:rPr>
        <w:t>10G</w:t>
      </w:r>
      <w:r>
        <w:rPr>
          <w:rFonts w:ascii="Helvetica" w:hAnsi="Helvetica" w:cs="Helvetica"/>
          <w:color w:val="666666"/>
          <w:sz w:val="21"/>
          <w:szCs w:val="21"/>
        </w:rPr>
        <w:t>，内存就爆了，所以，要保险起见，可以反复调用</w:t>
      </w:r>
      <w:r>
        <w:rPr>
          <w:rStyle w:val="HTML"/>
          <w:rFonts w:ascii="Consolas" w:hAnsi="Consolas"/>
          <w:color w:val="DD0055"/>
          <w:sz w:val="18"/>
          <w:szCs w:val="18"/>
          <w:bdr w:val="single" w:sz="6" w:space="0" w:color="DDDDDD" w:frame="1"/>
          <w:shd w:val="clear" w:color="auto" w:fill="FAFAFA"/>
        </w:rPr>
        <w:t>read(size)</w:t>
      </w:r>
      <w:r>
        <w:rPr>
          <w:rFonts w:ascii="Helvetica" w:hAnsi="Helvetica" w:cs="Helvetica"/>
          <w:color w:val="666666"/>
          <w:sz w:val="21"/>
          <w:szCs w:val="21"/>
        </w:rPr>
        <w:t>方法，每次最多读取</w:t>
      </w:r>
      <w:r>
        <w:rPr>
          <w:rFonts w:ascii="Helvetica" w:hAnsi="Helvetica" w:cs="Helvetica"/>
          <w:color w:val="666666"/>
          <w:sz w:val="21"/>
          <w:szCs w:val="21"/>
        </w:rPr>
        <w:t>size</w:t>
      </w:r>
      <w:r>
        <w:rPr>
          <w:rFonts w:ascii="Helvetica" w:hAnsi="Helvetica" w:cs="Helvetica"/>
          <w:color w:val="666666"/>
          <w:sz w:val="21"/>
          <w:szCs w:val="21"/>
        </w:rPr>
        <w:t>个字节的内容。另外，调用</w:t>
      </w:r>
      <w:r>
        <w:rPr>
          <w:rStyle w:val="HTML"/>
          <w:rFonts w:ascii="Consolas" w:hAnsi="Consolas"/>
          <w:color w:val="DD0055"/>
          <w:sz w:val="18"/>
          <w:szCs w:val="18"/>
          <w:bdr w:val="single" w:sz="6" w:space="0" w:color="DDDDDD" w:frame="1"/>
          <w:shd w:val="clear" w:color="auto" w:fill="FAFAFA"/>
        </w:rPr>
        <w:lastRenderedPageBreak/>
        <w:t>readline()</w:t>
      </w:r>
      <w:r>
        <w:rPr>
          <w:rFonts w:ascii="Helvetica" w:hAnsi="Helvetica" w:cs="Helvetica"/>
          <w:color w:val="666666"/>
          <w:sz w:val="21"/>
          <w:szCs w:val="21"/>
        </w:rPr>
        <w:t>可以每次读取一行内容，调用</w:t>
      </w:r>
      <w:r>
        <w:rPr>
          <w:rStyle w:val="HTML"/>
          <w:rFonts w:ascii="Consolas" w:hAnsi="Consolas"/>
          <w:color w:val="DD0055"/>
          <w:sz w:val="18"/>
          <w:szCs w:val="18"/>
          <w:bdr w:val="single" w:sz="6" w:space="0" w:color="DDDDDD" w:frame="1"/>
          <w:shd w:val="clear" w:color="auto" w:fill="FAFAFA"/>
        </w:rPr>
        <w:t>readlines()</w:t>
      </w:r>
      <w:r>
        <w:rPr>
          <w:rFonts w:ascii="Helvetica" w:hAnsi="Helvetica" w:cs="Helvetica"/>
          <w:color w:val="666666"/>
          <w:sz w:val="21"/>
          <w:szCs w:val="21"/>
        </w:rPr>
        <w:t>一次读取所有内容并按行返回</w:t>
      </w:r>
      <w:r>
        <w:rPr>
          <w:rStyle w:val="HTML"/>
          <w:rFonts w:ascii="Consolas" w:hAnsi="Consolas"/>
          <w:color w:val="DD0055"/>
          <w:sz w:val="18"/>
          <w:szCs w:val="18"/>
          <w:bdr w:val="single" w:sz="6" w:space="0" w:color="DDDDDD" w:frame="1"/>
          <w:shd w:val="clear" w:color="auto" w:fill="FAFAFA"/>
        </w:rPr>
        <w:t>list</w:t>
      </w:r>
      <w:r>
        <w:rPr>
          <w:rFonts w:ascii="Helvetica" w:hAnsi="Helvetica" w:cs="Helvetica"/>
          <w:color w:val="666666"/>
          <w:sz w:val="21"/>
          <w:szCs w:val="21"/>
        </w:rPr>
        <w:t>。因此，要根据需要决定怎么调用。</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如果文件很小，</w:t>
      </w:r>
      <w:r>
        <w:rPr>
          <w:rStyle w:val="HTML"/>
          <w:rFonts w:ascii="Consolas" w:hAnsi="Consolas"/>
          <w:color w:val="DD0055"/>
          <w:sz w:val="18"/>
          <w:szCs w:val="18"/>
          <w:bdr w:val="single" w:sz="6" w:space="0" w:color="DDDDDD" w:frame="1"/>
          <w:shd w:val="clear" w:color="auto" w:fill="FAFAFA"/>
        </w:rPr>
        <w:t>read()</w:t>
      </w:r>
      <w:r>
        <w:rPr>
          <w:rFonts w:ascii="Helvetica" w:hAnsi="Helvetica" w:cs="Helvetica"/>
          <w:color w:val="666666"/>
          <w:sz w:val="21"/>
          <w:szCs w:val="21"/>
        </w:rPr>
        <w:t>一次性读取最方便；如果不能确定文件大小，反复调用</w:t>
      </w:r>
      <w:r>
        <w:rPr>
          <w:rStyle w:val="HTML"/>
          <w:rFonts w:ascii="Consolas" w:hAnsi="Consolas"/>
          <w:color w:val="DD0055"/>
          <w:sz w:val="18"/>
          <w:szCs w:val="18"/>
          <w:bdr w:val="single" w:sz="6" w:space="0" w:color="DDDDDD" w:frame="1"/>
          <w:shd w:val="clear" w:color="auto" w:fill="FAFAFA"/>
        </w:rPr>
        <w:t>read(size)</w:t>
      </w:r>
      <w:r>
        <w:rPr>
          <w:rFonts w:ascii="Helvetica" w:hAnsi="Helvetica" w:cs="Helvetica"/>
          <w:color w:val="666666"/>
          <w:sz w:val="21"/>
          <w:szCs w:val="21"/>
        </w:rPr>
        <w:t>比较保险；如果是配置文件，调用</w:t>
      </w:r>
      <w:r>
        <w:rPr>
          <w:rStyle w:val="HTML"/>
          <w:rFonts w:ascii="Consolas" w:hAnsi="Consolas"/>
          <w:color w:val="DD0055"/>
          <w:sz w:val="18"/>
          <w:szCs w:val="18"/>
          <w:bdr w:val="single" w:sz="6" w:space="0" w:color="DDDDDD" w:frame="1"/>
          <w:shd w:val="clear" w:color="auto" w:fill="FAFAFA"/>
        </w:rPr>
        <w:t>readlines()</w:t>
      </w:r>
      <w:r>
        <w:rPr>
          <w:rFonts w:ascii="Helvetica" w:hAnsi="Helvetica" w:cs="Helvetica"/>
          <w:color w:val="666666"/>
          <w:sz w:val="21"/>
          <w:szCs w:val="21"/>
        </w:rPr>
        <w:t>最方便：</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for</w:t>
      </w:r>
      <w:r>
        <w:rPr>
          <w:rStyle w:val="HTML"/>
          <w:color w:val="444444"/>
        </w:rPr>
        <w:t xml:space="preserve"> line </w:t>
      </w:r>
      <w:r>
        <w:rPr>
          <w:rStyle w:val="keyword"/>
          <w:b/>
          <w:bCs/>
          <w:color w:val="333333"/>
        </w:rPr>
        <w:t>in</w:t>
      </w:r>
      <w:r>
        <w:rPr>
          <w:rStyle w:val="HTML"/>
          <w:color w:val="444444"/>
        </w:rPr>
        <w:t xml:space="preserve"> f.readlines():</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print(line.strip()) </w:t>
      </w:r>
      <w:r>
        <w:rPr>
          <w:rStyle w:val="comment"/>
          <w:i/>
          <w:iCs/>
          <w:color w:val="999988"/>
        </w:rPr>
        <w:t># 把末尾的'\n'删掉</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file-like Object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像</w:t>
      </w:r>
      <w:r>
        <w:rPr>
          <w:rStyle w:val="HTML"/>
          <w:rFonts w:ascii="Consolas" w:hAnsi="Consolas"/>
          <w:color w:val="DD0055"/>
          <w:sz w:val="18"/>
          <w:szCs w:val="18"/>
          <w:bdr w:val="single" w:sz="6" w:space="0" w:color="DDDDDD" w:frame="1"/>
          <w:shd w:val="clear" w:color="auto" w:fill="FAFAFA"/>
        </w:rPr>
        <w:t>open()</w:t>
      </w:r>
      <w:r>
        <w:rPr>
          <w:rFonts w:ascii="Helvetica" w:hAnsi="Helvetica" w:cs="Helvetica"/>
          <w:color w:val="666666"/>
          <w:sz w:val="21"/>
          <w:szCs w:val="21"/>
        </w:rPr>
        <w:t>函数返回的这种有个</w:t>
      </w:r>
      <w:r>
        <w:rPr>
          <w:rStyle w:val="HTML"/>
          <w:rFonts w:ascii="Consolas" w:hAnsi="Consolas"/>
          <w:color w:val="DD0055"/>
          <w:sz w:val="18"/>
          <w:szCs w:val="18"/>
          <w:bdr w:val="single" w:sz="6" w:space="0" w:color="DDDDDD" w:frame="1"/>
          <w:shd w:val="clear" w:color="auto" w:fill="FAFAFA"/>
        </w:rPr>
        <w:t>read()</w:t>
      </w:r>
      <w:r>
        <w:rPr>
          <w:rFonts w:ascii="Helvetica" w:hAnsi="Helvetica" w:cs="Helvetica"/>
          <w:color w:val="666666"/>
          <w:sz w:val="21"/>
          <w:szCs w:val="21"/>
        </w:rPr>
        <w:t>方法的对象，在</w:t>
      </w:r>
      <w:r>
        <w:rPr>
          <w:rFonts w:ascii="Helvetica" w:hAnsi="Helvetica" w:cs="Helvetica"/>
          <w:color w:val="666666"/>
          <w:sz w:val="21"/>
          <w:szCs w:val="21"/>
        </w:rPr>
        <w:t>Python</w:t>
      </w:r>
      <w:r>
        <w:rPr>
          <w:rFonts w:ascii="Helvetica" w:hAnsi="Helvetica" w:cs="Helvetica"/>
          <w:color w:val="666666"/>
          <w:sz w:val="21"/>
          <w:szCs w:val="21"/>
        </w:rPr>
        <w:t>中统称为</w:t>
      </w:r>
      <w:r>
        <w:rPr>
          <w:rFonts w:ascii="Helvetica" w:hAnsi="Helvetica" w:cs="Helvetica"/>
          <w:color w:val="666666"/>
          <w:sz w:val="21"/>
          <w:szCs w:val="21"/>
        </w:rPr>
        <w:t>file-like Object</w:t>
      </w:r>
      <w:r>
        <w:rPr>
          <w:rFonts w:ascii="Helvetica" w:hAnsi="Helvetica" w:cs="Helvetica"/>
          <w:color w:val="666666"/>
          <w:sz w:val="21"/>
          <w:szCs w:val="21"/>
        </w:rPr>
        <w:t>。除了</w:t>
      </w:r>
      <w:r>
        <w:rPr>
          <w:rFonts w:ascii="Helvetica" w:hAnsi="Helvetica" w:cs="Helvetica"/>
          <w:color w:val="666666"/>
          <w:sz w:val="21"/>
          <w:szCs w:val="21"/>
        </w:rPr>
        <w:t>file</w:t>
      </w:r>
      <w:r>
        <w:rPr>
          <w:rFonts w:ascii="Helvetica" w:hAnsi="Helvetica" w:cs="Helvetica"/>
          <w:color w:val="666666"/>
          <w:sz w:val="21"/>
          <w:szCs w:val="21"/>
        </w:rPr>
        <w:t>外，还可以是内存的字节流，网络流，自定义流等等。</w:t>
      </w:r>
      <w:r>
        <w:rPr>
          <w:rFonts w:ascii="Helvetica" w:hAnsi="Helvetica" w:cs="Helvetica"/>
          <w:color w:val="666666"/>
          <w:sz w:val="21"/>
          <w:szCs w:val="21"/>
        </w:rPr>
        <w:t>file-like Object</w:t>
      </w:r>
      <w:r>
        <w:rPr>
          <w:rFonts w:ascii="Helvetica" w:hAnsi="Helvetica" w:cs="Helvetica"/>
          <w:color w:val="666666"/>
          <w:sz w:val="21"/>
          <w:szCs w:val="21"/>
        </w:rPr>
        <w:t>不要求从特定类继承，只要写个</w:t>
      </w:r>
      <w:r>
        <w:rPr>
          <w:rStyle w:val="HTML"/>
          <w:rFonts w:ascii="Consolas" w:hAnsi="Consolas"/>
          <w:color w:val="DD0055"/>
          <w:sz w:val="18"/>
          <w:szCs w:val="18"/>
          <w:bdr w:val="single" w:sz="6" w:space="0" w:color="DDDDDD" w:frame="1"/>
          <w:shd w:val="clear" w:color="auto" w:fill="FAFAFA"/>
        </w:rPr>
        <w:t>read()</w:t>
      </w:r>
      <w:r>
        <w:rPr>
          <w:rFonts w:ascii="Helvetica" w:hAnsi="Helvetica" w:cs="Helvetica"/>
          <w:color w:val="666666"/>
          <w:sz w:val="21"/>
          <w:szCs w:val="21"/>
        </w:rPr>
        <w:t>方法就行。</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StringIO</w:t>
      </w:r>
      <w:r>
        <w:rPr>
          <w:rFonts w:ascii="Helvetica" w:hAnsi="Helvetica" w:cs="Helvetica"/>
          <w:color w:val="666666"/>
          <w:sz w:val="21"/>
          <w:szCs w:val="21"/>
        </w:rPr>
        <w:t>就是在内存中创建的</w:t>
      </w:r>
      <w:r>
        <w:rPr>
          <w:rFonts w:ascii="Helvetica" w:hAnsi="Helvetica" w:cs="Helvetica"/>
          <w:color w:val="666666"/>
          <w:sz w:val="21"/>
          <w:szCs w:val="21"/>
        </w:rPr>
        <w:t>file-like Object</w:t>
      </w:r>
      <w:r>
        <w:rPr>
          <w:rFonts w:ascii="Helvetica" w:hAnsi="Helvetica" w:cs="Helvetica"/>
          <w:color w:val="666666"/>
          <w:sz w:val="21"/>
          <w:szCs w:val="21"/>
        </w:rPr>
        <w:t>，常用作临时缓冲。</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二进制文件</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前面讲的默认都是读取文本文件，并且是</w:t>
      </w:r>
      <w:r>
        <w:rPr>
          <w:rFonts w:ascii="Helvetica" w:hAnsi="Helvetica" w:cs="Helvetica"/>
          <w:color w:val="666666"/>
          <w:sz w:val="21"/>
          <w:szCs w:val="21"/>
        </w:rPr>
        <w:t>UTF-8</w:t>
      </w:r>
      <w:r>
        <w:rPr>
          <w:rFonts w:ascii="Helvetica" w:hAnsi="Helvetica" w:cs="Helvetica"/>
          <w:color w:val="666666"/>
          <w:sz w:val="21"/>
          <w:szCs w:val="21"/>
        </w:rPr>
        <w:t>编码的文本文件。要读取二进制文件，比如图片、视频等等，用</w:t>
      </w:r>
      <w:r>
        <w:rPr>
          <w:rStyle w:val="HTML"/>
          <w:rFonts w:ascii="Consolas" w:hAnsi="Consolas"/>
          <w:color w:val="DD0055"/>
          <w:sz w:val="18"/>
          <w:szCs w:val="18"/>
          <w:bdr w:val="single" w:sz="6" w:space="0" w:color="DDDDDD" w:frame="1"/>
          <w:shd w:val="clear" w:color="auto" w:fill="FAFAFA"/>
        </w:rPr>
        <w:t>'rb'</w:t>
      </w:r>
      <w:r>
        <w:rPr>
          <w:rFonts w:ascii="Helvetica" w:hAnsi="Helvetica" w:cs="Helvetica"/>
          <w:color w:val="666666"/>
          <w:sz w:val="21"/>
          <w:szCs w:val="21"/>
        </w:rPr>
        <w:t>模式打开文件即可：</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open(</w:t>
      </w:r>
      <w:r>
        <w:rPr>
          <w:rStyle w:val="string"/>
          <w:color w:val="DD1144"/>
        </w:rPr>
        <w:t>'/Users/michael/test.jpg'</w:t>
      </w:r>
      <w:r>
        <w:rPr>
          <w:rStyle w:val="HTML"/>
          <w:color w:val="444444"/>
        </w:rPr>
        <w:t xml:space="preserve">, </w:t>
      </w:r>
      <w:r>
        <w:rPr>
          <w:rStyle w:val="string"/>
          <w:color w:val="DD1144"/>
        </w:rPr>
        <w:t>'rb'</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f.read()</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b'\xff\xd8\xff\xe1\x00\x18Exif\x00\x00...'</w:t>
      </w:r>
      <w:r>
        <w:rPr>
          <w:rStyle w:val="HTML"/>
          <w:color w:val="444444"/>
        </w:rPr>
        <w:t xml:space="preserve"> </w:t>
      </w:r>
      <w:r>
        <w:rPr>
          <w:rStyle w:val="comment"/>
          <w:i/>
          <w:iCs/>
          <w:color w:val="999988"/>
        </w:rPr>
        <w:t># 十六进制表示的字节</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字符编码</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要读取非</w:t>
      </w:r>
      <w:r>
        <w:rPr>
          <w:rFonts w:ascii="Helvetica" w:hAnsi="Helvetica" w:cs="Helvetica"/>
          <w:color w:val="666666"/>
          <w:sz w:val="21"/>
          <w:szCs w:val="21"/>
        </w:rPr>
        <w:t>UTF-8</w:t>
      </w:r>
      <w:r>
        <w:rPr>
          <w:rFonts w:ascii="Helvetica" w:hAnsi="Helvetica" w:cs="Helvetica"/>
          <w:color w:val="666666"/>
          <w:sz w:val="21"/>
          <w:szCs w:val="21"/>
        </w:rPr>
        <w:t>编码的文本文件，需要给</w:t>
      </w:r>
      <w:r>
        <w:rPr>
          <w:rStyle w:val="HTML"/>
          <w:rFonts w:ascii="Consolas" w:hAnsi="Consolas"/>
          <w:color w:val="DD0055"/>
          <w:sz w:val="18"/>
          <w:szCs w:val="18"/>
          <w:bdr w:val="single" w:sz="6" w:space="0" w:color="DDDDDD" w:frame="1"/>
          <w:shd w:val="clear" w:color="auto" w:fill="FAFAFA"/>
        </w:rPr>
        <w:t>open()</w:t>
      </w:r>
      <w:r>
        <w:rPr>
          <w:rFonts w:ascii="Helvetica" w:hAnsi="Helvetica" w:cs="Helvetica"/>
          <w:color w:val="666666"/>
          <w:sz w:val="21"/>
          <w:szCs w:val="21"/>
        </w:rPr>
        <w:t>函数传入</w:t>
      </w:r>
      <w:r>
        <w:rPr>
          <w:rStyle w:val="HTML"/>
          <w:rFonts w:ascii="Consolas" w:hAnsi="Consolas"/>
          <w:color w:val="DD0055"/>
          <w:sz w:val="18"/>
          <w:szCs w:val="18"/>
          <w:bdr w:val="single" w:sz="6" w:space="0" w:color="DDDDDD" w:frame="1"/>
          <w:shd w:val="clear" w:color="auto" w:fill="FAFAFA"/>
        </w:rPr>
        <w:t>encoding</w:t>
      </w:r>
      <w:r>
        <w:rPr>
          <w:rFonts w:ascii="Helvetica" w:hAnsi="Helvetica" w:cs="Helvetica"/>
          <w:color w:val="666666"/>
          <w:sz w:val="21"/>
          <w:szCs w:val="21"/>
        </w:rPr>
        <w:t>参数，例如，读取</w:t>
      </w:r>
      <w:r>
        <w:rPr>
          <w:rFonts w:ascii="Helvetica" w:hAnsi="Helvetica" w:cs="Helvetica"/>
          <w:color w:val="666666"/>
          <w:sz w:val="21"/>
          <w:szCs w:val="21"/>
        </w:rPr>
        <w:t>GBK</w:t>
      </w:r>
      <w:r>
        <w:rPr>
          <w:rFonts w:ascii="Helvetica" w:hAnsi="Helvetica" w:cs="Helvetica"/>
          <w:color w:val="666666"/>
          <w:sz w:val="21"/>
          <w:szCs w:val="21"/>
        </w:rPr>
        <w:t>编码的文件：</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open(</w:t>
      </w:r>
      <w:r>
        <w:rPr>
          <w:rStyle w:val="string"/>
          <w:color w:val="DD1144"/>
        </w:rPr>
        <w:t>'/Users/michael/gbk.txt'</w:t>
      </w:r>
      <w:r>
        <w:rPr>
          <w:rStyle w:val="HTML"/>
          <w:color w:val="444444"/>
        </w:rPr>
        <w:t xml:space="preserve">, </w:t>
      </w:r>
      <w:r>
        <w:rPr>
          <w:rStyle w:val="string"/>
          <w:color w:val="DD1144"/>
        </w:rPr>
        <w:t>'r'</w:t>
      </w:r>
      <w:r>
        <w:rPr>
          <w:rStyle w:val="HTML"/>
          <w:color w:val="444444"/>
        </w:rPr>
        <w:t>, encoding=</w:t>
      </w:r>
      <w:r>
        <w:rPr>
          <w:rStyle w:val="string"/>
          <w:color w:val="DD1144"/>
        </w:rPr>
        <w:t>'gbk'</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f.read()</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'测试'</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遇到有些编码不规范的文件，你可能会遇到</w:t>
      </w:r>
      <w:r>
        <w:rPr>
          <w:rStyle w:val="HTML"/>
          <w:rFonts w:ascii="Consolas" w:hAnsi="Consolas"/>
          <w:color w:val="DD0055"/>
          <w:sz w:val="18"/>
          <w:szCs w:val="18"/>
          <w:bdr w:val="single" w:sz="6" w:space="0" w:color="DDDDDD" w:frame="1"/>
          <w:shd w:val="clear" w:color="auto" w:fill="FAFAFA"/>
        </w:rPr>
        <w:t>UnicodeDecodeError</w:t>
      </w:r>
      <w:r>
        <w:rPr>
          <w:rFonts w:ascii="Helvetica" w:hAnsi="Helvetica" w:cs="Helvetica"/>
          <w:color w:val="666666"/>
          <w:sz w:val="21"/>
          <w:szCs w:val="21"/>
        </w:rPr>
        <w:t>，因为在文本文件中可能夹杂了一些非法编码的字符。遇到这种情况，</w:t>
      </w:r>
      <w:r>
        <w:rPr>
          <w:rStyle w:val="HTML"/>
          <w:rFonts w:ascii="Consolas" w:hAnsi="Consolas"/>
          <w:color w:val="DD0055"/>
          <w:sz w:val="18"/>
          <w:szCs w:val="18"/>
          <w:bdr w:val="single" w:sz="6" w:space="0" w:color="DDDDDD" w:frame="1"/>
          <w:shd w:val="clear" w:color="auto" w:fill="FAFAFA"/>
        </w:rPr>
        <w:t>open()</w:t>
      </w:r>
      <w:r>
        <w:rPr>
          <w:rFonts w:ascii="Helvetica" w:hAnsi="Helvetica" w:cs="Helvetica"/>
          <w:color w:val="666666"/>
          <w:sz w:val="21"/>
          <w:szCs w:val="21"/>
        </w:rPr>
        <w:t>函数还接收一个</w:t>
      </w:r>
      <w:r>
        <w:rPr>
          <w:rStyle w:val="HTML"/>
          <w:rFonts w:ascii="Consolas" w:hAnsi="Consolas"/>
          <w:color w:val="DD0055"/>
          <w:sz w:val="18"/>
          <w:szCs w:val="18"/>
          <w:bdr w:val="single" w:sz="6" w:space="0" w:color="DDDDDD" w:frame="1"/>
          <w:shd w:val="clear" w:color="auto" w:fill="FAFAFA"/>
        </w:rPr>
        <w:t>errors</w:t>
      </w:r>
      <w:r>
        <w:rPr>
          <w:rFonts w:ascii="Helvetica" w:hAnsi="Helvetica" w:cs="Helvetica"/>
          <w:color w:val="666666"/>
          <w:sz w:val="21"/>
          <w:szCs w:val="21"/>
        </w:rPr>
        <w:t>参数，表示如果遇到编码错误后如何处理。最简单的方式是直接忽略：</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open(</w:t>
      </w:r>
      <w:r>
        <w:rPr>
          <w:rStyle w:val="string"/>
          <w:color w:val="DD1144"/>
        </w:rPr>
        <w:t>'/Users/michael/gbk.txt'</w:t>
      </w:r>
      <w:r>
        <w:rPr>
          <w:rStyle w:val="HTML"/>
          <w:color w:val="444444"/>
        </w:rPr>
        <w:t xml:space="preserve">, </w:t>
      </w:r>
      <w:r>
        <w:rPr>
          <w:rStyle w:val="string"/>
          <w:color w:val="DD1144"/>
        </w:rPr>
        <w:t>'r'</w:t>
      </w:r>
      <w:r>
        <w:rPr>
          <w:rStyle w:val="HTML"/>
          <w:color w:val="444444"/>
        </w:rPr>
        <w:t>, encoding=</w:t>
      </w:r>
      <w:r>
        <w:rPr>
          <w:rStyle w:val="string"/>
          <w:color w:val="DD1144"/>
        </w:rPr>
        <w:t>'gbk'</w:t>
      </w:r>
      <w:r>
        <w:rPr>
          <w:rStyle w:val="HTML"/>
          <w:color w:val="444444"/>
        </w:rPr>
        <w:t>, errors=</w:t>
      </w:r>
      <w:r>
        <w:rPr>
          <w:rStyle w:val="string"/>
          <w:color w:val="DD1144"/>
        </w:rPr>
        <w:t>'ignore'</w:t>
      </w:r>
      <w:r>
        <w:rPr>
          <w:rStyle w:val="HTML"/>
          <w:color w:val="444444"/>
        </w:rPr>
        <w:t>)</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写文件</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写文件和读文件是一样的，唯一区别是调用</w:t>
      </w:r>
      <w:r>
        <w:rPr>
          <w:rStyle w:val="HTML"/>
          <w:rFonts w:ascii="Consolas" w:hAnsi="Consolas"/>
          <w:color w:val="DD0055"/>
          <w:sz w:val="18"/>
          <w:szCs w:val="18"/>
          <w:bdr w:val="single" w:sz="6" w:space="0" w:color="DDDDDD" w:frame="1"/>
          <w:shd w:val="clear" w:color="auto" w:fill="FAFAFA"/>
        </w:rPr>
        <w:t>open()</w:t>
      </w:r>
      <w:r>
        <w:rPr>
          <w:rFonts w:ascii="Helvetica" w:hAnsi="Helvetica" w:cs="Helvetica"/>
          <w:color w:val="666666"/>
          <w:sz w:val="21"/>
          <w:szCs w:val="21"/>
        </w:rPr>
        <w:t>函数时，传入标识符</w:t>
      </w:r>
      <w:r>
        <w:rPr>
          <w:rStyle w:val="HTML"/>
          <w:rFonts w:ascii="Consolas" w:hAnsi="Consolas"/>
          <w:color w:val="DD0055"/>
          <w:sz w:val="18"/>
          <w:szCs w:val="18"/>
          <w:bdr w:val="single" w:sz="6" w:space="0" w:color="DDDDDD" w:frame="1"/>
          <w:shd w:val="clear" w:color="auto" w:fill="FAFAFA"/>
        </w:rPr>
        <w:t>'w'</w:t>
      </w:r>
      <w:r>
        <w:rPr>
          <w:rFonts w:ascii="Helvetica" w:hAnsi="Helvetica" w:cs="Helvetica"/>
          <w:color w:val="666666"/>
          <w:sz w:val="21"/>
          <w:szCs w:val="21"/>
        </w:rPr>
        <w:t>或者</w:t>
      </w:r>
      <w:r>
        <w:rPr>
          <w:rStyle w:val="HTML"/>
          <w:rFonts w:ascii="Consolas" w:hAnsi="Consolas"/>
          <w:color w:val="DD0055"/>
          <w:sz w:val="18"/>
          <w:szCs w:val="18"/>
          <w:bdr w:val="single" w:sz="6" w:space="0" w:color="DDDDDD" w:frame="1"/>
          <w:shd w:val="clear" w:color="auto" w:fill="FAFAFA"/>
        </w:rPr>
        <w:t>'wb'</w:t>
      </w:r>
      <w:r>
        <w:rPr>
          <w:rFonts w:ascii="Helvetica" w:hAnsi="Helvetica" w:cs="Helvetica"/>
          <w:color w:val="666666"/>
          <w:sz w:val="21"/>
          <w:szCs w:val="21"/>
        </w:rPr>
        <w:t>表示写文本文件或写二进制文件：</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open(</w:t>
      </w:r>
      <w:r>
        <w:rPr>
          <w:rStyle w:val="string"/>
          <w:color w:val="DD1144"/>
        </w:rPr>
        <w:t>'/Users/michael/test.txt'</w:t>
      </w:r>
      <w:r>
        <w:rPr>
          <w:rStyle w:val="HTML"/>
          <w:color w:val="444444"/>
        </w:rPr>
        <w:t xml:space="preserve">, </w:t>
      </w:r>
      <w:r>
        <w:rPr>
          <w:rStyle w:val="string"/>
          <w:color w:val="DD1144"/>
        </w:rPr>
        <w:t>'w'</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f.write(</w:t>
      </w:r>
      <w:r>
        <w:rPr>
          <w:rStyle w:val="string"/>
          <w:color w:val="DD1144"/>
        </w:rPr>
        <w:t>'Hello, world!'</w:t>
      </w:r>
      <w:r>
        <w:rPr>
          <w:rStyle w:val="HTML"/>
          <w:color w:val="444444"/>
        </w:rPr>
        <w:t>)</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f.close()</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你可以反复调用</w:t>
      </w:r>
      <w:r>
        <w:rPr>
          <w:rStyle w:val="HTML"/>
          <w:rFonts w:ascii="Consolas" w:hAnsi="Consolas"/>
          <w:color w:val="DD0055"/>
          <w:sz w:val="18"/>
          <w:szCs w:val="18"/>
          <w:bdr w:val="single" w:sz="6" w:space="0" w:color="DDDDDD" w:frame="1"/>
          <w:shd w:val="clear" w:color="auto" w:fill="FAFAFA"/>
        </w:rPr>
        <w:t>write()</w:t>
      </w:r>
      <w:r>
        <w:rPr>
          <w:rFonts w:ascii="Helvetica" w:hAnsi="Helvetica" w:cs="Helvetica"/>
          <w:color w:val="666666"/>
          <w:sz w:val="21"/>
          <w:szCs w:val="21"/>
        </w:rPr>
        <w:t>来写入文件，但是务必要调用</w:t>
      </w:r>
      <w:r>
        <w:rPr>
          <w:rStyle w:val="HTML"/>
          <w:rFonts w:ascii="Consolas" w:hAnsi="Consolas"/>
          <w:color w:val="DD0055"/>
          <w:sz w:val="18"/>
          <w:szCs w:val="18"/>
          <w:bdr w:val="single" w:sz="6" w:space="0" w:color="DDDDDD" w:frame="1"/>
          <w:shd w:val="clear" w:color="auto" w:fill="FAFAFA"/>
        </w:rPr>
        <w:t>f.close()</w:t>
      </w:r>
      <w:r>
        <w:rPr>
          <w:rFonts w:ascii="Helvetica" w:hAnsi="Helvetica" w:cs="Helvetica"/>
          <w:color w:val="666666"/>
          <w:sz w:val="21"/>
          <w:szCs w:val="21"/>
        </w:rPr>
        <w:t>来关闭文件。当我们写文件时，操作系统往往不会立刻把数据写入磁盘，而是放到内存缓存起来，空闲的时候再慢慢写入。只有调用</w:t>
      </w:r>
      <w:r>
        <w:rPr>
          <w:rStyle w:val="HTML"/>
          <w:rFonts w:ascii="Consolas" w:hAnsi="Consolas"/>
          <w:color w:val="DD0055"/>
          <w:sz w:val="18"/>
          <w:szCs w:val="18"/>
          <w:bdr w:val="single" w:sz="6" w:space="0" w:color="DDDDDD" w:frame="1"/>
          <w:shd w:val="clear" w:color="auto" w:fill="FAFAFA"/>
        </w:rPr>
        <w:t>close()</w:t>
      </w:r>
      <w:r>
        <w:rPr>
          <w:rFonts w:ascii="Helvetica" w:hAnsi="Helvetica" w:cs="Helvetica"/>
          <w:color w:val="666666"/>
          <w:sz w:val="21"/>
          <w:szCs w:val="21"/>
        </w:rPr>
        <w:t>方法时，操作系统才保证把没有写入的数据全部写入磁盘。忘记调用</w:t>
      </w:r>
      <w:r>
        <w:rPr>
          <w:rStyle w:val="HTML"/>
          <w:rFonts w:ascii="Consolas" w:hAnsi="Consolas"/>
          <w:color w:val="DD0055"/>
          <w:sz w:val="18"/>
          <w:szCs w:val="18"/>
          <w:bdr w:val="single" w:sz="6" w:space="0" w:color="DDDDDD" w:frame="1"/>
          <w:shd w:val="clear" w:color="auto" w:fill="FAFAFA"/>
        </w:rPr>
        <w:t>close()</w:t>
      </w:r>
      <w:r>
        <w:rPr>
          <w:rFonts w:ascii="Helvetica" w:hAnsi="Helvetica" w:cs="Helvetica"/>
          <w:color w:val="666666"/>
          <w:sz w:val="21"/>
          <w:szCs w:val="21"/>
        </w:rPr>
        <w:t>的后果是数据可能只写了一部分到磁盘，剩下的丢失了。所以，还是用</w:t>
      </w:r>
      <w:r>
        <w:rPr>
          <w:rStyle w:val="HTML"/>
          <w:rFonts w:ascii="Consolas" w:hAnsi="Consolas"/>
          <w:color w:val="DD0055"/>
          <w:sz w:val="18"/>
          <w:szCs w:val="18"/>
          <w:bdr w:val="single" w:sz="6" w:space="0" w:color="DDDDDD" w:frame="1"/>
          <w:shd w:val="clear" w:color="auto" w:fill="FAFAFA"/>
        </w:rPr>
        <w:t>with</w:t>
      </w:r>
      <w:r>
        <w:rPr>
          <w:rFonts w:ascii="Helvetica" w:hAnsi="Helvetica" w:cs="Helvetica"/>
          <w:color w:val="666666"/>
          <w:sz w:val="21"/>
          <w:szCs w:val="21"/>
        </w:rPr>
        <w:t>语句来得保险：</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with</w:t>
      </w:r>
      <w:r>
        <w:rPr>
          <w:rStyle w:val="HTML"/>
          <w:color w:val="444444"/>
        </w:rPr>
        <w:t xml:space="preserve"> open(</w:t>
      </w:r>
      <w:r>
        <w:rPr>
          <w:rStyle w:val="string"/>
          <w:color w:val="DD1144"/>
        </w:rPr>
        <w:t>'/Users/michael/test.txt'</w:t>
      </w:r>
      <w:r>
        <w:rPr>
          <w:rStyle w:val="HTML"/>
          <w:color w:val="444444"/>
        </w:rPr>
        <w:t xml:space="preserve">, </w:t>
      </w:r>
      <w:r>
        <w:rPr>
          <w:rStyle w:val="string"/>
          <w:color w:val="DD1144"/>
        </w:rPr>
        <w:t>'w'</w:t>
      </w:r>
      <w:r>
        <w:rPr>
          <w:rStyle w:val="HTML"/>
          <w:color w:val="444444"/>
        </w:rPr>
        <w:t xml:space="preserve">) </w:t>
      </w:r>
      <w:r>
        <w:rPr>
          <w:rStyle w:val="keyword"/>
          <w:b/>
          <w:bCs/>
          <w:color w:val="333333"/>
        </w:rPr>
        <w:t>as</w:t>
      </w:r>
      <w:r>
        <w:rPr>
          <w:rStyle w:val="HTML"/>
          <w:color w:val="444444"/>
        </w:rPr>
        <w:t xml:space="preserve"> f:</w:t>
      </w:r>
    </w:p>
    <w:p w:rsidR="00A060ED" w:rsidRDefault="00A060ED" w:rsidP="00A060E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f.write(</w:t>
      </w:r>
      <w:r>
        <w:rPr>
          <w:rStyle w:val="string"/>
          <w:color w:val="DD1144"/>
        </w:rPr>
        <w:t>'Hello, world!'</w:t>
      </w:r>
      <w:r>
        <w:rPr>
          <w:rStyle w:val="HTML"/>
          <w:color w:val="444444"/>
        </w:rPr>
        <w:t>)</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要写入特定编码的文本文件，请给</w:t>
      </w:r>
      <w:r>
        <w:rPr>
          <w:rStyle w:val="HTML"/>
          <w:rFonts w:ascii="Consolas" w:hAnsi="Consolas"/>
          <w:color w:val="DD0055"/>
          <w:sz w:val="18"/>
          <w:szCs w:val="18"/>
          <w:bdr w:val="single" w:sz="6" w:space="0" w:color="DDDDDD" w:frame="1"/>
          <w:shd w:val="clear" w:color="auto" w:fill="FAFAFA"/>
        </w:rPr>
        <w:t>open()</w:t>
      </w:r>
      <w:r>
        <w:rPr>
          <w:rFonts w:ascii="Helvetica" w:hAnsi="Helvetica" w:cs="Helvetica"/>
          <w:color w:val="666666"/>
          <w:sz w:val="21"/>
          <w:szCs w:val="21"/>
        </w:rPr>
        <w:t>函数传入</w:t>
      </w:r>
      <w:r>
        <w:rPr>
          <w:rStyle w:val="HTML"/>
          <w:rFonts w:ascii="Consolas" w:hAnsi="Consolas"/>
          <w:color w:val="DD0055"/>
          <w:sz w:val="18"/>
          <w:szCs w:val="18"/>
          <w:bdr w:val="single" w:sz="6" w:space="0" w:color="DDDDDD" w:frame="1"/>
          <w:shd w:val="clear" w:color="auto" w:fill="FAFAFA"/>
        </w:rPr>
        <w:t>encoding</w:t>
      </w:r>
      <w:r>
        <w:rPr>
          <w:rFonts w:ascii="Helvetica" w:hAnsi="Helvetica" w:cs="Helvetica"/>
          <w:color w:val="666666"/>
          <w:sz w:val="21"/>
          <w:szCs w:val="21"/>
        </w:rPr>
        <w:t>参数，将字符串自动转换成指定编码。</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Python</w:t>
      </w:r>
      <w:r>
        <w:rPr>
          <w:rFonts w:ascii="Helvetica" w:hAnsi="Helvetica" w:cs="Helvetica"/>
          <w:color w:val="666666"/>
          <w:sz w:val="21"/>
          <w:szCs w:val="21"/>
        </w:rPr>
        <w:t>中，文件读写是通过</w:t>
      </w:r>
      <w:r>
        <w:rPr>
          <w:rStyle w:val="HTML"/>
          <w:rFonts w:ascii="Consolas" w:hAnsi="Consolas"/>
          <w:color w:val="DD0055"/>
          <w:sz w:val="18"/>
          <w:szCs w:val="18"/>
          <w:bdr w:val="single" w:sz="6" w:space="0" w:color="DDDDDD" w:frame="1"/>
          <w:shd w:val="clear" w:color="auto" w:fill="FAFAFA"/>
        </w:rPr>
        <w:t>open()</w:t>
      </w:r>
      <w:r>
        <w:rPr>
          <w:rFonts w:ascii="Helvetica" w:hAnsi="Helvetica" w:cs="Helvetica"/>
          <w:color w:val="666666"/>
          <w:sz w:val="21"/>
          <w:szCs w:val="21"/>
        </w:rPr>
        <w:t>函数打开的文件对象完成的。使用</w:t>
      </w:r>
      <w:r>
        <w:rPr>
          <w:rStyle w:val="HTML"/>
          <w:rFonts w:ascii="Consolas" w:hAnsi="Consolas"/>
          <w:color w:val="DD0055"/>
          <w:sz w:val="18"/>
          <w:szCs w:val="18"/>
          <w:bdr w:val="single" w:sz="6" w:space="0" w:color="DDDDDD" w:frame="1"/>
          <w:shd w:val="clear" w:color="auto" w:fill="FAFAFA"/>
        </w:rPr>
        <w:t>with</w:t>
      </w:r>
      <w:r>
        <w:rPr>
          <w:rFonts w:ascii="Helvetica" w:hAnsi="Helvetica" w:cs="Helvetica"/>
          <w:color w:val="666666"/>
          <w:sz w:val="21"/>
          <w:szCs w:val="21"/>
        </w:rPr>
        <w:t>语句操作文件</w:t>
      </w:r>
      <w:r>
        <w:rPr>
          <w:rFonts w:ascii="Helvetica" w:hAnsi="Helvetica" w:cs="Helvetica"/>
          <w:color w:val="666666"/>
          <w:sz w:val="21"/>
          <w:szCs w:val="21"/>
        </w:rPr>
        <w:t>IO</w:t>
      </w:r>
      <w:r>
        <w:rPr>
          <w:rFonts w:ascii="Helvetica" w:hAnsi="Helvetica" w:cs="Helvetica"/>
          <w:color w:val="666666"/>
          <w:sz w:val="21"/>
          <w:szCs w:val="21"/>
        </w:rPr>
        <w:t>是个好习惯。</w:t>
      </w:r>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A060ED" w:rsidRDefault="00A060ED" w:rsidP="00A060ED">
      <w:pPr>
        <w:pStyle w:val="a3"/>
        <w:shd w:val="clear" w:color="auto" w:fill="FFFFFF"/>
        <w:spacing w:before="225" w:beforeAutospacing="0" w:after="225" w:afterAutospacing="0"/>
        <w:rPr>
          <w:rFonts w:ascii="Helvetica" w:hAnsi="Helvetica" w:cs="Helvetica"/>
          <w:color w:val="666666"/>
          <w:sz w:val="21"/>
          <w:szCs w:val="21"/>
        </w:rPr>
      </w:pPr>
      <w:hyperlink r:id="rId149" w:tgtFrame="_blank" w:history="1">
        <w:r>
          <w:rPr>
            <w:rStyle w:val="a4"/>
            <w:rFonts w:ascii="Helvetica" w:hAnsi="Helvetica" w:cs="Helvetica"/>
            <w:color w:val="0593D3"/>
            <w:sz w:val="21"/>
            <w:szCs w:val="21"/>
          </w:rPr>
          <w:t>with_file.</w:t>
        </w:r>
        <w:r>
          <w:rPr>
            <w:rStyle w:val="a4"/>
            <w:rFonts w:ascii="Helvetica" w:hAnsi="Helvetica" w:cs="Helvetica"/>
            <w:color w:val="0593D3"/>
            <w:sz w:val="21"/>
            <w:szCs w:val="21"/>
          </w:rPr>
          <w:t>p</w:t>
        </w:r>
        <w:r>
          <w:rPr>
            <w:rStyle w:val="a4"/>
            <w:rFonts w:ascii="Helvetica" w:hAnsi="Helvetica" w:cs="Helvetica"/>
            <w:color w:val="0593D3"/>
            <w:sz w:val="21"/>
            <w:szCs w:val="21"/>
          </w:rPr>
          <w:t>y</w:t>
        </w:r>
      </w:hyperlink>
    </w:p>
    <w:p w:rsidR="00A060ED" w:rsidRDefault="00A060ED" w:rsidP="00A060E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感觉本站内容不错，读后有收获？</w:t>
      </w:r>
    </w:p>
    <w:p w:rsidR="00247087" w:rsidRDefault="00247087" w:rsidP="00247087">
      <w:pPr>
        <w:pStyle w:val="4"/>
        <w:shd w:val="clear" w:color="auto" w:fill="FFFFFF"/>
        <w:spacing w:before="0" w:beforeAutospacing="0" w:after="225" w:afterAutospacing="0" w:line="330" w:lineRule="atLeast"/>
        <w:rPr>
          <w:rFonts w:ascii="Helvetica" w:hAnsi="Helvetica" w:cs="Helvetica"/>
          <w:b w:val="0"/>
          <w:bCs w:val="0"/>
          <w:color w:val="444444"/>
          <w:sz w:val="27"/>
          <w:szCs w:val="27"/>
        </w:rPr>
      </w:pPr>
      <w:r>
        <w:rPr>
          <w:rFonts w:ascii="Helvetica" w:hAnsi="Helvetica" w:cs="Helvetica"/>
          <w:b w:val="0"/>
          <w:bCs w:val="0"/>
          <w:color w:val="444444"/>
          <w:sz w:val="27"/>
          <w:szCs w:val="27"/>
        </w:rPr>
        <w:t>StringIO</w:t>
      </w:r>
      <w:r>
        <w:rPr>
          <w:rFonts w:ascii="Helvetica" w:hAnsi="Helvetica" w:cs="Helvetica"/>
          <w:b w:val="0"/>
          <w:bCs w:val="0"/>
          <w:color w:val="444444"/>
          <w:sz w:val="27"/>
          <w:szCs w:val="27"/>
        </w:rPr>
        <w:t>和</w:t>
      </w:r>
      <w:r>
        <w:rPr>
          <w:rFonts w:ascii="Helvetica" w:hAnsi="Helvetica" w:cs="Helvetica"/>
          <w:b w:val="0"/>
          <w:bCs w:val="0"/>
          <w:color w:val="444444"/>
          <w:sz w:val="27"/>
          <w:szCs w:val="27"/>
        </w:rPr>
        <w:t>BytesIO</w:t>
      </w:r>
    </w:p>
    <w:p w:rsidR="00247087" w:rsidRDefault="00247087" w:rsidP="00247087">
      <w:pPr>
        <w:shd w:val="clear" w:color="auto" w:fill="FFFFFF"/>
        <w:rPr>
          <w:rFonts w:ascii="Helvetica" w:hAnsi="Helvetica" w:cs="Helvetica"/>
          <w:color w:val="666666"/>
          <w:sz w:val="27"/>
          <w:szCs w:val="27"/>
        </w:rPr>
      </w:pPr>
      <w:r>
        <w:rPr>
          <w:rFonts w:ascii="Helvetica" w:hAnsi="Helvetica" w:cs="Helvetica"/>
          <w:color w:val="666666"/>
          <w:sz w:val="27"/>
          <w:szCs w:val="27"/>
        </w:rPr>
        <w:t>阅读</w:t>
      </w:r>
      <w:r>
        <w:rPr>
          <w:rFonts w:ascii="Helvetica" w:hAnsi="Helvetica" w:cs="Helvetica"/>
          <w:color w:val="666666"/>
          <w:sz w:val="27"/>
          <w:szCs w:val="27"/>
        </w:rPr>
        <w:t>: 70154</w:t>
      </w:r>
    </w:p>
    <w:p w:rsidR="00247087" w:rsidRDefault="00247087" w:rsidP="00247087">
      <w:pPr>
        <w:spacing w:before="225" w:after="225"/>
        <w:rPr>
          <w:rFonts w:ascii="宋体" w:hAnsi="宋体" w:cs="宋体"/>
          <w:sz w:val="24"/>
          <w:szCs w:val="24"/>
        </w:rPr>
      </w:pPr>
      <w:r>
        <w:pict>
          <v:rect id="_x0000_i1242" style="width:0;height:0" o:hralign="center" o:hrstd="t" o:hrnoshade="t" o:hr="t" fillcolor="#666" stroked="f"/>
        </w:pict>
      </w:r>
    </w:p>
    <w:p w:rsidR="00247087" w:rsidRDefault="00247087" w:rsidP="00247087">
      <w:pPr>
        <w:pStyle w:val="3"/>
        <w:shd w:val="clear" w:color="auto" w:fill="FFFFFF"/>
        <w:spacing w:before="0" w:after="225" w:line="360" w:lineRule="atLeast"/>
        <w:rPr>
          <w:rFonts w:ascii="Helvetica" w:hAnsi="Helvetica" w:cs="Helvetica"/>
          <w:b w:val="0"/>
          <w:bCs w:val="0"/>
          <w:color w:val="444444"/>
        </w:rPr>
      </w:pPr>
      <w:r>
        <w:rPr>
          <w:rFonts w:ascii="Helvetica" w:hAnsi="Helvetica" w:cs="Helvetica"/>
          <w:b w:val="0"/>
          <w:bCs w:val="0"/>
          <w:color w:val="444444"/>
        </w:rPr>
        <w:t>StringIO</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很多时候，数据读写不一定是文件，也可以在内存中读写。</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StringIO</w:t>
      </w:r>
      <w:r>
        <w:rPr>
          <w:rFonts w:ascii="Helvetica" w:hAnsi="Helvetica" w:cs="Helvetica"/>
          <w:color w:val="666666"/>
          <w:sz w:val="27"/>
          <w:szCs w:val="27"/>
        </w:rPr>
        <w:t>顾名思义就是在内存中读写</w:t>
      </w:r>
      <w:r>
        <w:rPr>
          <w:rFonts w:ascii="Helvetica" w:hAnsi="Helvetica" w:cs="Helvetica"/>
          <w:color w:val="666666"/>
          <w:sz w:val="27"/>
          <w:szCs w:val="27"/>
        </w:rPr>
        <w:t>str</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要把</w:t>
      </w:r>
      <w:r>
        <w:rPr>
          <w:rFonts w:ascii="Helvetica" w:hAnsi="Helvetica" w:cs="Helvetica"/>
          <w:color w:val="666666"/>
          <w:sz w:val="27"/>
          <w:szCs w:val="27"/>
        </w:rPr>
        <w:t>str</w:t>
      </w:r>
      <w:r>
        <w:rPr>
          <w:rFonts w:ascii="Helvetica" w:hAnsi="Helvetica" w:cs="Helvetica"/>
          <w:color w:val="666666"/>
          <w:sz w:val="27"/>
          <w:szCs w:val="27"/>
        </w:rPr>
        <w:t>写入</w:t>
      </w:r>
      <w:r>
        <w:rPr>
          <w:rFonts w:ascii="Helvetica" w:hAnsi="Helvetica" w:cs="Helvetica"/>
          <w:color w:val="666666"/>
          <w:sz w:val="27"/>
          <w:szCs w:val="27"/>
        </w:rPr>
        <w:t>StringIO</w:t>
      </w:r>
      <w:r>
        <w:rPr>
          <w:rFonts w:ascii="Helvetica" w:hAnsi="Helvetica" w:cs="Helvetica"/>
          <w:color w:val="666666"/>
          <w:sz w:val="27"/>
          <w:szCs w:val="27"/>
        </w:rPr>
        <w:t>，我们需要先创建一个</w:t>
      </w:r>
      <w:r>
        <w:rPr>
          <w:rFonts w:ascii="Helvetica" w:hAnsi="Helvetica" w:cs="Helvetica"/>
          <w:color w:val="666666"/>
          <w:sz w:val="27"/>
          <w:szCs w:val="27"/>
        </w:rPr>
        <w:t>StringIO</w:t>
      </w:r>
      <w:r>
        <w:rPr>
          <w:rFonts w:ascii="Helvetica" w:hAnsi="Helvetica" w:cs="Helvetica"/>
          <w:color w:val="666666"/>
          <w:sz w:val="27"/>
          <w:szCs w:val="27"/>
        </w:rPr>
        <w:t>，然后，像文件一样写入即可：</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io </w:t>
      </w:r>
      <w:r>
        <w:rPr>
          <w:rStyle w:val="keyword"/>
          <w:b/>
          <w:bCs/>
          <w:color w:val="333333"/>
        </w:rPr>
        <w:t>import</w:t>
      </w:r>
      <w:r>
        <w:rPr>
          <w:rStyle w:val="HTML"/>
          <w:color w:val="444444"/>
        </w:rPr>
        <w:t xml:space="preserve"> StringIO</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StringIO()</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f.write(</w:t>
      </w:r>
      <w:r>
        <w:rPr>
          <w:rStyle w:val="string"/>
          <w:color w:val="DD1144"/>
        </w:rPr>
        <w:t>'hello'</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f.write(</w:t>
      </w:r>
      <w:r>
        <w:rPr>
          <w:rStyle w:val="string"/>
          <w:color w:val="DD1144"/>
        </w:rPr>
        <w:t>' '</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1</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f.write(</w:t>
      </w:r>
      <w:r>
        <w:rPr>
          <w:rStyle w:val="string"/>
          <w:color w:val="DD1144"/>
        </w:rPr>
        <w:t>'world!'</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print(f.getvalue())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hello world!</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getvalue()</w:t>
      </w:r>
      <w:r>
        <w:rPr>
          <w:rFonts w:ascii="Helvetica" w:hAnsi="Helvetica" w:cs="Helvetica"/>
          <w:color w:val="666666"/>
          <w:sz w:val="27"/>
          <w:szCs w:val="27"/>
        </w:rPr>
        <w:t>方法用于获得写入后的</w:t>
      </w:r>
      <w:r>
        <w:rPr>
          <w:rFonts w:ascii="Helvetica" w:hAnsi="Helvetica" w:cs="Helvetica"/>
          <w:color w:val="666666"/>
          <w:sz w:val="27"/>
          <w:szCs w:val="27"/>
        </w:rPr>
        <w:t>str</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要读取</w:t>
      </w:r>
      <w:r>
        <w:rPr>
          <w:rFonts w:ascii="Helvetica" w:hAnsi="Helvetica" w:cs="Helvetica"/>
          <w:color w:val="666666"/>
          <w:sz w:val="27"/>
          <w:szCs w:val="27"/>
        </w:rPr>
        <w:t>StringIO</w:t>
      </w:r>
      <w:r>
        <w:rPr>
          <w:rFonts w:ascii="Helvetica" w:hAnsi="Helvetica" w:cs="Helvetica"/>
          <w:color w:val="666666"/>
          <w:sz w:val="27"/>
          <w:szCs w:val="27"/>
        </w:rPr>
        <w:t>，可以用一个</w:t>
      </w:r>
      <w:r>
        <w:rPr>
          <w:rFonts w:ascii="Helvetica" w:hAnsi="Helvetica" w:cs="Helvetica"/>
          <w:color w:val="666666"/>
          <w:sz w:val="27"/>
          <w:szCs w:val="27"/>
        </w:rPr>
        <w:t>str</w:t>
      </w:r>
      <w:r>
        <w:rPr>
          <w:rFonts w:ascii="Helvetica" w:hAnsi="Helvetica" w:cs="Helvetica"/>
          <w:color w:val="666666"/>
          <w:sz w:val="27"/>
          <w:szCs w:val="27"/>
        </w:rPr>
        <w:t>初始化</w:t>
      </w:r>
      <w:r>
        <w:rPr>
          <w:rFonts w:ascii="Helvetica" w:hAnsi="Helvetica" w:cs="Helvetica"/>
          <w:color w:val="666666"/>
          <w:sz w:val="27"/>
          <w:szCs w:val="27"/>
        </w:rPr>
        <w:t>StringIO</w:t>
      </w:r>
      <w:r>
        <w:rPr>
          <w:rFonts w:ascii="Helvetica" w:hAnsi="Helvetica" w:cs="Helvetica"/>
          <w:color w:val="666666"/>
          <w:sz w:val="27"/>
          <w:szCs w:val="27"/>
        </w:rPr>
        <w:t>，然后，像读文件一样读取：</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io </w:t>
      </w:r>
      <w:r>
        <w:rPr>
          <w:rStyle w:val="keyword"/>
          <w:b/>
          <w:bCs/>
          <w:color w:val="333333"/>
        </w:rPr>
        <w:t>import</w:t>
      </w:r>
      <w:r>
        <w:rPr>
          <w:rStyle w:val="HTML"/>
          <w:color w:val="444444"/>
        </w:rPr>
        <w:t xml:space="preserve"> StringIO</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StringIO(</w:t>
      </w:r>
      <w:r>
        <w:rPr>
          <w:rStyle w:val="string"/>
          <w:color w:val="DD1144"/>
        </w:rPr>
        <w:t>'Hello!\nHi!\nGoodbye!'</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while</w:t>
      </w:r>
      <w:r>
        <w:rPr>
          <w:rStyle w:val="HTML"/>
          <w:color w:val="444444"/>
        </w:rPr>
        <w:t xml:space="preserve"> </w:t>
      </w:r>
      <w:r>
        <w:rPr>
          <w:rStyle w:val="builtin"/>
          <w:color w:val="0086B3"/>
        </w:rPr>
        <w:t>True</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s = f.readline()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if</w:t>
      </w:r>
      <w:r>
        <w:rPr>
          <w:rStyle w:val="HTML"/>
          <w:color w:val="444444"/>
        </w:rPr>
        <w:t xml:space="preserve"> s == </w:t>
      </w:r>
      <w:r>
        <w:rPr>
          <w:rStyle w:val="string"/>
          <w:color w:val="DD1144"/>
        </w:rPr>
        <w:t>''</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w:t>
      </w:r>
      <w:r>
        <w:rPr>
          <w:rStyle w:val="keyword"/>
          <w:b/>
          <w:bCs/>
          <w:color w:val="333333"/>
        </w:rPr>
        <w:t>break</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 </w:t>
      </w:r>
      <w:r>
        <w:rPr>
          <w:rStyle w:val="HTML"/>
          <w:color w:val="444444"/>
        </w:rPr>
        <w:t xml:space="preserve">    print(s.strip())</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Hello!</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Hi!</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Goodbye!</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BytesIO</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StringIO</w:t>
      </w:r>
      <w:r>
        <w:rPr>
          <w:rFonts w:ascii="Helvetica" w:hAnsi="Helvetica" w:cs="Helvetica"/>
          <w:color w:val="666666"/>
          <w:sz w:val="27"/>
          <w:szCs w:val="27"/>
        </w:rPr>
        <w:t>操作的只能是</w:t>
      </w:r>
      <w:r>
        <w:rPr>
          <w:rFonts w:ascii="Helvetica" w:hAnsi="Helvetica" w:cs="Helvetica"/>
          <w:color w:val="666666"/>
          <w:sz w:val="27"/>
          <w:szCs w:val="27"/>
        </w:rPr>
        <w:t>str</w:t>
      </w:r>
      <w:r>
        <w:rPr>
          <w:rFonts w:ascii="Helvetica" w:hAnsi="Helvetica" w:cs="Helvetica"/>
          <w:color w:val="666666"/>
          <w:sz w:val="27"/>
          <w:szCs w:val="27"/>
        </w:rPr>
        <w:t>，如果要操作二进制数据，就需要使用</w:t>
      </w:r>
      <w:r>
        <w:rPr>
          <w:rFonts w:ascii="Helvetica" w:hAnsi="Helvetica" w:cs="Helvetica"/>
          <w:color w:val="666666"/>
          <w:sz w:val="27"/>
          <w:szCs w:val="27"/>
        </w:rPr>
        <w:t>BytesIO</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BytesIO</w:t>
      </w:r>
      <w:r>
        <w:rPr>
          <w:rFonts w:ascii="Helvetica" w:hAnsi="Helvetica" w:cs="Helvetica"/>
          <w:color w:val="666666"/>
          <w:sz w:val="27"/>
          <w:szCs w:val="27"/>
        </w:rPr>
        <w:t>实现了在内存中读写</w:t>
      </w:r>
      <w:r>
        <w:rPr>
          <w:rFonts w:ascii="Helvetica" w:hAnsi="Helvetica" w:cs="Helvetica"/>
          <w:color w:val="666666"/>
          <w:sz w:val="27"/>
          <w:szCs w:val="27"/>
        </w:rPr>
        <w:t>bytes</w:t>
      </w:r>
      <w:r>
        <w:rPr>
          <w:rFonts w:ascii="Helvetica" w:hAnsi="Helvetica" w:cs="Helvetica"/>
          <w:color w:val="666666"/>
          <w:sz w:val="27"/>
          <w:szCs w:val="27"/>
        </w:rPr>
        <w:t>，我们创建一个</w:t>
      </w:r>
      <w:r>
        <w:rPr>
          <w:rFonts w:ascii="Helvetica" w:hAnsi="Helvetica" w:cs="Helvetica"/>
          <w:color w:val="666666"/>
          <w:sz w:val="27"/>
          <w:szCs w:val="27"/>
        </w:rPr>
        <w:t>BytesIO</w:t>
      </w:r>
      <w:r>
        <w:rPr>
          <w:rFonts w:ascii="Helvetica" w:hAnsi="Helvetica" w:cs="Helvetica"/>
          <w:color w:val="666666"/>
          <w:sz w:val="27"/>
          <w:szCs w:val="27"/>
        </w:rPr>
        <w:t>，然后写入一些</w:t>
      </w:r>
      <w:r>
        <w:rPr>
          <w:rFonts w:ascii="Helvetica" w:hAnsi="Helvetica" w:cs="Helvetica"/>
          <w:color w:val="666666"/>
          <w:sz w:val="27"/>
          <w:szCs w:val="27"/>
        </w:rPr>
        <w:t>bytes</w:t>
      </w:r>
      <w:r>
        <w:rPr>
          <w:rFonts w:ascii="Helvetica" w:hAnsi="Helvetica" w:cs="Helvetica"/>
          <w:color w:val="666666"/>
          <w:sz w:val="27"/>
          <w:szCs w:val="27"/>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io </w:t>
      </w:r>
      <w:r>
        <w:rPr>
          <w:rStyle w:val="keyword"/>
          <w:b/>
          <w:bCs/>
          <w:color w:val="333333"/>
        </w:rPr>
        <w:t>import</w:t>
      </w:r>
      <w:r>
        <w:rPr>
          <w:rStyle w:val="HTML"/>
          <w:color w:val="444444"/>
        </w:rPr>
        <w:t xml:space="preserve"> BytesIO</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BytesIO()</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f.write(</w:t>
      </w:r>
      <w:r>
        <w:rPr>
          <w:rStyle w:val="string"/>
          <w:color w:val="DD1144"/>
        </w:rPr>
        <w:t>'中文'</w:t>
      </w:r>
      <w:r>
        <w:rPr>
          <w:rStyle w:val="HTML"/>
          <w:color w:val="444444"/>
        </w:rPr>
        <w:t>.encode(</w:t>
      </w:r>
      <w:r>
        <w:rPr>
          <w:rStyle w:val="string"/>
          <w:color w:val="DD1144"/>
        </w:rPr>
        <w:t>'utf-8'</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print(f.getvalue())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b'\xe4\xb8\xad\xe6\x96\x87'</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请注意，写入的不是</w:t>
      </w:r>
      <w:r>
        <w:rPr>
          <w:rFonts w:ascii="Helvetica" w:hAnsi="Helvetica" w:cs="Helvetica"/>
          <w:color w:val="666666"/>
          <w:sz w:val="27"/>
          <w:szCs w:val="27"/>
        </w:rPr>
        <w:t>str</w:t>
      </w:r>
      <w:r>
        <w:rPr>
          <w:rFonts w:ascii="Helvetica" w:hAnsi="Helvetica" w:cs="Helvetica"/>
          <w:color w:val="666666"/>
          <w:sz w:val="27"/>
          <w:szCs w:val="27"/>
        </w:rPr>
        <w:t>，而是经过</w:t>
      </w:r>
      <w:r>
        <w:rPr>
          <w:rFonts w:ascii="Helvetica" w:hAnsi="Helvetica" w:cs="Helvetica"/>
          <w:color w:val="666666"/>
          <w:sz w:val="27"/>
          <w:szCs w:val="27"/>
        </w:rPr>
        <w:t>UTF-8</w:t>
      </w:r>
      <w:r>
        <w:rPr>
          <w:rFonts w:ascii="Helvetica" w:hAnsi="Helvetica" w:cs="Helvetica"/>
          <w:color w:val="666666"/>
          <w:sz w:val="27"/>
          <w:szCs w:val="27"/>
        </w:rPr>
        <w:t>编码的</w:t>
      </w:r>
      <w:r>
        <w:rPr>
          <w:rFonts w:ascii="Helvetica" w:hAnsi="Helvetica" w:cs="Helvetica"/>
          <w:color w:val="666666"/>
          <w:sz w:val="27"/>
          <w:szCs w:val="27"/>
        </w:rPr>
        <w:t>bytes</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和</w:t>
      </w:r>
      <w:r>
        <w:rPr>
          <w:rFonts w:ascii="Helvetica" w:hAnsi="Helvetica" w:cs="Helvetica"/>
          <w:color w:val="666666"/>
          <w:sz w:val="27"/>
          <w:szCs w:val="27"/>
        </w:rPr>
        <w:t>StringIO</w:t>
      </w:r>
      <w:r>
        <w:rPr>
          <w:rFonts w:ascii="Helvetica" w:hAnsi="Helvetica" w:cs="Helvetica"/>
          <w:color w:val="666666"/>
          <w:sz w:val="27"/>
          <w:szCs w:val="27"/>
        </w:rPr>
        <w:t>类似，可以用一个</w:t>
      </w:r>
      <w:r>
        <w:rPr>
          <w:rFonts w:ascii="Helvetica" w:hAnsi="Helvetica" w:cs="Helvetica"/>
          <w:color w:val="666666"/>
          <w:sz w:val="27"/>
          <w:szCs w:val="27"/>
        </w:rPr>
        <w:t>bytes</w:t>
      </w:r>
      <w:r>
        <w:rPr>
          <w:rFonts w:ascii="Helvetica" w:hAnsi="Helvetica" w:cs="Helvetica"/>
          <w:color w:val="666666"/>
          <w:sz w:val="27"/>
          <w:szCs w:val="27"/>
        </w:rPr>
        <w:t>初始化</w:t>
      </w:r>
      <w:r>
        <w:rPr>
          <w:rFonts w:ascii="Helvetica" w:hAnsi="Helvetica" w:cs="Helvetica"/>
          <w:color w:val="666666"/>
          <w:sz w:val="27"/>
          <w:szCs w:val="27"/>
        </w:rPr>
        <w:t>BytesIO</w:t>
      </w:r>
      <w:r>
        <w:rPr>
          <w:rFonts w:ascii="Helvetica" w:hAnsi="Helvetica" w:cs="Helvetica"/>
          <w:color w:val="666666"/>
          <w:sz w:val="27"/>
          <w:szCs w:val="27"/>
        </w:rPr>
        <w:t>，然后，像读文件一样读取：</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from</w:t>
      </w:r>
      <w:r>
        <w:rPr>
          <w:rStyle w:val="HTML"/>
          <w:color w:val="444444"/>
        </w:rPr>
        <w:t xml:space="preserve"> io </w:t>
      </w:r>
      <w:r>
        <w:rPr>
          <w:rStyle w:val="keyword"/>
          <w:b/>
          <w:bCs/>
          <w:color w:val="333333"/>
        </w:rPr>
        <w:t>import</w:t>
      </w:r>
      <w:r>
        <w:rPr>
          <w:rStyle w:val="HTML"/>
          <w:color w:val="444444"/>
        </w:rPr>
        <w:t xml:space="preserve"> StringIO</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BytesIO(</w:t>
      </w:r>
      <w:r>
        <w:rPr>
          <w:rStyle w:val="string"/>
          <w:color w:val="DD1144"/>
        </w:rPr>
        <w:t>b'\xe4\xb8\xad\xe6\x96\x87'</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f.read()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b'\xe4\xb8\xad\xe6\x96\x87'</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StringIO</w:t>
      </w:r>
      <w:r>
        <w:rPr>
          <w:rFonts w:ascii="Helvetica" w:hAnsi="Helvetica" w:cs="Helvetica"/>
          <w:color w:val="666666"/>
          <w:sz w:val="27"/>
          <w:szCs w:val="27"/>
        </w:rPr>
        <w:t>和</w:t>
      </w:r>
      <w:r>
        <w:rPr>
          <w:rFonts w:ascii="Helvetica" w:hAnsi="Helvetica" w:cs="Helvetica"/>
          <w:color w:val="666666"/>
          <w:sz w:val="27"/>
          <w:szCs w:val="27"/>
        </w:rPr>
        <w:t>BytesIO</w:t>
      </w:r>
      <w:r>
        <w:rPr>
          <w:rFonts w:ascii="Helvetica" w:hAnsi="Helvetica" w:cs="Helvetica"/>
          <w:color w:val="666666"/>
          <w:sz w:val="27"/>
          <w:szCs w:val="27"/>
        </w:rPr>
        <w:t>是在内存中操作</w:t>
      </w:r>
      <w:r>
        <w:rPr>
          <w:rFonts w:ascii="Helvetica" w:hAnsi="Helvetica" w:cs="Helvetica"/>
          <w:color w:val="666666"/>
          <w:sz w:val="27"/>
          <w:szCs w:val="27"/>
        </w:rPr>
        <w:t>str</w:t>
      </w:r>
      <w:r>
        <w:rPr>
          <w:rFonts w:ascii="Helvetica" w:hAnsi="Helvetica" w:cs="Helvetica"/>
          <w:color w:val="666666"/>
          <w:sz w:val="27"/>
          <w:szCs w:val="27"/>
        </w:rPr>
        <w:t>和</w:t>
      </w:r>
      <w:r>
        <w:rPr>
          <w:rFonts w:ascii="Helvetica" w:hAnsi="Helvetica" w:cs="Helvetica"/>
          <w:color w:val="666666"/>
          <w:sz w:val="27"/>
          <w:szCs w:val="27"/>
        </w:rPr>
        <w:t>bytes</w:t>
      </w:r>
      <w:r>
        <w:rPr>
          <w:rFonts w:ascii="Helvetica" w:hAnsi="Helvetica" w:cs="Helvetica"/>
          <w:color w:val="666666"/>
          <w:sz w:val="27"/>
          <w:szCs w:val="27"/>
        </w:rPr>
        <w:t>的方法，使得和读写文件具有一致的接口。</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50" w:tgtFrame="_blank" w:history="1">
        <w:r>
          <w:rPr>
            <w:rStyle w:val="a4"/>
            <w:rFonts w:ascii="Helvetica" w:hAnsi="Helvetica" w:cs="Helvetica"/>
            <w:color w:val="0593D3"/>
            <w:sz w:val="27"/>
            <w:szCs w:val="27"/>
          </w:rPr>
          <w:t>do_stringio.py</w:t>
        </w:r>
      </w:hyperlink>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51" w:tgtFrame="_blank" w:history="1">
        <w:r>
          <w:rPr>
            <w:rStyle w:val="a4"/>
            <w:rFonts w:ascii="Helvetica" w:hAnsi="Helvetica" w:cs="Helvetica"/>
            <w:color w:val="0593D3"/>
            <w:sz w:val="27"/>
            <w:szCs w:val="27"/>
          </w:rPr>
          <w:t>do_bytesio.py</w:t>
        </w:r>
      </w:hyperlink>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247087" w:rsidRDefault="00247087" w:rsidP="00247087">
      <w:pPr>
        <w:pStyle w:val="4"/>
        <w:shd w:val="clear" w:color="auto" w:fill="FFFFFF"/>
        <w:spacing w:before="0" w:beforeAutospacing="0" w:after="225" w:afterAutospacing="0" w:line="330" w:lineRule="atLeast"/>
        <w:rPr>
          <w:rFonts w:ascii="Helvetica" w:hAnsi="Helvetica" w:cs="Helvetica"/>
          <w:b w:val="0"/>
          <w:bCs w:val="0"/>
          <w:color w:val="444444"/>
          <w:sz w:val="27"/>
          <w:szCs w:val="27"/>
        </w:rPr>
      </w:pPr>
      <w:r>
        <w:rPr>
          <w:rFonts w:ascii="Helvetica" w:hAnsi="Helvetica" w:cs="Helvetica"/>
          <w:b w:val="0"/>
          <w:bCs w:val="0"/>
          <w:color w:val="444444"/>
          <w:sz w:val="27"/>
          <w:szCs w:val="27"/>
        </w:rPr>
        <w:t>操作文件和目录</w:t>
      </w:r>
    </w:p>
    <w:p w:rsidR="00247087" w:rsidRDefault="00247087" w:rsidP="00247087">
      <w:pPr>
        <w:shd w:val="clear" w:color="auto" w:fill="FFFFFF"/>
        <w:rPr>
          <w:rFonts w:ascii="Helvetica" w:hAnsi="Helvetica" w:cs="Helvetica"/>
          <w:color w:val="666666"/>
          <w:sz w:val="27"/>
          <w:szCs w:val="27"/>
        </w:rPr>
      </w:pPr>
      <w:r>
        <w:rPr>
          <w:rFonts w:ascii="Helvetica" w:hAnsi="Helvetica" w:cs="Helvetica"/>
          <w:color w:val="666666"/>
          <w:sz w:val="27"/>
          <w:szCs w:val="27"/>
        </w:rPr>
        <w:t>阅读</w:t>
      </w:r>
      <w:r>
        <w:rPr>
          <w:rFonts w:ascii="Helvetica" w:hAnsi="Helvetica" w:cs="Helvetica"/>
          <w:color w:val="666666"/>
          <w:sz w:val="27"/>
          <w:szCs w:val="27"/>
        </w:rPr>
        <w:t>: 70710</w:t>
      </w:r>
    </w:p>
    <w:p w:rsidR="00247087" w:rsidRDefault="00247087" w:rsidP="00247087">
      <w:pPr>
        <w:spacing w:before="225" w:after="225"/>
        <w:rPr>
          <w:rFonts w:ascii="宋体" w:hAnsi="宋体" w:cs="宋体"/>
          <w:sz w:val="24"/>
          <w:szCs w:val="24"/>
        </w:rPr>
      </w:pPr>
      <w:r>
        <w:pict>
          <v:rect id="_x0000_i1244" style="width:0;height:0" o:hralign="center" o:hrstd="t" o:hrnoshade="t" o:hr="t" fillcolor="#666" stroked="f"/>
        </w:pict>
      </w:r>
    </w:p>
    <w:p w:rsidR="00247087" w:rsidRDefault="00247087" w:rsidP="00247087">
      <w:pPr>
        <w:pStyle w:val="a3"/>
        <w:shd w:val="clear" w:color="auto" w:fill="FFFFFF"/>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如果我们要操作文件、目录，可以在命令行下面输入操作系统提供的各种命令来完成。比如</w:t>
      </w:r>
      <w:r>
        <w:rPr>
          <w:rStyle w:val="HTML"/>
          <w:rFonts w:ascii="Consolas" w:hAnsi="Consolas"/>
          <w:color w:val="DD0055"/>
          <w:sz w:val="18"/>
          <w:szCs w:val="18"/>
          <w:bdr w:val="single" w:sz="6" w:space="0" w:color="DDDDDD" w:frame="1"/>
          <w:shd w:val="clear" w:color="auto" w:fill="FAFAFA"/>
        </w:rPr>
        <w:t>dir</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cp</w:t>
      </w:r>
      <w:r>
        <w:rPr>
          <w:rFonts w:ascii="Helvetica" w:hAnsi="Helvetica" w:cs="Helvetica"/>
          <w:color w:val="666666"/>
          <w:sz w:val="27"/>
          <w:szCs w:val="27"/>
        </w:rPr>
        <w:t>等命令。</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如果要在</w:t>
      </w:r>
      <w:r>
        <w:rPr>
          <w:rFonts w:ascii="Helvetica" w:hAnsi="Helvetica" w:cs="Helvetica"/>
          <w:color w:val="666666"/>
          <w:sz w:val="27"/>
          <w:szCs w:val="27"/>
        </w:rPr>
        <w:t>Python</w:t>
      </w:r>
      <w:r>
        <w:rPr>
          <w:rFonts w:ascii="Helvetica" w:hAnsi="Helvetica" w:cs="Helvetica"/>
          <w:color w:val="666666"/>
          <w:sz w:val="27"/>
          <w:szCs w:val="27"/>
        </w:rPr>
        <w:t>程序中执行这些目录和文件的操作怎么办？其实操作系统提供的命令只是简单地调用了操作系统提供的接口函数，</w:t>
      </w:r>
      <w:r>
        <w:rPr>
          <w:rFonts w:ascii="Helvetica" w:hAnsi="Helvetica" w:cs="Helvetica"/>
          <w:color w:val="666666"/>
          <w:sz w:val="27"/>
          <w:szCs w:val="27"/>
        </w:rPr>
        <w:t>Python</w:t>
      </w:r>
      <w:r>
        <w:rPr>
          <w:rFonts w:ascii="Helvetica" w:hAnsi="Helvetica" w:cs="Helvetica"/>
          <w:color w:val="666666"/>
          <w:sz w:val="27"/>
          <w:szCs w:val="27"/>
        </w:rPr>
        <w:t>内置的</w:t>
      </w:r>
      <w:r>
        <w:rPr>
          <w:rStyle w:val="HTML"/>
          <w:rFonts w:ascii="Consolas" w:hAnsi="Consolas"/>
          <w:color w:val="DD0055"/>
          <w:sz w:val="18"/>
          <w:szCs w:val="18"/>
          <w:bdr w:val="single" w:sz="6" w:space="0" w:color="DDDDDD" w:frame="1"/>
          <w:shd w:val="clear" w:color="auto" w:fill="FAFAFA"/>
        </w:rPr>
        <w:t>os</w:t>
      </w:r>
      <w:r>
        <w:rPr>
          <w:rFonts w:ascii="Helvetica" w:hAnsi="Helvetica" w:cs="Helvetica"/>
          <w:color w:val="666666"/>
          <w:sz w:val="27"/>
          <w:szCs w:val="27"/>
        </w:rPr>
        <w:t>模块也可以直接调用操作系统提供的接口函数。</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打开</w:t>
      </w:r>
      <w:r>
        <w:rPr>
          <w:rFonts w:ascii="Helvetica" w:hAnsi="Helvetica" w:cs="Helvetica"/>
          <w:color w:val="666666"/>
          <w:sz w:val="27"/>
          <w:szCs w:val="27"/>
        </w:rPr>
        <w:t>Python</w:t>
      </w:r>
      <w:r>
        <w:rPr>
          <w:rFonts w:ascii="Helvetica" w:hAnsi="Helvetica" w:cs="Helvetica"/>
          <w:color w:val="666666"/>
          <w:sz w:val="27"/>
          <w:szCs w:val="27"/>
        </w:rPr>
        <w:t>交互式命令行，我们来看看如何使用</w:t>
      </w:r>
      <w:r>
        <w:rPr>
          <w:rStyle w:val="HTML"/>
          <w:rFonts w:ascii="Consolas" w:hAnsi="Consolas"/>
          <w:color w:val="DD0055"/>
          <w:sz w:val="18"/>
          <w:szCs w:val="18"/>
          <w:bdr w:val="single" w:sz="6" w:space="0" w:color="DDDDDD" w:frame="1"/>
          <w:shd w:val="clear" w:color="auto" w:fill="FAFAFA"/>
        </w:rPr>
        <w:t>os</w:t>
      </w:r>
      <w:r>
        <w:rPr>
          <w:rFonts w:ascii="Helvetica" w:hAnsi="Helvetica" w:cs="Helvetica"/>
          <w:color w:val="666666"/>
          <w:sz w:val="27"/>
          <w:szCs w:val="27"/>
        </w:rPr>
        <w:t>模块的基本功能：</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import</w:t>
      </w:r>
      <w:r>
        <w:rPr>
          <w:rStyle w:val="HTML"/>
          <w:color w:val="444444"/>
        </w:rPr>
        <w:t xml:space="preserve"> os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os.name </w:t>
      </w:r>
      <w:r>
        <w:rPr>
          <w:rStyle w:val="comment"/>
          <w:i/>
          <w:iCs/>
          <w:color w:val="999988"/>
        </w:rPr>
        <w:t># 操作系统类型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'posix'</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如果是</w:t>
      </w:r>
      <w:r>
        <w:rPr>
          <w:rStyle w:val="HTML"/>
          <w:rFonts w:ascii="Consolas" w:hAnsi="Consolas"/>
          <w:color w:val="DD0055"/>
          <w:sz w:val="18"/>
          <w:szCs w:val="18"/>
          <w:bdr w:val="single" w:sz="6" w:space="0" w:color="DDDDDD" w:frame="1"/>
          <w:shd w:val="clear" w:color="auto" w:fill="FAFAFA"/>
        </w:rPr>
        <w:t>posix</w:t>
      </w:r>
      <w:r>
        <w:rPr>
          <w:rFonts w:ascii="Helvetica" w:hAnsi="Helvetica" w:cs="Helvetica"/>
          <w:color w:val="666666"/>
          <w:sz w:val="27"/>
          <w:szCs w:val="27"/>
        </w:rPr>
        <w:t>，说明系统是</w:t>
      </w:r>
      <w:r>
        <w:rPr>
          <w:rStyle w:val="HTML"/>
          <w:rFonts w:ascii="Consolas" w:hAnsi="Consolas"/>
          <w:color w:val="DD0055"/>
          <w:sz w:val="18"/>
          <w:szCs w:val="18"/>
          <w:bdr w:val="single" w:sz="6" w:space="0" w:color="DDDDDD" w:frame="1"/>
          <w:shd w:val="clear" w:color="auto" w:fill="FAFAFA"/>
        </w:rPr>
        <w:t>Linux</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Unix</w:t>
      </w:r>
      <w:r>
        <w:rPr>
          <w:rFonts w:ascii="Helvetica" w:hAnsi="Helvetica" w:cs="Helvetica"/>
          <w:color w:val="666666"/>
          <w:sz w:val="27"/>
          <w:szCs w:val="27"/>
        </w:rPr>
        <w:t>或</w:t>
      </w:r>
      <w:r>
        <w:rPr>
          <w:rStyle w:val="HTML"/>
          <w:rFonts w:ascii="Consolas" w:hAnsi="Consolas"/>
          <w:color w:val="DD0055"/>
          <w:sz w:val="18"/>
          <w:szCs w:val="18"/>
          <w:bdr w:val="single" w:sz="6" w:space="0" w:color="DDDDDD" w:frame="1"/>
          <w:shd w:val="clear" w:color="auto" w:fill="FAFAFA"/>
        </w:rPr>
        <w:t>Mac OS X</w:t>
      </w:r>
      <w:r>
        <w:rPr>
          <w:rFonts w:ascii="Helvetica" w:hAnsi="Helvetica" w:cs="Helvetica"/>
          <w:color w:val="666666"/>
          <w:sz w:val="27"/>
          <w:szCs w:val="27"/>
        </w:rPr>
        <w:t>，如果是</w:t>
      </w:r>
      <w:r>
        <w:rPr>
          <w:rStyle w:val="HTML"/>
          <w:rFonts w:ascii="Consolas" w:hAnsi="Consolas"/>
          <w:color w:val="DD0055"/>
          <w:sz w:val="18"/>
          <w:szCs w:val="18"/>
          <w:bdr w:val="single" w:sz="6" w:space="0" w:color="DDDDDD" w:frame="1"/>
          <w:shd w:val="clear" w:color="auto" w:fill="FAFAFA"/>
        </w:rPr>
        <w:t>nt</w:t>
      </w:r>
      <w:r>
        <w:rPr>
          <w:rFonts w:ascii="Helvetica" w:hAnsi="Helvetica" w:cs="Helvetica"/>
          <w:color w:val="666666"/>
          <w:sz w:val="27"/>
          <w:szCs w:val="27"/>
        </w:rPr>
        <w:t>，就是</w:t>
      </w:r>
      <w:r>
        <w:rPr>
          <w:rStyle w:val="HTML"/>
          <w:rFonts w:ascii="Consolas" w:hAnsi="Consolas"/>
          <w:color w:val="DD0055"/>
          <w:sz w:val="18"/>
          <w:szCs w:val="18"/>
          <w:bdr w:val="single" w:sz="6" w:space="0" w:color="DDDDDD" w:frame="1"/>
          <w:shd w:val="clear" w:color="auto" w:fill="FAFAFA"/>
        </w:rPr>
        <w:t>Windows</w:t>
      </w:r>
      <w:r>
        <w:rPr>
          <w:rFonts w:ascii="Helvetica" w:hAnsi="Helvetica" w:cs="Helvetica"/>
          <w:color w:val="666666"/>
          <w:sz w:val="27"/>
          <w:szCs w:val="27"/>
        </w:rPr>
        <w:t>系统。</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要获取详细的系统信息，可以调用</w:t>
      </w:r>
      <w:r>
        <w:rPr>
          <w:rStyle w:val="HTML"/>
          <w:rFonts w:ascii="Consolas" w:hAnsi="Consolas"/>
          <w:color w:val="DD0055"/>
          <w:sz w:val="18"/>
          <w:szCs w:val="18"/>
          <w:bdr w:val="single" w:sz="6" w:space="0" w:color="DDDDDD" w:frame="1"/>
          <w:shd w:val="clear" w:color="auto" w:fill="FAFAFA"/>
        </w:rPr>
        <w:t>uname()</w:t>
      </w:r>
      <w:r>
        <w:rPr>
          <w:rFonts w:ascii="Helvetica" w:hAnsi="Helvetica" w:cs="Helvetica"/>
          <w:color w:val="666666"/>
          <w:sz w:val="27"/>
          <w:szCs w:val="27"/>
        </w:rPr>
        <w:t>函数：</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os.uname()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posix.uname_result(sysname=</w:t>
      </w:r>
      <w:r>
        <w:rPr>
          <w:rStyle w:val="string"/>
          <w:color w:val="DD1144"/>
        </w:rPr>
        <w:t>'Darwin'</w:t>
      </w:r>
      <w:r>
        <w:rPr>
          <w:rStyle w:val="HTML"/>
          <w:color w:val="444444"/>
        </w:rPr>
        <w:t>, nodename=</w:t>
      </w:r>
      <w:r>
        <w:rPr>
          <w:rStyle w:val="string"/>
          <w:color w:val="DD1144"/>
        </w:rPr>
        <w:t>'MichaelMacPro.local'</w:t>
      </w:r>
      <w:r>
        <w:rPr>
          <w:rStyle w:val="HTML"/>
          <w:color w:val="444444"/>
        </w:rPr>
        <w:t>, release=</w:t>
      </w:r>
      <w:r>
        <w:rPr>
          <w:rStyle w:val="string"/>
          <w:color w:val="DD1144"/>
        </w:rPr>
        <w:t>'14.3.0'</w:t>
      </w:r>
      <w:r>
        <w:rPr>
          <w:rStyle w:val="HTML"/>
          <w:color w:val="444444"/>
        </w:rPr>
        <w:t>, version=</w:t>
      </w:r>
      <w:r>
        <w:rPr>
          <w:rStyle w:val="string"/>
          <w:color w:val="DD1144"/>
        </w:rPr>
        <w:t>'Darwin Kernel Version 14.3.0: Mon Mar 23 11:59:05 PDT 2015; root:xnu-2782.20.48~5/RELEASE_X86_64'</w:t>
      </w:r>
      <w:r>
        <w:rPr>
          <w:rStyle w:val="HTML"/>
          <w:color w:val="444444"/>
        </w:rPr>
        <w:t>, machine=</w:t>
      </w:r>
      <w:r>
        <w:rPr>
          <w:rStyle w:val="string"/>
          <w:color w:val="DD1144"/>
        </w:rPr>
        <w:t>'x86_64'</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注意</w:t>
      </w:r>
      <w:r>
        <w:rPr>
          <w:rStyle w:val="HTML"/>
          <w:rFonts w:ascii="Consolas" w:hAnsi="Consolas"/>
          <w:color w:val="DD0055"/>
          <w:sz w:val="18"/>
          <w:szCs w:val="18"/>
          <w:bdr w:val="single" w:sz="6" w:space="0" w:color="DDDDDD" w:frame="1"/>
          <w:shd w:val="clear" w:color="auto" w:fill="FAFAFA"/>
        </w:rPr>
        <w:t>uname()</w:t>
      </w:r>
      <w:r>
        <w:rPr>
          <w:rFonts w:ascii="Helvetica" w:hAnsi="Helvetica" w:cs="Helvetica"/>
          <w:color w:val="666666"/>
          <w:sz w:val="27"/>
          <w:szCs w:val="27"/>
        </w:rPr>
        <w:t>函数在</w:t>
      </w:r>
      <w:r>
        <w:rPr>
          <w:rFonts w:ascii="Helvetica" w:hAnsi="Helvetica" w:cs="Helvetica"/>
          <w:color w:val="666666"/>
          <w:sz w:val="27"/>
          <w:szCs w:val="27"/>
        </w:rPr>
        <w:t>Windows</w:t>
      </w:r>
      <w:r>
        <w:rPr>
          <w:rFonts w:ascii="Helvetica" w:hAnsi="Helvetica" w:cs="Helvetica"/>
          <w:color w:val="666666"/>
          <w:sz w:val="27"/>
          <w:szCs w:val="27"/>
        </w:rPr>
        <w:t>上不提供，也就是说，</w:t>
      </w:r>
      <w:r>
        <w:rPr>
          <w:rStyle w:val="HTML"/>
          <w:rFonts w:ascii="Consolas" w:hAnsi="Consolas"/>
          <w:color w:val="DD0055"/>
          <w:sz w:val="18"/>
          <w:szCs w:val="18"/>
          <w:bdr w:val="single" w:sz="6" w:space="0" w:color="DDDDDD" w:frame="1"/>
          <w:shd w:val="clear" w:color="auto" w:fill="FAFAFA"/>
        </w:rPr>
        <w:t>os</w:t>
      </w:r>
      <w:r>
        <w:rPr>
          <w:rFonts w:ascii="Helvetica" w:hAnsi="Helvetica" w:cs="Helvetica"/>
          <w:color w:val="666666"/>
          <w:sz w:val="27"/>
          <w:szCs w:val="27"/>
        </w:rPr>
        <w:t>模块的某些函数是跟操作系统相关的。</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环境变量</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在操作系统中定义的环境变量，全部保存在</w:t>
      </w:r>
      <w:r>
        <w:rPr>
          <w:rStyle w:val="HTML"/>
          <w:rFonts w:ascii="Consolas" w:hAnsi="Consolas"/>
          <w:color w:val="DD0055"/>
          <w:sz w:val="18"/>
          <w:szCs w:val="18"/>
          <w:bdr w:val="single" w:sz="6" w:space="0" w:color="DDDDDD" w:frame="1"/>
          <w:shd w:val="clear" w:color="auto" w:fill="FAFAFA"/>
        </w:rPr>
        <w:t>os.environ</w:t>
      </w:r>
      <w:r>
        <w:rPr>
          <w:rFonts w:ascii="Helvetica" w:hAnsi="Helvetica" w:cs="Helvetica"/>
          <w:color w:val="666666"/>
          <w:sz w:val="27"/>
          <w:szCs w:val="27"/>
        </w:rPr>
        <w:t>这个变量中，可以直接查看：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os.environ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environ({</w:t>
      </w:r>
      <w:r>
        <w:rPr>
          <w:rStyle w:val="string"/>
          <w:color w:val="DD1144"/>
        </w:rPr>
        <w:t>'VERSIONER_PYTHON_PREFER_32_BIT'</w:t>
      </w:r>
      <w:r>
        <w:rPr>
          <w:rStyle w:val="HTML"/>
          <w:color w:val="444444"/>
        </w:rPr>
        <w:t xml:space="preserve">: </w:t>
      </w:r>
      <w:r>
        <w:rPr>
          <w:rStyle w:val="string"/>
          <w:color w:val="DD1144"/>
        </w:rPr>
        <w:t>'no'</w:t>
      </w:r>
      <w:r>
        <w:rPr>
          <w:rStyle w:val="HTML"/>
          <w:color w:val="444444"/>
        </w:rPr>
        <w:t xml:space="preserve">, </w:t>
      </w:r>
      <w:r>
        <w:rPr>
          <w:rStyle w:val="string"/>
          <w:color w:val="DD1144"/>
        </w:rPr>
        <w:t>'TERM_PROGRAM_VERSION'</w:t>
      </w:r>
      <w:r>
        <w:rPr>
          <w:rStyle w:val="HTML"/>
          <w:color w:val="444444"/>
        </w:rPr>
        <w:t xml:space="preserve">: </w:t>
      </w:r>
      <w:r>
        <w:rPr>
          <w:rStyle w:val="string"/>
          <w:color w:val="DD1144"/>
        </w:rPr>
        <w:t>'326'</w:t>
      </w:r>
      <w:r>
        <w:rPr>
          <w:rStyle w:val="HTML"/>
          <w:color w:val="444444"/>
        </w:rPr>
        <w:t xml:space="preserve">, </w:t>
      </w:r>
      <w:r>
        <w:rPr>
          <w:rStyle w:val="string"/>
          <w:color w:val="DD1144"/>
        </w:rPr>
        <w:t>'LOGNAME'</w:t>
      </w:r>
      <w:r>
        <w:rPr>
          <w:rStyle w:val="HTML"/>
          <w:color w:val="444444"/>
        </w:rPr>
        <w:t xml:space="preserve">: </w:t>
      </w:r>
      <w:r>
        <w:rPr>
          <w:rStyle w:val="string"/>
          <w:color w:val="DD1144"/>
        </w:rPr>
        <w:t>'michael'</w:t>
      </w:r>
      <w:r>
        <w:rPr>
          <w:rStyle w:val="HTML"/>
          <w:color w:val="444444"/>
        </w:rPr>
        <w:t xml:space="preserve">, </w:t>
      </w:r>
      <w:r>
        <w:rPr>
          <w:rStyle w:val="string"/>
          <w:color w:val="DD1144"/>
        </w:rPr>
        <w:t>'USER'</w:t>
      </w:r>
      <w:r>
        <w:rPr>
          <w:rStyle w:val="HTML"/>
          <w:color w:val="444444"/>
        </w:rPr>
        <w:t xml:space="preserve">: </w:t>
      </w:r>
      <w:r>
        <w:rPr>
          <w:rStyle w:val="string"/>
          <w:color w:val="DD1144"/>
        </w:rPr>
        <w:t>'michael'</w:t>
      </w:r>
      <w:r>
        <w:rPr>
          <w:rStyle w:val="HTML"/>
          <w:color w:val="444444"/>
        </w:rPr>
        <w:t xml:space="preserve">, </w:t>
      </w:r>
      <w:r>
        <w:rPr>
          <w:rStyle w:val="string"/>
          <w:color w:val="DD1144"/>
        </w:rPr>
        <w:t>'PATH'</w:t>
      </w:r>
      <w:r>
        <w:rPr>
          <w:rStyle w:val="HTML"/>
          <w:color w:val="444444"/>
        </w:rPr>
        <w:t xml:space="preserve">: </w:t>
      </w:r>
      <w:r>
        <w:rPr>
          <w:rStyle w:val="string"/>
          <w:color w:val="DD1144"/>
        </w:rPr>
        <w:t>'/usr/bin:/bin:/usr/sbin:/sbin:/usr/local/bin:/opt/X11/bin:/usr/local/mysql/bin'</w:t>
      </w:r>
      <w:r>
        <w:rPr>
          <w:rStyle w:val="HTML"/>
          <w:color w:val="444444"/>
        </w:rPr>
        <w:t>, ...})</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要获取某个环境变量的值，可以调用</w:t>
      </w:r>
      <w:r>
        <w:rPr>
          <w:rStyle w:val="HTML"/>
          <w:rFonts w:ascii="Consolas" w:hAnsi="Consolas"/>
          <w:color w:val="DD0055"/>
          <w:sz w:val="18"/>
          <w:szCs w:val="18"/>
          <w:bdr w:val="single" w:sz="6" w:space="0" w:color="DDDDDD" w:frame="1"/>
          <w:shd w:val="clear" w:color="auto" w:fill="FAFAFA"/>
        </w:rPr>
        <w:t>os.environ.get('key')</w:t>
      </w:r>
      <w:r>
        <w:rPr>
          <w:rFonts w:ascii="Helvetica" w:hAnsi="Helvetica" w:cs="Helvetica"/>
          <w:color w:val="666666"/>
          <w:sz w:val="27"/>
          <w:szCs w:val="27"/>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os.environ.get(</w:t>
      </w:r>
      <w:r>
        <w:rPr>
          <w:rStyle w:val="string"/>
          <w:color w:val="DD1144"/>
        </w:rPr>
        <w:t>'PATH'</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'/usr/bin:/bin:/usr/sbin:/sbin:/usr/local/bin:/opt/X11/bin:/usr/local/mysql/bin'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os.environ.get(</w:t>
      </w:r>
      <w:r>
        <w:rPr>
          <w:rStyle w:val="string"/>
          <w:color w:val="DD1144"/>
        </w:rPr>
        <w:t>'x'</w:t>
      </w:r>
      <w:r>
        <w:rPr>
          <w:rStyle w:val="HTML"/>
          <w:color w:val="444444"/>
        </w:rPr>
        <w:t xml:space="preserve">, </w:t>
      </w:r>
      <w:r>
        <w:rPr>
          <w:rStyle w:val="string"/>
          <w:color w:val="DD1144"/>
        </w:rPr>
        <w:t>'default'</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'default'</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操作文件和目录</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操作文件和目录的函数一部分放在</w:t>
      </w:r>
      <w:r>
        <w:rPr>
          <w:rStyle w:val="HTML"/>
          <w:rFonts w:ascii="Consolas" w:hAnsi="Consolas"/>
          <w:color w:val="DD0055"/>
          <w:sz w:val="18"/>
          <w:szCs w:val="18"/>
          <w:bdr w:val="single" w:sz="6" w:space="0" w:color="DDDDDD" w:frame="1"/>
          <w:shd w:val="clear" w:color="auto" w:fill="FAFAFA"/>
        </w:rPr>
        <w:t>os</w:t>
      </w:r>
      <w:r>
        <w:rPr>
          <w:rFonts w:ascii="Helvetica" w:hAnsi="Helvetica" w:cs="Helvetica"/>
          <w:color w:val="666666"/>
          <w:sz w:val="27"/>
          <w:szCs w:val="27"/>
        </w:rPr>
        <w:t>模块中，一部分放在</w:t>
      </w:r>
      <w:r>
        <w:rPr>
          <w:rStyle w:val="HTML"/>
          <w:rFonts w:ascii="Consolas" w:hAnsi="Consolas"/>
          <w:color w:val="DD0055"/>
          <w:sz w:val="18"/>
          <w:szCs w:val="18"/>
          <w:bdr w:val="single" w:sz="6" w:space="0" w:color="DDDDDD" w:frame="1"/>
          <w:shd w:val="clear" w:color="auto" w:fill="FAFAFA"/>
        </w:rPr>
        <w:t>os.path</w:t>
      </w:r>
      <w:r>
        <w:rPr>
          <w:rFonts w:ascii="Helvetica" w:hAnsi="Helvetica" w:cs="Helvetica"/>
          <w:color w:val="666666"/>
          <w:sz w:val="27"/>
          <w:szCs w:val="27"/>
        </w:rPr>
        <w:t>模块中，这一点要注意一下。查看、创建和删除目录可以这么调用：</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查看当前目录的绝对路径:</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os.path.abspath(</w:t>
      </w:r>
      <w:r>
        <w:rPr>
          <w:rStyle w:val="string"/>
          <w:color w:val="DD1144"/>
        </w:rPr>
        <w:t>'.'</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'/Users/michael'</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在某个目录下创建一个新目录，首先把新目录的完整路径表示出来:</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os.path.join(</w:t>
      </w:r>
      <w:r>
        <w:rPr>
          <w:rStyle w:val="string"/>
          <w:color w:val="DD1144"/>
        </w:rPr>
        <w:t>'/Users/michael'</w:t>
      </w:r>
      <w:r>
        <w:rPr>
          <w:rStyle w:val="HTML"/>
          <w:color w:val="444444"/>
        </w:rPr>
        <w:t xml:space="preserve">, </w:t>
      </w:r>
      <w:r>
        <w:rPr>
          <w:rStyle w:val="string"/>
          <w:color w:val="DD1144"/>
        </w:rPr>
        <w:t>'testdir'</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lastRenderedPageBreak/>
        <w:t>'/Users/michael/testdir'</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然后创建一个目录:</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os.mkdir(</w:t>
      </w:r>
      <w:r>
        <w:rPr>
          <w:rStyle w:val="string"/>
          <w:color w:val="DD1144"/>
        </w:rPr>
        <w:t>'/Users/michael/testdir'</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删掉一个目录:</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os.rmdir(</w:t>
      </w:r>
      <w:r>
        <w:rPr>
          <w:rStyle w:val="string"/>
          <w:color w:val="DD1144"/>
        </w:rPr>
        <w:t>'/Users/michael/testdir'</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把两个路径合成一个时，不要直接拼字符串，而要通过</w:t>
      </w:r>
      <w:r>
        <w:rPr>
          <w:rStyle w:val="HTML"/>
          <w:rFonts w:ascii="Consolas" w:hAnsi="Consolas"/>
          <w:color w:val="DD0055"/>
          <w:sz w:val="18"/>
          <w:szCs w:val="18"/>
          <w:bdr w:val="single" w:sz="6" w:space="0" w:color="DDDDDD" w:frame="1"/>
          <w:shd w:val="clear" w:color="auto" w:fill="FAFAFA"/>
        </w:rPr>
        <w:t>os.path.join()</w:t>
      </w:r>
      <w:r>
        <w:rPr>
          <w:rFonts w:ascii="Helvetica" w:hAnsi="Helvetica" w:cs="Helvetica"/>
          <w:color w:val="666666"/>
          <w:sz w:val="27"/>
          <w:szCs w:val="27"/>
        </w:rPr>
        <w:t>函数，这样可以正确处理不同操作系统的路径分隔符。在</w:t>
      </w:r>
      <w:r>
        <w:rPr>
          <w:rFonts w:ascii="Helvetica" w:hAnsi="Helvetica" w:cs="Helvetica"/>
          <w:color w:val="666666"/>
          <w:sz w:val="27"/>
          <w:szCs w:val="27"/>
        </w:rPr>
        <w:t>Linux/Unix/Mac</w:t>
      </w:r>
      <w:r>
        <w:rPr>
          <w:rFonts w:ascii="Helvetica" w:hAnsi="Helvetica" w:cs="Helvetica"/>
          <w:color w:val="666666"/>
          <w:sz w:val="27"/>
          <w:szCs w:val="27"/>
        </w:rPr>
        <w:t>下，</w:t>
      </w:r>
      <w:r>
        <w:rPr>
          <w:rStyle w:val="HTML"/>
          <w:rFonts w:ascii="Consolas" w:hAnsi="Consolas"/>
          <w:color w:val="DD0055"/>
          <w:sz w:val="18"/>
          <w:szCs w:val="18"/>
          <w:bdr w:val="single" w:sz="6" w:space="0" w:color="DDDDDD" w:frame="1"/>
          <w:shd w:val="clear" w:color="auto" w:fill="FAFAFA"/>
        </w:rPr>
        <w:t>os.path.join()</w:t>
      </w:r>
      <w:r>
        <w:rPr>
          <w:rFonts w:ascii="Helvetica" w:hAnsi="Helvetica" w:cs="Helvetica"/>
          <w:color w:val="666666"/>
          <w:sz w:val="27"/>
          <w:szCs w:val="27"/>
        </w:rPr>
        <w:t>返回这样的字符串：</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part-1/part-2</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而</w:t>
      </w:r>
      <w:r>
        <w:rPr>
          <w:rFonts w:ascii="Helvetica" w:hAnsi="Helvetica" w:cs="Helvetica"/>
          <w:color w:val="666666"/>
          <w:sz w:val="27"/>
          <w:szCs w:val="27"/>
        </w:rPr>
        <w:t>Windows</w:t>
      </w:r>
      <w:r>
        <w:rPr>
          <w:rFonts w:ascii="Helvetica" w:hAnsi="Helvetica" w:cs="Helvetica"/>
          <w:color w:val="666666"/>
          <w:sz w:val="27"/>
          <w:szCs w:val="27"/>
        </w:rPr>
        <w:t>下会返回这样的字符串：</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part-1\part-2</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同样的道理，要拆分路径时，也不要直接去拆字符串，而要通过</w:t>
      </w:r>
      <w:r>
        <w:rPr>
          <w:rStyle w:val="HTML"/>
          <w:rFonts w:ascii="Consolas" w:hAnsi="Consolas"/>
          <w:color w:val="DD0055"/>
          <w:sz w:val="18"/>
          <w:szCs w:val="18"/>
          <w:bdr w:val="single" w:sz="6" w:space="0" w:color="DDDDDD" w:frame="1"/>
          <w:shd w:val="clear" w:color="auto" w:fill="FAFAFA"/>
        </w:rPr>
        <w:t>os.path.split()</w:t>
      </w:r>
      <w:r>
        <w:rPr>
          <w:rFonts w:ascii="Helvetica" w:hAnsi="Helvetica" w:cs="Helvetica"/>
          <w:color w:val="666666"/>
          <w:sz w:val="27"/>
          <w:szCs w:val="27"/>
        </w:rPr>
        <w:t>函数，这样可以把一个路径拆分为两部分，后一部分总是最后级别的目录或文件名：</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os.path.split(</w:t>
      </w:r>
      <w:r>
        <w:rPr>
          <w:rStyle w:val="string"/>
          <w:color w:val="DD1144"/>
        </w:rPr>
        <w:t>'/Users/michael/testdir/file.txt'</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'/Users/michael/testdir'</w:t>
      </w:r>
      <w:r>
        <w:rPr>
          <w:rStyle w:val="HTML"/>
          <w:color w:val="444444"/>
        </w:rPr>
        <w:t xml:space="preserve">, </w:t>
      </w:r>
      <w:r>
        <w:rPr>
          <w:rStyle w:val="string"/>
          <w:color w:val="DD1144"/>
        </w:rPr>
        <w:t>'file.txt'</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os.path.splitext()</w:t>
      </w:r>
      <w:r>
        <w:rPr>
          <w:rFonts w:ascii="Helvetica" w:hAnsi="Helvetica" w:cs="Helvetica"/>
          <w:color w:val="666666"/>
          <w:sz w:val="27"/>
          <w:szCs w:val="27"/>
        </w:rPr>
        <w:t>可以直接让你得到文件扩展名，很多时候非常方便：</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os.path.splitext(</w:t>
      </w:r>
      <w:r>
        <w:rPr>
          <w:rStyle w:val="string"/>
          <w:color w:val="DD1144"/>
        </w:rPr>
        <w:t>'/path/to/file.txt'</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'/path/to/file'</w:t>
      </w:r>
      <w:r>
        <w:rPr>
          <w:rStyle w:val="HTML"/>
          <w:color w:val="444444"/>
        </w:rPr>
        <w:t xml:space="preserve">, </w:t>
      </w:r>
      <w:r>
        <w:rPr>
          <w:rStyle w:val="string"/>
          <w:color w:val="DD1144"/>
        </w:rPr>
        <w:t>'.txt'</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这些合并、拆分路径的函数并不要求目录和文件要真实存在，它们只对字符串进行操作。</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文件操作使用下面的函数。假定当前目录下有一个</w:t>
      </w:r>
      <w:r>
        <w:rPr>
          <w:rStyle w:val="HTML"/>
          <w:rFonts w:ascii="Consolas" w:hAnsi="Consolas"/>
          <w:color w:val="DD0055"/>
          <w:sz w:val="18"/>
          <w:szCs w:val="18"/>
          <w:bdr w:val="single" w:sz="6" w:space="0" w:color="DDDDDD" w:frame="1"/>
          <w:shd w:val="clear" w:color="auto" w:fill="FAFAFA"/>
        </w:rPr>
        <w:t>test.txt</w:t>
      </w:r>
      <w:r>
        <w:rPr>
          <w:rFonts w:ascii="Helvetica" w:hAnsi="Helvetica" w:cs="Helvetica"/>
          <w:color w:val="666666"/>
          <w:sz w:val="27"/>
          <w:szCs w:val="27"/>
        </w:rPr>
        <w:t>文件：</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对文件重命名:</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os.rename(</w:t>
      </w:r>
      <w:r>
        <w:rPr>
          <w:rStyle w:val="string"/>
          <w:color w:val="DD1144"/>
        </w:rPr>
        <w:t>'test.txt'</w:t>
      </w:r>
      <w:r>
        <w:rPr>
          <w:rStyle w:val="HTML"/>
          <w:color w:val="444444"/>
        </w:rPr>
        <w:t xml:space="preserve">, </w:t>
      </w:r>
      <w:r>
        <w:rPr>
          <w:rStyle w:val="string"/>
          <w:color w:val="DD1144"/>
        </w:rPr>
        <w:t>'test.py'</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删掉文件:</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os.remove(</w:t>
      </w:r>
      <w:r>
        <w:rPr>
          <w:rStyle w:val="string"/>
          <w:color w:val="DD1144"/>
        </w:rPr>
        <w:t>'test.py'</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但是复制文件的函数居然在</w:t>
      </w:r>
      <w:r>
        <w:rPr>
          <w:rStyle w:val="HTML"/>
          <w:rFonts w:ascii="Consolas" w:hAnsi="Consolas"/>
          <w:color w:val="DD0055"/>
          <w:sz w:val="18"/>
          <w:szCs w:val="18"/>
          <w:bdr w:val="single" w:sz="6" w:space="0" w:color="DDDDDD" w:frame="1"/>
          <w:shd w:val="clear" w:color="auto" w:fill="FAFAFA"/>
        </w:rPr>
        <w:t>os</w:t>
      </w:r>
      <w:r>
        <w:rPr>
          <w:rFonts w:ascii="Helvetica" w:hAnsi="Helvetica" w:cs="Helvetica"/>
          <w:color w:val="666666"/>
          <w:sz w:val="27"/>
          <w:szCs w:val="27"/>
        </w:rPr>
        <w:t>模块中不存在！原因是复制文件并非由操作系统提供的系统调用。理论上讲，我们通过上一节的读写文件可以完成文件复制，只不过要多写很多代码。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幸运的是</w:t>
      </w:r>
      <w:r>
        <w:rPr>
          <w:rStyle w:val="HTML"/>
          <w:rFonts w:ascii="Consolas" w:hAnsi="Consolas"/>
          <w:color w:val="DD0055"/>
          <w:sz w:val="18"/>
          <w:szCs w:val="18"/>
          <w:bdr w:val="single" w:sz="6" w:space="0" w:color="DDDDDD" w:frame="1"/>
          <w:shd w:val="clear" w:color="auto" w:fill="FAFAFA"/>
        </w:rPr>
        <w:t>shutil</w:t>
      </w:r>
      <w:r>
        <w:rPr>
          <w:rFonts w:ascii="Helvetica" w:hAnsi="Helvetica" w:cs="Helvetica"/>
          <w:color w:val="666666"/>
          <w:sz w:val="27"/>
          <w:szCs w:val="27"/>
        </w:rPr>
        <w:t>模块提供了</w:t>
      </w:r>
      <w:r>
        <w:rPr>
          <w:rStyle w:val="HTML"/>
          <w:rFonts w:ascii="Consolas" w:hAnsi="Consolas"/>
          <w:color w:val="DD0055"/>
          <w:sz w:val="18"/>
          <w:szCs w:val="18"/>
          <w:bdr w:val="single" w:sz="6" w:space="0" w:color="DDDDDD" w:frame="1"/>
          <w:shd w:val="clear" w:color="auto" w:fill="FAFAFA"/>
        </w:rPr>
        <w:t>copyfile()</w:t>
      </w:r>
      <w:r>
        <w:rPr>
          <w:rFonts w:ascii="Helvetica" w:hAnsi="Helvetica" w:cs="Helvetica"/>
          <w:color w:val="666666"/>
          <w:sz w:val="27"/>
          <w:szCs w:val="27"/>
        </w:rPr>
        <w:t>的函数，你还可以在</w:t>
      </w:r>
      <w:r>
        <w:rPr>
          <w:rStyle w:val="HTML"/>
          <w:rFonts w:ascii="Consolas" w:hAnsi="Consolas"/>
          <w:color w:val="DD0055"/>
          <w:sz w:val="18"/>
          <w:szCs w:val="18"/>
          <w:bdr w:val="single" w:sz="6" w:space="0" w:color="DDDDDD" w:frame="1"/>
          <w:shd w:val="clear" w:color="auto" w:fill="FAFAFA"/>
        </w:rPr>
        <w:t>shutil</w:t>
      </w:r>
      <w:r>
        <w:rPr>
          <w:rFonts w:ascii="Helvetica" w:hAnsi="Helvetica" w:cs="Helvetica"/>
          <w:color w:val="666666"/>
          <w:sz w:val="27"/>
          <w:szCs w:val="27"/>
        </w:rPr>
        <w:t>模块中找到很多实用函数，它们可以看做是</w:t>
      </w:r>
      <w:r>
        <w:rPr>
          <w:rStyle w:val="HTML"/>
          <w:rFonts w:ascii="Consolas" w:hAnsi="Consolas"/>
          <w:color w:val="DD0055"/>
          <w:sz w:val="18"/>
          <w:szCs w:val="18"/>
          <w:bdr w:val="single" w:sz="6" w:space="0" w:color="DDDDDD" w:frame="1"/>
          <w:shd w:val="clear" w:color="auto" w:fill="FAFAFA"/>
        </w:rPr>
        <w:t>os</w:t>
      </w:r>
      <w:r>
        <w:rPr>
          <w:rFonts w:ascii="Helvetica" w:hAnsi="Helvetica" w:cs="Helvetica"/>
          <w:color w:val="666666"/>
          <w:sz w:val="27"/>
          <w:szCs w:val="27"/>
        </w:rPr>
        <w:t>模块的补充。</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最后看看如何利用</w:t>
      </w:r>
      <w:r>
        <w:rPr>
          <w:rFonts w:ascii="Helvetica" w:hAnsi="Helvetica" w:cs="Helvetica"/>
          <w:color w:val="666666"/>
          <w:sz w:val="27"/>
          <w:szCs w:val="27"/>
        </w:rPr>
        <w:t>Python</w:t>
      </w:r>
      <w:r>
        <w:rPr>
          <w:rFonts w:ascii="Helvetica" w:hAnsi="Helvetica" w:cs="Helvetica"/>
          <w:color w:val="666666"/>
          <w:sz w:val="27"/>
          <w:szCs w:val="27"/>
        </w:rPr>
        <w:t>的特性来过滤文件。比如我们要列出当前目录下的所有目录，只需要一行代码：</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[x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os.listdir(</w:t>
      </w:r>
      <w:r>
        <w:rPr>
          <w:rStyle w:val="string"/>
          <w:color w:val="DD1144"/>
        </w:rPr>
        <w:t>'.'</w:t>
      </w:r>
      <w:r>
        <w:rPr>
          <w:rStyle w:val="HTML"/>
          <w:color w:val="444444"/>
        </w:rPr>
        <w:t xml:space="preserve">) </w:t>
      </w:r>
      <w:r>
        <w:rPr>
          <w:rStyle w:val="keyword"/>
          <w:b/>
          <w:bCs/>
          <w:color w:val="333333"/>
        </w:rPr>
        <w:t>if</w:t>
      </w:r>
      <w:r>
        <w:rPr>
          <w:rStyle w:val="HTML"/>
          <w:color w:val="444444"/>
        </w:rPr>
        <w:t xml:space="preserve"> os.path.isdir(x)]</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'.lein'</w:t>
      </w:r>
      <w:r>
        <w:rPr>
          <w:rStyle w:val="HTML"/>
          <w:color w:val="444444"/>
        </w:rPr>
        <w:t xml:space="preserve">, </w:t>
      </w:r>
      <w:r>
        <w:rPr>
          <w:rStyle w:val="string"/>
          <w:color w:val="DD1144"/>
        </w:rPr>
        <w:t>'.local'</w:t>
      </w:r>
      <w:r>
        <w:rPr>
          <w:rStyle w:val="HTML"/>
          <w:color w:val="444444"/>
        </w:rPr>
        <w:t xml:space="preserve">, </w:t>
      </w:r>
      <w:r>
        <w:rPr>
          <w:rStyle w:val="string"/>
          <w:color w:val="DD1144"/>
        </w:rPr>
        <w:t>'.m2'</w:t>
      </w:r>
      <w:r>
        <w:rPr>
          <w:rStyle w:val="HTML"/>
          <w:color w:val="444444"/>
        </w:rPr>
        <w:t xml:space="preserve">, </w:t>
      </w:r>
      <w:r>
        <w:rPr>
          <w:rStyle w:val="string"/>
          <w:color w:val="DD1144"/>
        </w:rPr>
        <w:t>'.npm'</w:t>
      </w:r>
      <w:r>
        <w:rPr>
          <w:rStyle w:val="HTML"/>
          <w:color w:val="444444"/>
        </w:rPr>
        <w:t xml:space="preserve">, </w:t>
      </w:r>
      <w:r>
        <w:rPr>
          <w:rStyle w:val="string"/>
          <w:color w:val="DD1144"/>
        </w:rPr>
        <w:t>'.ssh'</w:t>
      </w:r>
      <w:r>
        <w:rPr>
          <w:rStyle w:val="HTML"/>
          <w:color w:val="444444"/>
        </w:rPr>
        <w:t xml:space="preserve">, </w:t>
      </w:r>
      <w:r>
        <w:rPr>
          <w:rStyle w:val="string"/>
          <w:color w:val="DD1144"/>
        </w:rPr>
        <w:t>'.Trash'</w:t>
      </w:r>
      <w:r>
        <w:rPr>
          <w:rStyle w:val="HTML"/>
          <w:color w:val="444444"/>
        </w:rPr>
        <w:t xml:space="preserve">, </w:t>
      </w:r>
      <w:r>
        <w:rPr>
          <w:rStyle w:val="string"/>
          <w:color w:val="DD1144"/>
        </w:rPr>
        <w:t>'.vim'</w:t>
      </w:r>
      <w:r>
        <w:rPr>
          <w:rStyle w:val="HTML"/>
          <w:color w:val="444444"/>
        </w:rPr>
        <w:t xml:space="preserve">, </w:t>
      </w:r>
      <w:r>
        <w:rPr>
          <w:rStyle w:val="string"/>
          <w:color w:val="DD1144"/>
        </w:rPr>
        <w:t>'Applications'</w:t>
      </w:r>
      <w:r>
        <w:rPr>
          <w:rStyle w:val="HTML"/>
          <w:color w:val="444444"/>
        </w:rPr>
        <w:t xml:space="preserve">, </w:t>
      </w:r>
      <w:r>
        <w:rPr>
          <w:rStyle w:val="string"/>
          <w:color w:val="DD1144"/>
        </w:rPr>
        <w:t>'Desktop'</w:t>
      </w:r>
      <w:r>
        <w:rPr>
          <w:rStyle w:val="HTML"/>
          <w:color w:val="444444"/>
        </w:rPr>
        <w:t>, ...]</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要列出所有的</w:t>
      </w:r>
      <w:r>
        <w:rPr>
          <w:rStyle w:val="HTML"/>
          <w:rFonts w:ascii="Consolas" w:hAnsi="Consolas"/>
          <w:color w:val="DD0055"/>
          <w:sz w:val="18"/>
          <w:szCs w:val="18"/>
          <w:bdr w:val="single" w:sz="6" w:space="0" w:color="DDDDDD" w:frame="1"/>
          <w:shd w:val="clear" w:color="auto" w:fill="FAFAFA"/>
        </w:rPr>
        <w:t>.py</w:t>
      </w:r>
      <w:r>
        <w:rPr>
          <w:rFonts w:ascii="Helvetica" w:hAnsi="Helvetica" w:cs="Helvetica"/>
          <w:color w:val="666666"/>
          <w:sz w:val="27"/>
          <w:szCs w:val="27"/>
        </w:rPr>
        <w:t>文件，也只需一行代码：</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[x </w:t>
      </w:r>
      <w:r>
        <w:rPr>
          <w:rStyle w:val="keyword"/>
          <w:b/>
          <w:bCs/>
          <w:color w:val="333333"/>
        </w:rPr>
        <w:t>for</w:t>
      </w:r>
      <w:r>
        <w:rPr>
          <w:rStyle w:val="HTML"/>
          <w:color w:val="444444"/>
        </w:rPr>
        <w:t xml:space="preserve"> x </w:t>
      </w:r>
      <w:r>
        <w:rPr>
          <w:rStyle w:val="keyword"/>
          <w:b/>
          <w:bCs/>
          <w:color w:val="333333"/>
        </w:rPr>
        <w:t>in</w:t>
      </w:r>
      <w:r>
        <w:rPr>
          <w:rStyle w:val="HTML"/>
          <w:color w:val="444444"/>
        </w:rPr>
        <w:t xml:space="preserve"> os.listdir(</w:t>
      </w:r>
      <w:r>
        <w:rPr>
          <w:rStyle w:val="string"/>
          <w:color w:val="DD1144"/>
        </w:rPr>
        <w:t>'.'</w:t>
      </w:r>
      <w:r>
        <w:rPr>
          <w:rStyle w:val="HTML"/>
          <w:color w:val="444444"/>
        </w:rPr>
        <w:t xml:space="preserve">) </w:t>
      </w:r>
      <w:r>
        <w:rPr>
          <w:rStyle w:val="keyword"/>
          <w:b/>
          <w:bCs/>
          <w:color w:val="333333"/>
        </w:rPr>
        <w:t>if</w:t>
      </w:r>
      <w:r>
        <w:rPr>
          <w:rStyle w:val="HTML"/>
          <w:color w:val="444444"/>
        </w:rPr>
        <w:t xml:space="preserve"> os.path.isfile(x) </w:t>
      </w:r>
      <w:r>
        <w:rPr>
          <w:rStyle w:val="keyword"/>
          <w:b/>
          <w:bCs/>
          <w:color w:val="333333"/>
        </w:rPr>
        <w:t>and</w:t>
      </w:r>
      <w:r>
        <w:rPr>
          <w:rStyle w:val="HTML"/>
          <w:color w:val="444444"/>
        </w:rPr>
        <w:t xml:space="preserve"> os.path.splitext(x)[</w:t>
      </w:r>
      <w:r>
        <w:rPr>
          <w:rStyle w:val="number"/>
          <w:color w:val="009999"/>
        </w:rPr>
        <w:t>1</w:t>
      </w:r>
      <w:r>
        <w:rPr>
          <w:rStyle w:val="HTML"/>
          <w:color w:val="444444"/>
        </w:rPr>
        <w:t>]==</w:t>
      </w:r>
      <w:r>
        <w:rPr>
          <w:rStyle w:val="string"/>
          <w:color w:val="DD1144"/>
        </w:rPr>
        <w:t>'.py'</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w:t>
      </w:r>
      <w:r>
        <w:rPr>
          <w:rStyle w:val="string"/>
          <w:color w:val="DD1144"/>
        </w:rPr>
        <w:t>'apis.py'</w:t>
      </w:r>
      <w:r>
        <w:rPr>
          <w:rStyle w:val="HTML"/>
          <w:color w:val="444444"/>
        </w:rPr>
        <w:t xml:space="preserve">, </w:t>
      </w:r>
      <w:r>
        <w:rPr>
          <w:rStyle w:val="string"/>
          <w:color w:val="DD1144"/>
        </w:rPr>
        <w:t>'config.py'</w:t>
      </w:r>
      <w:r>
        <w:rPr>
          <w:rStyle w:val="HTML"/>
          <w:color w:val="444444"/>
        </w:rPr>
        <w:t xml:space="preserve">, </w:t>
      </w:r>
      <w:r>
        <w:rPr>
          <w:rStyle w:val="string"/>
          <w:color w:val="DD1144"/>
        </w:rPr>
        <w:t>'models.py'</w:t>
      </w:r>
      <w:r>
        <w:rPr>
          <w:rStyle w:val="HTML"/>
          <w:color w:val="444444"/>
        </w:rPr>
        <w:t xml:space="preserve">, </w:t>
      </w:r>
      <w:r>
        <w:rPr>
          <w:rStyle w:val="string"/>
          <w:color w:val="DD1144"/>
        </w:rPr>
        <w:t>'pymonitor.py'</w:t>
      </w:r>
      <w:r>
        <w:rPr>
          <w:rStyle w:val="HTML"/>
          <w:color w:val="444444"/>
        </w:rPr>
        <w:t xml:space="preserve">, </w:t>
      </w:r>
      <w:r>
        <w:rPr>
          <w:rStyle w:val="string"/>
          <w:color w:val="DD1144"/>
        </w:rPr>
        <w:t>'test_db.py'</w:t>
      </w:r>
      <w:r>
        <w:rPr>
          <w:rStyle w:val="HTML"/>
          <w:color w:val="444444"/>
        </w:rPr>
        <w:t xml:space="preserve">, </w:t>
      </w:r>
      <w:r>
        <w:rPr>
          <w:rStyle w:val="string"/>
          <w:color w:val="DD1144"/>
        </w:rPr>
        <w:t>'urls.py'</w:t>
      </w:r>
      <w:r>
        <w:rPr>
          <w:rStyle w:val="HTML"/>
          <w:color w:val="444444"/>
        </w:rPr>
        <w:t xml:space="preserve">, </w:t>
      </w:r>
      <w:r>
        <w:rPr>
          <w:rStyle w:val="string"/>
          <w:color w:val="DD1144"/>
        </w:rPr>
        <w:t>'wsgiapp.py'</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是不是非常简洁？</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Python</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os</w:t>
      </w:r>
      <w:r>
        <w:rPr>
          <w:rFonts w:ascii="Helvetica" w:hAnsi="Helvetica" w:cs="Helvetica"/>
          <w:color w:val="666666"/>
          <w:sz w:val="27"/>
          <w:szCs w:val="27"/>
        </w:rPr>
        <w:t>模块封装了操作系统的目录和文件操作，要注意这些函数有的在</w:t>
      </w:r>
      <w:r>
        <w:rPr>
          <w:rStyle w:val="HTML"/>
          <w:rFonts w:ascii="Consolas" w:hAnsi="Consolas"/>
          <w:color w:val="DD0055"/>
          <w:sz w:val="18"/>
          <w:szCs w:val="18"/>
          <w:bdr w:val="single" w:sz="6" w:space="0" w:color="DDDDDD" w:frame="1"/>
          <w:shd w:val="clear" w:color="auto" w:fill="FAFAFA"/>
        </w:rPr>
        <w:t>os</w:t>
      </w:r>
      <w:r>
        <w:rPr>
          <w:rFonts w:ascii="Helvetica" w:hAnsi="Helvetica" w:cs="Helvetica"/>
          <w:color w:val="666666"/>
          <w:sz w:val="27"/>
          <w:szCs w:val="27"/>
        </w:rPr>
        <w:t>模块中，有的在</w:t>
      </w:r>
      <w:r>
        <w:rPr>
          <w:rStyle w:val="HTML"/>
          <w:rFonts w:ascii="Consolas" w:hAnsi="Consolas"/>
          <w:color w:val="DD0055"/>
          <w:sz w:val="18"/>
          <w:szCs w:val="18"/>
          <w:bdr w:val="single" w:sz="6" w:space="0" w:color="DDDDDD" w:frame="1"/>
          <w:shd w:val="clear" w:color="auto" w:fill="FAFAFA"/>
        </w:rPr>
        <w:t>os.path</w:t>
      </w:r>
      <w:r>
        <w:rPr>
          <w:rFonts w:ascii="Helvetica" w:hAnsi="Helvetica" w:cs="Helvetica"/>
          <w:color w:val="666666"/>
          <w:sz w:val="27"/>
          <w:szCs w:val="27"/>
        </w:rPr>
        <w:t>模块中。</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练习</w:t>
      </w:r>
    </w:p>
    <w:p w:rsidR="00247087" w:rsidRDefault="00247087" w:rsidP="00247087">
      <w:pPr>
        <w:pStyle w:val="a3"/>
        <w:numPr>
          <w:ilvl w:val="0"/>
          <w:numId w:val="15"/>
        </w:numPr>
        <w:shd w:val="clear" w:color="auto" w:fill="FFFFFF"/>
        <w:spacing w:before="0" w:beforeAutospacing="0" w:after="225" w:afterAutospacing="0"/>
        <w:ind w:left="0"/>
        <w:rPr>
          <w:rFonts w:ascii="Helvetica" w:hAnsi="Helvetica" w:cs="Helvetica"/>
          <w:color w:val="666666"/>
          <w:sz w:val="27"/>
          <w:szCs w:val="27"/>
        </w:rPr>
      </w:pPr>
      <w:r>
        <w:rPr>
          <w:rFonts w:ascii="Helvetica" w:hAnsi="Helvetica" w:cs="Helvetica"/>
          <w:color w:val="666666"/>
          <w:sz w:val="27"/>
          <w:szCs w:val="27"/>
        </w:rPr>
        <w:t>利用</w:t>
      </w:r>
      <w:r>
        <w:rPr>
          <w:rStyle w:val="HTML"/>
          <w:rFonts w:ascii="Consolas" w:hAnsi="Consolas"/>
          <w:color w:val="DD0055"/>
          <w:sz w:val="18"/>
          <w:szCs w:val="18"/>
          <w:bdr w:val="single" w:sz="6" w:space="0" w:color="DDDDDD" w:frame="1"/>
          <w:shd w:val="clear" w:color="auto" w:fill="FAFAFA"/>
        </w:rPr>
        <w:t>os</w:t>
      </w:r>
      <w:r>
        <w:rPr>
          <w:rFonts w:ascii="Helvetica" w:hAnsi="Helvetica" w:cs="Helvetica"/>
          <w:color w:val="666666"/>
          <w:sz w:val="27"/>
          <w:szCs w:val="27"/>
        </w:rPr>
        <w:t>模块编写一个能实现</w:t>
      </w:r>
      <w:r>
        <w:rPr>
          <w:rStyle w:val="HTML"/>
          <w:rFonts w:ascii="Consolas" w:hAnsi="Consolas"/>
          <w:color w:val="DD0055"/>
          <w:sz w:val="18"/>
          <w:szCs w:val="18"/>
          <w:bdr w:val="single" w:sz="6" w:space="0" w:color="DDDDDD" w:frame="1"/>
          <w:shd w:val="clear" w:color="auto" w:fill="FAFAFA"/>
        </w:rPr>
        <w:t>dir -l</w:t>
      </w:r>
      <w:r>
        <w:rPr>
          <w:rFonts w:ascii="Helvetica" w:hAnsi="Helvetica" w:cs="Helvetica"/>
          <w:color w:val="666666"/>
          <w:sz w:val="27"/>
          <w:szCs w:val="27"/>
        </w:rPr>
        <w:t>输出的程序。</w:t>
      </w:r>
    </w:p>
    <w:p w:rsidR="00247087" w:rsidRDefault="00247087" w:rsidP="00247087">
      <w:pPr>
        <w:pStyle w:val="a3"/>
        <w:numPr>
          <w:ilvl w:val="0"/>
          <w:numId w:val="15"/>
        </w:numPr>
        <w:shd w:val="clear" w:color="auto" w:fill="FFFFFF"/>
        <w:spacing w:before="0" w:beforeAutospacing="0" w:after="225" w:afterAutospacing="0"/>
        <w:ind w:left="0"/>
        <w:rPr>
          <w:rFonts w:ascii="Helvetica" w:hAnsi="Helvetica" w:cs="Helvetica"/>
          <w:color w:val="666666"/>
          <w:sz w:val="27"/>
          <w:szCs w:val="27"/>
        </w:rPr>
      </w:pPr>
      <w:r>
        <w:rPr>
          <w:rFonts w:ascii="Helvetica" w:hAnsi="Helvetica" w:cs="Helvetica"/>
          <w:color w:val="666666"/>
          <w:sz w:val="27"/>
          <w:szCs w:val="27"/>
        </w:rPr>
        <w:t>编写一个程序，能在当前目录以及当前目录的所有子目录下查找文件名包含指定字符串的文件，并打印出相对路径。</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52" w:tgtFrame="_blank" w:history="1">
        <w:r>
          <w:rPr>
            <w:rStyle w:val="a4"/>
            <w:rFonts w:ascii="Helvetica" w:hAnsi="Helvetica" w:cs="Helvetica"/>
            <w:color w:val="0593D3"/>
            <w:sz w:val="27"/>
            <w:szCs w:val="27"/>
          </w:rPr>
          <w:t>do_dir</w:t>
        </w:r>
      </w:hyperlink>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247087" w:rsidRDefault="00247087" w:rsidP="00247087">
      <w:pPr>
        <w:pStyle w:val="4"/>
        <w:shd w:val="clear" w:color="auto" w:fill="FFFFFF"/>
        <w:spacing w:before="0" w:beforeAutospacing="0" w:after="225" w:afterAutospacing="0" w:line="330" w:lineRule="atLeast"/>
        <w:rPr>
          <w:rFonts w:ascii="Helvetica" w:hAnsi="Helvetica" w:cs="Helvetica"/>
          <w:b w:val="0"/>
          <w:bCs w:val="0"/>
          <w:color w:val="444444"/>
          <w:sz w:val="27"/>
          <w:szCs w:val="27"/>
        </w:rPr>
      </w:pPr>
      <w:r>
        <w:rPr>
          <w:rFonts w:ascii="Helvetica" w:hAnsi="Helvetica" w:cs="Helvetica"/>
          <w:b w:val="0"/>
          <w:bCs w:val="0"/>
          <w:color w:val="444444"/>
          <w:sz w:val="27"/>
          <w:szCs w:val="27"/>
        </w:rPr>
        <w:t>序列化</w:t>
      </w:r>
    </w:p>
    <w:p w:rsidR="00247087" w:rsidRDefault="00247087" w:rsidP="00247087">
      <w:pPr>
        <w:shd w:val="clear" w:color="auto" w:fill="FFFFFF"/>
        <w:rPr>
          <w:rFonts w:ascii="Helvetica" w:hAnsi="Helvetica" w:cs="Helvetica"/>
          <w:color w:val="666666"/>
          <w:sz w:val="27"/>
          <w:szCs w:val="27"/>
        </w:rPr>
      </w:pPr>
      <w:r>
        <w:rPr>
          <w:rFonts w:ascii="Helvetica" w:hAnsi="Helvetica" w:cs="Helvetica"/>
          <w:color w:val="666666"/>
          <w:sz w:val="27"/>
          <w:szCs w:val="27"/>
        </w:rPr>
        <w:t>阅读</w:t>
      </w:r>
      <w:r>
        <w:rPr>
          <w:rFonts w:ascii="Helvetica" w:hAnsi="Helvetica" w:cs="Helvetica"/>
          <w:color w:val="666666"/>
          <w:sz w:val="27"/>
          <w:szCs w:val="27"/>
        </w:rPr>
        <w:t>: 60783</w:t>
      </w:r>
    </w:p>
    <w:p w:rsidR="00247087" w:rsidRDefault="00247087" w:rsidP="00247087">
      <w:pPr>
        <w:spacing w:before="225" w:after="225"/>
        <w:rPr>
          <w:rFonts w:ascii="宋体" w:hAnsi="宋体" w:cs="宋体"/>
          <w:sz w:val="24"/>
          <w:szCs w:val="24"/>
        </w:rPr>
      </w:pPr>
      <w:r>
        <w:pict>
          <v:rect id="_x0000_i1246" style="width:0;height:0" o:hralign="center" o:hrstd="t" o:hrnoshade="t" o:hr="t" fillcolor="#666" stroked="f"/>
        </w:pict>
      </w:r>
    </w:p>
    <w:p w:rsidR="00247087" w:rsidRDefault="00247087" w:rsidP="00247087">
      <w:pPr>
        <w:pStyle w:val="a3"/>
        <w:shd w:val="clear" w:color="auto" w:fill="FFFFFF"/>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在程序运行的过程中，所有的变量都是在内存中，比如，定义一个</w:t>
      </w:r>
      <w:r>
        <w:rPr>
          <w:rFonts w:ascii="Helvetica" w:hAnsi="Helvetica" w:cs="Helvetica"/>
          <w:color w:val="666666"/>
          <w:sz w:val="27"/>
          <w:szCs w:val="27"/>
        </w:rPr>
        <w:t>dict</w:t>
      </w:r>
      <w:r>
        <w:rPr>
          <w:rFonts w:ascii="Helvetica" w:hAnsi="Helvetica" w:cs="Helvetica"/>
          <w:color w:val="666666"/>
          <w:sz w:val="27"/>
          <w:szCs w:val="27"/>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lastRenderedPageBreak/>
        <w:t xml:space="preserve">d = </w:t>
      </w:r>
      <w:r>
        <w:rPr>
          <w:rStyle w:val="value"/>
          <w:color w:val="444444"/>
        </w:rPr>
        <w:t>dict(name='Bob', age=</w:t>
      </w:r>
      <w:r>
        <w:rPr>
          <w:rStyle w:val="number"/>
          <w:color w:val="009999"/>
        </w:rPr>
        <w:t>20</w:t>
      </w:r>
      <w:r>
        <w:rPr>
          <w:rStyle w:val="value"/>
          <w:color w:val="444444"/>
        </w:rPr>
        <w:t>, score=</w:t>
      </w:r>
      <w:r>
        <w:rPr>
          <w:rStyle w:val="number"/>
          <w:color w:val="009999"/>
        </w:rPr>
        <w:t>88</w:t>
      </w:r>
      <w:r>
        <w:rPr>
          <w:rStyle w:val="value"/>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可以随时修改变量，比如把</w:t>
      </w:r>
      <w:r>
        <w:rPr>
          <w:rStyle w:val="HTML"/>
          <w:rFonts w:ascii="Consolas" w:hAnsi="Consolas"/>
          <w:color w:val="DD0055"/>
          <w:sz w:val="18"/>
          <w:szCs w:val="18"/>
          <w:bdr w:val="single" w:sz="6" w:space="0" w:color="DDDDDD" w:frame="1"/>
          <w:shd w:val="clear" w:color="auto" w:fill="FAFAFA"/>
        </w:rPr>
        <w:t>name</w:t>
      </w:r>
      <w:r>
        <w:rPr>
          <w:rFonts w:ascii="Helvetica" w:hAnsi="Helvetica" w:cs="Helvetica"/>
          <w:color w:val="666666"/>
          <w:sz w:val="27"/>
          <w:szCs w:val="27"/>
        </w:rPr>
        <w:t>改成</w:t>
      </w:r>
      <w:r>
        <w:rPr>
          <w:rStyle w:val="HTML"/>
          <w:rFonts w:ascii="Consolas" w:hAnsi="Consolas"/>
          <w:color w:val="DD0055"/>
          <w:sz w:val="18"/>
          <w:szCs w:val="18"/>
          <w:bdr w:val="single" w:sz="6" w:space="0" w:color="DDDDDD" w:frame="1"/>
          <w:shd w:val="clear" w:color="auto" w:fill="FAFAFA"/>
        </w:rPr>
        <w:t>'Bill'</w:t>
      </w:r>
      <w:r>
        <w:rPr>
          <w:rFonts w:ascii="Helvetica" w:hAnsi="Helvetica" w:cs="Helvetica"/>
          <w:color w:val="666666"/>
          <w:sz w:val="27"/>
          <w:szCs w:val="27"/>
        </w:rPr>
        <w:t>，但是一旦程序结束，变量所占用的内存就被操作系统全部回收。如果没有把修改后的</w:t>
      </w:r>
      <w:r>
        <w:rPr>
          <w:rStyle w:val="HTML"/>
          <w:rFonts w:ascii="Consolas" w:hAnsi="Consolas"/>
          <w:color w:val="DD0055"/>
          <w:sz w:val="18"/>
          <w:szCs w:val="18"/>
          <w:bdr w:val="single" w:sz="6" w:space="0" w:color="DDDDDD" w:frame="1"/>
          <w:shd w:val="clear" w:color="auto" w:fill="FAFAFA"/>
        </w:rPr>
        <w:t>'Bill'</w:t>
      </w:r>
      <w:r>
        <w:rPr>
          <w:rFonts w:ascii="Helvetica" w:hAnsi="Helvetica" w:cs="Helvetica"/>
          <w:color w:val="666666"/>
          <w:sz w:val="27"/>
          <w:szCs w:val="27"/>
        </w:rPr>
        <w:t>存储到磁盘上，下次重新运行程序，变量又被初始化为</w:t>
      </w:r>
      <w:r>
        <w:rPr>
          <w:rStyle w:val="HTML"/>
          <w:rFonts w:ascii="Consolas" w:hAnsi="Consolas"/>
          <w:color w:val="DD0055"/>
          <w:sz w:val="18"/>
          <w:szCs w:val="18"/>
          <w:bdr w:val="single" w:sz="6" w:space="0" w:color="DDDDDD" w:frame="1"/>
          <w:shd w:val="clear" w:color="auto" w:fill="FAFAFA"/>
        </w:rPr>
        <w:t>'Bob'</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我们把变量从内存中变成可存储或传输的过程称之为序列化，在</w:t>
      </w:r>
      <w:r>
        <w:rPr>
          <w:rFonts w:ascii="Helvetica" w:hAnsi="Helvetica" w:cs="Helvetica"/>
          <w:color w:val="666666"/>
          <w:sz w:val="27"/>
          <w:szCs w:val="27"/>
        </w:rPr>
        <w:t>Python</w:t>
      </w:r>
      <w:r>
        <w:rPr>
          <w:rFonts w:ascii="Helvetica" w:hAnsi="Helvetica" w:cs="Helvetica"/>
          <w:color w:val="666666"/>
          <w:sz w:val="27"/>
          <w:szCs w:val="27"/>
        </w:rPr>
        <w:t>中叫</w:t>
      </w:r>
      <w:r>
        <w:rPr>
          <w:rFonts w:ascii="Helvetica" w:hAnsi="Helvetica" w:cs="Helvetica"/>
          <w:color w:val="666666"/>
          <w:sz w:val="27"/>
          <w:szCs w:val="27"/>
        </w:rPr>
        <w:t>pickling</w:t>
      </w:r>
      <w:r>
        <w:rPr>
          <w:rFonts w:ascii="Helvetica" w:hAnsi="Helvetica" w:cs="Helvetica"/>
          <w:color w:val="666666"/>
          <w:sz w:val="27"/>
          <w:szCs w:val="27"/>
        </w:rPr>
        <w:t>，在其他语言中也被称之为</w:t>
      </w:r>
      <w:r>
        <w:rPr>
          <w:rFonts w:ascii="Helvetica" w:hAnsi="Helvetica" w:cs="Helvetica"/>
          <w:color w:val="666666"/>
          <w:sz w:val="27"/>
          <w:szCs w:val="27"/>
        </w:rPr>
        <w:t>serialization</w:t>
      </w:r>
      <w:r>
        <w:rPr>
          <w:rFonts w:ascii="Helvetica" w:hAnsi="Helvetica" w:cs="Helvetica"/>
          <w:color w:val="666666"/>
          <w:sz w:val="27"/>
          <w:szCs w:val="27"/>
        </w:rPr>
        <w:t>，</w:t>
      </w:r>
      <w:r>
        <w:rPr>
          <w:rFonts w:ascii="Helvetica" w:hAnsi="Helvetica" w:cs="Helvetica"/>
          <w:color w:val="666666"/>
          <w:sz w:val="27"/>
          <w:szCs w:val="27"/>
        </w:rPr>
        <w:t>marshalling</w:t>
      </w:r>
      <w:r>
        <w:rPr>
          <w:rFonts w:ascii="Helvetica" w:hAnsi="Helvetica" w:cs="Helvetica"/>
          <w:color w:val="666666"/>
          <w:sz w:val="27"/>
          <w:szCs w:val="27"/>
        </w:rPr>
        <w:t>，</w:t>
      </w:r>
      <w:r>
        <w:rPr>
          <w:rFonts w:ascii="Helvetica" w:hAnsi="Helvetica" w:cs="Helvetica"/>
          <w:color w:val="666666"/>
          <w:sz w:val="27"/>
          <w:szCs w:val="27"/>
        </w:rPr>
        <w:t>flattening</w:t>
      </w:r>
      <w:r>
        <w:rPr>
          <w:rFonts w:ascii="Helvetica" w:hAnsi="Helvetica" w:cs="Helvetica"/>
          <w:color w:val="666666"/>
          <w:sz w:val="27"/>
          <w:szCs w:val="27"/>
        </w:rPr>
        <w:t>等等，都是一个意思。</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序列化之后，就可以把序列化后的内容写入磁盘，或者通过网络传输到别的机器上。</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反过来，把变量内容从序列化的对象重新读到内存里称之为反序列化，即</w:t>
      </w:r>
      <w:r>
        <w:rPr>
          <w:rFonts w:ascii="Helvetica" w:hAnsi="Helvetica" w:cs="Helvetica"/>
          <w:color w:val="666666"/>
          <w:sz w:val="27"/>
          <w:szCs w:val="27"/>
        </w:rPr>
        <w:t>unpickling</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Python</w:t>
      </w:r>
      <w:r>
        <w:rPr>
          <w:rFonts w:ascii="Helvetica" w:hAnsi="Helvetica" w:cs="Helvetica"/>
          <w:color w:val="666666"/>
          <w:sz w:val="27"/>
          <w:szCs w:val="27"/>
        </w:rPr>
        <w:t>提供了</w:t>
      </w:r>
      <w:r>
        <w:rPr>
          <w:rStyle w:val="HTML"/>
          <w:rFonts w:ascii="Consolas" w:hAnsi="Consolas"/>
          <w:color w:val="DD0055"/>
          <w:sz w:val="18"/>
          <w:szCs w:val="18"/>
          <w:bdr w:val="single" w:sz="6" w:space="0" w:color="DDDDDD" w:frame="1"/>
          <w:shd w:val="clear" w:color="auto" w:fill="FAFAFA"/>
        </w:rPr>
        <w:t>pickle</w:t>
      </w:r>
      <w:r>
        <w:rPr>
          <w:rFonts w:ascii="Helvetica" w:hAnsi="Helvetica" w:cs="Helvetica"/>
          <w:color w:val="666666"/>
          <w:sz w:val="27"/>
          <w:szCs w:val="27"/>
        </w:rPr>
        <w:t>模块来实现序列化。</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首先，我们尝试把一个对象序列化并写入文件：</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import</w:t>
      </w:r>
      <w:r>
        <w:rPr>
          <w:rStyle w:val="HTML"/>
          <w:color w:val="444444"/>
        </w:rPr>
        <w:t xml:space="preserve"> pickle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d = dict(name=</w:t>
      </w:r>
      <w:r>
        <w:rPr>
          <w:rStyle w:val="string"/>
          <w:color w:val="DD1144"/>
        </w:rPr>
        <w:t>'Bob'</w:t>
      </w:r>
      <w:r>
        <w:rPr>
          <w:rStyle w:val="HTML"/>
          <w:color w:val="444444"/>
        </w:rPr>
        <w:t>, age=</w:t>
      </w:r>
      <w:r>
        <w:rPr>
          <w:rStyle w:val="number"/>
          <w:color w:val="009999"/>
        </w:rPr>
        <w:t>20</w:t>
      </w:r>
      <w:r>
        <w:rPr>
          <w:rStyle w:val="HTML"/>
          <w:color w:val="444444"/>
        </w:rPr>
        <w:t>, score=</w:t>
      </w:r>
      <w:r>
        <w:rPr>
          <w:rStyle w:val="number"/>
          <w:color w:val="009999"/>
        </w:rPr>
        <w:t>88</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pickle.dumps(d)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b'\x80\x03}q\x00(X\x03\x00\x00\x00ageq\x01K\x14X\x05\x00\x00\x00scoreq\x02KXX\x04\x00\x00\x00nameq\x03X\x03\x00\x00\x00Bobq\x04u.'</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lastRenderedPageBreak/>
        <w:t>pickle.dumps()</w:t>
      </w:r>
      <w:r>
        <w:rPr>
          <w:rFonts w:ascii="Helvetica" w:hAnsi="Helvetica" w:cs="Helvetica"/>
          <w:color w:val="666666"/>
          <w:sz w:val="27"/>
          <w:szCs w:val="27"/>
        </w:rPr>
        <w:t>方法把任意对象序列化成一个</w:t>
      </w:r>
      <w:r>
        <w:rPr>
          <w:rStyle w:val="HTML"/>
          <w:rFonts w:ascii="Consolas" w:hAnsi="Consolas"/>
          <w:color w:val="DD0055"/>
          <w:sz w:val="18"/>
          <w:szCs w:val="18"/>
          <w:bdr w:val="single" w:sz="6" w:space="0" w:color="DDDDDD" w:frame="1"/>
          <w:shd w:val="clear" w:color="auto" w:fill="FAFAFA"/>
        </w:rPr>
        <w:t>bytes</w:t>
      </w:r>
      <w:r>
        <w:rPr>
          <w:rFonts w:ascii="Helvetica" w:hAnsi="Helvetica" w:cs="Helvetica"/>
          <w:color w:val="666666"/>
          <w:sz w:val="27"/>
          <w:szCs w:val="27"/>
        </w:rPr>
        <w:t>，然后，就可以把这个</w:t>
      </w:r>
      <w:r>
        <w:rPr>
          <w:rStyle w:val="HTML"/>
          <w:rFonts w:ascii="Consolas" w:hAnsi="Consolas"/>
          <w:color w:val="DD0055"/>
          <w:sz w:val="18"/>
          <w:szCs w:val="18"/>
          <w:bdr w:val="single" w:sz="6" w:space="0" w:color="DDDDDD" w:frame="1"/>
          <w:shd w:val="clear" w:color="auto" w:fill="FAFAFA"/>
        </w:rPr>
        <w:t>bytes</w:t>
      </w:r>
      <w:r>
        <w:rPr>
          <w:rFonts w:ascii="Helvetica" w:hAnsi="Helvetica" w:cs="Helvetica"/>
          <w:color w:val="666666"/>
          <w:sz w:val="27"/>
          <w:szCs w:val="27"/>
        </w:rPr>
        <w:t>写入文件。或者用另一个方法</w:t>
      </w:r>
      <w:r>
        <w:rPr>
          <w:rStyle w:val="HTML"/>
          <w:rFonts w:ascii="Consolas" w:hAnsi="Consolas"/>
          <w:color w:val="DD0055"/>
          <w:sz w:val="18"/>
          <w:szCs w:val="18"/>
          <w:bdr w:val="single" w:sz="6" w:space="0" w:color="DDDDDD" w:frame="1"/>
          <w:shd w:val="clear" w:color="auto" w:fill="FAFAFA"/>
        </w:rPr>
        <w:t>pickle.dump()</w:t>
      </w:r>
      <w:r>
        <w:rPr>
          <w:rFonts w:ascii="Helvetica" w:hAnsi="Helvetica" w:cs="Helvetica"/>
          <w:color w:val="666666"/>
          <w:sz w:val="27"/>
          <w:szCs w:val="27"/>
        </w:rPr>
        <w:t>直接把对象序列化后写入一个</w:t>
      </w:r>
      <w:r>
        <w:rPr>
          <w:rFonts w:ascii="Helvetica" w:hAnsi="Helvetica" w:cs="Helvetica"/>
          <w:color w:val="666666"/>
          <w:sz w:val="27"/>
          <w:szCs w:val="27"/>
        </w:rPr>
        <w:t>file-like Object</w:t>
      </w:r>
      <w:r>
        <w:rPr>
          <w:rFonts w:ascii="Helvetica" w:hAnsi="Helvetica" w:cs="Helvetica"/>
          <w:color w:val="666666"/>
          <w:sz w:val="27"/>
          <w:szCs w:val="27"/>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open(</w:t>
      </w:r>
      <w:r>
        <w:rPr>
          <w:rStyle w:val="string"/>
          <w:color w:val="DD1144"/>
        </w:rPr>
        <w:t>'dump.txt'</w:t>
      </w:r>
      <w:r>
        <w:rPr>
          <w:rStyle w:val="HTML"/>
          <w:color w:val="444444"/>
        </w:rPr>
        <w:t xml:space="preserve">, </w:t>
      </w:r>
      <w:r>
        <w:rPr>
          <w:rStyle w:val="string"/>
          <w:color w:val="DD1144"/>
        </w:rPr>
        <w:t>'wb'</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pickle.dump(d, f)</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f.close()</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看看写入的</w:t>
      </w:r>
      <w:r>
        <w:rPr>
          <w:rStyle w:val="HTML"/>
          <w:rFonts w:ascii="Consolas" w:hAnsi="Consolas"/>
          <w:color w:val="DD0055"/>
          <w:sz w:val="18"/>
          <w:szCs w:val="18"/>
          <w:bdr w:val="single" w:sz="6" w:space="0" w:color="DDDDDD" w:frame="1"/>
          <w:shd w:val="clear" w:color="auto" w:fill="FAFAFA"/>
        </w:rPr>
        <w:t>dump.txt</w:t>
      </w:r>
      <w:r>
        <w:rPr>
          <w:rFonts w:ascii="Helvetica" w:hAnsi="Helvetica" w:cs="Helvetica"/>
          <w:color w:val="666666"/>
          <w:sz w:val="27"/>
          <w:szCs w:val="27"/>
        </w:rPr>
        <w:t>文件，一堆乱七八糟的内容，这些都是</w:t>
      </w:r>
      <w:r>
        <w:rPr>
          <w:rFonts w:ascii="Helvetica" w:hAnsi="Helvetica" w:cs="Helvetica"/>
          <w:color w:val="666666"/>
          <w:sz w:val="27"/>
          <w:szCs w:val="27"/>
        </w:rPr>
        <w:t>Python</w:t>
      </w:r>
      <w:r>
        <w:rPr>
          <w:rFonts w:ascii="Helvetica" w:hAnsi="Helvetica" w:cs="Helvetica"/>
          <w:color w:val="666666"/>
          <w:sz w:val="27"/>
          <w:szCs w:val="27"/>
        </w:rPr>
        <w:t>保存的对象内部信息。</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当我们要把对象从磁盘读到内存时，可以先把内容读到一个</w:t>
      </w:r>
      <w:r>
        <w:rPr>
          <w:rStyle w:val="HTML"/>
          <w:rFonts w:ascii="Consolas" w:hAnsi="Consolas"/>
          <w:color w:val="DD0055"/>
          <w:sz w:val="18"/>
          <w:szCs w:val="18"/>
          <w:bdr w:val="single" w:sz="6" w:space="0" w:color="DDDDDD" w:frame="1"/>
          <w:shd w:val="clear" w:color="auto" w:fill="FAFAFA"/>
        </w:rPr>
        <w:t>bytes</w:t>
      </w:r>
      <w:r>
        <w:rPr>
          <w:rFonts w:ascii="Helvetica" w:hAnsi="Helvetica" w:cs="Helvetica"/>
          <w:color w:val="666666"/>
          <w:sz w:val="27"/>
          <w:szCs w:val="27"/>
        </w:rPr>
        <w:t>，然后用</w:t>
      </w:r>
      <w:r>
        <w:rPr>
          <w:rStyle w:val="HTML"/>
          <w:rFonts w:ascii="Consolas" w:hAnsi="Consolas"/>
          <w:color w:val="DD0055"/>
          <w:sz w:val="18"/>
          <w:szCs w:val="18"/>
          <w:bdr w:val="single" w:sz="6" w:space="0" w:color="DDDDDD" w:frame="1"/>
          <w:shd w:val="clear" w:color="auto" w:fill="FAFAFA"/>
        </w:rPr>
        <w:t>pickle.loads()</w:t>
      </w:r>
      <w:r>
        <w:rPr>
          <w:rFonts w:ascii="Helvetica" w:hAnsi="Helvetica" w:cs="Helvetica"/>
          <w:color w:val="666666"/>
          <w:sz w:val="27"/>
          <w:szCs w:val="27"/>
        </w:rPr>
        <w:t>方法反序列化出对象，也可以直接用</w:t>
      </w:r>
      <w:r>
        <w:rPr>
          <w:rStyle w:val="HTML"/>
          <w:rFonts w:ascii="Consolas" w:hAnsi="Consolas"/>
          <w:color w:val="DD0055"/>
          <w:sz w:val="18"/>
          <w:szCs w:val="18"/>
          <w:bdr w:val="single" w:sz="6" w:space="0" w:color="DDDDDD" w:frame="1"/>
          <w:shd w:val="clear" w:color="auto" w:fill="FAFAFA"/>
        </w:rPr>
        <w:t>pickle.load()</w:t>
      </w:r>
      <w:r>
        <w:rPr>
          <w:rFonts w:ascii="Helvetica" w:hAnsi="Helvetica" w:cs="Helvetica"/>
          <w:color w:val="666666"/>
          <w:sz w:val="27"/>
          <w:szCs w:val="27"/>
        </w:rPr>
        <w:t>方法从一个</w:t>
      </w:r>
      <w:r>
        <w:rPr>
          <w:rStyle w:val="HTML"/>
          <w:rFonts w:ascii="Consolas" w:hAnsi="Consolas"/>
          <w:color w:val="DD0055"/>
          <w:sz w:val="18"/>
          <w:szCs w:val="18"/>
          <w:bdr w:val="single" w:sz="6" w:space="0" w:color="DDDDDD" w:frame="1"/>
          <w:shd w:val="clear" w:color="auto" w:fill="FAFAFA"/>
        </w:rPr>
        <w:t>file-like Object</w:t>
      </w:r>
      <w:r>
        <w:rPr>
          <w:rFonts w:ascii="Helvetica" w:hAnsi="Helvetica" w:cs="Helvetica"/>
          <w:color w:val="666666"/>
          <w:sz w:val="27"/>
          <w:szCs w:val="27"/>
        </w:rPr>
        <w:t>中直接反序列化出对象。我们打开另一个</w:t>
      </w:r>
      <w:r>
        <w:rPr>
          <w:rFonts w:ascii="Helvetica" w:hAnsi="Helvetica" w:cs="Helvetica"/>
          <w:color w:val="666666"/>
          <w:sz w:val="27"/>
          <w:szCs w:val="27"/>
        </w:rPr>
        <w:t>Python</w:t>
      </w:r>
      <w:r>
        <w:rPr>
          <w:rFonts w:ascii="Helvetica" w:hAnsi="Helvetica" w:cs="Helvetica"/>
          <w:color w:val="666666"/>
          <w:sz w:val="27"/>
          <w:szCs w:val="27"/>
        </w:rPr>
        <w:t>命令行来反序列化刚才保存的对象：</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 = open(</w:t>
      </w:r>
      <w:r>
        <w:rPr>
          <w:rStyle w:val="string"/>
          <w:color w:val="DD1144"/>
        </w:rPr>
        <w:t>'dump.txt'</w:t>
      </w:r>
      <w:r>
        <w:rPr>
          <w:rStyle w:val="HTML"/>
          <w:color w:val="444444"/>
        </w:rPr>
        <w:t xml:space="preserve">, </w:t>
      </w:r>
      <w:r>
        <w:rPr>
          <w:rStyle w:val="string"/>
          <w:color w:val="DD1144"/>
        </w:rPr>
        <w:t>'rb'</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d = pickle.load(f)</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f.close()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'age'</w:t>
      </w:r>
      <w:r>
        <w:rPr>
          <w:rStyle w:val="HTML"/>
          <w:color w:val="444444"/>
        </w:rPr>
        <w:t xml:space="preserve">: </w:t>
      </w:r>
      <w:r>
        <w:rPr>
          <w:rStyle w:val="number"/>
          <w:color w:val="009999"/>
        </w:rPr>
        <w:t>20</w:t>
      </w:r>
      <w:r>
        <w:rPr>
          <w:rStyle w:val="HTML"/>
          <w:color w:val="444444"/>
        </w:rPr>
        <w:t xml:space="preserve">, </w:t>
      </w:r>
      <w:r>
        <w:rPr>
          <w:rStyle w:val="string"/>
          <w:color w:val="DD1144"/>
        </w:rPr>
        <w:t>'score'</w:t>
      </w:r>
      <w:r>
        <w:rPr>
          <w:rStyle w:val="HTML"/>
          <w:color w:val="444444"/>
        </w:rPr>
        <w:t xml:space="preserve">: </w:t>
      </w:r>
      <w:r>
        <w:rPr>
          <w:rStyle w:val="number"/>
          <w:color w:val="009999"/>
        </w:rPr>
        <w:t>88</w:t>
      </w:r>
      <w:r>
        <w:rPr>
          <w:rStyle w:val="HTML"/>
          <w:color w:val="444444"/>
        </w:rPr>
        <w:t xml:space="preserve">, </w:t>
      </w:r>
      <w:r>
        <w:rPr>
          <w:rStyle w:val="string"/>
          <w:color w:val="DD1144"/>
        </w:rPr>
        <w:t>'name'</w:t>
      </w:r>
      <w:r>
        <w:rPr>
          <w:rStyle w:val="HTML"/>
          <w:color w:val="444444"/>
        </w:rPr>
        <w:t xml:space="preserve">: </w:t>
      </w:r>
      <w:r>
        <w:rPr>
          <w:rStyle w:val="string"/>
          <w:color w:val="DD1144"/>
        </w:rPr>
        <w:t>'Bob'</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变量的内容又回来了！</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当然，这个变量和原来的变量是完全不相干的对象，它们只是内容相同而已。</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Pickle</w:t>
      </w:r>
      <w:r>
        <w:rPr>
          <w:rFonts w:ascii="Helvetica" w:hAnsi="Helvetica" w:cs="Helvetica"/>
          <w:color w:val="666666"/>
          <w:sz w:val="27"/>
          <w:szCs w:val="27"/>
        </w:rPr>
        <w:t>的问题和所有其他编程语言特有的序列化问题一样，就是它只能用于</w:t>
      </w:r>
      <w:r>
        <w:rPr>
          <w:rFonts w:ascii="Helvetica" w:hAnsi="Helvetica" w:cs="Helvetica"/>
          <w:color w:val="666666"/>
          <w:sz w:val="27"/>
          <w:szCs w:val="27"/>
        </w:rPr>
        <w:t>Python</w:t>
      </w:r>
      <w:r>
        <w:rPr>
          <w:rFonts w:ascii="Helvetica" w:hAnsi="Helvetica" w:cs="Helvetica"/>
          <w:color w:val="666666"/>
          <w:sz w:val="27"/>
          <w:szCs w:val="27"/>
        </w:rPr>
        <w:t>，并且可能不同版本的</w:t>
      </w:r>
      <w:r>
        <w:rPr>
          <w:rFonts w:ascii="Helvetica" w:hAnsi="Helvetica" w:cs="Helvetica"/>
          <w:color w:val="666666"/>
          <w:sz w:val="27"/>
          <w:szCs w:val="27"/>
        </w:rPr>
        <w:t>Python</w:t>
      </w:r>
      <w:r>
        <w:rPr>
          <w:rFonts w:ascii="Helvetica" w:hAnsi="Helvetica" w:cs="Helvetica"/>
          <w:color w:val="666666"/>
          <w:sz w:val="27"/>
          <w:szCs w:val="27"/>
        </w:rPr>
        <w:t>彼此都不兼容，因此，只能用</w:t>
      </w:r>
      <w:r>
        <w:rPr>
          <w:rFonts w:ascii="Helvetica" w:hAnsi="Helvetica" w:cs="Helvetica"/>
          <w:color w:val="666666"/>
          <w:sz w:val="27"/>
          <w:szCs w:val="27"/>
        </w:rPr>
        <w:t>Pickle</w:t>
      </w:r>
      <w:r>
        <w:rPr>
          <w:rFonts w:ascii="Helvetica" w:hAnsi="Helvetica" w:cs="Helvetica"/>
          <w:color w:val="666666"/>
          <w:sz w:val="27"/>
          <w:szCs w:val="27"/>
        </w:rPr>
        <w:t>保存那些不重要的数据，不能成功地反序列化也没关系。</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JSON</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如果我们要在不同的编程语言之间传递对象，就必须把对象序列化为标准格式，比如</w:t>
      </w:r>
      <w:r>
        <w:rPr>
          <w:rFonts w:ascii="Helvetica" w:hAnsi="Helvetica" w:cs="Helvetica"/>
          <w:color w:val="666666"/>
          <w:sz w:val="27"/>
          <w:szCs w:val="27"/>
        </w:rPr>
        <w:t>XML</w:t>
      </w:r>
      <w:r>
        <w:rPr>
          <w:rFonts w:ascii="Helvetica" w:hAnsi="Helvetica" w:cs="Helvetica"/>
          <w:color w:val="666666"/>
          <w:sz w:val="27"/>
          <w:szCs w:val="27"/>
        </w:rPr>
        <w:t>，但更好的方法是序列化为</w:t>
      </w:r>
      <w:r>
        <w:rPr>
          <w:rFonts w:ascii="Helvetica" w:hAnsi="Helvetica" w:cs="Helvetica"/>
          <w:color w:val="666666"/>
          <w:sz w:val="27"/>
          <w:szCs w:val="27"/>
        </w:rPr>
        <w:t>JSON</w:t>
      </w:r>
      <w:r>
        <w:rPr>
          <w:rFonts w:ascii="Helvetica" w:hAnsi="Helvetica" w:cs="Helvetica"/>
          <w:color w:val="666666"/>
          <w:sz w:val="27"/>
          <w:szCs w:val="27"/>
        </w:rPr>
        <w:t>，因为</w:t>
      </w:r>
      <w:r>
        <w:rPr>
          <w:rFonts w:ascii="Helvetica" w:hAnsi="Helvetica" w:cs="Helvetica"/>
          <w:color w:val="666666"/>
          <w:sz w:val="27"/>
          <w:szCs w:val="27"/>
        </w:rPr>
        <w:t>JSON</w:t>
      </w:r>
      <w:r>
        <w:rPr>
          <w:rFonts w:ascii="Helvetica" w:hAnsi="Helvetica" w:cs="Helvetica"/>
          <w:color w:val="666666"/>
          <w:sz w:val="27"/>
          <w:szCs w:val="27"/>
        </w:rPr>
        <w:t>表示出来就是一个字符串，可以被所有语言读取，也可以方便地存储到磁盘或者通过网络传输。</w:t>
      </w:r>
      <w:r>
        <w:rPr>
          <w:rFonts w:ascii="Helvetica" w:hAnsi="Helvetica" w:cs="Helvetica"/>
          <w:color w:val="666666"/>
          <w:sz w:val="27"/>
          <w:szCs w:val="27"/>
        </w:rPr>
        <w:t>JSON</w:t>
      </w:r>
      <w:r>
        <w:rPr>
          <w:rFonts w:ascii="Helvetica" w:hAnsi="Helvetica" w:cs="Helvetica"/>
          <w:color w:val="666666"/>
          <w:sz w:val="27"/>
          <w:szCs w:val="27"/>
        </w:rPr>
        <w:t>不仅是标准格式，并且比</w:t>
      </w:r>
      <w:r>
        <w:rPr>
          <w:rFonts w:ascii="Helvetica" w:hAnsi="Helvetica" w:cs="Helvetica"/>
          <w:color w:val="666666"/>
          <w:sz w:val="27"/>
          <w:szCs w:val="27"/>
        </w:rPr>
        <w:t>XML</w:t>
      </w:r>
      <w:r>
        <w:rPr>
          <w:rFonts w:ascii="Helvetica" w:hAnsi="Helvetica" w:cs="Helvetica"/>
          <w:color w:val="666666"/>
          <w:sz w:val="27"/>
          <w:szCs w:val="27"/>
        </w:rPr>
        <w:t>更快，而且可以直接在</w:t>
      </w:r>
      <w:r>
        <w:rPr>
          <w:rFonts w:ascii="Helvetica" w:hAnsi="Helvetica" w:cs="Helvetica"/>
          <w:color w:val="666666"/>
          <w:sz w:val="27"/>
          <w:szCs w:val="27"/>
        </w:rPr>
        <w:t>Web</w:t>
      </w:r>
      <w:r>
        <w:rPr>
          <w:rFonts w:ascii="Helvetica" w:hAnsi="Helvetica" w:cs="Helvetica"/>
          <w:color w:val="666666"/>
          <w:sz w:val="27"/>
          <w:szCs w:val="27"/>
        </w:rPr>
        <w:t>页面中读取，非常方便。</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JSON</w:t>
      </w:r>
      <w:r>
        <w:rPr>
          <w:rFonts w:ascii="Helvetica" w:hAnsi="Helvetica" w:cs="Helvetica"/>
          <w:color w:val="666666"/>
          <w:sz w:val="27"/>
          <w:szCs w:val="27"/>
        </w:rPr>
        <w:t>表示的对象就是标准的</w:t>
      </w:r>
      <w:r>
        <w:rPr>
          <w:rFonts w:ascii="Helvetica" w:hAnsi="Helvetica" w:cs="Helvetica"/>
          <w:color w:val="666666"/>
          <w:sz w:val="27"/>
          <w:szCs w:val="27"/>
        </w:rPr>
        <w:t>JavaScript</w:t>
      </w:r>
      <w:r>
        <w:rPr>
          <w:rFonts w:ascii="Helvetica" w:hAnsi="Helvetica" w:cs="Helvetica"/>
          <w:color w:val="666666"/>
          <w:sz w:val="27"/>
          <w:szCs w:val="27"/>
        </w:rPr>
        <w:t>语言的对象，</w:t>
      </w:r>
      <w:r>
        <w:rPr>
          <w:rFonts w:ascii="Helvetica" w:hAnsi="Helvetica" w:cs="Helvetica"/>
          <w:color w:val="666666"/>
          <w:sz w:val="27"/>
          <w:szCs w:val="27"/>
        </w:rPr>
        <w:t>JSON</w:t>
      </w:r>
      <w:r>
        <w:rPr>
          <w:rFonts w:ascii="Helvetica" w:hAnsi="Helvetica" w:cs="Helvetica"/>
          <w:color w:val="666666"/>
          <w:sz w:val="27"/>
          <w:szCs w:val="27"/>
        </w:rPr>
        <w:t>和</w:t>
      </w:r>
      <w:r>
        <w:rPr>
          <w:rFonts w:ascii="Helvetica" w:hAnsi="Helvetica" w:cs="Helvetica"/>
          <w:color w:val="666666"/>
          <w:sz w:val="27"/>
          <w:szCs w:val="27"/>
        </w:rPr>
        <w:t>Python</w:t>
      </w:r>
      <w:r>
        <w:rPr>
          <w:rFonts w:ascii="Helvetica" w:hAnsi="Helvetica" w:cs="Helvetica"/>
          <w:color w:val="666666"/>
          <w:sz w:val="27"/>
          <w:szCs w:val="27"/>
        </w:rPr>
        <w:t>内置的数据类型对应如下：</w:t>
      </w:r>
    </w:p>
    <w:tbl>
      <w:tblPr>
        <w:tblW w:w="17978" w:type="dxa"/>
        <w:tblCellMar>
          <w:top w:w="15" w:type="dxa"/>
          <w:left w:w="15" w:type="dxa"/>
          <w:bottom w:w="15" w:type="dxa"/>
          <w:right w:w="15" w:type="dxa"/>
        </w:tblCellMar>
        <w:tblLook w:val="04A0" w:firstRow="1" w:lastRow="0" w:firstColumn="1" w:lastColumn="0" w:noHBand="0" w:noVBand="1"/>
      </w:tblPr>
      <w:tblGrid>
        <w:gridCol w:w="8492"/>
        <w:gridCol w:w="9486"/>
      </w:tblGrid>
      <w:tr w:rsidR="00247087" w:rsidTr="00247087">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rPr>
                <w:rFonts w:ascii="宋体" w:hAnsi="宋体" w:cs="宋体"/>
                <w:sz w:val="24"/>
                <w:szCs w:val="24"/>
              </w:rPr>
            </w:pPr>
            <w:r>
              <w:t>JSON类型</w:t>
            </w:r>
          </w:p>
        </w:tc>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Python类型</w:t>
            </w:r>
          </w:p>
        </w:tc>
      </w:tr>
      <w:tr w:rsidR="00247087" w:rsidTr="00247087">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w:t>
            </w:r>
          </w:p>
        </w:tc>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dict</w:t>
            </w:r>
          </w:p>
        </w:tc>
      </w:tr>
      <w:tr w:rsidR="00247087" w:rsidTr="00247087">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w:t>
            </w:r>
          </w:p>
        </w:tc>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list</w:t>
            </w:r>
          </w:p>
        </w:tc>
      </w:tr>
      <w:tr w:rsidR="00247087" w:rsidTr="00247087">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"string"</w:t>
            </w:r>
          </w:p>
        </w:tc>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str</w:t>
            </w:r>
          </w:p>
        </w:tc>
      </w:tr>
      <w:tr w:rsidR="00247087" w:rsidTr="00247087">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1234.56</w:t>
            </w:r>
          </w:p>
        </w:tc>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int或float</w:t>
            </w:r>
          </w:p>
        </w:tc>
      </w:tr>
      <w:tr w:rsidR="00247087" w:rsidTr="00247087">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lastRenderedPageBreak/>
              <w:t>true/false</w:t>
            </w:r>
          </w:p>
        </w:tc>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True/False</w:t>
            </w:r>
          </w:p>
        </w:tc>
      </w:tr>
      <w:tr w:rsidR="00247087" w:rsidTr="00247087">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null</w:t>
            </w:r>
          </w:p>
        </w:tc>
        <w:tc>
          <w:tcPr>
            <w:tcW w:w="0" w:type="auto"/>
            <w:tcBorders>
              <w:bottom w:val="single" w:sz="6" w:space="0" w:color="DDDDDD"/>
            </w:tcBorders>
            <w:tcMar>
              <w:top w:w="120" w:type="dxa"/>
              <w:left w:w="120" w:type="dxa"/>
              <w:bottom w:w="120" w:type="dxa"/>
              <w:right w:w="120" w:type="dxa"/>
            </w:tcMar>
            <w:hideMark/>
          </w:tcPr>
          <w:p w:rsidR="00247087" w:rsidRDefault="00247087">
            <w:pPr>
              <w:spacing w:before="225" w:after="225"/>
            </w:pPr>
            <w:r>
              <w:t>None</w:t>
            </w:r>
          </w:p>
        </w:tc>
      </w:tr>
    </w:tbl>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Python</w:t>
      </w:r>
      <w:r>
        <w:rPr>
          <w:rFonts w:ascii="Helvetica" w:hAnsi="Helvetica" w:cs="Helvetica"/>
          <w:color w:val="666666"/>
          <w:sz w:val="27"/>
          <w:szCs w:val="27"/>
        </w:rPr>
        <w:t>内置的</w:t>
      </w:r>
      <w:r>
        <w:rPr>
          <w:rStyle w:val="HTML"/>
          <w:rFonts w:ascii="Consolas" w:hAnsi="Consolas"/>
          <w:color w:val="DD0055"/>
          <w:sz w:val="18"/>
          <w:szCs w:val="18"/>
          <w:bdr w:val="single" w:sz="6" w:space="0" w:color="DDDDDD" w:frame="1"/>
          <w:shd w:val="clear" w:color="auto" w:fill="FAFAFA"/>
        </w:rPr>
        <w:t>json</w:t>
      </w:r>
      <w:r>
        <w:rPr>
          <w:rFonts w:ascii="Helvetica" w:hAnsi="Helvetica" w:cs="Helvetica"/>
          <w:color w:val="666666"/>
          <w:sz w:val="27"/>
          <w:szCs w:val="27"/>
        </w:rPr>
        <w:t>模块提供了非常完善的</w:t>
      </w:r>
      <w:r>
        <w:rPr>
          <w:rFonts w:ascii="Helvetica" w:hAnsi="Helvetica" w:cs="Helvetica"/>
          <w:color w:val="666666"/>
          <w:sz w:val="27"/>
          <w:szCs w:val="27"/>
        </w:rPr>
        <w:t>Python</w:t>
      </w:r>
      <w:r>
        <w:rPr>
          <w:rFonts w:ascii="Helvetica" w:hAnsi="Helvetica" w:cs="Helvetica"/>
          <w:color w:val="666666"/>
          <w:sz w:val="27"/>
          <w:szCs w:val="27"/>
        </w:rPr>
        <w:t>对象到</w:t>
      </w:r>
      <w:r>
        <w:rPr>
          <w:rFonts w:ascii="Helvetica" w:hAnsi="Helvetica" w:cs="Helvetica"/>
          <w:color w:val="666666"/>
          <w:sz w:val="27"/>
          <w:szCs w:val="27"/>
        </w:rPr>
        <w:t>JSON</w:t>
      </w:r>
      <w:r>
        <w:rPr>
          <w:rFonts w:ascii="Helvetica" w:hAnsi="Helvetica" w:cs="Helvetica"/>
          <w:color w:val="666666"/>
          <w:sz w:val="27"/>
          <w:szCs w:val="27"/>
        </w:rPr>
        <w:t>格式的转换。我们先看看如何把</w:t>
      </w:r>
      <w:r>
        <w:rPr>
          <w:rFonts w:ascii="Helvetica" w:hAnsi="Helvetica" w:cs="Helvetica"/>
          <w:color w:val="666666"/>
          <w:sz w:val="27"/>
          <w:szCs w:val="27"/>
        </w:rPr>
        <w:t>Python</w:t>
      </w:r>
      <w:r>
        <w:rPr>
          <w:rFonts w:ascii="Helvetica" w:hAnsi="Helvetica" w:cs="Helvetica"/>
          <w:color w:val="666666"/>
          <w:sz w:val="27"/>
          <w:szCs w:val="27"/>
        </w:rPr>
        <w:t>对象变成一个</w:t>
      </w:r>
      <w:r>
        <w:rPr>
          <w:rFonts w:ascii="Helvetica" w:hAnsi="Helvetica" w:cs="Helvetica"/>
          <w:color w:val="666666"/>
          <w:sz w:val="27"/>
          <w:szCs w:val="27"/>
        </w:rPr>
        <w:t>JSON</w:t>
      </w:r>
      <w:r>
        <w:rPr>
          <w:rFonts w:ascii="Helvetica" w:hAnsi="Helvetica" w:cs="Helvetica"/>
          <w:color w:val="666666"/>
          <w:sz w:val="27"/>
          <w:szCs w:val="27"/>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import</w:t>
      </w:r>
      <w:r>
        <w:rPr>
          <w:rStyle w:val="HTML"/>
          <w:color w:val="444444"/>
        </w:rPr>
        <w:t xml:space="preserve"> json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d = dict(name=</w:t>
      </w:r>
      <w:r>
        <w:rPr>
          <w:rStyle w:val="string"/>
          <w:color w:val="DD1144"/>
        </w:rPr>
        <w:t>'Bob'</w:t>
      </w:r>
      <w:r>
        <w:rPr>
          <w:rStyle w:val="HTML"/>
          <w:color w:val="444444"/>
        </w:rPr>
        <w:t>, age=</w:t>
      </w:r>
      <w:r>
        <w:rPr>
          <w:rStyle w:val="number"/>
          <w:color w:val="009999"/>
        </w:rPr>
        <w:t>20</w:t>
      </w:r>
      <w:r>
        <w:rPr>
          <w:rStyle w:val="HTML"/>
          <w:color w:val="444444"/>
        </w:rPr>
        <w:t>, score=</w:t>
      </w:r>
      <w:r>
        <w:rPr>
          <w:rStyle w:val="number"/>
          <w:color w:val="009999"/>
        </w:rPr>
        <w:t>88</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json.dumps(d)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'{"age": 20, "score": 88, "name": "Bob"}'</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dumps()</w:t>
      </w:r>
      <w:r>
        <w:rPr>
          <w:rFonts w:ascii="Helvetica" w:hAnsi="Helvetica" w:cs="Helvetica"/>
          <w:color w:val="666666"/>
          <w:sz w:val="27"/>
          <w:szCs w:val="27"/>
        </w:rPr>
        <w:t>方法返回一个</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7"/>
          <w:szCs w:val="27"/>
        </w:rPr>
        <w:t>，内容就是标准的</w:t>
      </w:r>
      <w:r>
        <w:rPr>
          <w:rFonts w:ascii="Helvetica" w:hAnsi="Helvetica" w:cs="Helvetica"/>
          <w:color w:val="666666"/>
          <w:sz w:val="27"/>
          <w:szCs w:val="27"/>
        </w:rPr>
        <w:t>JSON</w:t>
      </w:r>
      <w:r>
        <w:rPr>
          <w:rFonts w:ascii="Helvetica" w:hAnsi="Helvetica" w:cs="Helvetica"/>
          <w:color w:val="666666"/>
          <w:sz w:val="27"/>
          <w:szCs w:val="27"/>
        </w:rPr>
        <w:t>。类似的，</w:t>
      </w:r>
      <w:r>
        <w:rPr>
          <w:rStyle w:val="HTML"/>
          <w:rFonts w:ascii="Consolas" w:hAnsi="Consolas"/>
          <w:color w:val="DD0055"/>
          <w:sz w:val="18"/>
          <w:szCs w:val="18"/>
          <w:bdr w:val="single" w:sz="6" w:space="0" w:color="DDDDDD" w:frame="1"/>
          <w:shd w:val="clear" w:color="auto" w:fill="FAFAFA"/>
        </w:rPr>
        <w:t>dump()</w:t>
      </w:r>
      <w:r>
        <w:rPr>
          <w:rFonts w:ascii="Helvetica" w:hAnsi="Helvetica" w:cs="Helvetica"/>
          <w:color w:val="666666"/>
          <w:sz w:val="27"/>
          <w:szCs w:val="27"/>
        </w:rPr>
        <w:t>方法可以直接把</w:t>
      </w:r>
      <w:r>
        <w:rPr>
          <w:rFonts w:ascii="Helvetica" w:hAnsi="Helvetica" w:cs="Helvetica"/>
          <w:color w:val="666666"/>
          <w:sz w:val="27"/>
          <w:szCs w:val="27"/>
        </w:rPr>
        <w:t>JSON</w:t>
      </w:r>
      <w:r>
        <w:rPr>
          <w:rFonts w:ascii="Helvetica" w:hAnsi="Helvetica" w:cs="Helvetica"/>
          <w:color w:val="666666"/>
          <w:sz w:val="27"/>
          <w:szCs w:val="27"/>
        </w:rPr>
        <w:t>写入一个</w:t>
      </w:r>
      <w:r>
        <w:rPr>
          <w:rStyle w:val="HTML"/>
          <w:rFonts w:ascii="Consolas" w:hAnsi="Consolas"/>
          <w:color w:val="DD0055"/>
          <w:sz w:val="18"/>
          <w:szCs w:val="18"/>
          <w:bdr w:val="single" w:sz="6" w:space="0" w:color="DDDDDD" w:frame="1"/>
          <w:shd w:val="clear" w:color="auto" w:fill="FAFAFA"/>
        </w:rPr>
        <w:t>file-like Object</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要把</w:t>
      </w:r>
      <w:r>
        <w:rPr>
          <w:rFonts w:ascii="Helvetica" w:hAnsi="Helvetica" w:cs="Helvetica"/>
          <w:color w:val="666666"/>
          <w:sz w:val="27"/>
          <w:szCs w:val="27"/>
        </w:rPr>
        <w:t>JSON</w:t>
      </w:r>
      <w:r>
        <w:rPr>
          <w:rFonts w:ascii="Helvetica" w:hAnsi="Helvetica" w:cs="Helvetica"/>
          <w:color w:val="666666"/>
          <w:sz w:val="27"/>
          <w:szCs w:val="27"/>
        </w:rPr>
        <w:t>反序列化为</w:t>
      </w:r>
      <w:r>
        <w:rPr>
          <w:rFonts w:ascii="Helvetica" w:hAnsi="Helvetica" w:cs="Helvetica"/>
          <w:color w:val="666666"/>
          <w:sz w:val="27"/>
          <w:szCs w:val="27"/>
        </w:rPr>
        <w:t>Python</w:t>
      </w:r>
      <w:r>
        <w:rPr>
          <w:rFonts w:ascii="Helvetica" w:hAnsi="Helvetica" w:cs="Helvetica"/>
          <w:color w:val="666666"/>
          <w:sz w:val="27"/>
          <w:szCs w:val="27"/>
        </w:rPr>
        <w:t>对象，用</w:t>
      </w:r>
      <w:r>
        <w:rPr>
          <w:rStyle w:val="HTML"/>
          <w:rFonts w:ascii="Consolas" w:hAnsi="Consolas"/>
          <w:color w:val="DD0055"/>
          <w:sz w:val="18"/>
          <w:szCs w:val="18"/>
          <w:bdr w:val="single" w:sz="6" w:space="0" w:color="DDDDDD" w:frame="1"/>
          <w:shd w:val="clear" w:color="auto" w:fill="FAFAFA"/>
        </w:rPr>
        <w:t>loads()</w:t>
      </w:r>
      <w:r>
        <w:rPr>
          <w:rFonts w:ascii="Helvetica" w:hAnsi="Helvetica" w:cs="Helvetica"/>
          <w:color w:val="666666"/>
          <w:sz w:val="27"/>
          <w:szCs w:val="27"/>
        </w:rPr>
        <w:t>或者对应的</w:t>
      </w:r>
      <w:r>
        <w:rPr>
          <w:rStyle w:val="HTML"/>
          <w:rFonts w:ascii="Consolas" w:hAnsi="Consolas"/>
          <w:color w:val="DD0055"/>
          <w:sz w:val="18"/>
          <w:szCs w:val="18"/>
          <w:bdr w:val="single" w:sz="6" w:space="0" w:color="DDDDDD" w:frame="1"/>
          <w:shd w:val="clear" w:color="auto" w:fill="FAFAFA"/>
        </w:rPr>
        <w:t>load()</w:t>
      </w:r>
      <w:r>
        <w:rPr>
          <w:rFonts w:ascii="Helvetica" w:hAnsi="Helvetica" w:cs="Helvetica"/>
          <w:color w:val="666666"/>
          <w:sz w:val="27"/>
          <w:szCs w:val="27"/>
        </w:rPr>
        <w:t>方法，前者把</w:t>
      </w:r>
      <w:r>
        <w:rPr>
          <w:rFonts w:ascii="Helvetica" w:hAnsi="Helvetica" w:cs="Helvetica"/>
          <w:color w:val="666666"/>
          <w:sz w:val="27"/>
          <w:szCs w:val="27"/>
        </w:rPr>
        <w:t>JSON</w:t>
      </w:r>
      <w:r>
        <w:rPr>
          <w:rFonts w:ascii="Helvetica" w:hAnsi="Helvetica" w:cs="Helvetica"/>
          <w:color w:val="666666"/>
          <w:sz w:val="27"/>
          <w:szCs w:val="27"/>
        </w:rPr>
        <w:t>的字符串反序列化，后者从</w:t>
      </w:r>
      <w:r>
        <w:rPr>
          <w:rStyle w:val="HTML"/>
          <w:rFonts w:ascii="Consolas" w:hAnsi="Consolas"/>
          <w:color w:val="DD0055"/>
          <w:sz w:val="18"/>
          <w:szCs w:val="18"/>
          <w:bdr w:val="single" w:sz="6" w:space="0" w:color="DDDDDD" w:frame="1"/>
          <w:shd w:val="clear" w:color="auto" w:fill="FAFAFA"/>
        </w:rPr>
        <w:t>file-like Object</w:t>
      </w:r>
      <w:r>
        <w:rPr>
          <w:rFonts w:ascii="Helvetica" w:hAnsi="Helvetica" w:cs="Helvetica"/>
          <w:color w:val="666666"/>
          <w:sz w:val="27"/>
          <w:szCs w:val="27"/>
        </w:rPr>
        <w:t>中读取字符串并反序列化：</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json_str = </w:t>
      </w:r>
      <w:r>
        <w:rPr>
          <w:rStyle w:val="string"/>
          <w:color w:val="DD1144"/>
        </w:rPr>
        <w:t>'{"age": 20, "score": 88, "name": "Bob"}'</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json.loads(json_str)</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'age'</w:t>
      </w:r>
      <w:r>
        <w:rPr>
          <w:rStyle w:val="HTML"/>
          <w:color w:val="444444"/>
        </w:rPr>
        <w:t xml:space="preserve">: </w:t>
      </w:r>
      <w:r>
        <w:rPr>
          <w:rStyle w:val="number"/>
          <w:color w:val="009999"/>
        </w:rPr>
        <w:t>20</w:t>
      </w:r>
      <w:r>
        <w:rPr>
          <w:rStyle w:val="HTML"/>
          <w:color w:val="444444"/>
        </w:rPr>
        <w:t xml:space="preserve">, </w:t>
      </w:r>
      <w:r>
        <w:rPr>
          <w:rStyle w:val="string"/>
          <w:color w:val="DD1144"/>
        </w:rPr>
        <w:t>'score'</w:t>
      </w:r>
      <w:r>
        <w:rPr>
          <w:rStyle w:val="HTML"/>
          <w:color w:val="444444"/>
        </w:rPr>
        <w:t xml:space="preserve">: </w:t>
      </w:r>
      <w:r>
        <w:rPr>
          <w:rStyle w:val="number"/>
          <w:color w:val="009999"/>
        </w:rPr>
        <w:t>88</w:t>
      </w:r>
      <w:r>
        <w:rPr>
          <w:rStyle w:val="HTML"/>
          <w:color w:val="444444"/>
        </w:rPr>
        <w:t xml:space="preserve">, </w:t>
      </w:r>
      <w:r>
        <w:rPr>
          <w:rStyle w:val="string"/>
          <w:color w:val="DD1144"/>
        </w:rPr>
        <w:t>'name'</w:t>
      </w:r>
      <w:r>
        <w:rPr>
          <w:rStyle w:val="HTML"/>
          <w:color w:val="444444"/>
        </w:rPr>
        <w:t xml:space="preserve">: </w:t>
      </w:r>
      <w:r>
        <w:rPr>
          <w:rStyle w:val="string"/>
          <w:color w:val="DD1144"/>
        </w:rPr>
        <w:t>'Bob'</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由于</w:t>
      </w:r>
      <w:r>
        <w:rPr>
          <w:rFonts w:ascii="Helvetica" w:hAnsi="Helvetica" w:cs="Helvetica"/>
          <w:color w:val="666666"/>
          <w:sz w:val="27"/>
          <w:szCs w:val="27"/>
        </w:rPr>
        <w:t>JSON</w:t>
      </w:r>
      <w:r>
        <w:rPr>
          <w:rFonts w:ascii="Helvetica" w:hAnsi="Helvetica" w:cs="Helvetica"/>
          <w:color w:val="666666"/>
          <w:sz w:val="27"/>
          <w:szCs w:val="27"/>
        </w:rPr>
        <w:t>标准规定</w:t>
      </w:r>
      <w:r>
        <w:rPr>
          <w:rFonts w:ascii="Helvetica" w:hAnsi="Helvetica" w:cs="Helvetica"/>
          <w:color w:val="666666"/>
          <w:sz w:val="27"/>
          <w:szCs w:val="27"/>
        </w:rPr>
        <w:t>JSON</w:t>
      </w:r>
      <w:r>
        <w:rPr>
          <w:rFonts w:ascii="Helvetica" w:hAnsi="Helvetica" w:cs="Helvetica"/>
          <w:color w:val="666666"/>
          <w:sz w:val="27"/>
          <w:szCs w:val="27"/>
        </w:rPr>
        <w:t>编码是</w:t>
      </w:r>
      <w:r>
        <w:rPr>
          <w:rFonts w:ascii="Helvetica" w:hAnsi="Helvetica" w:cs="Helvetica"/>
          <w:color w:val="666666"/>
          <w:sz w:val="27"/>
          <w:szCs w:val="27"/>
        </w:rPr>
        <w:t>UTF-8</w:t>
      </w:r>
      <w:r>
        <w:rPr>
          <w:rFonts w:ascii="Helvetica" w:hAnsi="Helvetica" w:cs="Helvetica"/>
          <w:color w:val="666666"/>
          <w:sz w:val="27"/>
          <w:szCs w:val="27"/>
        </w:rPr>
        <w:t>，所以我们总是能正确地在</w:t>
      </w:r>
      <w:r>
        <w:rPr>
          <w:rFonts w:ascii="Helvetica" w:hAnsi="Helvetica" w:cs="Helvetica"/>
          <w:color w:val="666666"/>
          <w:sz w:val="27"/>
          <w:szCs w:val="27"/>
        </w:rPr>
        <w:t>Python</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str</w:t>
      </w:r>
      <w:r>
        <w:rPr>
          <w:rFonts w:ascii="Helvetica" w:hAnsi="Helvetica" w:cs="Helvetica"/>
          <w:color w:val="666666"/>
          <w:sz w:val="27"/>
          <w:szCs w:val="27"/>
        </w:rPr>
        <w:t>与</w:t>
      </w:r>
      <w:r>
        <w:rPr>
          <w:rFonts w:ascii="Helvetica" w:hAnsi="Helvetica" w:cs="Helvetica"/>
          <w:color w:val="666666"/>
          <w:sz w:val="27"/>
          <w:szCs w:val="27"/>
        </w:rPr>
        <w:t>JSON</w:t>
      </w:r>
      <w:r>
        <w:rPr>
          <w:rFonts w:ascii="Helvetica" w:hAnsi="Helvetica" w:cs="Helvetica"/>
          <w:color w:val="666666"/>
          <w:sz w:val="27"/>
          <w:szCs w:val="27"/>
        </w:rPr>
        <w:t>的字符串之间转换。</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JSON</w:t>
      </w:r>
      <w:r>
        <w:rPr>
          <w:rFonts w:ascii="Helvetica" w:hAnsi="Helvetica" w:cs="Helvetica"/>
          <w:b w:val="0"/>
          <w:bCs w:val="0"/>
          <w:color w:val="444444"/>
        </w:rPr>
        <w:t>进阶</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Python</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7"/>
          <w:szCs w:val="27"/>
        </w:rPr>
        <w:t>对象可以直接序列化为</w:t>
      </w:r>
      <w:r>
        <w:rPr>
          <w:rFonts w:ascii="Helvetica" w:hAnsi="Helvetica" w:cs="Helvetica"/>
          <w:color w:val="666666"/>
          <w:sz w:val="27"/>
          <w:szCs w:val="27"/>
        </w:rPr>
        <w:t>JSON</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，不过，很多时候，我们更喜欢用</w:t>
      </w:r>
      <w:r>
        <w:rPr>
          <w:rStyle w:val="HTML"/>
          <w:rFonts w:ascii="Consolas" w:hAnsi="Consolas"/>
          <w:color w:val="DD0055"/>
          <w:sz w:val="18"/>
          <w:szCs w:val="18"/>
          <w:bdr w:val="single" w:sz="6" w:space="0" w:color="DDDDDD" w:frame="1"/>
          <w:shd w:val="clear" w:color="auto" w:fill="FAFAFA"/>
        </w:rPr>
        <w:t>class</w:t>
      </w:r>
      <w:r>
        <w:rPr>
          <w:rFonts w:ascii="Helvetica" w:hAnsi="Helvetica" w:cs="Helvetica"/>
          <w:color w:val="666666"/>
          <w:sz w:val="27"/>
          <w:szCs w:val="27"/>
        </w:rPr>
        <w:t>表示对象，比如定义</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类，然后序列化：</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json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Student</w:t>
      </w:r>
      <w:r>
        <w:rPr>
          <w:rStyle w:val="params"/>
          <w:b/>
          <w:bCs/>
          <w:color w:val="445588"/>
        </w:rPr>
        <w:t>(object)</w:t>
      </w:r>
      <w:r>
        <w:rPr>
          <w:rStyle w:val="class"/>
          <w:b/>
          <w:bCs/>
          <w:color w:val="445588"/>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def</w:t>
      </w:r>
      <w:r>
        <w:rPr>
          <w:rStyle w:val="function"/>
          <w:color w:val="444444"/>
        </w:rPr>
        <w:t xml:space="preserve"> </w:t>
      </w:r>
      <w:r>
        <w:rPr>
          <w:rStyle w:val="title"/>
          <w:b/>
          <w:bCs/>
          <w:color w:val="990000"/>
        </w:rPr>
        <w:t>__init__</w:t>
      </w:r>
      <w:r>
        <w:rPr>
          <w:rStyle w:val="params"/>
          <w:color w:val="444444"/>
        </w:rPr>
        <w:t>(self, name, age, score)</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self.name = name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self.age = age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self.score = score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 = Student(</w:t>
      </w:r>
      <w:r>
        <w:rPr>
          <w:rStyle w:val="string"/>
          <w:color w:val="DD1144"/>
        </w:rPr>
        <w:t>'Bob'</w:t>
      </w:r>
      <w:r>
        <w:rPr>
          <w:rStyle w:val="HTML"/>
          <w:color w:val="444444"/>
        </w:rPr>
        <w:t xml:space="preserve">, </w:t>
      </w:r>
      <w:r>
        <w:rPr>
          <w:rStyle w:val="number"/>
          <w:color w:val="009999"/>
        </w:rPr>
        <w:t>20</w:t>
      </w:r>
      <w:r>
        <w:rPr>
          <w:rStyle w:val="HTML"/>
          <w:color w:val="444444"/>
        </w:rPr>
        <w:t xml:space="preserve">, </w:t>
      </w:r>
      <w:r>
        <w:rPr>
          <w:rStyle w:val="number"/>
          <w:color w:val="009999"/>
        </w:rPr>
        <w:t>88</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print(json.dumps(s))</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运行代码，毫不留情地得到一个</w:t>
      </w:r>
      <w:r>
        <w:rPr>
          <w:rStyle w:val="HTML"/>
          <w:rFonts w:ascii="Consolas" w:hAnsi="Consolas"/>
          <w:color w:val="DD0055"/>
          <w:sz w:val="18"/>
          <w:szCs w:val="18"/>
          <w:bdr w:val="single" w:sz="6" w:space="0" w:color="DDDDDD" w:frame="1"/>
          <w:shd w:val="clear" w:color="auto" w:fill="FAFAFA"/>
        </w:rPr>
        <w:t>TypeError</w:t>
      </w:r>
      <w:r>
        <w:rPr>
          <w:rFonts w:ascii="Helvetica" w:hAnsi="Helvetica" w:cs="Helvetica"/>
          <w:color w:val="666666"/>
          <w:sz w:val="27"/>
          <w:szCs w:val="27"/>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Traceback (most recent </w:t>
      </w:r>
      <w:r>
        <w:rPr>
          <w:rStyle w:val="keyword"/>
          <w:b/>
          <w:bCs/>
          <w:color w:val="333333"/>
        </w:rPr>
        <w:t>call</w:t>
      </w:r>
      <w:r>
        <w:rPr>
          <w:rStyle w:val="operator"/>
          <w:color w:val="444444"/>
        </w:rPr>
        <w:t xml:space="preserve"> </w:t>
      </w:r>
      <w:r>
        <w:rPr>
          <w:rStyle w:val="keyword"/>
          <w:b/>
          <w:bCs/>
          <w:color w:val="333333"/>
        </w:rPr>
        <w:t>last</w:t>
      </w:r>
      <w:r>
        <w:rPr>
          <w:rStyle w:val="operator"/>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TypeError: &lt;__main__.Student object </w:t>
      </w:r>
      <w:r>
        <w:rPr>
          <w:rStyle w:val="keyword"/>
          <w:b/>
          <w:bCs/>
          <w:color w:val="333333"/>
        </w:rPr>
        <w:t>at</w:t>
      </w:r>
      <w:r>
        <w:rPr>
          <w:rStyle w:val="operator"/>
          <w:color w:val="444444"/>
        </w:rPr>
        <w:t xml:space="preserve"> </w:t>
      </w:r>
      <w:r>
        <w:rPr>
          <w:rStyle w:val="number"/>
          <w:color w:val="009999"/>
        </w:rPr>
        <w:t>0x10603cc50</w:t>
      </w:r>
      <w:r>
        <w:rPr>
          <w:rStyle w:val="operator"/>
          <w:color w:val="444444"/>
        </w:rPr>
        <w:t xml:space="preserve">&gt; </w:t>
      </w:r>
      <w:r>
        <w:rPr>
          <w:rStyle w:val="keyword"/>
          <w:b/>
          <w:bCs/>
          <w:color w:val="333333"/>
        </w:rPr>
        <w:t>is</w:t>
      </w:r>
      <w:r>
        <w:rPr>
          <w:rStyle w:val="operator"/>
          <w:color w:val="444444"/>
        </w:rPr>
        <w:t xml:space="preserve"> </w:t>
      </w:r>
      <w:r>
        <w:rPr>
          <w:rStyle w:val="keyword"/>
          <w:b/>
          <w:bCs/>
          <w:color w:val="333333"/>
        </w:rPr>
        <w:t>not</w:t>
      </w:r>
      <w:r>
        <w:rPr>
          <w:rStyle w:val="operator"/>
          <w:color w:val="444444"/>
        </w:rPr>
        <w:t xml:space="preserve"> JSON serializable</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错误的原因是</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对象不是一个可序列化为</w:t>
      </w:r>
      <w:r>
        <w:rPr>
          <w:rFonts w:ascii="Helvetica" w:hAnsi="Helvetica" w:cs="Helvetica"/>
          <w:color w:val="666666"/>
          <w:sz w:val="27"/>
          <w:szCs w:val="27"/>
        </w:rPr>
        <w:t>JSON</w:t>
      </w:r>
      <w:r>
        <w:rPr>
          <w:rFonts w:ascii="Helvetica" w:hAnsi="Helvetica" w:cs="Helvetica"/>
          <w:color w:val="666666"/>
          <w:sz w:val="27"/>
          <w:szCs w:val="27"/>
        </w:rPr>
        <w:t>的对象。</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如果连</w:t>
      </w:r>
      <w:r>
        <w:rPr>
          <w:rStyle w:val="HTML"/>
          <w:rFonts w:ascii="Consolas" w:hAnsi="Consolas"/>
          <w:color w:val="DD0055"/>
          <w:sz w:val="18"/>
          <w:szCs w:val="18"/>
          <w:bdr w:val="single" w:sz="6" w:space="0" w:color="DDDDDD" w:frame="1"/>
          <w:shd w:val="clear" w:color="auto" w:fill="FAFAFA"/>
        </w:rPr>
        <w:t>class</w:t>
      </w:r>
      <w:r>
        <w:rPr>
          <w:rFonts w:ascii="Helvetica" w:hAnsi="Helvetica" w:cs="Helvetica"/>
          <w:color w:val="666666"/>
          <w:sz w:val="27"/>
          <w:szCs w:val="27"/>
        </w:rPr>
        <w:t>的实例对象都无法序列化为</w:t>
      </w:r>
      <w:r>
        <w:rPr>
          <w:rFonts w:ascii="Helvetica" w:hAnsi="Helvetica" w:cs="Helvetica"/>
          <w:color w:val="666666"/>
          <w:sz w:val="27"/>
          <w:szCs w:val="27"/>
        </w:rPr>
        <w:t>JSON</w:t>
      </w:r>
      <w:r>
        <w:rPr>
          <w:rFonts w:ascii="Helvetica" w:hAnsi="Helvetica" w:cs="Helvetica"/>
          <w:color w:val="666666"/>
          <w:sz w:val="27"/>
          <w:szCs w:val="27"/>
        </w:rPr>
        <w:t>，这肯定不合理！</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别急，我们仔细看看</w:t>
      </w:r>
      <w:r>
        <w:rPr>
          <w:rStyle w:val="HTML"/>
          <w:rFonts w:ascii="Consolas" w:hAnsi="Consolas"/>
          <w:color w:val="DD0055"/>
          <w:sz w:val="18"/>
          <w:szCs w:val="18"/>
          <w:bdr w:val="single" w:sz="6" w:space="0" w:color="DDDDDD" w:frame="1"/>
          <w:shd w:val="clear" w:color="auto" w:fill="FAFAFA"/>
        </w:rPr>
        <w:t>dumps()</w:t>
      </w:r>
      <w:r>
        <w:rPr>
          <w:rFonts w:ascii="Helvetica" w:hAnsi="Helvetica" w:cs="Helvetica"/>
          <w:color w:val="666666"/>
          <w:sz w:val="27"/>
          <w:szCs w:val="27"/>
        </w:rPr>
        <w:t>方法的参数列表，可以发现，除了第一个必须的</w:t>
      </w:r>
      <w:r>
        <w:rPr>
          <w:rStyle w:val="HTML"/>
          <w:rFonts w:ascii="Consolas" w:hAnsi="Consolas"/>
          <w:color w:val="DD0055"/>
          <w:sz w:val="18"/>
          <w:szCs w:val="18"/>
          <w:bdr w:val="single" w:sz="6" w:space="0" w:color="DDDDDD" w:frame="1"/>
          <w:shd w:val="clear" w:color="auto" w:fill="FAFAFA"/>
        </w:rPr>
        <w:t>obj</w:t>
      </w:r>
      <w:r>
        <w:rPr>
          <w:rFonts w:ascii="Helvetica" w:hAnsi="Helvetica" w:cs="Helvetica"/>
          <w:color w:val="666666"/>
          <w:sz w:val="27"/>
          <w:szCs w:val="27"/>
        </w:rPr>
        <w:t>参数外，</w:t>
      </w:r>
      <w:r>
        <w:rPr>
          <w:rStyle w:val="HTML"/>
          <w:rFonts w:ascii="Consolas" w:hAnsi="Consolas"/>
          <w:color w:val="DD0055"/>
          <w:sz w:val="18"/>
          <w:szCs w:val="18"/>
          <w:bdr w:val="single" w:sz="6" w:space="0" w:color="DDDDDD" w:frame="1"/>
          <w:shd w:val="clear" w:color="auto" w:fill="FAFAFA"/>
        </w:rPr>
        <w:t>dumps()</w:t>
      </w:r>
      <w:r>
        <w:rPr>
          <w:rFonts w:ascii="Helvetica" w:hAnsi="Helvetica" w:cs="Helvetica"/>
          <w:color w:val="666666"/>
          <w:sz w:val="27"/>
          <w:szCs w:val="27"/>
        </w:rPr>
        <w:t>方法还提供了一大堆的可选参数：</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53" w:anchor="json.dumps" w:tgtFrame="_blank" w:history="1">
        <w:r>
          <w:rPr>
            <w:rStyle w:val="a4"/>
            <w:rFonts w:ascii="Helvetica" w:hAnsi="Helvetica" w:cs="Helvetica"/>
            <w:color w:val="0593D3"/>
            <w:sz w:val="27"/>
            <w:szCs w:val="27"/>
          </w:rPr>
          <w:t>https://docs.python.org/3/library/json.html#json.dumps</w:t>
        </w:r>
      </w:hyperlink>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这些可选参数就是让我们来定制</w:t>
      </w:r>
      <w:r>
        <w:rPr>
          <w:rFonts w:ascii="Helvetica" w:hAnsi="Helvetica" w:cs="Helvetica"/>
          <w:color w:val="666666"/>
          <w:sz w:val="27"/>
          <w:szCs w:val="27"/>
        </w:rPr>
        <w:t>JSON</w:t>
      </w:r>
      <w:r>
        <w:rPr>
          <w:rFonts w:ascii="Helvetica" w:hAnsi="Helvetica" w:cs="Helvetica"/>
          <w:color w:val="666666"/>
          <w:sz w:val="27"/>
          <w:szCs w:val="27"/>
        </w:rPr>
        <w:t>序列化。前面的代码之所以无法把</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类实例序列化为</w:t>
      </w:r>
      <w:r>
        <w:rPr>
          <w:rFonts w:ascii="Helvetica" w:hAnsi="Helvetica" w:cs="Helvetica"/>
          <w:color w:val="666666"/>
          <w:sz w:val="27"/>
          <w:szCs w:val="27"/>
        </w:rPr>
        <w:t>JSON</w:t>
      </w:r>
      <w:r>
        <w:rPr>
          <w:rFonts w:ascii="Helvetica" w:hAnsi="Helvetica" w:cs="Helvetica"/>
          <w:color w:val="666666"/>
          <w:sz w:val="27"/>
          <w:szCs w:val="27"/>
        </w:rPr>
        <w:t>，是因为默认情况下，</w:t>
      </w:r>
      <w:r>
        <w:rPr>
          <w:rStyle w:val="HTML"/>
          <w:rFonts w:ascii="Consolas" w:hAnsi="Consolas"/>
          <w:color w:val="DD0055"/>
          <w:sz w:val="18"/>
          <w:szCs w:val="18"/>
          <w:bdr w:val="single" w:sz="6" w:space="0" w:color="DDDDDD" w:frame="1"/>
          <w:shd w:val="clear" w:color="auto" w:fill="FAFAFA"/>
        </w:rPr>
        <w:t>dumps()</w:t>
      </w:r>
      <w:r>
        <w:rPr>
          <w:rFonts w:ascii="Helvetica" w:hAnsi="Helvetica" w:cs="Helvetica"/>
          <w:color w:val="666666"/>
          <w:sz w:val="27"/>
          <w:szCs w:val="27"/>
        </w:rPr>
        <w:t>方法不知道如何将</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实例变为一个</w:t>
      </w:r>
      <w:r>
        <w:rPr>
          <w:rFonts w:ascii="Helvetica" w:hAnsi="Helvetica" w:cs="Helvetica"/>
          <w:color w:val="666666"/>
          <w:sz w:val="27"/>
          <w:szCs w:val="27"/>
        </w:rPr>
        <w:t>JSON</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对象。</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可选参数</w:t>
      </w:r>
      <w:r>
        <w:rPr>
          <w:rStyle w:val="HTML"/>
          <w:rFonts w:ascii="Consolas" w:hAnsi="Consolas"/>
          <w:color w:val="DD0055"/>
          <w:sz w:val="18"/>
          <w:szCs w:val="18"/>
          <w:bdr w:val="single" w:sz="6" w:space="0" w:color="DDDDDD" w:frame="1"/>
          <w:shd w:val="clear" w:color="auto" w:fill="FAFAFA"/>
        </w:rPr>
        <w:t>default</w:t>
      </w:r>
      <w:r>
        <w:rPr>
          <w:rFonts w:ascii="Helvetica" w:hAnsi="Helvetica" w:cs="Helvetica"/>
          <w:color w:val="666666"/>
          <w:sz w:val="27"/>
          <w:szCs w:val="27"/>
        </w:rPr>
        <w:t>就是把任意一个对象变成一个可序列为</w:t>
      </w:r>
      <w:r>
        <w:rPr>
          <w:rFonts w:ascii="Helvetica" w:hAnsi="Helvetica" w:cs="Helvetica"/>
          <w:color w:val="666666"/>
          <w:sz w:val="27"/>
          <w:szCs w:val="27"/>
        </w:rPr>
        <w:t>JSON</w:t>
      </w:r>
      <w:r>
        <w:rPr>
          <w:rFonts w:ascii="Helvetica" w:hAnsi="Helvetica" w:cs="Helvetica"/>
          <w:color w:val="666666"/>
          <w:sz w:val="27"/>
          <w:szCs w:val="27"/>
        </w:rPr>
        <w:t>的对象，我们只需要为</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专门写一个转换函数，再把函数传进去即可：</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student2dict</w:t>
      </w:r>
      <w:r>
        <w:rPr>
          <w:rStyle w:val="params"/>
          <w:color w:val="444444"/>
        </w:rPr>
        <w:t>(std)</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string"/>
          <w:color w:val="DD1144"/>
        </w:rPr>
        <w:t>'name'</w:t>
      </w:r>
      <w:r>
        <w:rPr>
          <w:rStyle w:val="HTML"/>
          <w:color w:val="444444"/>
        </w:rPr>
        <w:t>: std.name,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string"/>
          <w:color w:val="DD1144"/>
        </w:rPr>
        <w:t>'age'</w:t>
      </w:r>
      <w:r>
        <w:rPr>
          <w:rStyle w:val="HTML"/>
          <w:color w:val="444444"/>
        </w:rPr>
        <w:t>: std.age,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string"/>
          <w:color w:val="DD1144"/>
        </w:rPr>
        <w:t>'score'</w:t>
      </w:r>
      <w:r>
        <w:rPr>
          <w:rStyle w:val="HTML"/>
          <w:color w:val="444444"/>
        </w:rPr>
        <w:t>: std.score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这样，</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实例首先被</w:t>
      </w:r>
      <w:r>
        <w:rPr>
          <w:rStyle w:val="HTML"/>
          <w:rFonts w:ascii="Consolas" w:hAnsi="Consolas"/>
          <w:color w:val="DD0055"/>
          <w:sz w:val="18"/>
          <w:szCs w:val="18"/>
          <w:bdr w:val="single" w:sz="6" w:space="0" w:color="DDDDDD" w:frame="1"/>
          <w:shd w:val="clear" w:color="auto" w:fill="FAFAFA"/>
        </w:rPr>
        <w:t>student2dict()</w:t>
      </w:r>
      <w:r>
        <w:rPr>
          <w:rFonts w:ascii="Helvetica" w:hAnsi="Helvetica" w:cs="Helvetica"/>
          <w:color w:val="666666"/>
          <w:sz w:val="27"/>
          <w:szCs w:val="27"/>
        </w:rPr>
        <w:t>函数转换成</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7"/>
          <w:szCs w:val="27"/>
        </w:rPr>
        <w:t>，然后再被顺利序列化为</w:t>
      </w:r>
      <w:r>
        <w:rPr>
          <w:rFonts w:ascii="Helvetica" w:hAnsi="Helvetica" w:cs="Helvetica"/>
          <w:color w:val="666666"/>
          <w:sz w:val="27"/>
          <w:szCs w:val="27"/>
        </w:rPr>
        <w:t>JSON</w:t>
      </w:r>
      <w:r>
        <w:rPr>
          <w:rFonts w:ascii="Helvetica" w:hAnsi="Helvetica" w:cs="Helvetica"/>
          <w:color w:val="666666"/>
          <w:sz w:val="27"/>
          <w:szCs w:val="27"/>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&gt;&gt;&gt; </w:t>
      </w:r>
      <w:r>
        <w:rPr>
          <w:rStyle w:val="keyword"/>
          <w:b/>
          <w:bCs/>
          <w:color w:val="333333"/>
        </w:rPr>
        <w:t>print</w:t>
      </w:r>
      <w:r>
        <w:rPr>
          <w:rStyle w:val="HTML"/>
          <w:color w:val="444444"/>
        </w:rPr>
        <w:t xml:space="preserve">(json.dumps(s, </w:t>
      </w:r>
      <w:r>
        <w:rPr>
          <w:rStyle w:val="keyword"/>
          <w:b/>
          <w:bCs/>
          <w:color w:val="333333"/>
        </w:rPr>
        <w:t>default</w:t>
      </w:r>
      <w:r>
        <w:rPr>
          <w:rStyle w:val="HTML"/>
          <w:color w:val="444444"/>
        </w:rPr>
        <w:t>=student2dict))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"age"</w:t>
      </w:r>
      <w:r>
        <w:rPr>
          <w:rStyle w:val="HTML"/>
          <w:color w:val="444444"/>
        </w:rPr>
        <w:t xml:space="preserve">: </w:t>
      </w:r>
      <w:r>
        <w:rPr>
          <w:rStyle w:val="number"/>
          <w:color w:val="009999"/>
        </w:rPr>
        <w:t>20</w:t>
      </w:r>
      <w:r>
        <w:rPr>
          <w:rStyle w:val="HTML"/>
          <w:color w:val="444444"/>
        </w:rPr>
        <w:t xml:space="preserve">, </w:t>
      </w:r>
      <w:r>
        <w:rPr>
          <w:rStyle w:val="string"/>
          <w:color w:val="DD1144"/>
        </w:rPr>
        <w:t>"name"</w:t>
      </w:r>
      <w:r>
        <w:rPr>
          <w:rStyle w:val="HTML"/>
          <w:color w:val="444444"/>
        </w:rPr>
        <w:t xml:space="preserve">: </w:t>
      </w:r>
      <w:r>
        <w:rPr>
          <w:rStyle w:val="string"/>
          <w:color w:val="DD1144"/>
        </w:rPr>
        <w:t>"Bob"</w:t>
      </w:r>
      <w:r>
        <w:rPr>
          <w:rStyle w:val="HTML"/>
          <w:color w:val="444444"/>
        </w:rPr>
        <w:t xml:space="preserve">, </w:t>
      </w:r>
      <w:r>
        <w:rPr>
          <w:rStyle w:val="string"/>
          <w:color w:val="DD1144"/>
        </w:rPr>
        <w:t>"score"</w:t>
      </w:r>
      <w:r>
        <w:rPr>
          <w:rStyle w:val="HTML"/>
          <w:color w:val="444444"/>
        </w:rPr>
        <w:t xml:space="preserve">: </w:t>
      </w:r>
      <w:r>
        <w:rPr>
          <w:rStyle w:val="number"/>
          <w:color w:val="009999"/>
        </w:rPr>
        <w:t>88</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不过，下次如果遇到一个</w:t>
      </w:r>
      <w:r>
        <w:rPr>
          <w:rStyle w:val="HTML"/>
          <w:rFonts w:ascii="Consolas" w:hAnsi="Consolas"/>
          <w:color w:val="DD0055"/>
          <w:sz w:val="18"/>
          <w:szCs w:val="18"/>
          <w:bdr w:val="single" w:sz="6" w:space="0" w:color="DDDDDD" w:frame="1"/>
          <w:shd w:val="clear" w:color="auto" w:fill="FAFAFA"/>
        </w:rPr>
        <w:t>Teacher</w:t>
      </w:r>
      <w:r>
        <w:rPr>
          <w:rFonts w:ascii="Helvetica" w:hAnsi="Helvetica" w:cs="Helvetica"/>
          <w:color w:val="666666"/>
          <w:sz w:val="27"/>
          <w:szCs w:val="27"/>
        </w:rPr>
        <w:t>类的实例，照样无法序列化为</w:t>
      </w:r>
      <w:r>
        <w:rPr>
          <w:rFonts w:ascii="Helvetica" w:hAnsi="Helvetica" w:cs="Helvetica"/>
          <w:color w:val="666666"/>
          <w:sz w:val="27"/>
          <w:szCs w:val="27"/>
        </w:rPr>
        <w:t>JSON</w:t>
      </w:r>
      <w:r>
        <w:rPr>
          <w:rFonts w:ascii="Helvetica" w:hAnsi="Helvetica" w:cs="Helvetica"/>
          <w:color w:val="666666"/>
          <w:sz w:val="27"/>
          <w:szCs w:val="27"/>
        </w:rPr>
        <w:t>。我们可以偷个懒，把任意</w:t>
      </w:r>
      <w:r>
        <w:rPr>
          <w:rStyle w:val="HTML"/>
          <w:rFonts w:ascii="Consolas" w:hAnsi="Consolas"/>
          <w:color w:val="DD0055"/>
          <w:sz w:val="18"/>
          <w:szCs w:val="18"/>
          <w:bdr w:val="single" w:sz="6" w:space="0" w:color="DDDDDD" w:frame="1"/>
          <w:shd w:val="clear" w:color="auto" w:fill="FAFAFA"/>
        </w:rPr>
        <w:t>class</w:t>
      </w:r>
      <w:r>
        <w:rPr>
          <w:rFonts w:ascii="Helvetica" w:hAnsi="Helvetica" w:cs="Helvetica"/>
          <w:color w:val="666666"/>
          <w:sz w:val="27"/>
          <w:szCs w:val="27"/>
        </w:rPr>
        <w:t>的实例变为</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7"/>
          <w:szCs w:val="27"/>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print</w:t>
      </w:r>
      <w:r>
        <w:rPr>
          <w:rStyle w:val="HTML"/>
          <w:color w:val="444444"/>
        </w:rPr>
        <w:t xml:space="preserve">(json.dumps(s, </w:t>
      </w:r>
      <w:r>
        <w:rPr>
          <w:rStyle w:val="keyword"/>
          <w:b/>
          <w:bCs/>
          <w:color w:val="333333"/>
        </w:rPr>
        <w:t>default</w:t>
      </w:r>
      <w:r>
        <w:rPr>
          <w:rStyle w:val="HTML"/>
          <w:color w:val="444444"/>
        </w:rPr>
        <w:t>=lambda obj: obj.__dict__))</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因为通常</w:t>
      </w:r>
      <w:r>
        <w:rPr>
          <w:rStyle w:val="HTML"/>
          <w:rFonts w:ascii="Consolas" w:hAnsi="Consolas"/>
          <w:color w:val="DD0055"/>
          <w:sz w:val="18"/>
          <w:szCs w:val="18"/>
          <w:bdr w:val="single" w:sz="6" w:space="0" w:color="DDDDDD" w:frame="1"/>
          <w:shd w:val="clear" w:color="auto" w:fill="FAFAFA"/>
        </w:rPr>
        <w:t>class</w:t>
      </w:r>
      <w:r>
        <w:rPr>
          <w:rFonts w:ascii="Helvetica" w:hAnsi="Helvetica" w:cs="Helvetica"/>
          <w:color w:val="666666"/>
          <w:sz w:val="27"/>
          <w:szCs w:val="27"/>
        </w:rPr>
        <w:t>的实例都有一个</w:t>
      </w:r>
      <w:r>
        <w:rPr>
          <w:rStyle w:val="HTML"/>
          <w:rFonts w:ascii="Consolas" w:hAnsi="Consolas"/>
          <w:color w:val="DD0055"/>
          <w:sz w:val="18"/>
          <w:szCs w:val="18"/>
          <w:bdr w:val="single" w:sz="6" w:space="0" w:color="DDDDDD" w:frame="1"/>
          <w:shd w:val="clear" w:color="auto" w:fill="FAFAFA"/>
        </w:rPr>
        <w:t>__dict__</w:t>
      </w:r>
      <w:r>
        <w:rPr>
          <w:rFonts w:ascii="Helvetica" w:hAnsi="Helvetica" w:cs="Helvetica"/>
          <w:color w:val="666666"/>
          <w:sz w:val="27"/>
          <w:szCs w:val="27"/>
        </w:rPr>
        <w:t>属性，它就是一个</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7"/>
          <w:szCs w:val="27"/>
        </w:rPr>
        <w:t>，用来存储实例变量。也有少数例外，比如定义了</w:t>
      </w:r>
      <w:r>
        <w:rPr>
          <w:rStyle w:val="HTML"/>
          <w:rFonts w:ascii="Consolas" w:hAnsi="Consolas"/>
          <w:color w:val="DD0055"/>
          <w:sz w:val="18"/>
          <w:szCs w:val="18"/>
          <w:bdr w:val="single" w:sz="6" w:space="0" w:color="DDDDDD" w:frame="1"/>
          <w:shd w:val="clear" w:color="auto" w:fill="FAFAFA"/>
        </w:rPr>
        <w:t>__slots__</w:t>
      </w:r>
      <w:r>
        <w:rPr>
          <w:rFonts w:ascii="Helvetica" w:hAnsi="Helvetica" w:cs="Helvetica"/>
          <w:color w:val="666666"/>
          <w:sz w:val="27"/>
          <w:szCs w:val="27"/>
        </w:rPr>
        <w:t>的</w:t>
      </w:r>
      <w:r>
        <w:rPr>
          <w:rFonts w:ascii="Helvetica" w:hAnsi="Helvetica" w:cs="Helvetica"/>
          <w:color w:val="666666"/>
          <w:sz w:val="27"/>
          <w:szCs w:val="27"/>
        </w:rPr>
        <w:t>class</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同样的道理，如果我们要把</w:t>
      </w:r>
      <w:r>
        <w:rPr>
          <w:rFonts w:ascii="Helvetica" w:hAnsi="Helvetica" w:cs="Helvetica"/>
          <w:color w:val="666666"/>
          <w:sz w:val="27"/>
          <w:szCs w:val="27"/>
        </w:rPr>
        <w:t>JSON</w:t>
      </w:r>
      <w:r>
        <w:rPr>
          <w:rFonts w:ascii="Helvetica" w:hAnsi="Helvetica" w:cs="Helvetica"/>
          <w:color w:val="666666"/>
          <w:sz w:val="27"/>
          <w:szCs w:val="27"/>
        </w:rPr>
        <w:t>反序列化为一个</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对象实例，</w:t>
      </w:r>
      <w:r>
        <w:rPr>
          <w:rStyle w:val="HTML"/>
          <w:rFonts w:ascii="Consolas" w:hAnsi="Consolas"/>
          <w:color w:val="DD0055"/>
          <w:sz w:val="18"/>
          <w:szCs w:val="18"/>
          <w:bdr w:val="single" w:sz="6" w:space="0" w:color="DDDDDD" w:frame="1"/>
          <w:shd w:val="clear" w:color="auto" w:fill="FAFAFA"/>
        </w:rPr>
        <w:t>loads()</w:t>
      </w:r>
      <w:r>
        <w:rPr>
          <w:rFonts w:ascii="Helvetica" w:hAnsi="Helvetica" w:cs="Helvetica"/>
          <w:color w:val="666666"/>
          <w:sz w:val="27"/>
          <w:szCs w:val="27"/>
        </w:rPr>
        <w:t>方法首先转换出一个</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7"/>
          <w:szCs w:val="27"/>
        </w:rPr>
        <w:t>对象，然后，我们传入的</w:t>
      </w:r>
      <w:r>
        <w:rPr>
          <w:rStyle w:val="HTML"/>
          <w:rFonts w:ascii="Consolas" w:hAnsi="Consolas"/>
          <w:color w:val="DD0055"/>
          <w:sz w:val="18"/>
          <w:szCs w:val="18"/>
          <w:bdr w:val="single" w:sz="6" w:space="0" w:color="DDDDDD" w:frame="1"/>
          <w:shd w:val="clear" w:color="auto" w:fill="FAFAFA"/>
        </w:rPr>
        <w:t>object_hook</w:t>
      </w:r>
      <w:r>
        <w:rPr>
          <w:rFonts w:ascii="Helvetica" w:hAnsi="Helvetica" w:cs="Helvetica"/>
          <w:color w:val="666666"/>
          <w:sz w:val="27"/>
          <w:szCs w:val="27"/>
        </w:rPr>
        <w:t>函数负责把</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7"/>
          <w:szCs w:val="27"/>
        </w:rPr>
        <w:t>转换为</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实例：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dict2student</w:t>
      </w:r>
      <w:r>
        <w:rPr>
          <w:rStyle w:val="params"/>
          <w:color w:val="444444"/>
        </w:rPr>
        <w:t>(d)</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return</w:t>
      </w:r>
      <w:r>
        <w:rPr>
          <w:rStyle w:val="HTML"/>
          <w:color w:val="444444"/>
        </w:rPr>
        <w:t xml:space="preserve"> Student(d[</w:t>
      </w:r>
      <w:r>
        <w:rPr>
          <w:rStyle w:val="string"/>
          <w:color w:val="DD1144"/>
        </w:rPr>
        <w:t>'name'</w:t>
      </w:r>
      <w:r>
        <w:rPr>
          <w:rStyle w:val="HTML"/>
          <w:color w:val="444444"/>
        </w:rPr>
        <w:t>], d[</w:t>
      </w:r>
      <w:r>
        <w:rPr>
          <w:rStyle w:val="string"/>
          <w:color w:val="DD1144"/>
        </w:rPr>
        <w:t>'age'</w:t>
      </w:r>
      <w:r>
        <w:rPr>
          <w:rStyle w:val="HTML"/>
          <w:color w:val="444444"/>
        </w:rPr>
        <w:t>], d[</w:t>
      </w:r>
      <w:r>
        <w:rPr>
          <w:rStyle w:val="string"/>
          <w:color w:val="DD1144"/>
        </w:rPr>
        <w:t>'score'</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运行结果如下：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json_str = '{"age": 20, "score": 88, "name": "Bob"}'</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 print(json.loads(json_str, object_hook=dict2student))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&lt;</w:t>
      </w:r>
      <w:r>
        <w:rPr>
          <w:rStyle w:val="title"/>
          <w:color w:val="000080"/>
        </w:rPr>
        <w:t>__main__.Student</w:t>
      </w:r>
      <w:r>
        <w:rPr>
          <w:rStyle w:val="tag"/>
          <w:color w:val="000080"/>
        </w:rPr>
        <w:t xml:space="preserve"> </w:t>
      </w:r>
      <w:r>
        <w:rPr>
          <w:rStyle w:val="attribute"/>
          <w:color w:val="008080"/>
        </w:rPr>
        <w:t>object</w:t>
      </w:r>
      <w:r>
        <w:rPr>
          <w:rStyle w:val="tag"/>
          <w:color w:val="000080"/>
        </w:rPr>
        <w:t xml:space="preserve"> </w:t>
      </w:r>
      <w:r>
        <w:rPr>
          <w:rStyle w:val="attribute"/>
          <w:color w:val="008080"/>
        </w:rPr>
        <w:t>at</w:t>
      </w:r>
      <w:r>
        <w:rPr>
          <w:rStyle w:val="tag"/>
          <w:color w:val="000080"/>
        </w:rPr>
        <w:t xml:space="preserve"> </w:t>
      </w:r>
      <w:r>
        <w:rPr>
          <w:rStyle w:val="attribute"/>
          <w:color w:val="008080"/>
        </w:rPr>
        <w:t>0x10cd3c190</w:t>
      </w:r>
      <w:r>
        <w:rPr>
          <w:rStyle w:val="tag"/>
          <w:color w:val="000080"/>
        </w:rPr>
        <w:t>&gt;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打印出的是反序列化的</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实例对象。</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Python</w:t>
      </w:r>
      <w:r>
        <w:rPr>
          <w:rFonts w:ascii="Helvetica" w:hAnsi="Helvetica" w:cs="Helvetica"/>
          <w:color w:val="666666"/>
          <w:sz w:val="27"/>
          <w:szCs w:val="27"/>
        </w:rPr>
        <w:t>语言特定的序列化模块是</w:t>
      </w:r>
      <w:r>
        <w:rPr>
          <w:rStyle w:val="HTML"/>
          <w:rFonts w:ascii="Consolas" w:hAnsi="Consolas"/>
          <w:color w:val="DD0055"/>
          <w:sz w:val="18"/>
          <w:szCs w:val="18"/>
          <w:bdr w:val="single" w:sz="6" w:space="0" w:color="DDDDDD" w:frame="1"/>
          <w:shd w:val="clear" w:color="auto" w:fill="FAFAFA"/>
        </w:rPr>
        <w:t>pickle</w:t>
      </w:r>
      <w:r>
        <w:rPr>
          <w:rFonts w:ascii="Helvetica" w:hAnsi="Helvetica" w:cs="Helvetica"/>
          <w:color w:val="666666"/>
          <w:sz w:val="27"/>
          <w:szCs w:val="27"/>
        </w:rPr>
        <w:t>，但如果要把序列化搞得更通用、更符合</w:t>
      </w:r>
      <w:r>
        <w:rPr>
          <w:rFonts w:ascii="Helvetica" w:hAnsi="Helvetica" w:cs="Helvetica"/>
          <w:color w:val="666666"/>
          <w:sz w:val="27"/>
          <w:szCs w:val="27"/>
        </w:rPr>
        <w:t>Web</w:t>
      </w:r>
      <w:r>
        <w:rPr>
          <w:rFonts w:ascii="Helvetica" w:hAnsi="Helvetica" w:cs="Helvetica"/>
          <w:color w:val="666666"/>
          <w:sz w:val="27"/>
          <w:szCs w:val="27"/>
        </w:rPr>
        <w:t>标准，就可以使用</w:t>
      </w:r>
      <w:r>
        <w:rPr>
          <w:rStyle w:val="HTML"/>
          <w:rFonts w:ascii="Consolas" w:hAnsi="Consolas"/>
          <w:color w:val="DD0055"/>
          <w:sz w:val="18"/>
          <w:szCs w:val="18"/>
          <w:bdr w:val="single" w:sz="6" w:space="0" w:color="DDDDDD" w:frame="1"/>
          <w:shd w:val="clear" w:color="auto" w:fill="FAFAFA"/>
        </w:rPr>
        <w:t>json</w:t>
      </w:r>
      <w:r>
        <w:rPr>
          <w:rFonts w:ascii="Helvetica" w:hAnsi="Helvetica" w:cs="Helvetica"/>
          <w:color w:val="666666"/>
          <w:sz w:val="27"/>
          <w:szCs w:val="27"/>
        </w:rPr>
        <w:t>模块。</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json</w:t>
      </w:r>
      <w:r>
        <w:rPr>
          <w:rFonts w:ascii="Helvetica" w:hAnsi="Helvetica" w:cs="Helvetica"/>
          <w:color w:val="666666"/>
          <w:sz w:val="27"/>
          <w:szCs w:val="27"/>
        </w:rPr>
        <w:t>模块的</w:t>
      </w:r>
      <w:r>
        <w:rPr>
          <w:rStyle w:val="HTML"/>
          <w:rFonts w:ascii="Consolas" w:hAnsi="Consolas"/>
          <w:color w:val="DD0055"/>
          <w:sz w:val="18"/>
          <w:szCs w:val="18"/>
          <w:bdr w:val="single" w:sz="6" w:space="0" w:color="DDDDDD" w:frame="1"/>
          <w:shd w:val="clear" w:color="auto" w:fill="FAFAFA"/>
        </w:rPr>
        <w:t>dumps()</w:t>
      </w:r>
      <w:r>
        <w:rPr>
          <w:rFonts w:ascii="Helvetica" w:hAnsi="Helvetica" w:cs="Helvetica"/>
          <w:color w:val="666666"/>
          <w:sz w:val="27"/>
          <w:szCs w:val="27"/>
        </w:rPr>
        <w:t>和</w:t>
      </w:r>
      <w:r>
        <w:rPr>
          <w:rStyle w:val="HTML"/>
          <w:rFonts w:ascii="Consolas" w:hAnsi="Consolas"/>
          <w:color w:val="DD0055"/>
          <w:sz w:val="18"/>
          <w:szCs w:val="18"/>
          <w:bdr w:val="single" w:sz="6" w:space="0" w:color="DDDDDD" w:frame="1"/>
          <w:shd w:val="clear" w:color="auto" w:fill="FAFAFA"/>
        </w:rPr>
        <w:t>loads()</w:t>
      </w:r>
      <w:r>
        <w:rPr>
          <w:rFonts w:ascii="Helvetica" w:hAnsi="Helvetica" w:cs="Helvetica"/>
          <w:color w:val="666666"/>
          <w:sz w:val="27"/>
          <w:szCs w:val="27"/>
        </w:rPr>
        <w:t>函数是定义得非常好的接口的典范。当我们使用时，只需要传入一个必须的参数。但是，当默认的序列化或反序列机制不满足我们的要求时，我们又可以传入更多的参数来定制序列</w:t>
      </w:r>
      <w:r>
        <w:rPr>
          <w:rFonts w:ascii="Helvetica" w:hAnsi="Helvetica" w:cs="Helvetica"/>
          <w:color w:val="666666"/>
          <w:sz w:val="27"/>
          <w:szCs w:val="27"/>
        </w:rPr>
        <w:lastRenderedPageBreak/>
        <w:t>化或反序列化的规则，既做到了接口简单易用，又做到了充分的扩展性和灵活性。</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54" w:tgtFrame="_blank" w:history="1">
        <w:r>
          <w:rPr>
            <w:rStyle w:val="a4"/>
            <w:rFonts w:ascii="Helvetica" w:hAnsi="Helvetica" w:cs="Helvetica"/>
            <w:color w:val="0593D3"/>
            <w:sz w:val="27"/>
            <w:szCs w:val="27"/>
          </w:rPr>
          <w:t>use_pickle.py</w:t>
        </w:r>
      </w:hyperlink>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55" w:tgtFrame="_blank" w:history="1">
        <w:r>
          <w:rPr>
            <w:rStyle w:val="a4"/>
            <w:rFonts w:ascii="Helvetica" w:hAnsi="Helvetica" w:cs="Helvetica"/>
            <w:color w:val="0593D3"/>
            <w:sz w:val="27"/>
            <w:szCs w:val="27"/>
          </w:rPr>
          <w:t>use_json.py</w:t>
        </w:r>
      </w:hyperlink>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247087" w:rsidRDefault="00247087" w:rsidP="00247087">
      <w:pPr>
        <w:pStyle w:val="4"/>
        <w:shd w:val="clear" w:color="auto" w:fill="FFFFFF"/>
        <w:spacing w:before="0" w:beforeAutospacing="0" w:after="225" w:afterAutospacing="0" w:line="330" w:lineRule="atLeast"/>
        <w:rPr>
          <w:rFonts w:ascii="Helvetica" w:hAnsi="Helvetica" w:cs="Helvetica"/>
          <w:b w:val="0"/>
          <w:bCs w:val="0"/>
          <w:color w:val="444444"/>
          <w:sz w:val="27"/>
          <w:szCs w:val="27"/>
        </w:rPr>
      </w:pPr>
      <w:r>
        <w:rPr>
          <w:rFonts w:ascii="Helvetica" w:hAnsi="Helvetica" w:cs="Helvetica"/>
          <w:b w:val="0"/>
          <w:bCs w:val="0"/>
          <w:color w:val="444444"/>
          <w:sz w:val="27"/>
          <w:szCs w:val="27"/>
        </w:rPr>
        <w:t>进程和线程</w:t>
      </w:r>
    </w:p>
    <w:p w:rsidR="00247087" w:rsidRDefault="00247087" w:rsidP="00247087">
      <w:pPr>
        <w:shd w:val="clear" w:color="auto" w:fill="FFFFFF"/>
        <w:rPr>
          <w:rFonts w:ascii="Helvetica" w:hAnsi="Helvetica" w:cs="Helvetica"/>
          <w:color w:val="666666"/>
          <w:sz w:val="27"/>
          <w:szCs w:val="27"/>
        </w:rPr>
      </w:pPr>
      <w:r>
        <w:rPr>
          <w:rFonts w:ascii="Helvetica" w:hAnsi="Helvetica" w:cs="Helvetica"/>
          <w:color w:val="666666"/>
          <w:sz w:val="27"/>
          <w:szCs w:val="27"/>
        </w:rPr>
        <w:t>阅读</w:t>
      </w:r>
      <w:r>
        <w:rPr>
          <w:rFonts w:ascii="Helvetica" w:hAnsi="Helvetica" w:cs="Helvetica"/>
          <w:color w:val="666666"/>
          <w:sz w:val="27"/>
          <w:szCs w:val="27"/>
        </w:rPr>
        <w:t>: 60577</w:t>
      </w:r>
    </w:p>
    <w:p w:rsidR="00247087" w:rsidRDefault="00247087" w:rsidP="00247087">
      <w:pPr>
        <w:spacing w:before="225" w:after="225"/>
        <w:rPr>
          <w:rFonts w:ascii="宋体" w:hAnsi="宋体" w:cs="宋体"/>
          <w:sz w:val="24"/>
          <w:szCs w:val="24"/>
        </w:rPr>
      </w:pPr>
      <w:r>
        <w:pict>
          <v:rect id="_x0000_i1248" style="width:0;height:0" o:hralign="center" o:hrstd="t" o:hrnoshade="t" o:hr="t" fillcolor="#666" stroked="f"/>
        </w:pict>
      </w:r>
    </w:p>
    <w:p w:rsidR="00247087" w:rsidRDefault="00247087" w:rsidP="00247087">
      <w:pPr>
        <w:pStyle w:val="a3"/>
        <w:shd w:val="clear" w:color="auto" w:fill="FFFFFF"/>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很多同学都听说过，现代操作系统比如</w:t>
      </w:r>
      <w:r>
        <w:rPr>
          <w:rFonts w:ascii="Helvetica" w:hAnsi="Helvetica" w:cs="Helvetica"/>
          <w:color w:val="666666"/>
          <w:sz w:val="27"/>
          <w:szCs w:val="27"/>
        </w:rPr>
        <w:t>Mac OS X</w:t>
      </w:r>
      <w:r>
        <w:rPr>
          <w:rFonts w:ascii="Helvetica" w:hAnsi="Helvetica" w:cs="Helvetica"/>
          <w:color w:val="666666"/>
          <w:sz w:val="27"/>
          <w:szCs w:val="27"/>
        </w:rPr>
        <w:t>，</w:t>
      </w:r>
      <w:r>
        <w:rPr>
          <w:rFonts w:ascii="Helvetica" w:hAnsi="Helvetica" w:cs="Helvetica"/>
          <w:color w:val="666666"/>
          <w:sz w:val="27"/>
          <w:szCs w:val="27"/>
        </w:rPr>
        <w:t>UNIX</w:t>
      </w:r>
      <w:r>
        <w:rPr>
          <w:rFonts w:ascii="Helvetica" w:hAnsi="Helvetica" w:cs="Helvetica"/>
          <w:color w:val="666666"/>
          <w:sz w:val="27"/>
          <w:szCs w:val="27"/>
        </w:rPr>
        <w:t>，</w:t>
      </w:r>
      <w:r>
        <w:rPr>
          <w:rFonts w:ascii="Helvetica" w:hAnsi="Helvetica" w:cs="Helvetica"/>
          <w:color w:val="666666"/>
          <w:sz w:val="27"/>
          <w:szCs w:val="27"/>
        </w:rPr>
        <w:t>Linux</w:t>
      </w:r>
      <w:r>
        <w:rPr>
          <w:rFonts w:ascii="Helvetica" w:hAnsi="Helvetica" w:cs="Helvetica"/>
          <w:color w:val="666666"/>
          <w:sz w:val="27"/>
          <w:szCs w:val="27"/>
        </w:rPr>
        <w:t>，</w:t>
      </w:r>
      <w:r>
        <w:rPr>
          <w:rFonts w:ascii="Helvetica" w:hAnsi="Helvetica" w:cs="Helvetica"/>
          <w:color w:val="666666"/>
          <w:sz w:val="27"/>
          <w:szCs w:val="27"/>
        </w:rPr>
        <w:t>Windows</w:t>
      </w:r>
      <w:r>
        <w:rPr>
          <w:rFonts w:ascii="Helvetica" w:hAnsi="Helvetica" w:cs="Helvetica"/>
          <w:color w:val="666666"/>
          <w:sz w:val="27"/>
          <w:szCs w:val="27"/>
        </w:rPr>
        <w:t>等，都是支持</w:t>
      </w:r>
      <w:r>
        <w:rPr>
          <w:rFonts w:ascii="Helvetica" w:hAnsi="Helvetica" w:cs="Helvetica"/>
          <w:color w:val="666666"/>
          <w:sz w:val="27"/>
          <w:szCs w:val="27"/>
        </w:rPr>
        <w:t>“</w:t>
      </w:r>
      <w:r>
        <w:rPr>
          <w:rFonts w:ascii="Helvetica" w:hAnsi="Helvetica" w:cs="Helvetica"/>
          <w:color w:val="666666"/>
          <w:sz w:val="27"/>
          <w:szCs w:val="27"/>
        </w:rPr>
        <w:t>多任务</w:t>
      </w:r>
      <w:r>
        <w:rPr>
          <w:rFonts w:ascii="Helvetica" w:hAnsi="Helvetica" w:cs="Helvetica"/>
          <w:color w:val="666666"/>
          <w:sz w:val="27"/>
          <w:szCs w:val="27"/>
        </w:rPr>
        <w:t>”</w:t>
      </w:r>
      <w:r>
        <w:rPr>
          <w:rFonts w:ascii="Helvetica" w:hAnsi="Helvetica" w:cs="Helvetica"/>
          <w:color w:val="666666"/>
          <w:sz w:val="27"/>
          <w:szCs w:val="27"/>
        </w:rPr>
        <w:t>的操作系统。</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什么叫</w:t>
      </w:r>
      <w:r>
        <w:rPr>
          <w:rFonts w:ascii="Helvetica" w:hAnsi="Helvetica" w:cs="Helvetica"/>
          <w:color w:val="666666"/>
          <w:sz w:val="27"/>
          <w:szCs w:val="27"/>
        </w:rPr>
        <w:t>“</w:t>
      </w:r>
      <w:r>
        <w:rPr>
          <w:rFonts w:ascii="Helvetica" w:hAnsi="Helvetica" w:cs="Helvetica"/>
          <w:color w:val="666666"/>
          <w:sz w:val="27"/>
          <w:szCs w:val="27"/>
        </w:rPr>
        <w:t>多任务</w:t>
      </w:r>
      <w:r>
        <w:rPr>
          <w:rFonts w:ascii="Helvetica" w:hAnsi="Helvetica" w:cs="Helvetica"/>
          <w:color w:val="666666"/>
          <w:sz w:val="27"/>
          <w:szCs w:val="27"/>
        </w:rPr>
        <w:t>”</w:t>
      </w:r>
      <w:r>
        <w:rPr>
          <w:rFonts w:ascii="Helvetica" w:hAnsi="Helvetica" w:cs="Helvetica"/>
          <w:color w:val="666666"/>
          <w:sz w:val="27"/>
          <w:szCs w:val="27"/>
        </w:rPr>
        <w:t>呢？简单地说，就是操作系统可以同时运行多个任务。打个比方，你一边在用浏览器上网，一边在听</w:t>
      </w:r>
      <w:r>
        <w:rPr>
          <w:rFonts w:ascii="Helvetica" w:hAnsi="Helvetica" w:cs="Helvetica"/>
          <w:color w:val="666666"/>
          <w:sz w:val="27"/>
          <w:szCs w:val="27"/>
        </w:rPr>
        <w:t>MP3</w:t>
      </w:r>
      <w:r>
        <w:rPr>
          <w:rFonts w:ascii="Helvetica" w:hAnsi="Helvetica" w:cs="Helvetica"/>
          <w:color w:val="666666"/>
          <w:sz w:val="27"/>
          <w:szCs w:val="27"/>
        </w:rPr>
        <w:t>，一边在用</w:t>
      </w:r>
      <w:r>
        <w:rPr>
          <w:rFonts w:ascii="Helvetica" w:hAnsi="Helvetica" w:cs="Helvetica"/>
          <w:color w:val="666666"/>
          <w:sz w:val="27"/>
          <w:szCs w:val="27"/>
        </w:rPr>
        <w:t>Word</w:t>
      </w:r>
      <w:r>
        <w:rPr>
          <w:rFonts w:ascii="Helvetica" w:hAnsi="Helvetica" w:cs="Helvetica"/>
          <w:color w:val="666666"/>
          <w:sz w:val="27"/>
          <w:szCs w:val="27"/>
        </w:rPr>
        <w:t>赶作业，这就是多任务，至少同时有</w:t>
      </w:r>
      <w:r>
        <w:rPr>
          <w:rFonts w:ascii="Helvetica" w:hAnsi="Helvetica" w:cs="Helvetica"/>
          <w:color w:val="666666"/>
          <w:sz w:val="27"/>
          <w:szCs w:val="27"/>
        </w:rPr>
        <w:t>3</w:t>
      </w:r>
      <w:r>
        <w:rPr>
          <w:rFonts w:ascii="Helvetica" w:hAnsi="Helvetica" w:cs="Helvetica"/>
          <w:color w:val="666666"/>
          <w:sz w:val="27"/>
          <w:szCs w:val="27"/>
        </w:rPr>
        <w:t>个任务正在运行。还有很多任务悄悄地在后台同时运行着，只是桌面上没有显示而已。</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现在，多核</w:t>
      </w:r>
      <w:r>
        <w:rPr>
          <w:rFonts w:ascii="Helvetica" w:hAnsi="Helvetica" w:cs="Helvetica"/>
          <w:color w:val="666666"/>
          <w:sz w:val="27"/>
          <w:szCs w:val="27"/>
        </w:rPr>
        <w:t>CPU</w:t>
      </w:r>
      <w:r>
        <w:rPr>
          <w:rFonts w:ascii="Helvetica" w:hAnsi="Helvetica" w:cs="Helvetica"/>
          <w:color w:val="666666"/>
          <w:sz w:val="27"/>
          <w:szCs w:val="27"/>
        </w:rPr>
        <w:t>已经非常普及了，但是，即使过去的单核</w:t>
      </w:r>
      <w:r>
        <w:rPr>
          <w:rFonts w:ascii="Helvetica" w:hAnsi="Helvetica" w:cs="Helvetica"/>
          <w:color w:val="666666"/>
          <w:sz w:val="27"/>
          <w:szCs w:val="27"/>
        </w:rPr>
        <w:t>CPU</w:t>
      </w:r>
      <w:r>
        <w:rPr>
          <w:rFonts w:ascii="Helvetica" w:hAnsi="Helvetica" w:cs="Helvetica"/>
          <w:color w:val="666666"/>
          <w:sz w:val="27"/>
          <w:szCs w:val="27"/>
        </w:rPr>
        <w:t>，也可以执行多任务。由于</w:t>
      </w:r>
      <w:r>
        <w:rPr>
          <w:rFonts w:ascii="Helvetica" w:hAnsi="Helvetica" w:cs="Helvetica"/>
          <w:color w:val="666666"/>
          <w:sz w:val="27"/>
          <w:szCs w:val="27"/>
        </w:rPr>
        <w:t>CPU</w:t>
      </w:r>
      <w:r>
        <w:rPr>
          <w:rFonts w:ascii="Helvetica" w:hAnsi="Helvetica" w:cs="Helvetica"/>
          <w:color w:val="666666"/>
          <w:sz w:val="27"/>
          <w:szCs w:val="27"/>
        </w:rPr>
        <w:t>执行代码都是顺序执行的，那么，单核</w:t>
      </w:r>
      <w:r>
        <w:rPr>
          <w:rFonts w:ascii="Helvetica" w:hAnsi="Helvetica" w:cs="Helvetica"/>
          <w:color w:val="666666"/>
          <w:sz w:val="27"/>
          <w:szCs w:val="27"/>
        </w:rPr>
        <w:t>CPU</w:t>
      </w:r>
      <w:r>
        <w:rPr>
          <w:rFonts w:ascii="Helvetica" w:hAnsi="Helvetica" w:cs="Helvetica"/>
          <w:color w:val="666666"/>
          <w:sz w:val="27"/>
          <w:szCs w:val="27"/>
        </w:rPr>
        <w:t>是怎么执行多任务的呢？</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答案就是操作系统轮流让各个任务交替执行，任务</w:t>
      </w:r>
      <w:r>
        <w:rPr>
          <w:rFonts w:ascii="Helvetica" w:hAnsi="Helvetica" w:cs="Helvetica"/>
          <w:color w:val="666666"/>
          <w:sz w:val="27"/>
          <w:szCs w:val="27"/>
        </w:rPr>
        <w:t>1</w:t>
      </w:r>
      <w:r>
        <w:rPr>
          <w:rFonts w:ascii="Helvetica" w:hAnsi="Helvetica" w:cs="Helvetica"/>
          <w:color w:val="666666"/>
          <w:sz w:val="27"/>
          <w:szCs w:val="27"/>
        </w:rPr>
        <w:t>执行</w:t>
      </w:r>
      <w:r>
        <w:rPr>
          <w:rFonts w:ascii="Helvetica" w:hAnsi="Helvetica" w:cs="Helvetica"/>
          <w:color w:val="666666"/>
          <w:sz w:val="27"/>
          <w:szCs w:val="27"/>
        </w:rPr>
        <w:t>0.01</w:t>
      </w:r>
      <w:r>
        <w:rPr>
          <w:rFonts w:ascii="Helvetica" w:hAnsi="Helvetica" w:cs="Helvetica"/>
          <w:color w:val="666666"/>
          <w:sz w:val="27"/>
          <w:szCs w:val="27"/>
        </w:rPr>
        <w:t>秒，切换到任务</w:t>
      </w:r>
      <w:r>
        <w:rPr>
          <w:rFonts w:ascii="Helvetica" w:hAnsi="Helvetica" w:cs="Helvetica"/>
          <w:color w:val="666666"/>
          <w:sz w:val="27"/>
          <w:szCs w:val="27"/>
        </w:rPr>
        <w:t>2</w:t>
      </w:r>
      <w:r>
        <w:rPr>
          <w:rFonts w:ascii="Helvetica" w:hAnsi="Helvetica" w:cs="Helvetica"/>
          <w:color w:val="666666"/>
          <w:sz w:val="27"/>
          <w:szCs w:val="27"/>
        </w:rPr>
        <w:t>，任务</w:t>
      </w:r>
      <w:r>
        <w:rPr>
          <w:rFonts w:ascii="Helvetica" w:hAnsi="Helvetica" w:cs="Helvetica"/>
          <w:color w:val="666666"/>
          <w:sz w:val="27"/>
          <w:szCs w:val="27"/>
        </w:rPr>
        <w:t>2</w:t>
      </w:r>
      <w:r>
        <w:rPr>
          <w:rFonts w:ascii="Helvetica" w:hAnsi="Helvetica" w:cs="Helvetica"/>
          <w:color w:val="666666"/>
          <w:sz w:val="27"/>
          <w:szCs w:val="27"/>
        </w:rPr>
        <w:t>执行</w:t>
      </w:r>
      <w:r>
        <w:rPr>
          <w:rFonts w:ascii="Helvetica" w:hAnsi="Helvetica" w:cs="Helvetica"/>
          <w:color w:val="666666"/>
          <w:sz w:val="27"/>
          <w:szCs w:val="27"/>
        </w:rPr>
        <w:t>0.01</w:t>
      </w:r>
      <w:r>
        <w:rPr>
          <w:rFonts w:ascii="Helvetica" w:hAnsi="Helvetica" w:cs="Helvetica"/>
          <w:color w:val="666666"/>
          <w:sz w:val="27"/>
          <w:szCs w:val="27"/>
        </w:rPr>
        <w:t>秒，再切换到任务</w:t>
      </w:r>
      <w:r>
        <w:rPr>
          <w:rFonts w:ascii="Helvetica" w:hAnsi="Helvetica" w:cs="Helvetica"/>
          <w:color w:val="666666"/>
          <w:sz w:val="27"/>
          <w:szCs w:val="27"/>
        </w:rPr>
        <w:t>3</w:t>
      </w:r>
      <w:r>
        <w:rPr>
          <w:rFonts w:ascii="Helvetica" w:hAnsi="Helvetica" w:cs="Helvetica"/>
          <w:color w:val="666666"/>
          <w:sz w:val="27"/>
          <w:szCs w:val="27"/>
        </w:rPr>
        <w:t>，执行</w:t>
      </w:r>
      <w:r>
        <w:rPr>
          <w:rFonts w:ascii="Helvetica" w:hAnsi="Helvetica" w:cs="Helvetica"/>
          <w:color w:val="666666"/>
          <w:sz w:val="27"/>
          <w:szCs w:val="27"/>
        </w:rPr>
        <w:t>0.01</w:t>
      </w:r>
      <w:r>
        <w:rPr>
          <w:rFonts w:ascii="Helvetica" w:hAnsi="Helvetica" w:cs="Helvetica"/>
          <w:color w:val="666666"/>
          <w:sz w:val="27"/>
          <w:szCs w:val="27"/>
        </w:rPr>
        <w:t>秒</w:t>
      </w:r>
      <w:r>
        <w:rPr>
          <w:rFonts w:ascii="Helvetica" w:hAnsi="Helvetica" w:cs="Helvetica"/>
          <w:color w:val="666666"/>
          <w:sz w:val="27"/>
          <w:szCs w:val="27"/>
        </w:rPr>
        <w:t>……</w:t>
      </w:r>
      <w:r>
        <w:rPr>
          <w:rFonts w:ascii="Helvetica" w:hAnsi="Helvetica" w:cs="Helvetica"/>
          <w:color w:val="666666"/>
          <w:sz w:val="27"/>
          <w:szCs w:val="27"/>
        </w:rPr>
        <w:t>这样反复执行下去。表面上看，每个任务都是交替执行的，但是，由于</w:t>
      </w:r>
      <w:r>
        <w:rPr>
          <w:rFonts w:ascii="Helvetica" w:hAnsi="Helvetica" w:cs="Helvetica"/>
          <w:color w:val="666666"/>
          <w:sz w:val="27"/>
          <w:szCs w:val="27"/>
        </w:rPr>
        <w:t>CPU</w:t>
      </w:r>
      <w:r>
        <w:rPr>
          <w:rFonts w:ascii="Helvetica" w:hAnsi="Helvetica" w:cs="Helvetica"/>
          <w:color w:val="666666"/>
          <w:sz w:val="27"/>
          <w:szCs w:val="27"/>
        </w:rPr>
        <w:t>的执行速度实在是太快了，我们感觉就像所有任务都在同时执行一样。</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真正的并行执行多任务只能在多核</w:t>
      </w:r>
      <w:r>
        <w:rPr>
          <w:rFonts w:ascii="Helvetica" w:hAnsi="Helvetica" w:cs="Helvetica"/>
          <w:color w:val="666666"/>
          <w:sz w:val="27"/>
          <w:szCs w:val="27"/>
        </w:rPr>
        <w:t>CPU</w:t>
      </w:r>
      <w:r>
        <w:rPr>
          <w:rFonts w:ascii="Helvetica" w:hAnsi="Helvetica" w:cs="Helvetica"/>
          <w:color w:val="666666"/>
          <w:sz w:val="27"/>
          <w:szCs w:val="27"/>
        </w:rPr>
        <w:t>上实现，但是，由于任务数量远远多于</w:t>
      </w:r>
      <w:r>
        <w:rPr>
          <w:rFonts w:ascii="Helvetica" w:hAnsi="Helvetica" w:cs="Helvetica"/>
          <w:color w:val="666666"/>
          <w:sz w:val="27"/>
          <w:szCs w:val="27"/>
        </w:rPr>
        <w:t>CPU</w:t>
      </w:r>
      <w:r>
        <w:rPr>
          <w:rFonts w:ascii="Helvetica" w:hAnsi="Helvetica" w:cs="Helvetica"/>
          <w:color w:val="666666"/>
          <w:sz w:val="27"/>
          <w:szCs w:val="27"/>
        </w:rPr>
        <w:t>的核心数量，所以，操作系统也会自动把很多任务轮流调度到每个核心上执行。</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对于操作系统来说，一个任务就是一个进程（</w:t>
      </w:r>
      <w:r>
        <w:rPr>
          <w:rFonts w:ascii="Helvetica" w:hAnsi="Helvetica" w:cs="Helvetica"/>
          <w:color w:val="666666"/>
          <w:sz w:val="27"/>
          <w:szCs w:val="27"/>
        </w:rPr>
        <w:t>Process</w:t>
      </w:r>
      <w:r>
        <w:rPr>
          <w:rFonts w:ascii="Helvetica" w:hAnsi="Helvetica" w:cs="Helvetica"/>
          <w:color w:val="666666"/>
          <w:sz w:val="27"/>
          <w:szCs w:val="27"/>
        </w:rPr>
        <w:t>），比如打开一个浏览器就是启动一个浏览器进程，打开一个记事本就启动了一个记事本进程，打开两个记事本就启动了两个记事本进程，打开一个</w:t>
      </w:r>
      <w:r>
        <w:rPr>
          <w:rFonts w:ascii="Helvetica" w:hAnsi="Helvetica" w:cs="Helvetica"/>
          <w:color w:val="666666"/>
          <w:sz w:val="27"/>
          <w:szCs w:val="27"/>
        </w:rPr>
        <w:t>Word</w:t>
      </w:r>
      <w:r>
        <w:rPr>
          <w:rFonts w:ascii="Helvetica" w:hAnsi="Helvetica" w:cs="Helvetica"/>
          <w:color w:val="666666"/>
          <w:sz w:val="27"/>
          <w:szCs w:val="27"/>
        </w:rPr>
        <w:t>就启动了一个</w:t>
      </w:r>
      <w:r>
        <w:rPr>
          <w:rFonts w:ascii="Helvetica" w:hAnsi="Helvetica" w:cs="Helvetica"/>
          <w:color w:val="666666"/>
          <w:sz w:val="27"/>
          <w:szCs w:val="27"/>
        </w:rPr>
        <w:t>Word</w:t>
      </w:r>
      <w:r>
        <w:rPr>
          <w:rFonts w:ascii="Helvetica" w:hAnsi="Helvetica" w:cs="Helvetica"/>
          <w:color w:val="666666"/>
          <w:sz w:val="27"/>
          <w:szCs w:val="27"/>
        </w:rPr>
        <w:t>进程。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有些进程还不止同时干一件事，比如</w:t>
      </w:r>
      <w:r>
        <w:rPr>
          <w:rFonts w:ascii="Helvetica" w:hAnsi="Helvetica" w:cs="Helvetica"/>
          <w:color w:val="666666"/>
          <w:sz w:val="27"/>
          <w:szCs w:val="27"/>
        </w:rPr>
        <w:t>Word</w:t>
      </w:r>
      <w:r>
        <w:rPr>
          <w:rFonts w:ascii="Helvetica" w:hAnsi="Helvetica" w:cs="Helvetica"/>
          <w:color w:val="666666"/>
          <w:sz w:val="27"/>
          <w:szCs w:val="27"/>
        </w:rPr>
        <w:t>，它可以同时进行打字、拼写检查、打印等事情。在一个进程内部，要同时干多件事，就需要同时运行多个</w:t>
      </w:r>
      <w:r>
        <w:rPr>
          <w:rFonts w:ascii="Helvetica" w:hAnsi="Helvetica" w:cs="Helvetica"/>
          <w:color w:val="666666"/>
          <w:sz w:val="27"/>
          <w:szCs w:val="27"/>
        </w:rPr>
        <w:t>“</w:t>
      </w:r>
      <w:r>
        <w:rPr>
          <w:rFonts w:ascii="Helvetica" w:hAnsi="Helvetica" w:cs="Helvetica"/>
          <w:color w:val="666666"/>
          <w:sz w:val="27"/>
          <w:szCs w:val="27"/>
        </w:rPr>
        <w:t>子任务</w:t>
      </w:r>
      <w:r>
        <w:rPr>
          <w:rFonts w:ascii="Helvetica" w:hAnsi="Helvetica" w:cs="Helvetica"/>
          <w:color w:val="666666"/>
          <w:sz w:val="27"/>
          <w:szCs w:val="27"/>
        </w:rPr>
        <w:t>”</w:t>
      </w:r>
      <w:r>
        <w:rPr>
          <w:rFonts w:ascii="Helvetica" w:hAnsi="Helvetica" w:cs="Helvetica"/>
          <w:color w:val="666666"/>
          <w:sz w:val="27"/>
          <w:szCs w:val="27"/>
        </w:rPr>
        <w:t>，我们把进程内的这些</w:t>
      </w:r>
      <w:r>
        <w:rPr>
          <w:rFonts w:ascii="Helvetica" w:hAnsi="Helvetica" w:cs="Helvetica"/>
          <w:color w:val="666666"/>
          <w:sz w:val="27"/>
          <w:szCs w:val="27"/>
        </w:rPr>
        <w:t>“</w:t>
      </w:r>
      <w:r>
        <w:rPr>
          <w:rFonts w:ascii="Helvetica" w:hAnsi="Helvetica" w:cs="Helvetica"/>
          <w:color w:val="666666"/>
          <w:sz w:val="27"/>
          <w:szCs w:val="27"/>
        </w:rPr>
        <w:t>子任务</w:t>
      </w:r>
      <w:r>
        <w:rPr>
          <w:rFonts w:ascii="Helvetica" w:hAnsi="Helvetica" w:cs="Helvetica"/>
          <w:color w:val="666666"/>
          <w:sz w:val="27"/>
          <w:szCs w:val="27"/>
        </w:rPr>
        <w:t>”</w:t>
      </w:r>
      <w:r>
        <w:rPr>
          <w:rFonts w:ascii="Helvetica" w:hAnsi="Helvetica" w:cs="Helvetica"/>
          <w:color w:val="666666"/>
          <w:sz w:val="27"/>
          <w:szCs w:val="27"/>
        </w:rPr>
        <w:t>称为线程（</w:t>
      </w:r>
      <w:r>
        <w:rPr>
          <w:rFonts w:ascii="Helvetica" w:hAnsi="Helvetica" w:cs="Helvetica"/>
          <w:color w:val="666666"/>
          <w:sz w:val="27"/>
          <w:szCs w:val="27"/>
        </w:rPr>
        <w:t>Thread</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由于每个进程至少要干一件事，所以，一个进程至少有一个线程。当然，像</w:t>
      </w:r>
      <w:r>
        <w:rPr>
          <w:rFonts w:ascii="Helvetica" w:hAnsi="Helvetica" w:cs="Helvetica"/>
          <w:color w:val="666666"/>
          <w:sz w:val="27"/>
          <w:szCs w:val="27"/>
        </w:rPr>
        <w:t>Word</w:t>
      </w:r>
      <w:r>
        <w:rPr>
          <w:rFonts w:ascii="Helvetica" w:hAnsi="Helvetica" w:cs="Helvetica"/>
          <w:color w:val="666666"/>
          <w:sz w:val="27"/>
          <w:szCs w:val="27"/>
        </w:rPr>
        <w:t>这种复杂的进程可以有多个线程，多个线程可以同时执行，多线程的执行方式和多进程是一样的，也是由操作系统在多个线程之间快速切换，让每个线程都短暂地交替运行，看起来就像同时执行一样。当然，真正地同时执行多线程需要多核</w:t>
      </w:r>
      <w:r>
        <w:rPr>
          <w:rFonts w:ascii="Helvetica" w:hAnsi="Helvetica" w:cs="Helvetica"/>
          <w:color w:val="666666"/>
          <w:sz w:val="27"/>
          <w:szCs w:val="27"/>
        </w:rPr>
        <w:t>CPU</w:t>
      </w:r>
      <w:r>
        <w:rPr>
          <w:rFonts w:ascii="Helvetica" w:hAnsi="Helvetica" w:cs="Helvetica"/>
          <w:color w:val="666666"/>
          <w:sz w:val="27"/>
          <w:szCs w:val="27"/>
        </w:rPr>
        <w:t>才可能实现。</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我们前面编写的所有的</w:t>
      </w:r>
      <w:r>
        <w:rPr>
          <w:rFonts w:ascii="Helvetica" w:hAnsi="Helvetica" w:cs="Helvetica"/>
          <w:color w:val="666666"/>
          <w:sz w:val="27"/>
          <w:szCs w:val="27"/>
        </w:rPr>
        <w:t>Python</w:t>
      </w:r>
      <w:r>
        <w:rPr>
          <w:rFonts w:ascii="Helvetica" w:hAnsi="Helvetica" w:cs="Helvetica"/>
          <w:color w:val="666666"/>
          <w:sz w:val="27"/>
          <w:szCs w:val="27"/>
        </w:rPr>
        <w:t>程序，都是执行单任务的进程，也就是只有一个线程。如果我们要同时执行多个任务怎么办？</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有两种解决方案：</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一种是启动多个进程，每个进程虽然只有一个线程，但多个进程可以一块执行多个任务。</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还有一种方法是启动一个进程，在一个进程内启动多个线程，这样，多个线程也可以一块执行多个任务。</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当然还有第三种方法，就是启动多个进程，每个进程再启动多个线程，这样同时执行的任务就更多了，当然这种模型更复杂，实际很少采用。</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总结一下就是，多任务的实现有</w:t>
      </w:r>
      <w:r>
        <w:rPr>
          <w:rFonts w:ascii="Helvetica" w:hAnsi="Helvetica" w:cs="Helvetica"/>
          <w:color w:val="666666"/>
          <w:sz w:val="27"/>
          <w:szCs w:val="27"/>
        </w:rPr>
        <w:t>3</w:t>
      </w:r>
      <w:r>
        <w:rPr>
          <w:rFonts w:ascii="Helvetica" w:hAnsi="Helvetica" w:cs="Helvetica"/>
          <w:color w:val="666666"/>
          <w:sz w:val="27"/>
          <w:szCs w:val="27"/>
        </w:rPr>
        <w:t>种方式：</w:t>
      </w:r>
    </w:p>
    <w:p w:rsidR="00247087" w:rsidRDefault="00247087" w:rsidP="00247087">
      <w:pPr>
        <w:widowControl/>
        <w:numPr>
          <w:ilvl w:val="0"/>
          <w:numId w:val="16"/>
        </w:numPr>
        <w:shd w:val="clear" w:color="auto" w:fill="FFFFFF"/>
        <w:spacing w:before="100" w:beforeAutospacing="1" w:after="100" w:afterAutospacing="1"/>
        <w:ind w:left="0"/>
        <w:jc w:val="left"/>
        <w:rPr>
          <w:rFonts w:ascii="Helvetica" w:hAnsi="Helvetica" w:cs="Helvetica"/>
          <w:color w:val="666666"/>
          <w:sz w:val="27"/>
          <w:szCs w:val="27"/>
        </w:rPr>
      </w:pPr>
      <w:r>
        <w:rPr>
          <w:rFonts w:ascii="Helvetica" w:hAnsi="Helvetica" w:cs="Helvetica"/>
          <w:color w:val="666666"/>
          <w:sz w:val="27"/>
          <w:szCs w:val="27"/>
        </w:rPr>
        <w:t>多进程模式；</w:t>
      </w:r>
    </w:p>
    <w:p w:rsidR="00247087" w:rsidRDefault="00247087" w:rsidP="00247087">
      <w:pPr>
        <w:widowControl/>
        <w:numPr>
          <w:ilvl w:val="0"/>
          <w:numId w:val="16"/>
        </w:numPr>
        <w:shd w:val="clear" w:color="auto" w:fill="FFFFFF"/>
        <w:spacing w:before="100" w:beforeAutospacing="1" w:after="100" w:afterAutospacing="1"/>
        <w:ind w:left="0"/>
        <w:jc w:val="left"/>
        <w:rPr>
          <w:rFonts w:ascii="Helvetica" w:hAnsi="Helvetica" w:cs="Helvetica"/>
          <w:color w:val="666666"/>
          <w:sz w:val="27"/>
          <w:szCs w:val="27"/>
        </w:rPr>
      </w:pPr>
      <w:r>
        <w:rPr>
          <w:rFonts w:ascii="Helvetica" w:hAnsi="Helvetica" w:cs="Helvetica"/>
          <w:color w:val="666666"/>
          <w:sz w:val="27"/>
          <w:szCs w:val="27"/>
        </w:rPr>
        <w:t>多线程模式；</w:t>
      </w:r>
    </w:p>
    <w:p w:rsidR="00247087" w:rsidRDefault="00247087" w:rsidP="00247087">
      <w:pPr>
        <w:widowControl/>
        <w:numPr>
          <w:ilvl w:val="0"/>
          <w:numId w:val="16"/>
        </w:numPr>
        <w:shd w:val="clear" w:color="auto" w:fill="FFFFFF"/>
        <w:spacing w:before="100" w:beforeAutospacing="1" w:after="100" w:afterAutospacing="1"/>
        <w:ind w:left="0"/>
        <w:jc w:val="left"/>
        <w:rPr>
          <w:rFonts w:ascii="Helvetica" w:hAnsi="Helvetica" w:cs="Helvetica"/>
          <w:color w:val="666666"/>
          <w:sz w:val="27"/>
          <w:szCs w:val="27"/>
        </w:rPr>
      </w:pPr>
      <w:r>
        <w:rPr>
          <w:rFonts w:ascii="Helvetica" w:hAnsi="Helvetica" w:cs="Helvetica"/>
          <w:color w:val="666666"/>
          <w:sz w:val="27"/>
          <w:szCs w:val="27"/>
        </w:rPr>
        <w:t>多进程</w:t>
      </w:r>
      <w:r>
        <w:rPr>
          <w:rFonts w:ascii="Helvetica" w:hAnsi="Helvetica" w:cs="Helvetica"/>
          <w:color w:val="666666"/>
          <w:sz w:val="27"/>
          <w:szCs w:val="27"/>
        </w:rPr>
        <w:t>+</w:t>
      </w:r>
      <w:r>
        <w:rPr>
          <w:rFonts w:ascii="Helvetica" w:hAnsi="Helvetica" w:cs="Helvetica"/>
          <w:color w:val="666666"/>
          <w:sz w:val="27"/>
          <w:szCs w:val="27"/>
        </w:rPr>
        <w:t>多线程模式。</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同时执行多个任务通常各个任务之间并不是没有关联的，而是需要相互通信和协调，有时，任务</w:t>
      </w:r>
      <w:r>
        <w:rPr>
          <w:rFonts w:ascii="Helvetica" w:hAnsi="Helvetica" w:cs="Helvetica"/>
          <w:color w:val="666666"/>
          <w:sz w:val="27"/>
          <w:szCs w:val="27"/>
        </w:rPr>
        <w:t>1</w:t>
      </w:r>
      <w:r>
        <w:rPr>
          <w:rFonts w:ascii="Helvetica" w:hAnsi="Helvetica" w:cs="Helvetica"/>
          <w:color w:val="666666"/>
          <w:sz w:val="27"/>
          <w:szCs w:val="27"/>
        </w:rPr>
        <w:t>必须暂停等待任务</w:t>
      </w:r>
      <w:r>
        <w:rPr>
          <w:rFonts w:ascii="Helvetica" w:hAnsi="Helvetica" w:cs="Helvetica"/>
          <w:color w:val="666666"/>
          <w:sz w:val="27"/>
          <w:szCs w:val="27"/>
        </w:rPr>
        <w:t>2</w:t>
      </w:r>
      <w:r>
        <w:rPr>
          <w:rFonts w:ascii="Helvetica" w:hAnsi="Helvetica" w:cs="Helvetica"/>
          <w:color w:val="666666"/>
          <w:sz w:val="27"/>
          <w:szCs w:val="27"/>
        </w:rPr>
        <w:t>完成后才能继续执行，有时，任务</w:t>
      </w:r>
      <w:r>
        <w:rPr>
          <w:rFonts w:ascii="Helvetica" w:hAnsi="Helvetica" w:cs="Helvetica"/>
          <w:color w:val="666666"/>
          <w:sz w:val="27"/>
          <w:szCs w:val="27"/>
        </w:rPr>
        <w:t>3</w:t>
      </w:r>
      <w:r>
        <w:rPr>
          <w:rFonts w:ascii="Helvetica" w:hAnsi="Helvetica" w:cs="Helvetica"/>
          <w:color w:val="666666"/>
          <w:sz w:val="27"/>
          <w:szCs w:val="27"/>
        </w:rPr>
        <w:t>和任务</w:t>
      </w:r>
      <w:r>
        <w:rPr>
          <w:rFonts w:ascii="Helvetica" w:hAnsi="Helvetica" w:cs="Helvetica"/>
          <w:color w:val="666666"/>
          <w:sz w:val="27"/>
          <w:szCs w:val="27"/>
        </w:rPr>
        <w:t>4</w:t>
      </w:r>
      <w:r>
        <w:rPr>
          <w:rFonts w:ascii="Helvetica" w:hAnsi="Helvetica" w:cs="Helvetica"/>
          <w:color w:val="666666"/>
          <w:sz w:val="27"/>
          <w:szCs w:val="27"/>
        </w:rPr>
        <w:t>又不能同时执行，所以，多进程和多线程的程序的复杂度要远远高于我们前面写的单进程单线程的程序。</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因为复杂度高，调试困难，所以，不是迫不得已，我们也不想编写多任务。但是，有很多时候，没有多任务还真不行。想想在电脑上看电影，就必须由一个线程播放视频，另一个线程播放音频，否则，单线程实现的话就只能先把视频播放完再播放音频，或者先把音频播放完再播放视频，这显然是不行的。</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Python</w:t>
      </w:r>
      <w:r>
        <w:rPr>
          <w:rFonts w:ascii="Helvetica" w:hAnsi="Helvetica" w:cs="Helvetica"/>
          <w:color w:val="666666"/>
          <w:sz w:val="27"/>
          <w:szCs w:val="27"/>
        </w:rPr>
        <w:t>既支持多进程，又支持多线程，我们会讨论如何编写这两种多任务程序。</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线程是最小的执行单元，而进程由至少一个线程组成。如何调度进程和线程，完全由操作系统决定，程序自己不能决定什么时候执行，执行多长时间。</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多进程和多线程的程序涉及到同步、数据共享的问题，编写起来更复杂。</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247087" w:rsidRDefault="00247087" w:rsidP="00247087">
      <w:pPr>
        <w:pStyle w:val="4"/>
        <w:shd w:val="clear" w:color="auto" w:fill="FFFFFF"/>
        <w:spacing w:before="0" w:beforeAutospacing="0" w:after="225" w:afterAutospacing="0" w:line="330" w:lineRule="atLeast"/>
        <w:rPr>
          <w:rFonts w:ascii="Helvetica" w:hAnsi="Helvetica" w:cs="Helvetica"/>
          <w:b w:val="0"/>
          <w:bCs w:val="0"/>
          <w:color w:val="444444"/>
          <w:sz w:val="27"/>
          <w:szCs w:val="27"/>
        </w:rPr>
      </w:pPr>
      <w:r>
        <w:rPr>
          <w:rFonts w:ascii="Helvetica" w:hAnsi="Helvetica" w:cs="Helvetica"/>
          <w:b w:val="0"/>
          <w:bCs w:val="0"/>
          <w:color w:val="444444"/>
          <w:sz w:val="27"/>
          <w:szCs w:val="27"/>
        </w:rPr>
        <w:t>多进程</w:t>
      </w:r>
    </w:p>
    <w:p w:rsidR="00247087" w:rsidRDefault="00247087" w:rsidP="00247087">
      <w:pPr>
        <w:shd w:val="clear" w:color="auto" w:fill="FFFFFF"/>
        <w:rPr>
          <w:rFonts w:ascii="Helvetica" w:hAnsi="Helvetica" w:cs="Helvetica"/>
          <w:color w:val="666666"/>
          <w:sz w:val="27"/>
          <w:szCs w:val="27"/>
        </w:rPr>
      </w:pPr>
      <w:r>
        <w:rPr>
          <w:rFonts w:ascii="Helvetica" w:hAnsi="Helvetica" w:cs="Helvetica"/>
          <w:color w:val="666666"/>
          <w:sz w:val="27"/>
          <w:szCs w:val="27"/>
        </w:rPr>
        <w:t>阅读</w:t>
      </w:r>
      <w:r>
        <w:rPr>
          <w:rFonts w:ascii="Helvetica" w:hAnsi="Helvetica" w:cs="Helvetica"/>
          <w:color w:val="666666"/>
          <w:sz w:val="27"/>
          <w:szCs w:val="27"/>
        </w:rPr>
        <w:t>: 100992</w:t>
      </w:r>
    </w:p>
    <w:p w:rsidR="00247087" w:rsidRDefault="00247087" w:rsidP="00247087">
      <w:pPr>
        <w:spacing w:before="225" w:after="225"/>
        <w:rPr>
          <w:rFonts w:ascii="宋体" w:hAnsi="宋体" w:cs="宋体"/>
          <w:sz w:val="24"/>
          <w:szCs w:val="24"/>
        </w:rPr>
      </w:pPr>
      <w:r>
        <w:pict>
          <v:rect id="_x0000_i1250" style="width:0;height:0" o:hralign="center" o:hrstd="t" o:hrnoshade="t" o:hr="t" fillcolor="#666" stroked="f"/>
        </w:pict>
      </w:r>
    </w:p>
    <w:p w:rsidR="00247087" w:rsidRDefault="00247087" w:rsidP="00247087">
      <w:pPr>
        <w:pStyle w:val="a3"/>
        <w:shd w:val="clear" w:color="auto" w:fill="FFFFFF"/>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要让</w:t>
      </w:r>
      <w:r>
        <w:rPr>
          <w:rFonts w:ascii="Helvetica" w:hAnsi="Helvetica" w:cs="Helvetica"/>
          <w:color w:val="666666"/>
          <w:sz w:val="27"/>
          <w:szCs w:val="27"/>
        </w:rPr>
        <w:t>Python</w:t>
      </w:r>
      <w:r>
        <w:rPr>
          <w:rFonts w:ascii="Helvetica" w:hAnsi="Helvetica" w:cs="Helvetica"/>
          <w:color w:val="666666"/>
          <w:sz w:val="27"/>
          <w:szCs w:val="27"/>
        </w:rPr>
        <w:t>程序实现多进程（</w:t>
      </w:r>
      <w:r>
        <w:rPr>
          <w:rFonts w:ascii="Helvetica" w:hAnsi="Helvetica" w:cs="Helvetica"/>
          <w:color w:val="666666"/>
          <w:sz w:val="27"/>
          <w:szCs w:val="27"/>
        </w:rPr>
        <w:t>multiprocessing</w:t>
      </w:r>
      <w:r>
        <w:rPr>
          <w:rFonts w:ascii="Helvetica" w:hAnsi="Helvetica" w:cs="Helvetica"/>
          <w:color w:val="666666"/>
          <w:sz w:val="27"/>
          <w:szCs w:val="27"/>
        </w:rPr>
        <w:t>），我们先了解操作系统的相关知识。</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Unix/Linux</w:t>
      </w:r>
      <w:r>
        <w:rPr>
          <w:rFonts w:ascii="Helvetica" w:hAnsi="Helvetica" w:cs="Helvetica"/>
          <w:color w:val="666666"/>
          <w:sz w:val="27"/>
          <w:szCs w:val="27"/>
        </w:rPr>
        <w:t>操作系统提供了一个</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系统调用，它非常特殊。普通的函数调用，调用一次，返回一次，但是</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调用一次，返回两次，因为操作系统自动把当前进程（称为父进程）复制了一份（称为子进程），然后，分别在父进程和子进程内返回。</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子进程永远返回</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7"/>
          <w:szCs w:val="27"/>
        </w:rPr>
        <w:t>，而父进程返回子进程的</w:t>
      </w:r>
      <w:r>
        <w:rPr>
          <w:rFonts w:ascii="Helvetica" w:hAnsi="Helvetica" w:cs="Helvetica"/>
          <w:color w:val="666666"/>
          <w:sz w:val="27"/>
          <w:szCs w:val="27"/>
        </w:rPr>
        <w:t>ID</w:t>
      </w:r>
      <w:r>
        <w:rPr>
          <w:rFonts w:ascii="Helvetica" w:hAnsi="Helvetica" w:cs="Helvetica"/>
          <w:color w:val="666666"/>
          <w:sz w:val="27"/>
          <w:szCs w:val="27"/>
        </w:rPr>
        <w:t>。这样做的理由是，一个父进程可以</w:t>
      </w:r>
      <w:r>
        <w:rPr>
          <w:rFonts w:ascii="Helvetica" w:hAnsi="Helvetica" w:cs="Helvetica"/>
          <w:color w:val="666666"/>
          <w:sz w:val="27"/>
          <w:szCs w:val="27"/>
        </w:rPr>
        <w:t>fork</w:t>
      </w:r>
      <w:r>
        <w:rPr>
          <w:rFonts w:ascii="Helvetica" w:hAnsi="Helvetica" w:cs="Helvetica"/>
          <w:color w:val="666666"/>
          <w:sz w:val="27"/>
          <w:szCs w:val="27"/>
        </w:rPr>
        <w:t>出很多子进程，所以，父进程要记下每个子进程的</w:t>
      </w:r>
      <w:r>
        <w:rPr>
          <w:rFonts w:ascii="Helvetica" w:hAnsi="Helvetica" w:cs="Helvetica"/>
          <w:color w:val="666666"/>
          <w:sz w:val="27"/>
          <w:szCs w:val="27"/>
        </w:rPr>
        <w:t>ID</w:t>
      </w:r>
      <w:r>
        <w:rPr>
          <w:rFonts w:ascii="Helvetica" w:hAnsi="Helvetica" w:cs="Helvetica"/>
          <w:color w:val="666666"/>
          <w:sz w:val="27"/>
          <w:szCs w:val="27"/>
        </w:rPr>
        <w:t>，而子进程只需要调用</w:t>
      </w:r>
      <w:r>
        <w:rPr>
          <w:rStyle w:val="HTML"/>
          <w:rFonts w:ascii="Consolas" w:hAnsi="Consolas"/>
          <w:color w:val="DD0055"/>
          <w:sz w:val="18"/>
          <w:szCs w:val="18"/>
          <w:bdr w:val="single" w:sz="6" w:space="0" w:color="DDDDDD" w:frame="1"/>
          <w:shd w:val="clear" w:color="auto" w:fill="FAFAFA"/>
        </w:rPr>
        <w:t>getppid()</w:t>
      </w:r>
      <w:r>
        <w:rPr>
          <w:rFonts w:ascii="Helvetica" w:hAnsi="Helvetica" w:cs="Helvetica"/>
          <w:color w:val="666666"/>
          <w:sz w:val="27"/>
          <w:szCs w:val="27"/>
        </w:rPr>
        <w:t>就可以拿到父进程的</w:t>
      </w:r>
      <w:r>
        <w:rPr>
          <w:rFonts w:ascii="Helvetica" w:hAnsi="Helvetica" w:cs="Helvetica"/>
          <w:color w:val="666666"/>
          <w:sz w:val="27"/>
          <w:szCs w:val="27"/>
        </w:rPr>
        <w:t>ID</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Python</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os</w:t>
      </w:r>
      <w:r>
        <w:rPr>
          <w:rFonts w:ascii="Helvetica" w:hAnsi="Helvetica" w:cs="Helvetica"/>
          <w:color w:val="666666"/>
          <w:sz w:val="27"/>
          <w:szCs w:val="27"/>
        </w:rPr>
        <w:t>模块封装了常见的系统调用，其中就包括</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，可以在</w:t>
      </w:r>
      <w:r>
        <w:rPr>
          <w:rFonts w:ascii="Helvetica" w:hAnsi="Helvetica" w:cs="Helvetica"/>
          <w:color w:val="666666"/>
          <w:sz w:val="27"/>
          <w:szCs w:val="27"/>
        </w:rPr>
        <w:t>Python</w:t>
      </w:r>
      <w:r>
        <w:rPr>
          <w:rFonts w:ascii="Helvetica" w:hAnsi="Helvetica" w:cs="Helvetica"/>
          <w:color w:val="666666"/>
          <w:sz w:val="27"/>
          <w:szCs w:val="27"/>
        </w:rPr>
        <w:t>程序中轻松创建子进程：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os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'Process (%s) start...'</w:t>
      </w:r>
      <w:r>
        <w:rPr>
          <w:rStyle w:val="HTML"/>
          <w:color w:val="444444"/>
        </w:rPr>
        <w:t xml:space="preserve"> % os.getpid())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Only works on Unix/Linux/Mac:</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pid = os.fork()</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if</w:t>
      </w:r>
      <w:r>
        <w:rPr>
          <w:rStyle w:val="HTML"/>
          <w:color w:val="444444"/>
        </w:rPr>
        <w:t xml:space="preserve"> pid == </w:t>
      </w:r>
      <w:r>
        <w:rPr>
          <w:rStyle w:val="number"/>
          <w:color w:val="009999"/>
        </w:rPr>
        <w:t>0</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'I am child process (%s) and my parent is %s.'</w:t>
      </w:r>
      <w:r>
        <w:rPr>
          <w:rStyle w:val="HTML"/>
          <w:color w:val="444444"/>
        </w:rPr>
        <w:t xml:space="preserve"> % (os.getpid(), os.getppid()))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else</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'I (%s) just created a child process (%s).'</w:t>
      </w:r>
      <w:r>
        <w:rPr>
          <w:rStyle w:val="HTML"/>
          <w:color w:val="444444"/>
        </w:rPr>
        <w:t xml:space="preserve"> % (os.getpid(), pid))</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运行结果如下：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Process (876) </w:t>
      </w:r>
      <w:r>
        <w:rPr>
          <w:rStyle w:val="keyword"/>
          <w:b/>
          <w:bCs/>
          <w:color w:val="333333"/>
        </w:rPr>
        <w:t>start</w:t>
      </w:r>
      <w:r>
        <w:rPr>
          <w:rStyle w:val="operator"/>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I (</w:t>
      </w:r>
      <w:r>
        <w:rPr>
          <w:rStyle w:val="number"/>
          <w:color w:val="009999"/>
        </w:rPr>
        <w:t>876</w:t>
      </w:r>
      <w:r>
        <w:rPr>
          <w:rStyle w:val="operator"/>
          <w:color w:val="444444"/>
        </w:rPr>
        <w:t>) just created a child process (</w:t>
      </w:r>
      <w:r>
        <w:rPr>
          <w:rStyle w:val="number"/>
          <w:color w:val="009999"/>
        </w:rPr>
        <w:t>877</w:t>
      </w:r>
      <w:r>
        <w:rPr>
          <w:rStyle w:val="operator"/>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 am child process (</w:t>
      </w:r>
      <w:r>
        <w:rPr>
          <w:rStyle w:val="number"/>
          <w:color w:val="009999"/>
        </w:rPr>
        <w:t>877</w:t>
      </w:r>
      <w:r>
        <w:rPr>
          <w:rStyle w:val="operator"/>
          <w:color w:val="444444"/>
        </w:rPr>
        <w:t xml:space="preserve">) </w:t>
      </w:r>
      <w:r>
        <w:rPr>
          <w:rStyle w:val="keyword"/>
          <w:b/>
          <w:bCs/>
          <w:color w:val="333333"/>
        </w:rPr>
        <w:t>and</w:t>
      </w:r>
      <w:r>
        <w:rPr>
          <w:rStyle w:val="operator"/>
          <w:color w:val="444444"/>
        </w:rPr>
        <w:t xml:space="preserve"> my parent </w:t>
      </w:r>
      <w:r>
        <w:rPr>
          <w:rStyle w:val="keyword"/>
          <w:b/>
          <w:bCs/>
          <w:color w:val="333333"/>
        </w:rPr>
        <w:t>is</w:t>
      </w:r>
      <w:r>
        <w:rPr>
          <w:rStyle w:val="operator"/>
          <w:color w:val="444444"/>
        </w:rPr>
        <w:t xml:space="preserve"> </w:t>
      </w:r>
      <w:r>
        <w:rPr>
          <w:rStyle w:val="number"/>
          <w:color w:val="009999"/>
        </w:rPr>
        <w:t>876.</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由于</w:t>
      </w:r>
      <w:r>
        <w:rPr>
          <w:rFonts w:ascii="Helvetica" w:hAnsi="Helvetica" w:cs="Helvetica"/>
          <w:color w:val="666666"/>
          <w:sz w:val="27"/>
          <w:szCs w:val="27"/>
        </w:rPr>
        <w:t>Windows</w:t>
      </w:r>
      <w:r>
        <w:rPr>
          <w:rFonts w:ascii="Helvetica" w:hAnsi="Helvetica" w:cs="Helvetica"/>
          <w:color w:val="666666"/>
          <w:sz w:val="27"/>
          <w:szCs w:val="27"/>
        </w:rPr>
        <w:t>没有</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调用，上面的代码在</w:t>
      </w:r>
      <w:r>
        <w:rPr>
          <w:rFonts w:ascii="Helvetica" w:hAnsi="Helvetica" w:cs="Helvetica"/>
          <w:color w:val="666666"/>
          <w:sz w:val="27"/>
          <w:szCs w:val="27"/>
        </w:rPr>
        <w:t>Windows</w:t>
      </w:r>
      <w:r>
        <w:rPr>
          <w:rFonts w:ascii="Helvetica" w:hAnsi="Helvetica" w:cs="Helvetica"/>
          <w:color w:val="666666"/>
          <w:sz w:val="27"/>
          <w:szCs w:val="27"/>
        </w:rPr>
        <w:t>上无法运行。由于</w:t>
      </w:r>
      <w:r>
        <w:rPr>
          <w:rFonts w:ascii="Helvetica" w:hAnsi="Helvetica" w:cs="Helvetica"/>
          <w:color w:val="666666"/>
          <w:sz w:val="27"/>
          <w:szCs w:val="27"/>
        </w:rPr>
        <w:t>Mac</w:t>
      </w:r>
      <w:r>
        <w:rPr>
          <w:rFonts w:ascii="Helvetica" w:hAnsi="Helvetica" w:cs="Helvetica"/>
          <w:color w:val="666666"/>
          <w:sz w:val="27"/>
          <w:szCs w:val="27"/>
        </w:rPr>
        <w:t>系统是基于</w:t>
      </w:r>
      <w:r>
        <w:rPr>
          <w:rFonts w:ascii="Helvetica" w:hAnsi="Helvetica" w:cs="Helvetica"/>
          <w:color w:val="666666"/>
          <w:sz w:val="27"/>
          <w:szCs w:val="27"/>
        </w:rPr>
        <w:t>BSD</w:t>
      </w:r>
      <w:r>
        <w:rPr>
          <w:rFonts w:ascii="Helvetica" w:hAnsi="Helvetica" w:cs="Helvetica"/>
          <w:color w:val="666666"/>
          <w:sz w:val="27"/>
          <w:szCs w:val="27"/>
        </w:rPr>
        <w:t>（</w:t>
      </w:r>
      <w:r>
        <w:rPr>
          <w:rFonts w:ascii="Helvetica" w:hAnsi="Helvetica" w:cs="Helvetica"/>
          <w:color w:val="666666"/>
          <w:sz w:val="27"/>
          <w:szCs w:val="27"/>
        </w:rPr>
        <w:t>Unix</w:t>
      </w:r>
      <w:r>
        <w:rPr>
          <w:rFonts w:ascii="Helvetica" w:hAnsi="Helvetica" w:cs="Helvetica"/>
          <w:color w:val="666666"/>
          <w:sz w:val="27"/>
          <w:szCs w:val="27"/>
        </w:rPr>
        <w:t>的一种）内核，所以，在</w:t>
      </w:r>
      <w:r>
        <w:rPr>
          <w:rFonts w:ascii="Helvetica" w:hAnsi="Helvetica" w:cs="Helvetica"/>
          <w:color w:val="666666"/>
          <w:sz w:val="27"/>
          <w:szCs w:val="27"/>
        </w:rPr>
        <w:t>Mac</w:t>
      </w:r>
      <w:r>
        <w:rPr>
          <w:rFonts w:ascii="Helvetica" w:hAnsi="Helvetica" w:cs="Helvetica"/>
          <w:color w:val="666666"/>
          <w:sz w:val="27"/>
          <w:szCs w:val="27"/>
        </w:rPr>
        <w:t>下运行是没有问题的，推荐大家用</w:t>
      </w:r>
      <w:r>
        <w:rPr>
          <w:rFonts w:ascii="Helvetica" w:hAnsi="Helvetica" w:cs="Helvetica"/>
          <w:color w:val="666666"/>
          <w:sz w:val="27"/>
          <w:szCs w:val="27"/>
        </w:rPr>
        <w:t>Mac</w:t>
      </w:r>
      <w:r>
        <w:rPr>
          <w:rFonts w:ascii="Helvetica" w:hAnsi="Helvetica" w:cs="Helvetica"/>
          <w:color w:val="666666"/>
          <w:sz w:val="27"/>
          <w:szCs w:val="27"/>
        </w:rPr>
        <w:t>学</w:t>
      </w:r>
      <w:r>
        <w:rPr>
          <w:rFonts w:ascii="Helvetica" w:hAnsi="Helvetica" w:cs="Helvetica"/>
          <w:color w:val="666666"/>
          <w:sz w:val="27"/>
          <w:szCs w:val="27"/>
        </w:rPr>
        <w:t>Python</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有了</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调用，一个进程在接到新任务时就可以复制出一个子进程来处理新任务，常见的</w:t>
      </w:r>
      <w:r>
        <w:rPr>
          <w:rFonts w:ascii="Helvetica" w:hAnsi="Helvetica" w:cs="Helvetica"/>
          <w:color w:val="666666"/>
          <w:sz w:val="27"/>
          <w:szCs w:val="27"/>
        </w:rPr>
        <w:t>Apache</w:t>
      </w:r>
      <w:r>
        <w:rPr>
          <w:rFonts w:ascii="Helvetica" w:hAnsi="Helvetica" w:cs="Helvetica"/>
          <w:color w:val="666666"/>
          <w:sz w:val="27"/>
          <w:szCs w:val="27"/>
        </w:rPr>
        <w:t>服务器就是由父进程监听端口，每当有新的</w:t>
      </w:r>
      <w:r>
        <w:rPr>
          <w:rFonts w:ascii="Helvetica" w:hAnsi="Helvetica" w:cs="Helvetica"/>
          <w:color w:val="666666"/>
          <w:sz w:val="27"/>
          <w:szCs w:val="27"/>
        </w:rPr>
        <w:t>http</w:t>
      </w:r>
      <w:r>
        <w:rPr>
          <w:rFonts w:ascii="Helvetica" w:hAnsi="Helvetica" w:cs="Helvetica"/>
          <w:color w:val="666666"/>
          <w:sz w:val="27"/>
          <w:szCs w:val="27"/>
        </w:rPr>
        <w:t>请求时，就</w:t>
      </w:r>
      <w:r>
        <w:rPr>
          <w:rFonts w:ascii="Helvetica" w:hAnsi="Helvetica" w:cs="Helvetica"/>
          <w:color w:val="666666"/>
          <w:sz w:val="27"/>
          <w:szCs w:val="27"/>
        </w:rPr>
        <w:t>fork</w:t>
      </w:r>
      <w:r>
        <w:rPr>
          <w:rFonts w:ascii="Helvetica" w:hAnsi="Helvetica" w:cs="Helvetica"/>
          <w:color w:val="666666"/>
          <w:sz w:val="27"/>
          <w:szCs w:val="27"/>
        </w:rPr>
        <w:t>出子进程来处理新的</w:t>
      </w:r>
      <w:r>
        <w:rPr>
          <w:rFonts w:ascii="Helvetica" w:hAnsi="Helvetica" w:cs="Helvetica"/>
          <w:color w:val="666666"/>
          <w:sz w:val="27"/>
          <w:szCs w:val="27"/>
        </w:rPr>
        <w:t>http</w:t>
      </w:r>
      <w:r>
        <w:rPr>
          <w:rFonts w:ascii="Helvetica" w:hAnsi="Helvetica" w:cs="Helvetica"/>
          <w:color w:val="666666"/>
          <w:sz w:val="27"/>
          <w:szCs w:val="27"/>
        </w:rPr>
        <w:t>请求。</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multiprocessing</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如果你打算编写多进程的服务程序，</w:t>
      </w:r>
      <w:r>
        <w:rPr>
          <w:rFonts w:ascii="Helvetica" w:hAnsi="Helvetica" w:cs="Helvetica"/>
          <w:color w:val="666666"/>
          <w:sz w:val="27"/>
          <w:szCs w:val="27"/>
        </w:rPr>
        <w:t>Unix/Linux</w:t>
      </w:r>
      <w:r>
        <w:rPr>
          <w:rFonts w:ascii="Helvetica" w:hAnsi="Helvetica" w:cs="Helvetica"/>
          <w:color w:val="666666"/>
          <w:sz w:val="27"/>
          <w:szCs w:val="27"/>
        </w:rPr>
        <w:t>无疑是正确的选择。由于</w:t>
      </w:r>
      <w:r>
        <w:rPr>
          <w:rFonts w:ascii="Helvetica" w:hAnsi="Helvetica" w:cs="Helvetica"/>
          <w:color w:val="666666"/>
          <w:sz w:val="27"/>
          <w:szCs w:val="27"/>
        </w:rPr>
        <w:t>Windows</w:t>
      </w:r>
      <w:r>
        <w:rPr>
          <w:rFonts w:ascii="Helvetica" w:hAnsi="Helvetica" w:cs="Helvetica"/>
          <w:color w:val="666666"/>
          <w:sz w:val="27"/>
          <w:szCs w:val="27"/>
        </w:rPr>
        <w:t>没有</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调用，难道在</w:t>
      </w:r>
      <w:r>
        <w:rPr>
          <w:rFonts w:ascii="Helvetica" w:hAnsi="Helvetica" w:cs="Helvetica"/>
          <w:color w:val="666666"/>
          <w:sz w:val="27"/>
          <w:szCs w:val="27"/>
        </w:rPr>
        <w:t>Windows</w:t>
      </w:r>
      <w:r>
        <w:rPr>
          <w:rFonts w:ascii="Helvetica" w:hAnsi="Helvetica" w:cs="Helvetica"/>
          <w:color w:val="666666"/>
          <w:sz w:val="27"/>
          <w:szCs w:val="27"/>
        </w:rPr>
        <w:t>上无法用</w:t>
      </w:r>
      <w:r>
        <w:rPr>
          <w:rFonts w:ascii="Helvetica" w:hAnsi="Helvetica" w:cs="Helvetica"/>
          <w:color w:val="666666"/>
          <w:sz w:val="27"/>
          <w:szCs w:val="27"/>
        </w:rPr>
        <w:t>Python</w:t>
      </w:r>
      <w:r>
        <w:rPr>
          <w:rFonts w:ascii="Helvetica" w:hAnsi="Helvetica" w:cs="Helvetica"/>
          <w:color w:val="666666"/>
          <w:sz w:val="27"/>
          <w:szCs w:val="27"/>
        </w:rPr>
        <w:t>编写多进程的程序？</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由于</w:t>
      </w:r>
      <w:r>
        <w:rPr>
          <w:rFonts w:ascii="Helvetica" w:hAnsi="Helvetica" w:cs="Helvetica"/>
          <w:color w:val="666666"/>
          <w:sz w:val="27"/>
          <w:szCs w:val="27"/>
        </w:rPr>
        <w:t>Python</w:t>
      </w:r>
      <w:r>
        <w:rPr>
          <w:rFonts w:ascii="Helvetica" w:hAnsi="Helvetica" w:cs="Helvetica"/>
          <w:color w:val="666666"/>
          <w:sz w:val="27"/>
          <w:szCs w:val="27"/>
        </w:rPr>
        <w:t>是跨平台的，自然也应该提供一个跨平台的多进程支持。</w:t>
      </w:r>
      <w:r>
        <w:rPr>
          <w:rStyle w:val="HTML"/>
          <w:rFonts w:ascii="Consolas" w:hAnsi="Consolas"/>
          <w:color w:val="DD0055"/>
          <w:sz w:val="18"/>
          <w:szCs w:val="18"/>
          <w:bdr w:val="single" w:sz="6" w:space="0" w:color="DDDDDD" w:frame="1"/>
          <w:shd w:val="clear" w:color="auto" w:fill="FAFAFA"/>
        </w:rPr>
        <w:t>multiprocessing</w:t>
      </w:r>
      <w:r>
        <w:rPr>
          <w:rFonts w:ascii="Helvetica" w:hAnsi="Helvetica" w:cs="Helvetica"/>
          <w:color w:val="666666"/>
          <w:sz w:val="27"/>
          <w:szCs w:val="27"/>
        </w:rPr>
        <w:t>模块就是跨平台版本的多进程模块。</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multiprocessing</w:t>
      </w:r>
      <w:r>
        <w:rPr>
          <w:rFonts w:ascii="Helvetica" w:hAnsi="Helvetica" w:cs="Helvetica"/>
          <w:color w:val="666666"/>
          <w:sz w:val="27"/>
          <w:szCs w:val="27"/>
        </w:rPr>
        <w:t>模块提供了一个</w:t>
      </w:r>
      <w:r>
        <w:rPr>
          <w:rStyle w:val="HTML"/>
          <w:rFonts w:ascii="Consolas" w:hAnsi="Consolas"/>
          <w:color w:val="DD0055"/>
          <w:sz w:val="18"/>
          <w:szCs w:val="18"/>
          <w:bdr w:val="single" w:sz="6" w:space="0" w:color="DDDDDD" w:frame="1"/>
          <w:shd w:val="clear" w:color="auto" w:fill="FAFAFA"/>
        </w:rPr>
        <w:t>Process</w:t>
      </w:r>
      <w:r>
        <w:rPr>
          <w:rFonts w:ascii="Helvetica" w:hAnsi="Helvetica" w:cs="Helvetica"/>
          <w:color w:val="666666"/>
          <w:sz w:val="27"/>
          <w:szCs w:val="27"/>
        </w:rPr>
        <w:t>类来代表一个进程对象，下面的例子演示了启动一个子进程并等待其结束：</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from</w:t>
      </w:r>
      <w:r>
        <w:rPr>
          <w:rStyle w:val="HTML"/>
          <w:color w:val="444444"/>
        </w:rPr>
        <w:t xml:space="preserve"> multiprocessing </w:t>
      </w:r>
      <w:r>
        <w:rPr>
          <w:rStyle w:val="keyword"/>
          <w:b/>
          <w:bCs/>
          <w:color w:val="333333"/>
        </w:rPr>
        <w:t>import</w:t>
      </w:r>
      <w:r>
        <w:rPr>
          <w:rStyle w:val="HTML"/>
          <w:color w:val="444444"/>
        </w:rPr>
        <w:t xml:space="preserve"> Process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os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子进程要执行的代码</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def</w:t>
      </w:r>
      <w:r>
        <w:rPr>
          <w:rStyle w:val="function"/>
          <w:color w:val="444444"/>
        </w:rPr>
        <w:t xml:space="preserve"> </w:t>
      </w:r>
      <w:r>
        <w:rPr>
          <w:rStyle w:val="title"/>
          <w:b/>
          <w:bCs/>
          <w:color w:val="990000"/>
        </w:rPr>
        <w:t>run_proc</w:t>
      </w:r>
      <w:r>
        <w:rPr>
          <w:rStyle w:val="params"/>
          <w:color w:val="444444"/>
        </w:rPr>
        <w:t>(name)</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'Run child process %s (%s)...'</w:t>
      </w:r>
      <w:r>
        <w:rPr>
          <w:rStyle w:val="HTML"/>
          <w:color w:val="444444"/>
        </w:rPr>
        <w:t xml:space="preserve"> % (name, os.getpid()))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if</w:t>
      </w:r>
      <w:r>
        <w:rPr>
          <w:rStyle w:val="HTML"/>
          <w:color w:val="444444"/>
        </w:rPr>
        <w:t xml:space="preserve"> __name__==</w:t>
      </w:r>
      <w:r>
        <w:rPr>
          <w:rStyle w:val="string"/>
          <w:color w:val="DD1144"/>
        </w:rPr>
        <w:t>'__main__'</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'Parent process %s.'</w:t>
      </w:r>
      <w:r>
        <w:rPr>
          <w:rStyle w:val="HTML"/>
          <w:color w:val="444444"/>
        </w:rPr>
        <w:t xml:space="preserve"> % os.getpid())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 = Process(target=run_proc, args=(</w:t>
      </w:r>
      <w:r>
        <w:rPr>
          <w:rStyle w:val="string"/>
          <w:color w:val="DD1144"/>
        </w:rPr>
        <w:t>'test'</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'Child process will start.'</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p.start()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p.join()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'Child process end.'</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执行结果如下：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Parent process 928.</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Process will </w:t>
      </w:r>
      <w:r>
        <w:rPr>
          <w:rStyle w:val="keyword"/>
          <w:b/>
          <w:bCs/>
          <w:color w:val="333333"/>
        </w:rPr>
        <w:t>start</w:t>
      </w:r>
      <w:r>
        <w:rPr>
          <w:rStyle w:val="operator"/>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Run child process test (</w:t>
      </w:r>
      <w:r>
        <w:rPr>
          <w:rStyle w:val="number"/>
          <w:color w:val="009999"/>
        </w:rPr>
        <w:t>929</w:t>
      </w:r>
      <w:r>
        <w:rPr>
          <w:rStyle w:val="operator"/>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Process </w:t>
      </w:r>
      <w:r>
        <w:rPr>
          <w:rStyle w:val="keyword"/>
          <w:b/>
          <w:bCs/>
          <w:color w:val="333333"/>
        </w:rPr>
        <w:t>end</w:t>
      </w:r>
      <w:r>
        <w:rPr>
          <w:rStyle w:val="operator"/>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创建子进程时，只需要传入一个执行函数和函数的参数，创建一个</w:t>
      </w:r>
      <w:r>
        <w:rPr>
          <w:rStyle w:val="HTML"/>
          <w:rFonts w:ascii="Consolas" w:hAnsi="Consolas"/>
          <w:color w:val="DD0055"/>
          <w:sz w:val="18"/>
          <w:szCs w:val="18"/>
          <w:bdr w:val="single" w:sz="6" w:space="0" w:color="DDDDDD" w:frame="1"/>
          <w:shd w:val="clear" w:color="auto" w:fill="FAFAFA"/>
        </w:rPr>
        <w:t>Process</w:t>
      </w:r>
      <w:r>
        <w:rPr>
          <w:rFonts w:ascii="Helvetica" w:hAnsi="Helvetica" w:cs="Helvetica"/>
          <w:color w:val="666666"/>
          <w:sz w:val="27"/>
          <w:szCs w:val="27"/>
        </w:rPr>
        <w:t>实例，用</w:t>
      </w:r>
      <w:r>
        <w:rPr>
          <w:rStyle w:val="HTML"/>
          <w:rFonts w:ascii="Consolas" w:hAnsi="Consolas"/>
          <w:color w:val="DD0055"/>
          <w:sz w:val="18"/>
          <w:szCs w:val="18"/>
          <w:bdr w:val="single" w:sz="6" w:space="0" w:color="DDDDDD" w:frame="1"/>
          <w:shd w:val="clear" w:color="auto" w:fill="FAFAFA"/>
        </w:rPr>
        <w:t>start()</w:t>
      </w:r>
      <w:r>
        <w:rPr>
          <w:rFonts w:ascii="Helvetica" w:hAnsi="Helvetica" w:cs="Helvetica"/>
          <w:color w:val="666666"/>
          <w:sz w:val="27"/>
          <w:szCs w:val="27"/>
        </w:rPr>
        <w:t>方法启动，这样创建进程比</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还要简单。</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join()</w:t>
      </w:r>
      <w:r>
        <w:rPr>
          <w:rFonts w:ascii="Helvetica" w:hAnsi="Helvetica" w:cs="Helvetica"/>
          <w:color w:val="666666"/>
          <w:sz w:val="27"/>
          <w:szCs w:val="27"/>
        </w:rPr>
        <w:t>方法可以等待子进程结束后再继续往下运行，通常用于进程间的同步。</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Pool</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如果要启动大量的子进程，可以用进程池的方式批量创建子进程：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from</w:t>
      </w:r>
      <w:r>
        <w:rPr>
          <w:rStyle w:val="HTML"/>
          <w:color w:val="444444"/>
        </w:rPr>
        <w:t xml:space="preserve"> multiprocessing </w:t>
      </w:r>
      <w:r>
        <w:rPr>
          <w:rStyle w:val="keyword"/>
          <w:b/>
          <w:bCs/>
          <w:color w:val="333333"/>
        </w:rPr>
        <w:t>import</w:t>
      </w:r>
      <w:r>
        <w:rPr>
          <w:rStyle w:val="HTML"/>
          <w:color w:val="444444"/>
        </w:rPr>
        <w:t xml:space="preserve"> Pool</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os, time, random</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long_time_task</w:t>
      </w:r>
      <w:r>
        <w:rPr>
          <w:rStyle w:val="params"/>
          <w:color w:val="444444"/>
        </w:rPr>
        <w:t>(name)</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'Run task %s (%s)...'</w:t>
      </w:r>
      <w:r>
        <w:rPr>
          <w:rStyle w:val="HTML"/>
          <w:color w:val="444444"/>
        </w:rPr>
        <w:t xml:space="preserve"> % (name, os.getpid()))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start = time.time()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time.sleep(random.random() * </w:t>
      </w:r>
      <w:r>
        <w:rPr>
          <w:rStyle w:val="number"/>
          <w:color w:val="009999"/>
        </w:rPr>
        <w:t>3</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end = time.time()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'Task %s runs %0.2f seconds.'</w:t>
      </w:r>
      <w:r>
        <w:rPr>
          <w:rStyle w:val="HTML"/>
          <w:color w:val="444444"/>
        </w:rPr>
        <w:t xml:space="preserve"> % (name, (end - start)))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if</w:t>
      </w:r>
      <w:r>
        <w:rPr>
          <w:rStyle w:val="HTML"/>
          <w:color w:val="444444"/>
        </w:rPr>
        <w:t xml:space="preserve"> __name__==</w:t>
      </w:r>
      <w:r>
        <w:rPr>
          <w:rStyle w:val="string"/>
          <w:color w:val="DD1144"/>
        </w:rPr>
        <w:t>'__main__'</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'Parent process %s.'</w:t>
      </w:r>
      <w:r>
        <w:rPr>
          <w:rStyle w:val="HTML"/>
          <w:color w:val="444444"/>
        </w:rPr>
        <w:t xml:space="preserve"> % os.getpid())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 = Pool(</w:t>
      </w:r>
      <w:r>
        <w:rPr>
          <w:rStyle w:val="number"/>
          <w:color w:val="009999"/>
        </w:rPr>
        <w:t>4</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i </w:t>
      </w:r>
      <w:r>
        <w:rPr>
          <w:rStyle w:val="keyword"/>
          <w:b/>
          <w:bCs/>
          <w:color w:val="333333"/>
        </w:rPr>
        <w:t>in</w:t>
      </w:r>
      <w:r>
        <w:rPr>
          <w:rStyle w:val="HTML"/>
          <w:color w:val="444444"/>
        </w:rPr>
        <w:t xml:space="preserve"> range(</w:t>
      </w:r>
      <w:r>
        <w:rPr>
          <w:rStyle w:val="number"/>
          <w:color w:val="009999"/>
        </w:rPr>
        <w:t>5</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p.apply_async(long_time_task, args=(i,))</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'Waiting for all subprocesses done...'</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p.close()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p.join()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'All subprocesses done.'</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执行结果如下：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Parent</w:t>
      </w:r>
      <w:r>
        <w:rPr>
          <w:rStyle w:val="HTML"/>
          <w:color w:val="444444"/>
        </w:rPr>
        <w:t xml:space="preserve"> process </w:t>
      </w:r>
      <w:r>
        <w:rPr>
          <w:rStyle w:val="number"/>
          <w:color w:val="009999"/>
        </w:rPr>
        <w:t>669.</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Waiting </w:t>
      </w:r>
      <w:r>
        <w:rPr>
          <w:rStyle w:val="keyword"/>
          <w:b/>
          <w:bCs/>
          <w:color w:val="333333"/>
        </w:rPr>
        <w:t>for</w:t>
      </w:r>
      <w:r>
        <w:rPr>
          <w:rStyle w:val="HTML"/>
          <w:color w:val="444444"/>
        </w:rPr>
        <w:t xml:space="preserve"> all subprocesses done...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0</w:t>
      </w:r>
      <w:r>
        <w:rPr>
          <w:rStyle w:val="HTML"/>
          <w:color w:val="444444"/>
        </w:rPr>
        <w:t xml:space="preserve"> (</w:t>
      </w:r>
      <w:r>
        <w:rPr>
          <w:rStyle w:val="number"/>
          <w:color w:val="009999"/>
        </w:rPr>
        <w:t>671</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1</w:t>
      </w:r>
      <w:r>
        <w:rPr>
          <w:rStyle w:val="HTML"/>
          <w:color w:val="444444"/>
        </w:rPr>
        <w:t xml:space="preserve"> (</w:t>
      </w:r>
      <w:r>
        <w:rPr>
          <w:rStyle w:val="number"/>
          <w:color w:val="009999"/>
        </w:rPr>
        <w:t>672</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Run task </w:t>
      </w:r>
      <w:r>
        <w:rPr>
          <w:rStyle w:val="number"/>
          <w:color w:val="009999"/>
        </w:rPr>
        <w:t>2</w:t>
      </w:r>
      <w:r>
        <w:rPr>
          <w:rStyle w:val="HTML"/>
          <w:color w:val="444444"/>
        </w:rPr>
        <w:t xml:space="preserve"> (</w:t>
      </w:r>
      <w:r>
        <w:rPr>
          <w:rStyle w:val="number"/>
          <w:color w:val="009999"/>
        </w:rPr>
        <w:t>673</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3</w:t>
      </w:r>
      <w:r>
        <w:rPr>
          <w:rStyle w:val="HTML"/>
          <w:color w:val="444444"/>
        </w:rPr>
        <w:t xml:space="preserve"> (</w:t>
      </w:r>
      <w:r>
        <w:rPr>
          <w:rStyle w:val="number"/>
          <w:color w:val="009999"/>
        </w:rPr>
        <w:t>674</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Task </w:t>
      </w:r>
      <w:r>
        <w:rPr>
          <w:rStyle w:val="number"/>
          <w:color w:val="009999"/>
        </w:rPr>
        <w:t>2</w:t>
      </w:r>
      <w:r>
        <w:rPr>
          <w:rStyle w:val="HTML"/>
          <w:color w:val="444444"/>
        </w:rPr>
        <w:t xml:space="preserve"> runs </w:t>
      </w:r>
      <w:r>
        <w:rPr>
          <w:rStyle w:val="number"/>
          <w:color w:val="009999"/>
        </w:rPr>
        <w:t>0.14</w:t>
      </w:r>
      <w:r>
        <w:rPr>
          <w:rStyle w:val="HTML"/>
          <w:color w:val="444444"/>
        </w:rPr>
        <w:t xml:space="preserve"> seconds.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4</w:t>
      </w:r>
      <w:r>
        <w:rPr>
          <w:rStyle w:val="HTML"/>
          <w:color w:val="444444"/>
        </w:rPr>
        <w:t xml:space="preserve"> (</w:t>
      </w:r>
      <w:r>
        <w:rPr>
          <w:rStyle w:val="number"/>
          <w:color w:val="009999"/>
        </w:rPr>
        <w:t>673</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Task </w:t>
      </w:r>
      <w:r>
        <w:rPr>
          <w:rStyle w:val="number"/>
          <w:color w:val="009999"/>
        </w:rPr>
        <w:t>1</w:t>
      </w:r>
      <w:r>
        <w:rPr>
          <w:rStyle w:val="HTML"/>
          <w:color w:val="444444"/>
        </w:rPr>
        <w:t xml:space="preserve"> runs </w:t>
      </w:r>
      <w:r>
        <w:rPr>
          <w:rStyle w:val="number"/>
          <w:color w:val="009999"/>
        </w:rPr>
        <w:t>0.27</w:t>
      </w:r>
      <w:r>
        <w:rPr>
          <w:rStyle w:val="HTML"/>
          <w:color w:val="444444"/>
        </w:rPr>
        <w:t xml:space="preserve"> seconds.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Task </w:t>
      </w:r>
      <w:r>
        <w:rPr>
          <w:rStyle w:val="number"/>
          <w:color w:val="009999"/>
        </w:rPr>
        <w:t>3</w:t>
      </w:r>
      <w:r>
        <w:rPr>
          <w:rStyle w:val="HTML"/>
          <w:color w:val="444444"/>
        </w:rPr>
        <w:t xml:space="preserve"> runs </w:t>
      </w:r>
      <w:r>
        <w:rPr>
          <w:rStyle w:val="number"/>
          <w:color w:val="009999"/>
        </w:rPr>
        <w:t>0.86</w:t>
      </w:r>
      <w:r>
        <w:rPr>
          <w:rStyle w:val="HTML"/>
          <w:color w:val="444444"/>
        </w:rPr>
        <w:t xml:space="preserve"> seconds.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Task </w:t>
      </w:r>
      <w:r>
        <w:rPr>
          <w:rStyle w:val="number"/>
          <w:color w:val="009999"/>
        </w:rPr>
        <w:t>0</w:t>
      </w:r>
      <w:r>
        <w:rPr>
          <w:rStyle w:val="HTML"/>
          <w:color w:val="444444"/>
        </w:rPr>
        <w:t xml:space="preserve"> runs </w:t>
      </w:r>
      <w:r>
        <w:rPr>
          <w:rStyle w:val="number"/>
          <w:color w:val="009999"/>
        </w:rPr>
        <w:t>1.41</w:t>
      </w:r>
      <w:r>
        <w:rPr>
          <w:rStyle w:val="HTML"/>
          <w:color w:val="444444"/>
        </w:rPr>
        <w:t xml:space="preserve"> seconds.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Task </w:t>
      </w:r>
      <w:r>
        <w:rPr>
          <w:rStyle w:val="number"/>
          <w:color w:val="009999"/>
        </w:rPr>
        <w:t>4</w:t>
      </w:r>
      <w:r>
        <w:rPr>
          <w:rStyle w:val="HTML"/>
          <w:color w:val="444444"/>
        </w:rPr>
        <w:t xml:space="preserve"> runs </w:t>
      </w:r>
      <w:r>
        <w:rPr>
          <w:rStyle w:val="number"/>
          <w:color w:val="009999"/>
        </w:rPr>
        <w:t>1.91</w:t>
      </w:r>
      <w:r>
        <w:rPr>
          <w:rStyle w:val="HTML"/>
          <w:color w:val="444444"/>
        </w:rPr>
        <w:t xml:space="preserve"> seconds.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All subprocesses done.</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代码解读：</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对</w:t>
      </w:r>
      <w:r>
        <w:rPr>
          <w:rStyle w:val="HTML"/>
          <w:rFonts w:ascii="Consolas" w:hAnsi="Consolas"/>
          <w:color w:val="DD0055"/>
          <w:sz w:val="18"/>
          <w:szCs w:val="18"/>
          <w:bdr w:val="single" w:sz="6" w:space="0" w:color="DDDDDD" w:frame="1"/>
          <w:shd w:val="clear" w:color="auto" w:fill="FAFAFA"/>
        </w:rPr>
        <w:t>Pool</w:t>
      </w:r>
      <w:r>
        <w:rPr>
          <w:rFonts w:ascii="Helvetica" w:hAnsi="Helvetica" w:cs="Helvetica"/>
          <w:color w:val="666666"/>
          <w:sz w:val="27"/>
          <w:szCs w:val="27"/>
        </w:rPr>
        <w:t>对象调用</w:t>
      </w:r>
      <w:r>
        <w:rPr>
          <w:rStyle w:val="HTML"/>
          <w:rFonts w:ascii="Consolas" w:hAnsi="Consolas"/>
          <w:color w:val="DD0055"/>
          <w:sz w:val="18"/>
          <w:szCs w:val="18"/>
          <w:bdr w:val="single" w:sz="6" w:space="0" w:color="DDDDDD" w:frame="1"/>
          <w:shd w:val="clear" w:color="auto" w:fill="FAFAFA"/>
        </w:rPr>
        <w:t>join()</w:t>
      </w:r>
      <w:r>
        <w:rPr>
          <w:rFonts w:ascii="Helvetica" w:hAnsi="Helvetica" w:cs="Helvetica"/>
          <w:color w:val="666666"/>
          <w:sz w:val="27"/>
          <w:szCs w:val="27"/>
        </w:rPr>
        <w:t>方法会等待所有子进程执行完毕，调用</w:t>
      </w:r>
      <w:r>
        <w:rPr>
          <w:rStyle w:val="HTML"/>
          <w:rFonts w:ascii="Consolas" w:hAnsi="Consolas"/>
          <w:color w:val="DD0055"/>
          <w:sz w:val="18"/>
          <w:szCs w:val="18"/>
          <w:bdr w:val="single" w:sz="6" w:space="0" w:color="DDDDDD" w:frame="1"/>
          <w:shd w:val="clear" w:color="auto" w:fill="FAFAFA"/>
        </w:rPr>
        <w:t>join()</w:t>
      </w:r>
      <w:r>
        <w:rPr>
          <w:rFonts w:ascii="Helvetica" w:hAnsi="Helvetica" w:cs="Helvetica"/>
          <w:color w:val="666666"/>
          <w:sz w:val="27"/>
          <w:szCs w:val="27"/>
        </w:rPr>
        <w:t>之前必须先调用</w:t>
      </w:r>
      <w:r>
        <w:rPr>
          <w:rStyle w:val="HTML"/>
          <w:rFonts w:ascii="Consolas" w:hAnsi="Consolas"/>
          <w:color w:val="DD0055"/>
          <w:sz w:val="18"/>
          <w:szCs w:val="18"/>
          <w:bdr w:val="single" w:sz="6" w:space="0" w:color="DDDDDD" w:frame="1"/>
          <w:shd w:val="clear" w:color="auto" w:fill="FAFAFA"/>
        </w:rPr>
        <w:t>close()</w:t>
      </w:r>
      <w:r>
        <w:rPr>
          <w:rFonts w:ascii="Helvetica" w:hAnsi="Helvetica" w:cs="Helvetica"/>
          <w:color w:val="666666"/>
          <w:sz w:val="27"/>
          <w:szCs w:val="27"/>
        </w:rPr>
        <w:t>，调用</w:t>
      </w:r>
      <w:r>
        <w:rPr>
          <w:rStyle w:val="HTML"/>
          <w:rFonts w:ascii="Consolas" w:hAnsi="Consolas"/>
          <w:color w:val="DD0055"/>
          <w:sz w:val="18"/>
          <w:szCs w:val="18"/>
          <w:bdr w:val="single" w:sz="6" w:space="0" w:color="DDDDDD" w:frame="1"/>
          <w:shd w:val="clear" w:color="auto" w:fill="FAFAFA"/>
        </w:rPr>
        <w:t>close()</w:t>
      </w:r>
      <w:r>
        <w:rPr>
          <w:rFonts w:ascii="Helvetica" w:hAnsi="Helvetica" w:cs="Helvetica"/>
          <w:color w:val="666666"/>
          <w:sz w:val="27"/>
          <w:szCs w:val="27"/>
        </w:rPr>
        <w:t>之后就不能继续添加新的</w:t>
      </w:r>
      <w:r>
        <w:rPr>
          <w:rStyle w:val="HTML"/>
          <w:rFonts w:ascii="Consolas" w:hAnsi="Consolas"/>
          <w:color w:val="DD0055"/>
          <w:sz w:val="18"/>
          <w:szCs w:val="18"/>
          <w:bdr w:val="single" w:sz="6" w:space="0" w:color="DDDDDD" w:frame="1"/>
          <w:shd w:val="clear" w:color="auto" w:fill="FAFAFA"/>
        </w:rPr>
        <w:t>Process</w:t>
      </w:r>
      <w:r>
        <w:rPr>
          <w:rFonts w:ascii="Helvetica" w:hAnsi="Helvetica" w:cs="Helvetica"/>
          <w:color w:val="666666"/>
          <w:sz w:val="27"/>
          <w:szCs w:val="27"/>
        </w:rPr>
        <w:t>了。</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请注意输出的结果，</w:t>
      </w:r>
      <w:r>
        <w:rPr>
          <w:rFonts w:ascii="Helvetica" w:hAnsi="Helvetica" w:cs="Helvetica"/>
          <w:color w:val="666666"/>
          <w:sz w:val="27"/>
          <w:szCs w:val="27"/>
        </w:rPr>
        <w:t xml:space="preserve">task </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1</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2</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3</w:t>
      </w:r>
      <w:r>
        <w:rPr>
          <w:rFonts w:ascii="Helvetica" w:hAnsi="Helvetica" w:cs="Helvetica"/>
          <w:color w:val="666666"/>
          <w:sz w:val="27"/>
          <w:szCs w:val="27"/>
        </w:rPr>
        <w:t>是立刻执行的，而</w:t>
      </w:r>
      <w:r>
        <w:rPr>
          <w:rFonts w:ascii="Helvetica" w:hAnsi="Helvetica" w:cs="Helvetica"/>
          <w:color w:val="666666"/>
          <w:sz w:val="27"/>
          <w:szCs w:val="27"/>
        </w:rPr>
        <w:t xml:space="preserve">task </w:t>
      </w:r>
      <w:r>
        <w:rPr>
          <w:rStyle w:val="HTML"/>
          <w:rFonts w:ascii="Consolas" w:hAnsi="Consolas"/>
          <w:color w:val="DD0055"/>
          <w:sz w:val="18"/>
          <w:szCs w:val="18"/>
          <w:bdr w:val="single" w:sz="6" w:space="0" w:color="DDDDDD" w:frame="1"/>
          <w:shd w:val="clear" w:color="auto" w:fill="FAFAFA"/>
        </w:rPr>
        <w:t>4</w:t>
      </w:r>
      <w:r>
        <w:rPr>
          <w:rFonts w:ascii="Helvetica" w:hAnsi="Helvetica" w:cs="Helvetica"/>
          <w:color w:val="666666"/>
          <w:sz w:val="27"/>
          <w:szCs w:val="27"/>
        </w:rPr>
        <w:t>要等待前面某个</w:t>
      </w:r>
      <w:r>
        <w:rPr>
          <w:rFonts w:ascii="Helvetica" w:hAnsi="Helvetica" w:cs="Helvetica"/>
          <w:color w:val="666666"/>
          <w:sz w:val="27"/>
          <w:szCs w:val="27"/>
        </w:rPr>
        <w:t>task</w:t>
      </w:r>
      <w:r>
        <w:rPr>
          <w:rFonts w:ascii="Helvetica" w:hAnsi="Helvetica" w:cs="Helvetica"/>
          <w:color w:val="666666"/>
          <w:sz w:val="27"/>
          <w:szCs w:val="27"/>
        </w:rPr>
        <w:t>完成后才执行，这是因为</w:t>
      </w:r>
      <w:r>
        <w:rPr>
          <w:rStyle w:val="HTML"/>
          <w:rFonts w:ascii="Consolas" w:hAnsi="Consolas"/>
          <w:color w:val="DD0055"/>
          <w:sz w:val="18"/>
          <w:szCs w:val="18"/>
          <w:bdr w:val="single" w:sz="6" w:space="0" w:color="DDDDDD" w:frame="1"/>
          <w:shd w:val="clear" w:color="auto" w:fill="FAFAFA"/>
        </w:rPr>
        <w:t>Pool</w:t>
      </w:r>
      <w:r>
        <w:rPr>
          <w:rFonts w:ascii="Helvetica" w:hAnsi="Helvetica" w:cs="Helvetica"/>
          <w:color w:val="666666"/>
          <w:sz w:val="27"/>
          <w:szCs w:val="27"/>
        </w:rPr>
        <w:t>的默认大小在我的电脑上是</w:t>
      </w:r>
      <w:r>
        <w:rPr>
          <w:rFonts w:ascii="Helvetica" w:hAnsi="Helvetica" w:cs="Helvetica"/>
          <w:color w:val="666666"/>
          <w:sz w:val="27"/>
          <w:szCs w:val="27"/>
        </w:rPr>
        <w:t>4</w:t>
      </w:r>
      <w:r>
        <w:rPr>
          <w:rFonts w:ascii="Helvetica" w:hAnsi="Helvetica" w:cs="Helvetica"/>
          <w:color w:val="666666"/>
          <w:sz w:val="27"/>
          <w:szCs w:val="27"/>
        </w:rPr>
        <w:t>，因此，最多同时执行</w:t>
      </w:r>
      <w:r>
        <w:rPr>
          <w:rFonts w:ascii="Helvetica" w:hAnsi="Helvetica" w:cs="Helvetica"/>
          <w:color w:val="666666"/>
          <w:sz w:val="27"/>
          <w:szCs w:val="27"/>
        </w:rPr>
        <w:t>4</w:t>
      </w:r>
      <w:r>
        <w:rPr>
          <w:rFonts w:ascii="Helvetica" w:hAnsi="Helvetica" w:cs="Helvetica"/>
          <w:color w:val="666666"/>
          <w:sz w:val="27"/>
          <w:szCs w:val="27"/>
        </w:rPr>
        <w:t>个进程。这是</w:t>
      </w:r>
      <w:r>
        <w:rPr>
          <w:rStyle w:val="HTML"/>
          <w:rFonts w:ascii="Consolas" w:hAnsi="Consolas"/>
          <w:color w:val="DD0055"/>
          <w:sz w:val="18"/>
          <w:szCs w:val="18"/>
          <w:bdr w:val="single" w:sz="6" w:space="0" w:color="DDDDDD" w:frame="1"/>
          <w:shd w:val="clear" w:color="auto" w:fill="FAFAFA"/>
        </w:rPr>
        <w:t>Pool</w:t>
      </w:r>
      <w:r>
        <w:rPr>
          <w:rFonts w:ascii="Helvetica" w:hAnsi="Helvetica" w:cs="Helvetica"/>
          <w:color w:val="666666"/>
          <w:sz w:val="27"/>
          <w:szCs w:val="27"/>
        </w:rPr>
        <w:t>有意设计的限制，并不是操作系统的限制。如果改成：</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p = </w:t>
      </w:r>
      <w:r>
        <w:rPr>
          <w:rStyle w:val="value"/>
          <w:color w:val="444444"/>
        </w:rPr>
        <w:t>Pool(</w:t>
      </w:r>
      <w:r>
        <w:rPr>
          <w:rStyle w:val="number"/>
          <w:color w:val="009999"/>
        </w:rPr>
        <w:t>5</w:t>
      </w:r>
      <w:r>
        <w:rPr>
          <w:rStyle w:val="value"/>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就可以同时跑</w:t>
      </w:r>
      <w:r>
        <w:rPr>
          <w:rFonts w:ascii="Helvetica" w:hAnsi="Helvetica" w:cs="Helvetica"/>
          <w:color w:val="666666"/>
          <w:sz w:val="27"/>
          <w:szCs w:val="27"/>
        </w:rPr>
        <w:t>5</w:t>
      </w:r>
      <w:r>
        <w:rPr>
          <w:rFonts w:ascii="Helvetica" w:hAnsi="Helvetica" w:cs="Helvetica"/>
          <w:color w:val="666666"/>
          <w:sz w:val="27"/>
          <w:szCs w:val="27"/>
        </w:rPr>
        <w:t>个进程。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由于</w:t>
      </w:r>
      <w:r>
        <w:rPr>
          <w:rStyle w:val="HTML"/>
          <w:rFonts w:ascii="Consolas" w:hAnsi="Consolas"/>
          <w:color w:val="DD0055"/>
          <w:sz w:val="18"/>
          <w:szCs w:val="18"/>
          <w:bdr w:val="single" w:sz="6" w:space="0" w:color="DDDDDD" w:frame="1"/>
          <w:shd w:val="clear" w:color="auto" w:fill="FAFAFA"/>
        </w:rPr>
        <w:t>Pool</w:t>
      </w:r>
      <w:r>
        <w:rPr>
          <w:rFonts w:ascii="Helvetica" w:hAnsi="Helvetica" w:cs="Helvetica"/>
          <w:color w:val="666666"/>
          <w:sz w:val="27"/>
          <w:szCs w:val="27"/>
        </w:rPr>
        <w:t>的默认大小是</w:t>
      </w:r>
      <w:r>
        <w:rPr>
          <w:rFonts w:ascii="Helvetica" w:hAnsi="Helvetica" w:cs="Helvetica"/>
          <w:color w:val="666666"/>
          <w:sz w:val="27"/>
          <w:szCs w:val="27"/>
        </w:rPr>
        <w:t>CPU</w:t>
      </w:r>
      <w:r>
        <w:rPr>
          <w:rFonts w:ascii="Helvetica" w:hAnsi="Helvetica" w:cs="Helvetica"/>
          <w:color w:val="666666"/>
          <w:sz w:val="27"/>
          <w:szCs w:val="27"/>
        </w:rPr>
        <w:t>的核数，如果你不幸拥有</w:t>
      </w:r>
      <w:r>
        <w:rPr>
          <w:rFonts w:ascii="Helvetica" w:hAnsi="Helvetica" w:cs="Helvetica"/>
          <w:color w:val="666666"/>
          <w:sz w:val="27"/>
          <w:szCs w:val="27"/>
        </w:rPr>
        <w:t>8</w:t>
      </w:r>
      <w:r>
        <w:rPr>
          <w:rFonts w:ascii="Helvetica" w:hAnsi="Helvetica" w:cs="Helvetica"/>
          <w:color w:val="666666"/>
          <w:sz w:val="27"/>
          <w:szCs w:val="27"/>
        </w:rPr>
        <w:t>核</w:t>
      </w:r>
      <w:r>
        <w:rPr>
          <w:rFonts w:ascii="Helvetica" w:hAnsi="Helvetica" w:cs="Helvetica"/>
          <w:color w:val="666666"/>
          <w:sz w:val="27"/>
          <w:szCs w:val="27"/>
        </w:rPr>
        <w:t>CPU</w:t>
      </w:r>
      <w:r>
        <w:rPr>
          <w:rFonts w:ascii="Helvetica" w:hAnsi="Helvetica" w:cs="Helvetica"/>
          <w:color w:val="666666"/>
          <w:sz w:val="27"/>
          <w:szCs w:val="27"/>
        </w:rPr>
        <w:t>，你要提交至少</w:t>
      </w:r>
      <w:r>
        <w:rPr>
          <w:rFonts w:ascii="Helvetica" w:hAnsi="Helvetica" w:cs="Helvetica"/>
          <w:color w:val="666666"/>
          <w:sz w:val="27"/>
          <w:szCs w:val="27"/>
        </w:rPr>
        <w:t>9</w:t>
      </w:r>
      <w:r>
        <w:rPr>
          <w:rFonts w:ascii="Helvetica" w:hAnsi="Helvetica" w:cs="Helvetica"/>
          <w:color w:val="666666"/>
          <w:sz w:val="27"/>
          <w:szCs w:val="27"/>
        </w:rPr>
        <w:t>个子进程才能看到上面的等待效果。</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子进程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很多时候，子进程并不是自身，而是一个外部进程。我们创建了子进程后，还需要控制子进程的输入和输出。</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subprocess</w:t>
      </w:r>
      <w:r>
        <w:rPr>
          <w:rFonts w:ascii="Helvetica" w:hAnsi="Helvetica" w:cs="Helvetica"/>
          <w:color w:val="666666"/>
          <w:sz w:val="27"/>
          <w:szCs w:val="27"/>
        </w:rPr>
        <w:t>模块可以让我们非常方便地启动一个子进程，然后控制其输入和输出。</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下面的例子演示了如何在</w:t>
      </w:r>
      <w:r>
        <w:rPr>
          <w:rFonts w:ascii="Helvetica" w:hAnsi="Helvetica" w:cs="Helvetica"/>
          <w:color w:val="666666"/>
          <w:sz w:val="27"/>
          <w:szCs w:val="27"/>
        </w:rPr>
        <w:t>Python</w:t>
      </w:r>
      <w:r>
        <w:rPr>
          <w:rFonts w:ascii="Helvetica" w:hAnsi="Helvetica" w:cs="Helvetica"/>
          <w:color w:val="666666"/>
          <w:sz w:val="27"/>
          <w:szCs w:val="27"/>
        </w:rPr>
        <w:t>代码中运行命令</w:t>
      </w:r>
      <w:r>
        <w:rPr>
          <w:rStyle w:val="HTML"/>
          <w:rFonts w:ascii="Consolas" w:hAnsi="Consolas"/>
          <w:color w:val="DD0055"/>
          <w:sz w:val="18"/>
          <w:szCs w:val="18"/>
          <w:bdr w:val="single" w:sz="6" w:space="0" w:color="DDDDDD" w:frame="1"/>
          <w:shd w:val="clear" w:color="auto" w:fill="FAFAFA"/>
        </w:rPr>
        <w:t>nslookup www.python.org</w:t>
      </w:r>
      <w:r>
        <w:rPr>
          <w:rFonts w:ascii="Helvetica" w:hAnsi="Helvetica" w:cs="Helvetica"/>
          <w:color w:val="666666"/>
          <w:sz w:val="27"/>
          <w:szCs w:val="27"/>
        </w:rPr>
        <w:t>，这和命令行直接运行的效果是一样的：</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subprocess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 nslookup www.python.org'</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 = subprocess.call([</w:t>
      </w:r>
      <w:r>
        <w:rPr>
          <w:rStyle w:val="string"/>
          <w:color w:val="DD1144"/>
        </w:rPr>
        <w:t>'nslookup'</w:t>
      </w:r>
      <w:r>
        <w:rPr>
          <w:rStyle w:val="HTML"/>
          <w:color w:val="444444"/>
        </w:rPr>
        <w:t xml:space="preserve">, </w:t>
      </w:r>
      <w:r>
        <w:rPr>
          <w:rStyle w:val="string"/>
          <w:color w:val="DD1144"/>
        </w:rPr>
        <w:t>'www.python.org'</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'Exit code:'</w:t>
      </w:r>
      <w:r>
        <w:rPr>
          <w:rStyle w:val="HTML"/>
          <w:color w:val="444444"/>
        </w:rPr>
        <w:t>, r)</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运行结果：</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nslookup www.python.org</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Server</w:t>
      </w:r>
      <w:r>
        <w:rPr>
          <w:rStyle w:val="symbol"/>
          <w:color w:val="990073"/>
        </w:rPr>
        <w:t>:</w:t>
      </w:r>
      <w:r>
        <w:rPr>
          <w:rStyle w:val="HTML"/>
          <w:color w:val="444444"/>
        </w:rPr>
        <w:t xml:space="preserve">        </w:t>
      </w:r>
      <w:r>
        <w:rPr>
          <w:rStyle w:val="number"/>
          <w:color w:val="009999"/>
        </w:rPr>
        <w:t>192.168</w:t>
      </w:r>
      <w:r>
        <w:rPr>
          <w:rStyle w:val="HTML"/>
          <w:color w:val="444444"/>
        </w:rPr>
        <w:t>.</w:t>
      </w:r>
      <w:r>
        <w:rPr>
          <w:rStyle w:val="number"/>
          <w:color w:val="009999"/>
        </w:rPr>
        <w:t>19.4</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Address</w:t>
      </w:r>
      <w:r>
        <w:rPr>
          <w:rStyle w:val="symbol"/>
          <w:color w:val="990073"/>
        </w:rPr>
        <w:t>:</w:t>
      </w:r>
      <w:r>
        <w:rPr>
          <w:rStyle w:val="HTML"/>
          <w:color w:val="444444"/>
        </w:rPr>
        <w:t xml:space="preserve">    </w:t>
      </w:r>
      <w:r>
        <w:rPr>
          <w:rStyle w:val="number"/>
          <w:color w:val="009999"/>
        </w:rPr>
        <w:t>192.168</w:t>
      </w:r>
      <w:r>
        <w:rPr>
          <w:rStyle w:val="HTML"/>
          <w:color w:val="444444"/>
        </w:rPr>
        <w:t>.</w:t>
      </w:r>
      <w:r>
        <w:rPr>
          <w:rStyle w:val="number"/>
          <w:color w:val="009999"/>
        </w:rPr>
        <w:t>19.4</w:t>
      </w:r>
      <w:r>
        <w:rPr>
          <w:rStyle w:val="comment"/>
          <w:i/>
          <w:iCs/>
          <w:color w:val="999988"/>
        </w:rPr>
        <w:t>#53</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Non</w:t>
      </w:r>
      <w:r>
        <w:rPr>
          <w:rStyle w:val="HTML"/>
          <w:color w:val="444444"/>
        </w:rPr>
        <w:t xml:space="preserve">-authoritative </w:t>
      </w:r>
      <w:r>
        <w:rPr>
          <w:rStyle w:val="symbol"/>
          <w:color w:val="990073"/>
        </w:rPr>
        <w:t>answer:</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www.python.org    canonical name = python.map.fastly.net.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Name</w:t>
      </w:r>
      <w:r>
        <w:rPr>
          <w:rStyle w:val="symbol"/>
          <w:color w:val="990073"/>
        </w:rPr>
        <w:t>:</w:t>
      </w:r>
      <w:r>
        <w:rPr>
          <w:rStyle w:val="HTML"/>
          <w:color w:val="444444"/>
        </w:rPr>
        <w:t xml:space="preserve">    python.map.fastly.net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Address</w:t>
      </w:r>
      <w:r>
        <w:rPr>
          <w:rStyle w:val="symbol"/>
          <w:color w:val="990073"/>
        </w:rPr>
        <w:t>:</w:t>
      </w:r>
      <w:r>
        <w:rPr>
          <w:rStyle w:val="HTML"/>
          <w:color w:val="444444"/>
        </w:rPr>
        <w:t xml:space="preserve"> </w:t>
      </w:r>
      <w:r>
        <w:rPr>
          <w:rStyle w:val="number"/>
          <w:color w:val="009999"/>
        </w:rPr>
        <w:t>199.27</w:t>
      </w:r>
      <w:r>
        <w:rPr>
          <w:rStyle w:val="HTML"/>
          <w:color w:val="444444"/>
        </w:rPr>
        <w:t>.</w:t>
      </w:r>
      <w:r>
        <w:rPr>
          <w:rStyle w:val="number"/>
          <w:color w:val="009999"/>
        </w:rPr>
        <w:t>79.223</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Exit</w:t>
      </w:r>
      <w:r>
        <w:rPr>
          <w:rStyle w:val="HTML"/>
          <w:color w:val="444444"/>
        </w:rPr>
        <w:t xml:space="preserve"> </w:t>
      </w:r>
      <w:r>
        <w:rPr>
          <w:rStyle w:val="symbol"/>
          <w:color w:val="990073"/>
        </w:rPr>
        <w:t>code:</w:t>
      </w:r>
      <w:r>
        <w:rPr>
          <w:rStyle w:val="HTML"/>
          <w:color w:val="444444"/>
        </w:rPr>
        <w:t xml:space="preserve"> </w:t>
      </w:r>
      <w:r>
        <w:rPr>
          <w:rStyle w:val="number"/>
          <w:color w:val="009999"/>
        </w:rPr>
        <w:t>0</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如果子进程还需要输入，则可以通过</w:t>
      </w:r>
      <w:r>
        <w:rPr>
          <w:rStyle w:val="HTML"/>
          <w:rFonts w:ascii="Consolas" w:hAnsi="Consolas"/>
          <w:color w:val="DD0055"/>
          <w:sz w:val="18"/>
          <w:szCs w:val="18"/>
          <w:bdr w:val="single" w:sz="6" w:space="0" w:color="DDDDDD" w:frame="1"/>
          <w:shd w:val="clear" w:color="auto" w:fill="FAFAFA"/>
        </w:rPr>
        <w:t>communicate()</w:t>
      </w:r>
      <w:r>
        <w:rPr>
          <w:rFonts w:ascii="Helvetica" w:hAnsi="Helvetica" w:cs="Helvetica"/>
          <w:color w:val="666666"/>
          <w:sz w:val="27"/>
          <w:szCs w:val="27"/>
        </w:rPr>
        <w:t>方法输入：</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subprocess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 nslookup'</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 = subprocess.Popen([</w:t>
      </w:r>
      <w:r>
        <w:rPr>
          <w:rStyle w:val="string"/>
          <w:color w:val="DD1144"/>
        </w:rPr>
        <w:t>'nslookup'</w:t>
      </w:r>
      <w:r>
        <w:rPr>
          <w:rStyle w:val="HTML"/>
          <w:color w:val="444444"/>
        </w:rPr>
        <w:t>], stdin=subprocess.PIPE, stdout=subprocess.PIPE, stderr=subprocess.PIPE)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output, err = p.communicate(</w:t>
      </w:r>
      <w:r>
        <w:rPr>
          <w:rStyle w:val="string"/>
          <w:color w:val="DD1144"/>
        </w:rPr>
        <w:t>b'set q=mx\npython.org\nexit\n'</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print(output.decode(</w:t>
      </w:r>
      <w:r>
        <w:rPr>
          <w:rStyle w:val="string"/>
          <w:color w:val="DD1144"/>
        </w:rPr>
        <w:t>'utf-8'</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'Exit code:'</w:t>
      </w:r>
      <w:r>
        <w:rPr>
          <w:rStyle w:val="HTML"/>
          <w:color w:val="444444"/>
        </w:rPr>
        <w:t>, p.returncode)</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上面的代码相当于在命令行执行命令</w:t>
      </w:r>
      <w:r>
        <w:rPr>
          <w:rStyle w:val="HTML"/>
          <w:rFonts w:ascii="Consolas" w:hAnsi="Consolas"/>
          <w:color w:val="DD0055"/>
          <w:sz w:val="18"/>
          <w:szCs w:val="18"/>
          <w:bdr w:val="single" w:sz="6" w:space="0" w:color="DDDDDD" w:frame="1"/>
          <w:shd w:val="clear" w:color="auto" w:fill="FAFAFA"/>
        </w:rPr>
        <w:t>nslookup</w:t>
      </w:r>
      <w:r>
        <w:rPr>
          <w:rFonts w:ascii="Helvetica" w:hAnsi="Helvetica" w:cs="Helvetica"/>
          <w:color w:val="666666"/>
          <w:sz w:val="27"/>
          <w:szCs w:val="27"/>
        </w:rPr>
        <w:t>，然后手动输入：</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set</w:t>
      </w:r>
      <w:r>
        <w:rPr>
          <w:rStyle w:val="operator"/>
          <w:color w:val="444444"/>
        </w:rPr>
        <w:t xml:space="preserve"> q=mx</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python.org</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exit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运行结果如下：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nslookup</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Server</w:t>
      </w:r>
      <w:r>
        <w:rPr>
          <w:rStyle w:val="symbol"/>
          <w:color w:val="990073"/>
        </w:rPr>
        <w:t>:</w:t>
      </w:r>
      <w:r>
        <w:rPr>
          <w:rStyle w:val="HTML"/>
          <w:color w:val="444444"/>
        </w:rPr>
        <w:t xml:space="preserve">        </w:t>
      </w:r>
      <w:r>
        <w:rPr>
          <w:rStyle w:val="number"/>
          <w:color w:val="009999"/>
        </w:rPr>
        <w:t>192.168</w:t>
      </w:r>
      <w:r>
        <w:rPr>
          <w:rStyle w:val="HTML"/>
          <w:color w:val="444444"/>
        </w:rPr>
        <w:t>.</w:t>
      </w:r>
      <w:r>
        <w:rPr>
          <w:rStyle w:val="number"/>
          <w:color w:val="009999"/>
        </w:rPr>
        <w:t>19.4</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Address</w:t>
      </w:r>
      <w:r>
        <w:rPr>
          <w:rStyle w:val="symbol"/>
          <w:color w:val="990073"/>
        </w:rPr>
        <w:t>:</w:t>
      </w:r>
      <w:r>
        <w:rPr>
          <w:rStyle w:val="HTML"/>
          <w:color w:val="444444"/>
        </w:rPr>
        <w:t xml:space="preserve">    </w:t>
      </w:r>
      <w:r>
        <w:rPr>
          <w:rStyle w:val="number"/>
          <w:color w:val="009999"/>
        </w:rPr>
        <w:t>192.168</w:t>
      </w:r>
      <w:r>
        <w:rPr>
          <w:rStyle w:val="HTML"/>
          <w:color w:val="444444"/>
        </w:rPr>
        <w:t>.</w:t>
      </w:r>
      <w:r>
        <w:rPr>
          <w:rStyle w:val="number"/>
          <w:color w:val="009999"/>
        </w:rPr>
        <w:t>19.4</w:t>
      </w:r>
      <w:r>
        <w:rPr>
          <w:rStyle w:val="comment"/>
          <w:i/>
          <w:iCs/>
          <w:color w:val="999988"/>
        </w:rPr>
        <w:t>#53</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Non</w:t>
      </w:r>
      <w:r>
        <w:rPr>
          <w:rStyle w:val="HTML"/>
          <w:color w:val="444444"/>
        </w:rPr>
        <w:t xml:space="preserve">-authoritative </w:t>
      </w:r>
      <w:r>
        <w:rPr>
          <w:rStyle w:val="symbol"/>
          <w:color w:val="990073"/>
        </w:rPr>
        <w:t>answer:</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python.org    mail exchanger = </w:t>
      </w:r>
      <w:r>
        <w:rPr>
          <w:rStyle w:val="number"/>
          <w:color w:val="009999"/>
        </w:rPr>
        <w:t>50</w:t>
      </w:r>
      <w:r>
        <w:rPr>
          <w:rStyle w:val="HTML"/>
          <w:color w:val="444444"/>
        </w:rPr>
        <w:t xml:space="preserve"> mail.python.org.</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Authoritative</w:t>
      </w:r>
      <w:r>
        <w:rPr>
          <w:rStyle w:val="HTML"/>
          <w:color w:val="444444"/>
        </w:rPr>
        <w:t xml:space="preserve"> answers can be found </w:t>
      </w:r>
      <w:r>
        <w:rPr>
          <w:rStyle w:val="symbol"/>
          <w:color w:val="990073"/>
        </w:rPr>
        <w:t>from:</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mail.python.org    internet address = </w:t>
      </w:r>
      <w:r>
        <w:rPr>
          <w:rStyle w:val="number"/>
          <w:color w:val="009999"/>
        </w:rPr>
        <w:t>82.94</w:t>
      </w:r>
      <w:r>
        <w:rPr>
          <w:rStyle w:val="HTML"/>
          <w:color w:val="444444"/>
        </w:rPr>
        <w:t>.</w:t>
      </w:r>
      <w:r>
        <w:rPr>
          <w:rStyle w:val="number"/>
          <w:color w:val="009999"/>
        </w:rPr>
        <w:t>164.166</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mail.python.org    has </w:t>
      </w:r>
      <w:r>
        <w:rPr>
          <w:rStyle w:val="constant"/>
          <w:color w:val="009999"/>
        </w:rPr>
        <w:t>AAAA</w:t>
      </w:r>
      <w:r>
        <w:rPr>
          <w:rStyle w:val="HTML"/>
          <w:color w:val="444444"/>
        </w:rPr>
        <w:t xml:space="preserve"> address </w:t>
      </w:r>
      <w:r>
        <w:rPr>
          <w:rStyle w:val="number"/>
          <w:color w:val="009999"/>
        </w:rPr>
        <w:t>2001</w:t>
      </w:r>
      <w:r>
        <w:rPr>
          <w:rStyle w:val="symbol"/>
          <w:color w:val="990073"/>
        </w:rPr>
        <w:t>:</w:t>
      </w:r>
      <w:r>
        <w:rPr>
          <w:rStyle w:val="number"/>
          <w:color w:val="009999"/>
        </w:rPr>
        <w:t>888</w:t>
      </w:r>
      <w:r>
        <w:rPr>
          <w:rStyle w:val="symbol"/>
          <w:color w:val="990073"/>
        </w:rPr>
        <w:t>:</w:t>
      </w:r>
      <w:r>
        <w:rPr>
          <w:rStyle w:val="number"/>
          <w:color w:val="009999"/>
        </w:rPr>
        <w:t>2000</w:t>
      </w:r>
      <w:r>
        <w:rPr>
          <w:rStyle w:val="symbol"/>
          <w:color w:val="990073"/>
        </w:rPr>
        <w:t>:d::a6</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Exit</w:t>
      </w:r>
      <w:r>
        <w:rPr>
          <w:rStyle w:val="HTML"/>
          <w:color w:val="444444"/>
        </w:rPr>
        <w:t xml:space="preserve"> </w:t>
      </w:r>
      <w:r>
        <w:rPr>
          <w:rStyle w:val="symbol"/>
          <w:color w:val="990073"/>
        </w:rPr>
        <w:t>code:</w:t>
      </w:r>
      <w:r>
        <w:rPr>
          <w:rStyle w:val="HTML"/>
          <w:color w:val="444444"/>
        </w:rPr>
        <w:t xml:space="preserve"> </w:t>
      </w:r>
      <w:r>
        <w:rPr>
          <w:rStyle w:val="number"/>
          <w:color w:val="009999"/>
        </w:rPr>
        <w:t>0</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进程间通信</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Process</w:t>
      </w:r>
      <w:r>
        <w:rPr>
          <w:rFonts w:ascii="Helvetica" w:hAnsi="Helvetica" w:cs="Helvetica"/>
          <w:color w:val="666666"/>
          <w:sz w:val="27"/>
          <w:szCs w:val="27"/>
        </w:rPr>
        <w:t>之间肯定是需要通信的，操作系统提供了很多机制来实现进程间的通信。</w:t>
      </w:r>
      <w:r>
        <w:rPr>
          <w:rFonts w:ascii="Helvetica" w:hAnsi="Helvetica" w:cs="Helvetica"/>
          <w:color w:val="666666"/>
          <w:sz w:val="27"/>
          <w:szCs w:val="27"/>
        </w:rPr>
        <w:t>Python</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multiprocessing</w:t>
      </w:r>
      <w:r>
        <w:rPr>
          <w:rFonts w:ascii="Helvetica" w:hAnsi="Helvetica" w:cs="Helvetica"/>
          <w:color w:val="666666"/>
          <w:sz w:val="27"/>
          <w:szCs w:val="27"/>
        </w:rPr>
        <w:t>模块包装了底层的机制，提供了</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Pipes</w:t>
      </w:r>
      <w:r>
        <w:rPr>
          <w:rFonts w:ascii="Helvetica" w:hAnsi="Helvetica" w:cs="Helvetica"/>
          <w:color w:val="666666"/>
          <w:sz w:val="27"/>
          <w:szCs w:val="27"/>
        </w:rPr>
        <w:t>等多种方式来交换数据。</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我们以</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为例，在父进程中创建两个子进程，一个往</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里写数据，一个从</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里读数据：</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from</w:t>
      </w:r>
      <w:r>
        <w:rPr>
          <w:rStyle w:val="HTML"/>
          <w:color w:val="444444"/>
        </w:rPr>
        <w:t xml:space="preserve"> multiprocessing </w:t>
      </w:r>
      <w:r>
        <w:rPr>
          <w:rStyle w:val="keyword"/>
          <w:b/>
          <w:bCs/>
          <w:color w:val="333333"/>
        </w:rPr>
        <w:t>import</w:t>
      </w:r>
      <w:r>
        <w:rPr>
          <w:rStyle w:val="HTML"/>
          <w:color w:val="444444"/>
        </w:rPr>
        <w:t xml:space="preserve"> Process, 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os, time, random</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写数据进程执行的代码:</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write</w:t>
      </w:r>
      <w:r>
        <w:rPr>
          <w:rStyle w:val="params"/>
          <w:color w:val="444444"/>
        </w:rPr>
        <w:t>(q)</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'Process to write: %s'</w:t>
      </w:r>
      <w:r>
        <w:rPr>
          <w:rStyle w:val="HTML"/>
          <w:color w:val="444444"/>
        </w:rPr>
        <w:t xml:space="preserve"> % os.getpid())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value </w:t>
      </w:r>
      <w:r>
        <w:rPr>
          <w:rStyle w:val="keyword"/>
          <w:b/>
          <w:bCs/>
          <w:color w:val="333333"/>
        </w:rPr>
        <w:t>in</w:t>
      </w:r>
      <w:r>
        <w:rPr>
          <w:rStyle w:val="HTML"/>
          <w:color w:val="444444"/>
        </w:rPr>
        <w:t xml:space="preserve"> [</w:t>
      </w:r>
      <w:r>
        <w:rPr>
          <w:rStyle w:val="string"/>
          <w:color w:val="DD1144"/>
        </w:rPr>
        <w:t>'A'</w:t>
      </w:r>
      <w:r>
        <w:rPr>
          <w:rStyle w:val="HTML"/>
          <w:color w:val="444444"/>
        </w:rPr>
        <w:t xml:space="preserve">, </w:t>
      </w:r>
      <w:r>
        <w:rPr>
          <w:rStyle w:val="string"/>
          <w:color w:val="DD1144"/>
        </w:rPr>
        <w:t>'B'</w:t>
      </w:r>
      <w:r>
        <w:rPr>
          <w:rStyle w:val="HTML"/>
          <w:color w:val="444444"/>
        </w:rPr>
        <w:t xml:space="preserve">, </w:t>
      </w:r>
      <w:r>
        <w:rPr>
          <w:rStyle w:val="string"/>
          <w:color w:val="DD1144"/>
        </w:rPr>
        <w:t>'C'</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'Put %s to queue...'</w:t>
      </w:r>
      <w:r>
        <w:rPr>
          <w:rStyle w:val="HTML"/>
          <w:color w:val="444444"/>
        </w:rPr>
        <w:t xml:space="preserve"> % value)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q.put(value)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time.sleep(random.random())</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读数据进程执行的代码:</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read</w:t>
      </w:r>
      <w:r>
        <w:rPr>
          <w:rStyle w:val="params"/>
          <w:color w:val="444444"/>
        </w:rPr>
        <w:t>(q)</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'Process to read: %s'</w:t>
      </w:r>
      <w:r>
        <w:rPr>
          <w:rStyle w:val="HTML"/>
          <w:color w:val="444444"/>
        </w:rPr>
        <w:t xml:space="preserve"> % os.getpid())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while</w:t>
      </w:r>
      <w:r>
        <w:rPr>
          <w:rStyle w:val="HTML"/>
          <w:color w:val="444444"/>
        </w:rPr>
        <w:t xml:space="preserve"> </w:t>
      </w:r>
      <w:r>
        <w:rPr>
          <w:rStyle w:val="builtin"/>
          <w:color w:val="0086B3"/>
        </w:rPr>
        <w:t>True</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value = q.get(</w:t>
      </w:r>
      <w:r>
        <w:rPr>
          <w:rStyle w:val="builtin"/>
          <w:color w:val="0086B3"/>
        </w:rPr>
        <w:t>True</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'Get %s from queue.'</w:t>
      </w:r>
      <w:r>
        <w:rPr>
          <w:rStyle w:val="HTML"/>
          <w:color w:val="444444"/>
        </w:rPr>
        <w:t xml:space="preserve"> % value)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if</w:t>
      </w:r>
      <w:r>
        <w:rPr>
          <w:rStyle w:val="HTML"/>
          <w:color w:val="444444"/>
        </w:rPr>
        <w:t xml:space="preserve"> __name__==</w:t>
      </w:r>
      <w:r>
        <w:rPr>
          <w:rStyle w:val="string"/>
          <w:color w:val="DD1144"/>
        </w:rPr>
        <w:t>'__main__'</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父进程创建Queue，并传给各个子进程：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q = 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pw = Process(target=write, args=(q,))</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 = Process(target=read, args=(q,))</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启动子进程pw，写入:</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pw.start()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启动子进程pr，读取:</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pr.start()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等待pw结束:</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pw.join()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pr进程里是死循环，无法等待其结束，只能强行终止:</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pr.terminate()</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运行结果如下：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Process to write: </w:t>
      </w:r>
      <w:r>
        <w:rPr>
          <w:rStyle w:val="number"/>
          <w:color w:val="009999"/>
        </w:rPr>
        <w:t>50563</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Put A to 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Process to read: </w:t>
      </w:r>
      <w:r>
        <w:rPr>
          <w:rStyle w:val="number"/>
          <w:color w:val="009999"/>
        </w:rPr>
        <w:t>50564</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Get A </w:t>
      </w:r>
      <w:r>
        <w:rPr>
          <w:rStyle w:val="keyword"/>
          <w:b/>
          <w:bCs/>
          <w:color w:val="333333"/>
        </w:rPr>
        <w:t>from</w:t>
      </w:r>
      <w:r>
        <w:rPr>
          <w:rStyle w:val="HTML"/>
          <w:color w:val="444444"/>
        </w:rPr>
        <w:t xml:space="preserve"> 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Put B to 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Get B </w:t>
      </w:r>
      <w:r>
        <w:rPr>
          <w:rStyle w:val="keyword"/>
          <w:b/>
          <w:bCs/>
          <w:color w:val="333333"/>
        </w:rPr>
        <w:t>from</w:t>
      </w:r>
      <w:r>
        <w:rPr>
          <w:rStyle w:val="HTML"/>
          <w:color w:val="444444"/>
        </w:rPr>
        <w:t xml:space="preserve"> 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Put C to 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Get C </w:t>
      </w:r>
      <w:r>
        <w:rPr>
          <w:rStyle w:val="keyword"/>
          <w:b/>
          <w:bCs/>
          <w:color w:val="333333"/>
        </w:rPr>
        <w:t>from</w:t>
      </w:r>
      <w:r>
        <w:rPr>
          <w:rStyle w:val="HTML"/>
          <w:color w:val="444444"/>
        </w:rPr>
        <w:t xml:space="preserve"> queue.</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在</w:t>
      </w:r>
      <w:r>
        <w:rPr>
          <w:rFonts w:ascii="Helvetica" w:hAnsi="Helvetica" w:cs="Helvetica"/>
          <w:color w:val="666666"/>
          <w:sz w:val="27"/>
          <w:szCs w:val="27"/>
        </w:rPr>
        <w:t>Unix/Linux</w:t>
      </w:r>
      <w:r>
        <w:rPr>
          <w:rFonts w:ascii="Helvetica" w:hAnsi="Helvetica" w:cs="Helvetica"/>
          <w:color w:val="666666"/>
          <w:sz w:val="27"/>
          <w:szCs w:val="27"/>
        </w:rPr>
        <w:t>下，</w:t>
      </w:r>
      <w:r>
        <w:rPr>
          <w:rStyle w:val="HTML"/>
          <w:rFonts w:ascii="Consolas" w:hAnsi="Consolas"/>
          <w:color w:val="DD0055"/>
          <w:sz w:val="18"/>
          <w:szCs w:val="18"/>
          <w:bdr w:val="single" w:sz="6" w:space="0" w:color="DDDDDD" w:frame="1"/>
          <w:shd w:val="clear" w:color="auto" w:fill="FAFAFA"/>
        </w:rPr>
        <w:t>multiprocessing</w:t>
      </w:r>
      <w:r>
        <w:rPr>
          <w:rFonts w:ascii="Helvetica" w:hAnsi="Helvetica" w:cs="Helvetica"/>
          <w:color w:val="666666"/>
          <w:sz w:val="27"/>
          <w:szCs w:val="27"/>
        </w:rPr>
        <w:t>模块封装了</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调用，使我们不需要关注</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的细节。由于</w:t>
      </w:r>
      <w:r>
        <w:rPr>
          <w:rFonts w:ascii="Helvetica" w:hAnsi="Helvetica" w:cs="Helvetica"/>
          <w:color w:val="666666"/>
          <w:sz w:val="27"/>
          <w:szCs w:val="27"/>
        </w:rPr>
        <w:t>Windows</w:t>
      </w:r>
      <w:r>
        <w:rPr>
          <w:rFonts w:ascii="Helvetica" w:hAnsi="Helvetica" w:cs="Helvetica"/>
          <w:color w:val="666666"/>
          <w:sz w:val="27"/>
          <w:szCs w:val="27"/>
        </w:rPr>
        <w:t>没有</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调用，因此，</w:t>
      </w:r>
      <w:r>
        <w:rPr>
          <w:rStyle w:val="HTML"/>
          <w:rFonts w:ascii="Consolas" w:hAnsi="Consolas"/>
          <w:color w:val="DD0055"/>
          <w:sz w:val="18"/>
          <w:szCs w:val="18"/>
          <w:bdr w:val="single" w:sz="6" w:space="0" w:color="DDDDDD" w:frame="1"/>
          <w:shd w:val="clear" w:color="auto" w:fill="FAFAFA"/>
        </w:rPr>
        <w:t>multiprocessing</w:t>
      </w:r>
      <w:r>
        <w:rPr>
          <w:rFonts w:ascii="Helvetica" w:hAnsi="Helvetica" w:cs="Helvetica"/>
          <w:color w:val="666666"/>
          <w:sz w:val="27"/>
          <w:szCs w:val="27"/>
        </w:rPr>
        <w:t>需要</w:t>
      </w:r>
      <w:r>
        <w:rPr>
          <w:rFonts w:ascii="Helvetica" w:hAnsi="Helvetica" w:cs="Helvetica"/>
          <w:color w:val="666666"/>
          <w:sz w:val="27"/>
          <w:szCs w:val="27"/>
        </w:rPr>
        <w:t>“</w:t>
      </w:r>
      <w:r>
        <w:rPr>
          <w:rFonts w:ascii="Helvetica" w:hAnsi="Helvetica" w:cs="Helvetica"/>
          <w:color w:val="666666"/>
          <w:sz w:val="27"/>
          <w:szCs w:val="27"/>
        </w:rPr>
        <w:t>模拟</w:t>
      </w:r>
      <w:r>
        <w:rPr>
          <w:rFonts w:ascii="Helvetica" w:hAnsi="Helvetica" w:cs="Helvetica"/>
          <w:color w:val="666666"/>
          <w:sz w:val="27"/>
          <w:szCs w:val="27"/>
        </w:rPr>
        <w:t>”</w:t>
      </w:r>
      <w:r>
        <w:rPr>
          <w:rFonts w:ascii="Helvetica" w:hAnsi="Helvetica" w:cs="Helvetica"/>
          <w:color w:val="666666"/>
          <w:sz w:val="27"/>
          <w:szCs w:val="27"/>
        </w:rPr>
        <w:t>出</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的效果，父进程所有</w:t>
      </w:r>
      <w:r>
        <w:rPr>
          <w:rFonts w:ascii="Helvetica" w:hAnsi="Helvetica" w:cs="Helvetica"/>
          <w:color w:val="666666"/>
          <w:sz w:val="27"/>
          <w:szCs w:val="27"/>
        </w:rPr>
        <w:t>Python</w:t>
      </w:r>
      <w:r>
        <w:rPr>
          <w:rFonts w:ascii="Helvetica" w:hAnsi="Helvetica" w:cs="Helvetica"/>
          <w:color w:val="666666"/>
          <w:sz w:val="27"/>
          <w:szCs w:val="27"/>
        </w:rPr>
        <w:t>对象都必须通过</w:t>
      </w:r>
      <w:r>
        <w:rPr>
          <w:rFonts w:ascii="Helvetica" w:hAnsi="Helvetica" w:cs="Helvetica"/>
          <w:color w:val="666666"/>
          <w:sz w:val="27"/>
          <w:szCs w:val="27"/>
        </w:rPr>
        <w:t>pickle</w:t>
      </w:r>
      <w:r>
        <w:rPr>
          <w:rFonts w:ascii="Helvetica" w:hAnsi="Helvetica" w:cs="Helvetica"/>
          <w:color w:val="666666"/>
          <w:sz w:val="27"/>
          <w:szCs w:val="27"/>
        </w:rPr>
        <w:t>序列化再传到子进程去，所有，如果</w:t>
      </w:r>
      <w:r>
        <w:rPr>
          <w:rStyle w:val="HTML"/>
          <w:rFonts w:ascii="Consolas" w:hAnsi="Consolas"/>
          <w:color w:val="DD0055"/>
          <w:sz w:val="18"/>
          <w:szCs w:val="18"/>
          <w:bdr w:val="single" w:sz="6" w:space="0" w:color="DDDDDD" w:frame="1"/>
          <w:shd w:val="clear" w:color="auto" w:fill="FAFAFA"/>
        </w:rPr>
        <w:t>multiprocessing</w:t>
      </w:r>
      <w:r>
        <w:rPr>
          <w:rFonts w:ascii="Helvetica" w:hAnsi="Helvetica" w:cs="Helvetica"/>
          <w:color w:val="666666"/>
          <w:sz w:val="27"/>
          <w:szCs w:val="27"/>
        </w:rPr>
        <w:t>在</w:t>
      </w:r>
      <w:r>
        <w:rPr>
          <w:rFonts w:ascii="Helvetica" w:hAnsi="Helvetica" w:cs="Helvetica"/>
          <w:color w:val="666666"/>
          <w:sz w:val="27"/>
          <w:szCs w:val="27"/>
        </w:rPr>
        <w:t>Windows</w:t>
      </w:r>
      <w:r>
        <w:rPr>
          <w:rFonts w:ascii="Helvetica" w:hAnsi="Helvetica" w:cs="Helvetica"/>
          <w:color w:val="666666"/>
          <w:sz w:val="27"/>
          <w:szCs w:val="27"/>
        </w:rPr>
        <w:t>下调用失败了，要先考虑是不是</w:t>
      </w:r>
      <w:r>
        <w:rPr>
          <w:rFonts w:ascii="Helvetica" w:hAnsi="Helvetica" w:cs="Helvetica"/>
          <w:color w:val="666666"/>
          <w:sz w:val="27"/>
          <w:szCs w:val="27"/>
        </w:rPr>
        <w:t>pickle</w:t>
      </w:r>
      <w:r>
        <w:rPr>
          <w:rFonts w:ascii="Helvetica" w:hAnsi="Helvetica" w:cs="Helvetica"/>
          <w:color w:val="666666"/>
          <w:sz w:val="27"/>
          <w:szCs w:val="27"/>
        </w:rPr>
        <w:t>失败了。</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在</w:t>
      </w:r>
      <w:r>
        <w:rPr>
          <w:rFonts w:ascii="Helvetica" w:hAnsi="Helvetica" w:cs="Helvetica"/>
          <w:color w:val="666666"/>
          <w:sz w:val="27"/>
          <w:szCs w:val="27"/>
        </w:rPr>
        <w:t>Unix/Linux</w:t>
      </w:r>
      <w:r>
        <w:rPr>
          <w:rFonts w:ascii="Helvetica" w:hAnsi="Helvetica" w:cs="Helvetica"/>
          <w:color w:val="666666"/>
          <w:sz w:val="27"/>
          <w:szCs w:val="27"/>
        </w:rPr>
        <w:t>下，可以使用</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调用实现多进程。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要实现跨平台的多进程，可以使用</w:t>
      </w:r>
      <w:r>
        <w:rPr>
          <w:rStyle w:val="HTML"/>
          <w:rFonts w:ascii="Consolas" w:hAnsi="Consolas"/>
          <w:color w:val="DD0055"/>
          <w:sz w:val="18"/>
          <w:szCs w:val="18"/>
          <w:bdr w:val="single" w:sz="6" w:space="0" w:color="DDDDDD" w:frame="1"/>
          <w:shd w:val="clear" w:color="auto" w:fill="FAFAFA"/>
        </w:rPr>
        <w:t>multiprocessing</w:t>
      </w:r>
      <w:r>
        <w:rPr>
          <w:rFonts w:ascii="Helvetica" w:hAnsi="Helvetica" w:cs="Helvetica"/>
          <w:color w:val="666666"/>
          <w:sz w:val="27"/>
          <w:szCs w:val="27"/>
        </w:rPr>
        <w:t>模块。</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进程间通信是通过</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Pipes</w:t>
      </w:r>
      <w:r>
        <w:rPr>
          <w:rFonts w:ascii="Helvetica" w:hAnsi="Helvetica" w:cs="Helvetica"/>
          <w:color w:val="666666"/>
          <w:sz w:val="27"/>
          <w:szCs w:val="27"/>
        </w:rPr>
        <w:t>等实现的。</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56" w:tgtFrame="_blank" w:history="1">
        <w:r>
          <w:rPr>
            <w:rStyle w:val="a4"/>
            <w:rFonts w:ascii="Helvetica" w:hAnsi="Helvetica" w:cs="Helvetica"/>
            <w:color w:val="0593D3"/>
            <w:sz w:val="27"/>
            <w:szCs w:val="27"/>
          </w:rPr>
          <w:t>do_folk.py</w:t>
        </w:r>
      </w:hyperlink>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57" w:tgtFrame="_blank" w:history="1">
        <w:r>
          <w:rPr>
            <w:rStyle w:val="a4"/>
            <w:rFonts w:ascii="Helvetica" w:hAnsi="Helvetica" w:cs="Helvetica"/>
            <w:color w:val="0593D3"/>
            <w:sz w:val="27"/>
            <w:szCs w:val="27"/>
          </w:rPr>
          <w:t>multi_processing.py</w:t>
        </w:r>
      </w:hyperlink>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58" w:tgtFrame="_blank" w:history="1">
        <w:r>
          <w:rPr>
            <w:rStyle w:val="a4"/>
            <w:rFonts w:ascii="Helvetica" w:hAnsi="Helvetica" w:cs="Helvetica"/>
            <w:color w:val="0593D3"/>
            <w:sz w:val="27"/>
            <w:szCs w:val="27"/>
          </w:rPr>
          <w:t>pooled_processing.py</w:t>
        </w:r>
      </w:hyperlink>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59" w:tgtFrame="_blank" w:history="1">
        <w:r>
          <w:rPr>
            <w:rStyle w:val="a4"/>
            <w:rFonts w:ascii="Helvetica" w:hAnsi="Helvetica" w:cs="Helvetica"/>
            <w:color w:val="0593D3"/>
            <w:sz w:val="27"/>
            <w:szCs w:val="27"/>
          </w:rPr>
          <w:t>do_subprocess.py</w:t>
        </w:r>
      </w:hyperlink>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60" w:tgtFrame="_blank" w:history="1">
        <w:r>
          <w:rPr>
            <w:rStyle w:val="a4"/>
            <w:rFonts w:ascii="Helvetica" w:hAnsi="Helvetica" w:cs="Helvetica"/>
            <w:color w:val="0593D3"/>
            <w:sz w:val="27"/>
            <w:szCs w:val="27"/>
          </w:rPr>
          <w:t>do_queue.py</w:t>
        </w:r>
      </w:hyperlink>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247087" w:rsidRDefault="00247087" w:rsidP="00247087">
      <w:pPr>
        <w:pStyle w:val="4"/>
        <w:shd w:val="clear" w:color="auto" w:fill="FFFFFF"/>
        <w:spacing w:before="0" w:beforeAutospacing="0" w:after="225" w:afterAutospacing="0" w:line="330" w:lineRule="atLeast"/>
        <w:rPr>
          <w:rFonts w:ascii="Helvetica" w:hAnsi="Helvetica" w:cs="Helvetica"/>
          <w:b w:val="0"/>
          <w:bCs w:val="0"/>
          <w:color w:val="444444"/>
          <w:sz w:val="27"/>
          <w:szCs w:val="27"/>
        </w:rPr>
      </w:pPr>
      <w:r>
        <w:rPr>
          <w:rFonts w:ascii="Helvetica" w:hAnsi="Helvetica" w:cs="Helvetica"/>
          <w:b w:val="0"/>
          <w:bCs w:val="0"/>
          <w:color w:val="444444"/>
          <w:sz w:val="27"/>
          <w:szCs w:val="27"/>
        </w:rPr>
        <w:t>多线程</w:t>
      </w:r>
    </w:p>
    <w:p w:rsidR="00247087" w:rsidRDefault="00247087" w:rsidP="00247087">
      <w:pPr>
        <w:shd w:val="clear" w:color="auto" w:fill="FFFFFF"/>
        <w:rPr>
          <w:rFonts w:ascii="Helvetica" w:hAnsi="Helvetica" w:cs="Helvetica"/>
          <w:color w:val="666666"/>
          <w:sz w:val="27"/>
          <w:szCs w:val="27"/>
        </w:rPr>
      </w:pPr>
      <w:r>
        <w:rPr>
          <w:rFonts w:ascii="Helvetica" w:hAnsi="Helvetica" w:cs="Helvetica"/>
          <w:color w:val="666666"/>
          <w:sz w:val="27"/>
          <w:szCs w:val="27"/>
        </w:rPr>
        <w:t>阅读</w:t>
      </w:r>
      <w:r>
        <w:rPr>
          <w:rFonts w:ascii="Helvetica" w:hAnsi="Helvetica" w:cs="Helvetica"/>
          <w:color w:val="666666"/>
          <w:sz w:val="27"/>
          <w:szCs w:val="27"/>
        </w:rPr>
        <w:t>: 66682</w:t>
      </w:r>
    </w:p>
    <w:p w:rsidR="00247087" w:rsidRDefault="00247087" w:rsidP="00247087">
      <w:pPr>
        <w:spacing w:before="225" w:after="225"/>
        <w:rPr>
          <w:rFonts w:ascii="宋体" w:hAnsi="宋体" w:cs="宋体"/>
          <w:sz w:val="24"/>
          <w:szCs w:val="24"/>
        </w:rPr>
      </w:pPr>
      <w:r>
        <w:pict>
          <v:rect id="_x0000_i1252" style="width:0;height:0" o:hralign="center" o:hrstd="t" o:hrnoshade="t" o:hr="t" fillcolor="#666" stroked="f"/>
        </w:pict>
      </w:r>
    </w:p>
    <w:p w:rsidR="00247087" w:rsidRDefault="00247087" w:rsidP="00247087">
      <w:pPr>
        <w:pStyle w:val="a3"/>
        <w:shd w:val="clear" w:color="auto" w:fill="FFFFFF"/>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多任务可以由多进程完成，也可以由一个进程内的多线程完成。</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我们前面提到了进程是由若干线程组成的，一个进程至少有一个线程。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由于线程是操作系统直接支持的执行单元，因此，高级语言通常都内置多线程的支持，</w:t>
      </w:r>
      <w:r>
        <w:rPr>
          <w:rFonts w:ascii="Helvetica" w:hAnsi="Helvetica" w:cs="Helvetica"/>
          <w:color w:val="666666"/>
          <w:sz w:val="27"/>
          <w:szCs w:val="27"/>
        </w:rPr>
        <w:t>Python</w:t>
      </w:r>
      <w:r>
        <w:rPr>
          <w:rFonts w:ascii="Helvetica" w:hAnsi="Helvetica" w:cs="Helvetica"/>
          <w:color w:val="666666"/>
          <w:sz w:val="27"/>
          <w:szCs w:val="27"/>
        </w:rPr>
        <w:t>也不例外，并且，</w:t>
      </w:r>
      <w:r>
        <w:rPr>
          <w:rFonts w:ascii="Helvetica" w:hAnsi="Helvetica" w:cs="Helvetica"/>
          <w:color w:val="666666"/>
          <w:sz w:val="27"/>
          <w:szCs w:val="27"/>
        </w:rPr>
        <w:t>Python</w:t>
      </w:r>
      <w:r>
        <w:rPr>
          <w:rFonts w:ascii="Helvetica" w:hAnsi="Helvetica" w:cs="Helvetica"/>
          <w:color w:val="666666"/>
          <w:sz w:val="27"/>
          <w:szCs w:val="27"/>
        </w:rPr>
        <w:t>的线程是真正的</w:t>
      </w:r>
      <w:r>
        <w:rPr>
          <w:rFonts w:ascii="Helvetica" w:hAnsi="Helvetica" w:cs="Helvetica"/>
          <w:color w:val="666666"/>
          <w:sz w:val="27"/>
          <w:szCs w:val="27"/>
        </w:rPr>
        <w:t>Posix Thread</w:t>
      </w:r>
      <w:r>
        <w:rPr>
          <w:rFonts w:ascii="Helvetica" w:hAnsi="Helvetica" w:cs="Helvetica"/>
          <w:color w:val="666666"/>
          <w:sz w:val="27"/>
          <w:szCs w:val="27"/>
        </w:rPr>
        <w:t>，而不是模拟出来的线程。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Python</w:t>
      </w:r>
      <w:r>
        <w:rPr>
          <w:rFonts w:ascii="Helvetica" w:hAnsi="Helvetica" w:cs="Helvetica"/>
          <w:color w:val="666666"/>
          <w:sz w:val="27"/>
          <w:szCs w:val="27"/>
        </w:rPr>
        <w:t>的标准库提供了两个模块：</w:t>
      </w:r>
      <w:r>
        <w:rPr>
          <w:rStyle w:val="HTML"/>
          <w:rFonts w:ascii="Consolas" w:hAnsi="Consolas"/>
          <w:color w:val="DD0055"/>
          <w:sz w:val="18"/>
          <w:szCs w:val="18"/>
          <w:bdr w:val="single" w:sz="6" w:space="0" w:color="DDDDDD" w:frame="1"/>
          <w:shd w:val="clear" w:color="auto" w:fill="FAFAFA"/>
        </w:rPr>
        <w:t>_thread</w:t>
      </w:r>
      <w:r>
        <w:rPr>
          <w:rFonts w:ascii="Helvetica" w:hAnsi="Helvetica" w:cs="Helvetica"/>
          <w:color w:val="666666"/>
          <w:sz w:val="27"/>
          <w:szCs w:val="27"/>
        </w:rPr>
        <w:t>和</w:t>
      </w:r>
      <w:r>
        <w:rPr>
          <w:rStyle w:val="HTML"/>
          <w:rFonts w:ascii="Consolas" w:hAnsi="Consolas"/>
          <w:color w:val="DD0055"/>
          <w:sz w:val="18"/>
          <w:szCs w:val="18"/>
          <w:bdr w:val="single" w:sz="6" w:space="0" w:color="DDDDDD" w:frame="1"/>
          <w:shd w:val="clear" w:color="auto" w:fill="FAFAFA"/>
        </w:rPr>
        <w:t>threading</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_thread</w:t>
      </w:r>
      <w:r>
        <w:rPr>
          <w:rFonts w:ascii="Helvetica" w:hAnsi="Helvetica" w:cs="Helvetica"/>
          <w:color w:val="666666"/>
          <w:sz w:val="27"/>
          <w:szCs w:val="27"/>
        </w:rPr>
        <w:t>是低级模块，</w:t>
      </w:r>
      <w:r>
        <w:rPr>
          <w:rStyle w:val="HTML"/>
          <w:rFonts w:ascii="Consolas" w:hAnsi="Consolas"/>
          <w:color w:val="DD0055"/>
          <w:sz w:val="18"/>
          <w:szCs w:val="18"/>
          <w:bdr w:val="single" w:sz="6" w:space="0" w:color="DDDDDD" w:frame="1"/>
          <w:shd w:val="clear" w:color="auto" w:fill="FAFAFA"/>
        </w:rPr>
        <w:t>threading</w:t>
      </w:r>
      <w:r>
        <w:rPr>
          <w:rFonts w:ascii="Helvetica" w:hAnsi="Helvetica" w:cs="Helvetica"/>
          <w:color w:val="666666"/>
          <w:sz w:val="27"/>
          <w:szCs w:val="27"/>
        </w:rPr>
        <w:t>是高级模块，对</w:t>
      </w:r>
      <w:r>
        <w:rPr>
          <w:rStyle w:val="HTML"/>
          <w:rFonts w:ascii="Consolas" w:hAnsi="Consolas"/>
          <w:color w:val="DD0055"/>
          <w:sz w:val="18"/>
          <w:szCs w:val="18"/>
          <w:bdr w:val="single" w:sz="6" w:space="0" w:color="DDDDDD" w:frame="1"/>
          <w:shd w:val="clear" w:color="auto" w:fill="FAFAFA"/>
        </w:rPr>
        <w:t>_thread</w:t>
      </w:r>
      <w:r>
        <w:rPr>
          <w:rFonts w:ascii="Helvetica" w:hAnsi="Helvetica" w:cs="Helvetica"/>
          <w:color w:val="666666"/>
          <w:sz w:val="27"/>
          <w:szCs w:val="27"/>
        </w:rPr>
        <w:t>进行了封装。绝大多数情况下，我们只需要使用</w:t>
      </w:r>
      <w:r>
        <w:rPr>
          <w:rStyle w:val="HTML"/>
          <w:rFonts w:ascii="Consolas" w:hAnsi="Consolas"/>
          <w:color w:val="DD0055"/>
          <w:sz w:val="18"/>
          <w:szCs w:val="18"/>
          <w:bdr w:val="single" w:sz="6" w:space="0" w:color="DDDDDD" w:frame="1"/>
          <w:shd w:val="clear" w:color="auto" w:fill="FAFAFA"/>
        </w:rPr>
        <w:t>threading</w:t>
      </w:r>
      <w:r>
        <w:rPr>
          <w:rFonts w:ascii="Helvetica" w:hAnsi="Helvetica" w:cs="Helvetica"/>
          <w:color w:val="666666"/>
          <w:sz w:val="27"/>
          <w:szCs w:val="27"/>
        </w:rPr>
        <w:t>这个高级模块。</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启动一个线程就是把一个函数传入并创建</w:t>
      </w:r>
      <w:r>
        <w:rPr>
          <w:rStyle w:val="HTML"/>
          <w:rFonts w:ascii="Consolas" w:hAnsi="Consolas"/>
          <w:color w:val="DD0055"/>
          <w:sz w:val="18"/>
          <w:szCs w:val="18"/>
          <w:bdr w:val="single" w:sz="6" w:space="0" w:color="DDDDDD" w:frame="1"/>
          <w:shd w:val="clear" w:color="auto" w:fill="FAFAFA"/>
        </w:rPr>
        <w:t>Thread</w:t>
      </w:r>
      <w:r>
        <w:rPr>
          <w:rFonts w:ascii="Helvetica" w:hAnsi="Helvetica" w:cs="Helvetica"/>
          <w:color w:val="666666"/>
          <w:sz w:val="27"/>
          <w:szCs w:val="27"/>
        </w:rPr>
        <w:t>实例，然后调用</w:t>
      </w:r>
      <w:r>
        <w:rPr>
          <w:rStyle w:val="HTML"/>
          <w:rFonts w:ascii="Consolas" w:hAnsi="Consolas"/>
          <w:color w:val="DD0055"/>
          <w:sz w:val="18"/>
          <w:szCs w:val="18"/>
          <w:bdr w:val="single" w:sz="6" w:space="0" w:color="DDDDDD" w:frame="1"/>
          <w:shd w:val="clear" w:color="auto" w:fill="FAFAFA"/>
        </w:rPr>
        <w:t>start()</w:t>
      </w:r>
      <w:r>
        <w:rPr>
          <w:rFonts w:ascii="Helvetica" w:hAnsi="Helvetica" w:cs="Helvetica"/>
          <w:color w:val="666666"/>
          <w:sz w:val="27"/>
          <w:szCs w:val="27"/>
        </w:rPr>
        <w:t>开始执行：</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time, threading</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新线程执行的代码:</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lastRenderedPageBreak/>
        <w:t>def</w:t>
      </w:r>
      <w:r>
        <w:rPr>
          <w:rStyle w:val="function"/>
          <w:color w:val="444444"/>
        </w:rPr>
        <w:t xml:space="preserve"> </w:t>
      </w:r>
      <w:r>
        <w:rPr>
          <w:rStyle w:val="title"/>
          <w:b/>
          <w:bCs/>
          <w:color w:val="990000"/>
        </w:rPr>
        <w:t>loop</w:t>
      </w:r>
      <w:r>
        <w:rPr>
          <w:rStyle w:val="params"/>
          <w:color w:val="444444"/>
        </w:rPr>
        <w:t>()</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'thread %s is running...'</w:t>
      </w:r>
      <w:r>
        <w:rPr>
          <w:rStyle w:val="HTML"/>
          <w:color w:val="444444"/>
        </w:rPr>
        <w:t xml:space="preserve"> % threading.current_thread().name)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w:t>
      </w:r>
      <w:r>
        <w:rPr>
          <w:rStyle w:val="number"/>
          <w:color w:val="009999"/>
        </w:rPr>
        <w:t>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while</w:t>
      </w:r>
      <w:r>
        <w:rPr>
          <w:rStyle w:val="HTML"/>
          <w:color w:val="444444"/>
        </w:rPr>
        <w:t xml:space="preserve"> n &lt; </w:t>
      </w:r>
      <w:r>
        <w:rPr>
          <w:rStyle w:val="number"/>
          <w:color w:val="009999"/>
        </w:rPr>
        <w:t>5</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n + </w:t>
      </w:r>
      <w:r>
        <w:rPr>
          <w:rStyle w:val="number"/>
          <w:color w:val="009999"/>
        </w:rPr>
        <w:t>1</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'thread %s &gt;&gt;&gt; %s'</w:t>
      </w:r>
      <w:r>
        <w:rPr>
          <w:rStyle w:val="HTML"/>
          <w:color w:val="444444"/>
        </w:rPr>
        <w:t xml:space="preserve"> % (threading.current_thread().name, 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time.sleep(</w:t>
      </w:r>
      <w:r>
        <w:rPr>
          <w:rStyle w:val="number"/>
          <w:color w:val="009999"/>
        </w:rPr>
        <w:t>1</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'thread %s ended.'</w:t>
      </w:r>
      <w:r>
        <w:rPr>
          <w:rStyle w:val="HTML"/>
          <w:color w:val="444444"/>
        </w:rPr>
        <w:t xml:space="preserve"> % threading.current_thread().name)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'thread %s is running...'</w:t>
      </w:r>
      <w:r>
        <w:rPr>
          <w:rStyle w:val="HTML"/>
          <w:color w:val="444444"/>
        </w:rPr>
        <w:t xml:space="preserve"> % threading.current_thread().name)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 = threading.Thread(target=loop, name=</w:t>
      </w:r>
      <w:r>
        <w:rPr>
          <w:rStyle w:val="string"/>
          <w:color w:val="DD1144"/>
        </w:rPr>
        <w:t>'LoopThread'</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t.start()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t.join()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'thread %s ended.'</w:t>
      </w:r>
      <w:r>
        <w:rPr>
          <w:rStyle w:val="HTML"/>
          <w:color w:val="444444"/>
        </w:rPr>
        <w:t xml:space="preserve"> % threading.current_thread().name)</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执行结果如下：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thread MainThread </w:t>
      </w:r>
      <w:r>
        <w:rPr>
          <w:rStyle w:val="keyword"/>
          <w:b/>
          <w:bCs/>
          <w:color w:val="333333"/>
        </w:rPr>
        <w:t>is</w:t>
      </w:r>
      <w:r>
        <w:rPr>
          <w:rStyle w:val="HTML"/>
          <w:color w:val="444444"/>
        </w:rPr>
        <w:t xml:space="preserve"> running...</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thread LoopThread </w:t>
      </w:r>
      <w:r>
        <w:rPr>
          <w:rStyle w:val="keyword"/>
          <w:b/>
          <w:bCs/>
          <w:color w:val="333333"/>
        </w:rPr>
        <w:t>is</w:t>
      </w:r>
      <w:r>
        <w:rPr>
          <w:rStyle w:val="HTML"/>
          <w:color w:val="444444"/>
        </w:rPr>
        <w:t xml:space="preserve"> running...</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thread LoopThread &gt;&gt;&gt; </w:t>
      </w:r>
      <w:r>
        <w:rPr>
          <w:rStyle w:val="number"/>
          <w:color w:val="009999"/>
        </w:rPr>
        <w:t>1</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thread LoopThread &gt;&gt;&gt; </w:t>
      </w:r>
      <w:r>
        <w:rPr>
          <w:rStyle w:val="number"/>
          <w:color w:val="009999"/>
        </w:rPr>
        <w:t>2</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thread LoopThread &gt;&gt;&gt; </w:t>
      </w:r>
      <w:r>
        <w:rPr>
          <w:rStyle w:val="number"/>
          <w:color w:val="009999"/>
        </w:rPr>
        <w:t>3</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thread LoopThread &gt;&gt;&gt; </w:t>
      </w:r>
      <w:r>
        <w:rPr>
          <w:rStyle w:val="number"/>
          <w:color w:val="009999"/>
        </w:rPr>
        <w:t>4</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thread LoopThread &gt;&gt;&gt; </w:t>
      </w:r>
      <w:r>
        <w:rPr>
          <w:rStyle w:val="number"/>
          <w:color w:val="009999"/>
        </w:rPr>
        <w:t>5</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thread LoopThread ended.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thread MainThread ended.</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由于任何进程默认就会启动一个线程，我们把该线程称为主线程，主线程又可以启动新的线程，</w:t>
      </w:r>
      <w:r>
        <w:rPr>
          <w:rFonts w:ascii="Helvetica" w:hAnsi="Helvetica" w:cs="Helvetica"/>
          <w:color w:val="666666"/>
          <w:sz w:val="27"/>
          <w:szCs w:val="27"/>
        </w:rPr>
        <w:t>Python</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threading</w:t>
      </w:r>
      <w:r>
        <w:rPr>
          <w:rFonts w:ascii="Helvetica" w:hAnsi="Helvetica" w:cs="Helvetica"/>
          <w:color w:val="666666"/>
          <w:sz w:val="27"/>
          <w:szCs w:val="27"/>
        </w:rPr>
        <w:t>模块有个</w:t>
      </w:r>
      <w:r>
        <w:rPr>
          <w:rStyle w:val="HTML"/>
          <w:rFonts w:ascii="Consolas" w:hAnsi="Consolas"/>
          <w:color w:val="DD0055"/>
          <w:sz w:val="18"/>
          <w:szCs w:val="18"/>
          <w:bdr w:val="single" w:sz="6" w:space="0" w:color="DDDDDD" w:frame="1"/>
          <w:shd w:val="clear" w:color="auto" w:fill="FAFAFA"/>
        </w:rPr>
        <w:t>current_thread()</w:t>
      </w:r>
      <w:r>
        <w:rPr>
          <w:rFonts w:ascii="Helvetica" w:hAnsi="Helvetica" w:cs="Helvetica"/>
          <w:color w:val="666666"/>
          <w:sz w:val="27"/>
          <w:szCs w:val="27"/>
        </w:rPr>
        <w:t>函数，它永远返回当前线程的实例。主线程实例的名字叫</w:t>
      </w:r>
      <w:r>
        <w:rPr>
          <w:rStyle w:val="HTML"/>
          <w:rFonts w:ascii="Consolas" w:hAnsi="Consolas"/>
          <w:color w:val="DD0055"/>
          <w:sz w:val="18"/>
          <w:szCs w:val="18"/>
          <w:bdr w:val="single" w:sz="6" w:space="0" w:color="DDDDDD" w:frame="1"/>
          <w:shd w:val="clear" w:color="auto" w:fill="FAFAFA"/>
        </w:rPr>
        <w:t>MainThread</w:t>
      </w:r>
      <w:r>
        <w:rPr>
          <w:rFonts w:ascii="Helvetica" w:hAnsi="Helvetica" w:cs="Helvetica"/>
          <w:color w:val="666666"/>
          <w:sz w:val="27"/>
          <w:szCs w:val="27"/>
        </w:rPr>
        <w:t>，子线程的名字在创建时指定，我们用</w:t>
      </w:r>
      <w:r>
        <w:rPr>
          <w:rStyle w:val="HTML"/>
          <w:rFonts w:ascii="Consolas" w:hAnsi="Consolas"/>
          <w:color w:val="DD0055"/>
          <w:sz w:val="18"/>
          <w:szCs w:val="18"/>
          <w:bdr w:val="single" w:sz="6" w:space="0" w:color="DDDDDD" w:frame="1"/>
          <w:shd w:val="clear" w:color="auto" w:fill="FAFAFA"/>
        </w:rPr>
        <w:t>LoopThread</w:t>
      </w:r>
      <w:r>
        <w:rPr>
          <w:rFonts w:ascii="Helvetica" w:hAnsi="Helvetica" w:cs="Helvetica"/>
          <w:color w:val="666666"/>
          <w:sz w:val="27"/>
          <w:szCs w:val="27"/>
        </w:rPr>
        <w:t>命名子线程。名字仅仅在打印时用来显示，完全没有其他意义，如果不起名字</w:t>
      </w:r>
      <w:r>
        <w:rPr>
          <w:rFonts w:ascii="Helvetica" w:hAnsi="Helvetica" w:cs="Helvetica"/>
          <w:color w:val="666666"/>
          <w:sz w:val="27"/>
          <w:szCs w:val="27"/>
        </w:rPr>
        <w:t>Python</w:t>
      </w:r>
      <w:r>
        <w:rPr>
          <w:rFonts w:ascii="Helvetica" w:hAnsi="Helvetica" w:cs="Helvetica"/>
          <w:color w:val="666666"/>
          <w:sz w:val="27"/>
          <w:szCs w:val="27"/>
        </w:rPr>
        <w:t>就自动给线程命名为</w:t>
      </w:r>
      <w:r>
        <w:rPr>
          <w:rStyle w:val="HTML"/>
          <w:rFonts w:ascii="Consolas" w:hAnsi="Consolas"/>
          <w:color w:val="DD0055"/>
          <w:sz w:val="18"/>
          <w:szCs w:val="18"/>
          <w:bdr w:val="single" w:sz="6" w:space="0" w:color="DDDDDD" w:frame="1"/>
          <w:shd w:val="clear" w:color="auto" w:fill="FAFAFA"/>
        </w:rPr>
        <w:t>Thread-1</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Thread-2</w:t>
      </w:r>
      <w:r>
        <w:rPr>
          <w:rFonts w:ascii="Helvetica" w:hAnsi="Helvetica" w:cs="Helvetica"/>
          <w:color w:val="666666"/>
          <w:sz w:val="27"/>
          <w:szCs w:val="27"/>
        </w:rPr>
        <w:t>……</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Lock</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把内容给改乱了。</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来看看多个线程同时操作一个变量怎么把内容给改乱了：</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time, threading</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假定这是你的银行存款:</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balance = </w:t>
      </w:r>
      <w:r>
        <w:rPr>
          <w:rStyle w:val="number"/>
          <w:color w:val="009999"/>
        </w:rPr>
        <w:t>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change_it</w:t>
      </w:r>
      <w:r>
        <w:rPr>
          <w:rStyle w:val="params"/>
          <w:color w:val="444444"/>
        </w:rPr>
        <w:t>(n)</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先存后取，结果应该为0: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global</w:t>
      </w:r>
      <w:r>
        <w:rPr>
          <w:rStyle w:val="HTML"/>
          <w:color w:val="444444"/>
        </w:rPr>
        <w:t xml:space="preserve"> balance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balance = balance + 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balance = balance - 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run_thread</w:t>
      </w:r>
      <w:r>
        <w:rPr>
          <w:rStyle w:val="params"/>
          <w:color w:val="444444"/>
        </w:rPr>
        <w:t>(n)</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i </w:t>
      </w:r>
      <w:r>
        <w:rPr>
          <w:rStyle w:val="keyword"/>
          <w:b/>
          <w:bCs/>
          <w:color w:val="333333"/>
        </w:rPr>
        <w:t>in</w:t>
      </w:r>
      <w:r>
        <w:rPr>
          <w:rStyle w:val="HTML"/>
          <w:color w:val="444444"/>
        </w:rPr>
        <w:t xml:space="preserve"> range(</w:t>
      </w:r>
      <w:r>
        <w:rPr>
          <w:rStyle w:val="number"/>
          <w:color w:val="009999"/>
        </w:rPr>
        <w:t>100000</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change_it(n)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t1 = threading.Thread(target=run_thread, args=(</w:t>
      </w:r>
      <w:r>
        <w:rPr>
          <w:rStyle w:val="number"/>
          <w:color w:val="009999"/>
        </w:rPr>
        <w:t>5</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t2 = threading.Thread(target=run_thread, args=(</w:t>
      </w:r>
      <w:r>
        <w:rPr>
          <w:rStyle w:val="number"/>
          <w:color w:val="009999"/>
        </w:rPr>
        <w:t>8</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t1.start()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t2.start()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t1.join()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t2.join()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print(balance)</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我们定义了一个共享变量</w:t>
      </w:r>
      <w:r>
        <w:rPr>
          <w:rStyle w:val="HTML"/>
          <w:rFonts w:ascii="Consolas" w:hAnsi="Consolas"/>
          <w:color w:val="DD0055"/>
          <w:sz w:val="18"/>
          <w:szCs w:val="18"/>
          <w:bdr w:val="single" w:sz="6" w:space="0" w:color="DDDDDD" w:frame="1"/>
          <w:shd w:val="clear" w:color="auto" w:fill="FAFAFA"/>
        </w:rPr>
        <w:t>balance</w:t>
      </w:r>
      <w:r>
        <w:rPr>
          <w:rFonts w:ascii="Helvetica" w:hAnsi="Helvetica" w:cs="Helvetica"/>
          <w:color w:val="666666"/>
          <w:sz w:val="27"/>
          <w:szCs w:val="27"/>
        </w:rPr>
        <w:t>，初始值为</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7"/>
          <w:szCs w:val="27"/>
        </w:rPr>
        <w:t>，并且启动两个线程，先存后取，理论上结果应该为</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7"/>
          <w:szCs w:val="27"/>
        </w:rPr>
        <w:t>，但是，由于线程的调度是由操作系统决定的，当</w:t>
      </w:r>
      <w:r>
        <w:rPr>
          <w:rFonts w:ascii="Helvetica" w:hAnsi="Helvetica" w:cs="Helvetica"/>
          <w:color w:val="666666"/>
          <w:sz w:val="27"/>
          <w:szCs w:val="27"/>
        </w:rPr>
        <w:t>t1</w:t>
      </w:r>
      <w:r>
        <w:rPr>
          <w:rFonts w:ascii="Helvetica" w:hAnsi="Helvetica" w:cs="Helvetica"/>
          <w:color w:val="666666"/>
          <w:sz w:val="27"/>
          <w:szCs w:val="27"/>
        </w:rPr>
        <w:t>、</w:t>
      </w:r>
      <w:r>
        <w:rPr>
          <w:rFonts w:ascii="Helvetica" w:hAnsi="Helvetica" w:cs="Helvetica"/>
          <w:color w:val="666666"/>
          <w:sz w:val="27"/>
          <w:szCs w:val="27"/>
        </w:rPr>
        <w:t>t2</w:t>
      </w:r>
      <w:r>
        <w:rPr>
          <w:rFonts w:ascii="Helvetica" w:hAnsi="Helvetica" w:cs="Helvetica"/>
          <w:color w:val="666666"/>
          <w:sz w:val="27"/>
          <w:szCs w:val="27"/>
        </w:rPr>
        <w:t>交替执行时，只要循环次数足够多，</w:t>
      </w:r>
      <w:r>
        <w:rPr>
          <w:rStyle w:val="HTML"/>
          <w:rFonts w:ascii="Consolas" w:hAnsi="Consolas"/>
          <w:color w:val="DD0055"/>
          <w:sz w:val="18"/>
          <w:szCs w:val="18"/>
          <w:bdr w:val="single" w:sz="6" w:space="0" w:color="DDDDDD" w:frame="1"/>
          <w:shd w:val="clear" w:color="auto" w:fill="FAFAFA"/>
        </w:rPr>
        <w:t>balance</w:t>
      </w:r>
      <w:r>
        <w:rPr>
          <w:rFonts w:ascii="Helvetica" w:hAnsi="Helvetica" w:cs="Helvetica"/>
          <w:color w:val="666666"/>
          <w:sz w:val="27"/>
          <w:szCs w:val="27"/>
        </w:rPr>
        <w:t>的结果就不一定是</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7"/>
          <w:szCs w:val="27"/>
        </w:rPr>
        <w:t>了。</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原因是因为高级语言的一条语句在</w:t>
      </w:r>
      <w:r>
        <w:rPr>
          <w:rFonts w:ascii="Helvetica" w:hAnsi="Helvetica" w:cs="Helvetica"/>
          <w:color w:val="666666"/>
          <w:sz w:val="27"/>
          <w:szCs w:val="27"/>
        </w:rPr>
        <w:t>CPU</w:t>
      </w:r>
      <w:r>
        <w:rPr>
          <w:rFonts w:ascii="Helvetica" w:hAnsi="Helvetica" w:cs="Helvetica"/>
          <w:color w:val="666666"/>
          <w:sz w:val="27"/>
          <w:szCs w:val="27"/>
        </w:rPr>
        <w:t>执行时是若干条语句，即使一个简单的计算：</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balance = </w:t>
      </w:r>
      <w:r>
        <w:rPr>
          <w:rStyle w:val="value"/>
          <w:color w:val="444444"/>
        </w:rPr>
        <w:t>balance + n</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也分两步：</w:t>
      </w:r>
    </w:p>
    <w:p w:rsidR="00247087" w:rsidRDefault="00247087" w:rsidP="00247087">
      <w:pPr>
        <w:widowControl/>
        <w:numPr>
          <w:ilvl w:val="0"/>
          <w:numId w:val="17"/>
        </w:numPr>
        <w:shd w:val="clear" w:color="auto" w:fill="FFFFFF"/>
        <w:spacing w:before="100" w:beforeAutospacing="1" w:after="100" w:afterAutospacing="1"/>
        <w:ind w:left="0"/>
        <w:jc w:val="left"/>
        <w:rPr>
          <w:rFonts w:ascii="Helvetica" w:hAnsi="Helvetica" w:cs="Helvetica"/>
          <w:color w:val="666666"/>
          <w:sz w:val="27"/>
          <w:szCs w:val="27"/>
        </w:rPr>
      </w:pPr>
      <w:r>
        <w:rPr>
          <w:rFonts w:ascii="Helvetica" w:hAnsi="Helvetica" w:cs="Helvetica"/>
          <w:color w:val="666666"/>
          <w:sz w:val="27"/>
          <w:szCs w:val="27"/>
        </w:rPr>
        <w:t>计算</w:t>
      </w:r>
      <w:r>
        <w:rPr>
          <w:rStyle w:val="HTML"/>
          <w:rFonts w:ascii="Consolas" w:hAnsi="Consolas"/>
          <w:color w:val="DD0055"/>
          <w:sz w:val="18"/>
          <w:szCs w:val="18"/>
          <w:bdr w:val="single" w:sz="6" w:space="0" w:color="DDDDDD" w:frame="1"/>
          <w:shd w:val="clear" w:color="auto" w:fill="FAFAFA"/>
        </w:rPr>
        <w:t>balance + n</w:t>
      </w:r>
      <w:r>
        <w:rPr>
          <w:rFonts w:ascii="Helvetica" w:hAnsi="Helvetica" w:cs="Helvetica"/>
          <w:color w:val="666666"/>
          <w:sz w:val="27"/>
          <w:szCs w:val="27"/>
        </w:rPr>
        <w:t>，存入临时变量中；</w:t>
      </w:r>
    </w:p>
    <w:p w:rsidR="00247087" w:rsidRDefault="00247087" w:rsidP="00247087">
      <w:pPr>
        <w:widowControl/>
        <w:numPr>
          <w:ilvl w:val="0"/>
          <w:numId w:val="17"/>
        </w:numPr>
        <w:shd w:val="clear" w:color="auto" w:fill="FFFFFF"/>
        <w:spacing w:before="100" w:beforeAutospacing="1" w:after="100" w:afterAutospacing="1"/>
        <w:ind w:left="0"/>
        <w:jc w:val="left"/>
        <w:rPr>
          <w:rFonts w:ascii="Helvetica" w:hAnsi="Helvetica" w:cs="Helvetica"/>
          <w:color w:val="666666"/>
          <w:sz w:val="27"/>
          <w:szCs w:val="27"/>
        </w:rPr>
      </w:pPr>
      <w:r>
        <w:rPr>
          <w:rFonts w:ascii="Helvetica" w:hAnsi="Helvetica" w:cs="Helvetica"/>
          <w:color w:val="666666"/>
          <w:sz w:val="27"/>
          <w:szCs w:val="27"/>
        </w:rPr>
        <w:t>将临时变量的值赋给</w:t>
      </w:r>
      <w:r>
        <w:rPr>
          <w:rStyle w:val="HTML"/>
          <w:rFonts w:ascii="Consolas" w:hAnsi="Consolas"/>
          <w:color w:val="DD0055"/>
          <w:sz w:val="18"/>
          <w:szCs w:val="18"/>
          <w:bdr w:val="single" w:sz="6" w:space="0" w:color="DDDDDD" w:frame="1"/>
          <w:shd w:val="clear" w:color="auto" w:fill="FAFAFA"/>
        </w:rPr>
        <w:t>balance</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也就是可以看成：</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x = </w:t>
      </w:r>
      <w:r>
        <w:rPr>
          <w:rStyle w:val="value"/>
          <w:color w:val="444444"/>
        </w:rPr>
        <w:t>balance + 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etting"/>
          <w:color w:val="444444"/>
        </w:rPr>
        <w:t xml:space="preserve">balance = </w:t>
      </w:r>
      <w:r>
        <w:rPr>
          <w:rStyle w:val="value"/>
          <w:color w:val="444444"/>
        </w:rPr>
        <w:t>x</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由于</w:t>
      </w:r>
      <w:r>
        <w:rPr>
          <w:rFonts w:ascii="Helvetica" w:hAnsi="Helvetica" w:cs="Helvetica"/>
          <w:color w:val="666666"/>
          <w:sz w:val="27"/>
          <w:szCs w:val="27"/>
        </w:rPr>
        <w:t>x</w:t>
      </w:r>
      <w:r>
        <w:rPr>
          <w:rFonts w:ascii="Helvetica" w:hAnsi="Helvetica" w:cs="Helvetica"/>
          <w:color w:val="666666"/>
          <w:sz w:val="27"/>
          <w:szCs w:val="27"/>
        </w:rPr>
        <w:t>是局部变量，两个线程各自都有自己的</w:t>
      </w:r>
      <w:r>
        <w:rPr>
          <w:rFonts w:ascii="Helvetica" w:hAnsi="Helvetica" w:cs="Helvetica"/>
          <w:color w:val="666666"/>
          <w:sz w:val="27"/>
          <w:szCs w:val="27"/>
        </w:rPr>
        <w:t>x</w:t>
      </w:r>
      <w:r>
        <w:rPr>
          <w:rFonts w:ascii="Helvetica" w:hAnsi="Helvetica" w:cs="Helvetica"/>
          <w:color w:val="666666"/>
          <w:sz w:val="27"/>
          <w:szCs w:val="27"/>
        </w:rPr>
        <w:t>，当代码正常执行时：</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初始值 balance = </w:t>
      </w:r>
      <w:r>
        <w:rPr>
          <w:rStyle w:val="number"/>
          <w:color w:val="009999"/>
        </w:rPr>
        <w:t>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t1:</w:t>
      </w:r>
      <w:r>
        <w:rPr>
          <w:rStyle w:val="HTML"/>
          <w:color w:val="444444"/>
        </w:rPr>
        <w:t xml:space="preserve"> x1 = balance + </w:t>
      </w:r>
      <w:r>
        <w:rPr>
          <w:rStyle w:val="number"/>
          <w:color w:val="009999"/>
        </w:rPr>
        <w:t>5</w:t>
      </w:r>
      <w:r>
        <w:rPr>
          <w:rStyle w:val="HTML"/>
          <w:color w:val="444444"/>
        </w:rPr>
        <w:t xml:space="preserve"> </w:t>
      </w:r>
      <w:r>
        <w:rPr>
          <w:rStyle w:val="comment"/>
          <w:i/>
          <w:iCs/>
          <w:color w:val="999988"/>
        </w:rPr>
        <w:t># x1 = 0 + 5 = 5</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t1:</w:t>
      </w:r>
      <w:r>
        <w:rPr>
          <w:rStyle w:val="HTML"/>
          <w:color w:val="444444"/>
        </w:rPr>
        <w:t xml:space="preserve"> balance = x1     </w:t>
      </w:r>
      <w:r>
        <w:rPr>
          <w:rStyle w:val="comment"/>
          <w:i/>
          <w:iCs/>
          <w:color w:val="999988"/>
        </w:rPr>
        <w:t># balance = 5</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t1:</w:t>
      </w:r>
      <w:r>
        <w:rPr>
          <w:rStyle w:val="HTML"/>
          <w:color w:val="444444"/>
        </w:rPr>
        <w:t xml:space="preserve"> x1 = balance - </w:t>
      </w:r>
      <w:r>
        <w:rPr>
          <w:rStyle w:val="number"/>
          <w:color w:val="009999"/>
        </w:rPr>
        <w:t>5</w:t>
      </w:r>
      <w:r>
        <w:rPr>
          <w:rStyle w:val="HTML"/>
          <w:color w:val="444444"/>
        </w:rPr>
        <w:t xml:space="preserve"> </w:t>
      </w:r>
      <w:r>
        <w:rPr>
          <w:rStyle w:val="comment"/>
          <w:i/>
          <w:iCs/>
          <w:color w:val="999988"/>
        </w:rPr>
        <w:t># x1 = 5 - 5 = 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t1:</w:t>
      </w:r>
      <w:r>
        <w:rPr>
          <w:rStyle w:val="HTML"/>
          <w:color w:val="444444"/>
        </w:rPr>
        <w:t xml:space="preserve"> balance = x1     </w:t>
      </w:r>
      <w:r>
        <w:rPr>
          <w:rStyle w:val="comment"/>
          <w:i/>
          <w:iCs/>
          <w:color w:val="999988"/>
        </w:rPr>
        <w:t># balance = 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t2:</w:t>
      </w:r>
      <w:r>
        <w:rPr>
          <w:rStyle w:val="HTML"/>
          <w:color w:val="444444"/>
        </w:rPr>
        <w:t xml:space="preserve"> x2 = balance + </w:t>
      </w:r>
      <w:r>
        <w:rPr>
          <w:rStyle w:val="number"/>
          <w:color w:val="009999"/>
        </w:rPr>
        <w:t>8</w:t>
      </w:r>
      <w:r>
        <w:rPr>
          <w:rStyle w:val="HTML"/>
          <w:color w:val="444444"/>
        </w:rPr>
        <w:t xml:space="preserve"> </w:t>
      </w:r>
      <w:r>
        <w:rPr>
          <w:rStyle w:val="comment"/>
          <w:i/>
          <w:iCs/>
          <w:color w:val="999988"/>
        </w:rPr>
        <w:t># x2 = 0 + 8 = 8</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t2:</w:t>
      </w:r>
      <w:r>
        <w:rPr>
          <w:rStyle w:val="HTML"/>
          <w:color w:val="444444"/>
        </w:rPr>
        <w:t xml:space="preserve"> balance = x2     </w:t>
      </w:r>
      <w:r>
        <w:rPr>
          <w:rStyle w:val="comment"/>
          <w:i/>
          <w:iCs/>
          <w:color w:val="999988"/>
        </w:rPr>
        <w:t># balance = 8</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t2:</w:t>
      </w:r>
      <w:r>
        <w:rPr>
          <w:rStyle w:val="HTML"/>
          <w:color w:val="444444"/>
        </w:rPr>
        <w:t xml:space="preserve"> x2 = balance - </w:t>
      </w:r>
      <w:r>
        <w:rPr>
          <w:rStyle w:val="number"/>
          <w:color w:val="009999"/>
        </w:rPr>
        <w:t>8</w:t>
      </w:r>
      <w:r>
        <w:rPr>
          <w:rStyle w:val="HTML"/>
          <w:color w:val="444444"/>
        </w:rPr>
        <w:t xml:space="preserve"> </w:t>
      </w:r>
      <w:r>
        <w:rPr>
          <w:rStyle w:val="comment"/>
          <w:i/>
          <w:iCs/>
          <w:color w:val="999988"/>
        </w:rPr>
        <w:t># x2 = 8 - 8 = 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t2:</w:t>
      </w:r>
      <w:r>
        <w:rPr>
          <w:rStyle w:val="HTML"/>
          <w:color w:val="444444"/>
        </w:rPr>
        <w:t xml:space="preserve"> balance = x2     </w:t>
      </w:r>
      <w:r>
        <w:rPr>
          <w:rStyle w:val="comment"/>
          <w:i/>
          <w:iCs/>
          <w:color w:val="999988"/>
        </w:rPr>
        <w:t># balance = 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结果 balance = </w:t>
      </w:r>
      <w:r>
        <w:rPr>
          <w:rStyle w:val="number"/>
          <w:color w:val="009999"/>
        </w:rPr>
        <w:t>0</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但是</w:t>
      </w:r>
      <w:r>
        <w:rPr>
          <w:rFonts w:ascii="Helvetica" w:hAnsi="Helvetica" w:cs="Helvetica"/>
          <w:color w:val="666666"/>
          <w:sz w:val="27"/>
          <w:szCs w:val="27"/>
        </w:rPr>
        <w:t>t1</w:t>
      </w:r>
      <w:r>
        <w:rPr>
          <w:rFonts w:ascii="Helvetica" w:hAnsi="Helvetica" w:cs="Helvetica"/>
          <w:color w:val="666666"/>
          <w:sz w:val="27"/>
          <w:szCs w:val="27"/>
        </w:rPr>
        <w:t>和</w:t>
      </w:r>
      <w:r>
        <w:rPr>
          <w:rFonts w:ascii="Helvetica" w:hAnsi="Helvetica" w:cs="Helvetica"/>
          <w:color w:val="666666"/>
          <w:sz w:val="27"/>
          <w:szCs w:val="27"/>
        </w:rPr>
        <w:t>t2</w:t>
      </w:r>
      <w:r>
        <w:rPr>
          <w:rFonts w:ascii="Helvetica" w:hAnsi="Helvetica" w:cs="Helvetica"/>
          <w:color w:val="666666"/>
          <w:sz w:val="27"/>
          <w:szCs w:val="27"/>
        </w:rPr>
        <w:t>是交替运行的，如果操作系统以下面的顺序执行</w:t>
      </w:r>
      <w:r>
        <w:rPr>
          <w:rFonts w:ascii="Helvetica" w:hAnsi="Helvetica" w:cs="Helvetica"/>
          <w:color w:val="666666"/>
          <w:sz w:val="27"/>
          <w:szCs w:val="27"/>
        </w:rPr>
        <w:t>t1</w:t>
      </w:r>
      <w:r>
        <w:rPr>
          <w:rFonts w:ascii="Helvetica" w:hAnsi="Helvetica" w:cs="Helvetica"/>
          <w:color w:val="666666"/>
          <w:sz w:val="27"/>
          <w:szCs w:val="27"/>
        </w:rPr>
        <w:t>、</w:t>
      </w:r>
      <w:r>
        <w:rPr>
          <w:rFonts w:ascii="Helvetica" w:hAnsi="Helvetica" w:cs="Helvetica"/>
          <w:color w:val="666666"/>
          <w:sz w:val="27"/>
          <w:szCs w:val="27"/>
        </w:rPr>
        <w:t>t2</w:t>
      </w:r>
      <w:r>
        <w:rPr>
          <w:rFonts w:ascii="Helvetica" w:hAnsi="Helvetica" w:cs="Helvetica"/>
          <w:color w:val="666666"/>
          <w:sz w:val="27"/>
          <w:szCs w:val="27"/>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初始值 balance = </w:t>
      </w:r>
      <w:r>
        <w:rPr>
          <w:rStyle w:val="number"/>
          <w:color w:val="009999"/>
        </w:rPr>
        <w:t>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t1:</w:t>
      </w:r>
      <w:r>
        <w:rPr>
          <w:rStyle w:val="HTML"/>
          <w:color w:val="444444"/>
        </w:rPr>
        <w:t xml:space="preserve"> x1 = balance + </w:t>
      </w:r>
      <w:r>
        <w:rPr>
          <w:rStyle w:val="number"/>
          <w:color w:val="009999"/>
        </w:rPr>
        <w:t>5</w:t>
      </w:r>
      <w:r>
        <w:rPr>
          <w:rStyle w:val="HTML"/>
          <w:color w:val="444444"/>
        </w:rPr>
        <w:t xml:space="preserve">  </w:t>
      </w:r>
      <w:r>
        <w:rPr>
          <w:rStyle w:val="comment"/>
          <w:i/>
          <w:iCs/>
          <w:color w:val="999988"/>
        </w:rPr>
        <w:t># x1 = 0 + 5 = 5</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t2:</w:t>
      </w:r>
      <w:r>
        <w:rPr>
          <w:rStyle w:val="HTML"/>
          <w:color w:val="444444"/>
        </w:rPr>
        <w:t xml:space="preserve"> x2 = balance + </w:t>
      </w:r>
      <w:r>
        <w:rPr>
          <w:rStyle w:val="number"/>
          <w:color w:val="009999"/>
        </w:rPr>
        <w:t>8</w:t>
      </w:r>
      <w:r>
        <w:rPr>
          <w:rStyle w:val="HTML"/>
          <w:color w:val="444444"/>
        </w:rPr>
        <w:t xml:space="preserve">  </w:t>
      </w:r>
      <w:r>
        <w:rPr>
          <w:rStyle w:val="comment"/>
          <w:i/>
          <w:iCs/>
          <w:color w:val="999988"/>
        </w:rPr>
        <w:t># x2 = 0 + 8 = 8</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t2:</w:t>
      </w:r>
      <w:r>
        <w:rPr>
          <w:rStyle w:val="HTML"/>
          <w:color w:val="444444"/>
        </w:rPr>
        <w:t xml:space="preserve"> balance = x2      </w:t>
      </w:r>
      <w:r>
        <w:rPr>
          <w:rStyle w:val="comment"/>
          <w:i/>
          <w:iCs/>
          <w:color w:val="999988"/>
        </w:rPr>
        <w:t># balance = 8</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t1:</w:t>
      </w:r>
      <w:r>
        <w:rPr>
          <w:rStyle w:val="HTML"/>
          <w:color w:val="444444"/>
        </w:rPr>
        <w:t xml:space="preserve"> balance = x1      </w:t>
      </w:r>
      <w:r>
        <w:rPr>
          <w:rStyle w:val="comment"/>
          <w:i/>
          <w:iCs/>
          <w:color w:val="999988"/>
        </w:rPr>
        <w:t># balance = 5</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t1:</w:t>
      </w:r>
      <w:r>
        <w:rPr>
          <w:rStyle w:val="HTML"/>
          <w:color w:val="444444"/>
        </w:rPr>
        <w:t xml:space="preserve"> x1 = balance - </w:t>
      </w:r>
      <w:r>
        <w:rPr>
          <w:rStyle w:val="number"/>
          <w:color w:val="009999"/>
        </w:rPr>
        <w:t>5</w:t>
      </w:r>
      <w:r>
        <w:rPr>
          <w:rStyle w:val="HTML"/>
          <w:color w:val="444444"/>
        </w:rPr>
        <w:t xml:space="preserve">  </w:t>
      </w:r>
      <w:r>
        <w:rPr>
          <w:rStyle w:val="comment"/>
          <w:i/>
          <w:iCs/>
          <w:color w:val="999988"/>
        </w:rPr>
        <w:t># x1 = 5 - 5 = 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t1:</w:t>
      </w:r>
      <w:r>
        <w:rPr>
          <w:rStyle w:val="HTML"/>
          <w:color w:val="444444"/>
        </w:rPr>
        <w:t xml:space="preserve"> balance = x1      </w:t>
      </w:r>
      <w:r>
        <w:rPr>
          <w:rStyle w:val="comment"/>
          <w:i/>
          <w:iCs/>
          <w:color w:val="999988"/>
        </w:rPr>
        <w:t># balance = 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t2:</w:t>
      </w:r>
      <w:r>
        <w:rPr>
          <w:rStyle w:val="HTML"/>
          <w:color w:val="444444"/>
        </w:rPr>
        <w:t xml:space="preserve"> x2 = balance - </w:t>
      </w:r>
      <w:r>
        <w:rPr>
          <w:rStyle w:val="number"/>
          <w:color w:val="009999"/>
        </w:rPr>
        <w:t>8</w:t>
      </w:r>
      <w:r>
        <w:rPr>
          <w:rStyle w:val="HTML"/>
          <w:color w:val="444444"/>
        </w:rPr>
        <w:t xml:space="preserve">  </w:t>
      </w:r>
      <w:r>
        <w:rPr>
          <w:rStyle w:val="comment"/>
          <w:i/>
          <w:iCs/>
          <w:color w:val="999988"/>
        </w:rPr>
        <w:t># x2 = 0 - 8 = -8</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t2:</w:t>
      </w:r>
      <w:r>
        <w:rPr>
          <w:rStyle w:val="HTML"/>
          <w:color w:val="444444"/>
        </w:rPr>
        <w:t xml:space="preserve"> balance = x2   </w:t>
      </w:r>
      <w:r>
        <w:rPr>
          <w:rStyle w:val="comment"/>
          <w:i/>
          <w:iCs/>
          <w:color w:val="999988"/>
        </w:rPr>
        <w:t># balance = -8</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结果 balance = -</w:t>
      </w:r>
      <w:r>
        <w:rPr>
          <w:rStyle w:val="number"/>
          <w:color w:val="009999"/>
        </w:rPr>
        <w:t>8</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究其原因，是因为修改</w:t>
      </w:r>
      <w:r>
        <w:rPr>
          <w:rStyle w:val="HTML"/>
          <w:rFonts w:ascii="Consolas" w:hAnsi="Consolas"/>
          <w:color w:val="DD0055"/>
          <w:sz w:val="18"/>
          <w:szCs w:val="18"/>
          <w:bdr w:val="single" w:sz="6" w:space="0" w:color="DDDDDD" w:frame="1"/>
          <w:shd w:val="clear" w:color="auto" w:fill="FAFAFA"/>
        </w:rPr>
        <w:t>balance</w:t>
      </w:r>
      <w:r>
        <w:rPr>
          <w:rFonts w:ascii="Helvetica" w:hAnsi="Helvetica" w:cs="Helvetica"/>
          <w:color w:val="666666"/>
          <w:sz w:val="27"/>
          <w:szCs w:val="27"/>
        </w:rPr>
        <w:t>需要多条语句，而执行这几条语句时，线程可能中断，从而导致多个线程把同一个对象的内容改乱了。</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两个线程同时一存一取，就可能导致余额不对，你肯定不希望你的银行存款莫名其妙地变成了负数，所以，我们必须确保一个线程在修改</w:t>
      </w:r>
      <w:r>
        <w:rPr>
          <w:rStyle w:val="HTML"/>
          <w:rFonts w:ascii="Consolas" w:hAnsi="Consolas"/>
          <w:color w:val="DD0055"/>
          <w:sz w:val="18"/>
          <w:szCs w:val="18"/>
          <w:bdr w:val="single" w:sz="6" w:space="0" w:color="DDDDDD" w:frame="1"/>
          <w:shd w:val="clear" w:color="auto" w:fill="FAFAFA"/>
        </w:rPr>
        <w:t>balance</w:t>
      </w:r>
      <w:r>
        <w:rPr>
          <w:rFonts w:ascii="Helvetica" w:hAnsi="Helvetica" w:cs="Helvetica"/>
          <w:color w:val="666666"/>
          <w:sz w:val="27"/>
          <w:szCs w:val="27"/>
        </w:rPr>
        <w:t>的时候，别的线程一定不能改。</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如果我们要确保</w:t>
      </w:r>
      <w:r>
        <w:rPr>
          <w:rStyle w:val="HTML"/>
          <w:rFonts w:ascii="Consolas" w:hAnsi="Consolas"/>
          <w:color w:val="DD0055"/>
          <w:sz w:val="18"/>
          <w:szCs w:val="18"/>
          <w:bdr w:val="single" w:sz="6" w:space="0" w:color="DDDDDD" w:frame="1"/>
          <w:shd w:val="clear" w:color="auto" w:fill="FAFAFA"/>
        </w:rPr>
        <w:t>balance</w:t>
      </w:r>
      <w:r>
        <w:rPr>
          <w:rFonts w:ascii="Helvetica" w:hAnsi="Helvetica" w:cs="Helvetica"/>
          <w:color w:val="666666"/>
          <w:sz w:val="27"/>
          <w:szCs w:val="27"/>
        </w:rPr>
        <w:t>计算正确，就要给</w:t>
      </w:r>
      <w:r>
        <w:rPr>
          <w:rStyle w:val="HTML"/>
          <w:rFonts w:ascii="Consolas" w:hAnsi="Consolas"/>
          <w:color w:val="DD0055"/>
          <w:sz w:val="18"/>
          <w:szCs w:val="18"/>
          <w:bdr w:val="single" w:sz="6" w:space="0" w:color="DDDDDD" w:frame="1"/>
          <w:shd w:val="clear" w:color="auto" w:fill="FAFAFA"/>
        </w:rPr>
        <w:t>change_it()</w:t>
      </w:r>
      <w:r>
        <w:rPr>
          <w:rFonts w:ascii="Helvetica" w:hAnsi="Helvetica" w:cs="Helvetica"/>
          <w:color w:val="666666"/>
          <w:sz w:val="27"/>
          <w:szCs w:val="27"/>
        </w:rPr>
        <w:t>上一把锁，当某个线程开始执行</w:t>
      </w:r>
      <w:r>
        <w:rPr>
          <w:rStyle w:val="HTML"/>
          <w:rFonts w:ascii="Consolas" w:hAnsi="Consolas"/>
          <w:color w:val="DD0055"/>
          <w:sz w:val="18"/>
          <w:szCs w:val="18"/>
          <w:bdr w:val="single" w:sz="6" w:space="0" w:color="DDDDDD" w:frame="1"/>
          <w:shd w:val="clear" w:color="auto" w:fill="FAFAFA"/>
        </w:rPr>
        <w:t>change_it()</w:t>
      </w:r>
      <w:r>
        <w:rPr>
          <w:rFonts w:ascii="Helvetica" w:hAnsi="Helvetica" w:cs="Helvetica"/>
          <w:color w:val="666666"/>
          <w:sz w:val="27"/>
          <w:szCs w:val="27"/>
        </w:rPr>
        <w:t>时，我们说，该线程因为获得了锁，因此其他线程不能同时执行</w:t>
      </w:r>
      <w:r>
        <w:rPr>
          <w:rStyle w:val="HTML"/>
          <w:rFonts w:ascii="Consolas" w:hAnsi="Consolas"/>
          <w:color w:val="DD0055"/>
          <w:sz w:val="18"/>
          <w:szCs w:val="18"/>
          <w:bdr w:val="single" w:sz="6" w:space="0" w:color="DDDDDD" w:frame="1"/>
          <w:shd w:val="clear" w:color="auto" w:fill="FAFAFA"/>
        </w:rPr>
        <w:t>change_it()</w:t>
      </w:r>
      <w:r>
        <w:rPr>
          <w:rFonts w:ascii="Helvetica" w:hAnsi="Helvetica" w:cs="Helvetica"/>
          <w:color w:val="666666"/>
          <w:sz w:val="27"/>
          <w:szCs w:val="27"/>
        </w:rPr>
        <w:t>，只能等待，直到锁被释放后，获得该锁</w:t>
      </w:r>
      <w:r>
        <w:rPr>
          <w:rFonts w:ascii="Helvetica" w:hAnsi="Helvetica" w:cs="Helvetica"/>
          <w:color w:val="666666"/>
          <w:sz w:val="27"/>
          <w:szCs w:val="27"/>
        </w:rPr>
        <w:lastRenderedPageBreak/>
        <w:t>以后才能改。由于锁只有一个，无论多少线程，同一时刻最多只有一个线程持有该锁，所以，不会造成修改的冲突。创建一个锁就是通过</w:t>
      </w:r>
      <w:r>
        <w:rPr>
          <w:rStyle w:val="HTML"/>
          <w:rFonts w:ascii="Consolas" w:hAnsi="Consolas"/>
          <w:color w:val="DD0055"/>
          <w:sz w:val="18"/>
          <w:szCs w:val="18"/>
          <w:bdr w:val="single" w:sz="6" w:space="0" w:color="DDDDDD" w:frame="1"/>
          <w:shd w:val="clear" w:color="auto" w:fill="FAFAFA"/>
        </w:rPr>
        <w:t>threading.Lock()</w:t>
      </w:r>
      <w:r>
        <w:rPr>
          <w:rFonts w:ascii="Helvetica" w:hAnsi="Helvetica" w:cs="Helvetica"/>
          <w:color w:val="666666"/>
          <w:sz w:val="27"/>
          <w:szCs w:val="27"/>
        </w:rPr>
        <w:t>来实现：</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balance = </w:t>
      </w:r>
      <w:r>
        <w:rPr>
          <w:rStyle w:val="number"/>
          <w:color w:val="009999"/>
        </w:rPr>
        <w:t>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lock = threading.Lock()</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run_thread</w:t>
      </w:r>
      <w:r>
        <w:rPr>
          <w:rStyle w:val="params"/>
          <w:color w:val="444444"/>
        </w:rPr>
        <w:t>(n)</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for</w:t>
      </w:r>
      <w:r>
        <w:rPr>
          <w:rStyle w:val="HTML"/>
          <w:color w:val="444444"/>
        </w:rPr>
        <w:t xml:space="preserve"> i </w:t>
      </w:r>
      <w:r>
        <w:rPr>
          <w:rStyle w:val="keyword"/>
          <w:b/>
          <w:bCs/>
          <w:color w:val="333333"/>
        </w:rPr>
        <w:t>in</w:t>
      </w:r>
      <w:r>
        <w:rPr>
          <w:rStyle w:val="HTML"/>
          <w:color w:val="444444"/>
        </w:rPr>
        <w:t xml:space="preserve"> range(</w:t>
      </w:r>
      <w:r>
        <w:rPr>
          <w:rStyle w:val="number"/>
          <w:color w:val="009999"/>
        </w:rPr>
        <w:t>100000</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先要获取锁:</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lock.acquire()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try</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放心地改吧:</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change_it(n)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finally</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改完了一定要释放锁:</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lock.release()</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当多个线程同时执行</w:t>
      </w:r>
      <w:r>
        <w:rPr>
          <w:rStyle w:val="HTML"/>
          <w:rFonts w:ascii="Consolas" w:hAnsi="Consolas"/>
          <w:color w:val="DD0055"/>
          <w:sz w:val="18"/>
          <w:szCs w:val="18"/>
          <w:bdr w:val="single" w:sz="6" w:space="0" w:color="DDDDDD" w:frame="1"/>
          <w:shd w:val="clear" w:color="auto" w:fill="FAFAFA"/>
        </w:rPr>
        <w:t>lock.acquire()</w:t>
      </w:r>
      <w:r>
        <w:rPr>
          <w:rFonts w:ascii="Helvetica" w:hAnsi="Helvetica" w:cs="Helvetica"/>
          <w:color w:val="666666"/>
          <w:sz w:val="27"/>
          <w:szCs w:val="27"/>
        </w:rPr>
        <w:t>时，只有一个线程能成功地获取锁，然后继续执行代码，其他线程就继续等待直到获得锁为止。</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获得锁的线程用完后一定要释放锁，否则那些苦苦等待锁的线程将永远等待下去，成为死线程。所以我们用</w:t>
      </w:r>
      <w:r>
        <w:rPr>
          <w:rStyle w:val="HTML"/>
          <w:rFonts w:ascii="Consolas" w:hAnsi="Consolas"/>
          <w:color w:val="DD0055"/>
          <w:sz w:val="18"/>
          <w:szCs w:val="18"/>
          <w:bdr w:val="single" w:sz="6" w:space="0" w:color="DDDDDD" w:frame="1"/>
          <w:shd w:val="clear" w:color="auto" w:fill="FAFAFA"/>
        </w:rPr>
        <w:t>try...finally</w:t>
      </w:r>
      <w:r>
        <w:rPr>
          <w:rFonts w:ascii="Helvetica" w:hAnsi="Helvetica" w:cs="Helvetica"/>
          <w:color w:val="666666"/>
          <w:sz w:val="27"/>
          <w:szCs w:val="27"/>
        </w:rPr>
        <w:t>来确保锁一定会被释放。</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锁的好处就是确保了某段关键代码只能由一个线程从头到尾完整地执行，坏处当然也很多，首先是阻止了多线程并发执行，包含锁的某段代码实际上只能以单线程模式执行，效率就大大地下降了。其次，由于可以存在多个锁，不同的线程持有不同的锁，并试图获取对方持有的锁时，可能会造成死锁，导致多个线程全部挂起，既不能执行，也无法结束，只能靠操作系统强制终止。</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多核</w:t>
      </w:r>
      <w:r>
        <w:rPr>
          <w:rFonts w:ascii="Helvetica" w:hAnsi="Helvetica" w:cs="Helvetica"/>
          <w:b w:val="0"/>
          <w:bCs w:val="0"/>
          <w:color w:val="444444"/>
        </w:rPr>
        <w:t>CPU</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如果你不幸拥有一个多核</w:t>
      </w:r>
      <w:r>
        <w:rPr>
          <w:rFonts w:ascii="Helvetica" w:hAnsi="Helvetica" w:cs="Helvetica"/>
          <w:color w:val="666666"/>
          <w:sz w:val="27"/>
          <w:szCs w:val="27"/>
        </w:rPr>
        <w:t>CPU</w:t>
      </w:r>
      <w:r>
        <w:rPr>
          <w:rFonts w:ascii="Helvetica" w:hAnsi="Helvetica" w:cs="Helvetica"/>
          <w:color w:val="666666"/>
          <w:sz w:val="27"/>
          <w:szCs w:val="27"/>
        </w:rPr>
        <w:t>，你肯定在想，多核应该可以同时执行多个线程。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如果写一个死循环的话，会出现什么情况呢？</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打开</w:t>
      </w:r>
      <w:r>
        <w:rPr>
          <w:rFonts w:ascii="Helvetica" w:hAnsi="Helvetica" w:cs="Helvetica"/>
          <w:color w:val="666666"/>
          <w:sz w:val="27"/>
          <w:szCs w:val="27"/>
        </w:rPr>
        <w:t>Mac OS X</w:t>
      </w:r>
      <w:r>
        <w:rPr>
          <w:rFonts w:ascii="Helvetica" w:hAnsi="Helvetica" w:cs="Helvetica"/>
          <w:color w:val="666666"/>
          <w:sz w:val="27"/>
          <w:szCs w:val="27"/>
        </w:rPr>
        <w:t>的</w:t>
      </w:r>
      <w:r>
        <w:rPr>
          <w:rFonts w:ascii="Helvetica" w:hAnsi="Helvetica" w:cs="Helvetica"/>
          <w:color w:val="666666"/>
          <w:sz w:val="27"/>
          <w:szCs w:val="27"/>
        </w:rPr>
        <w:t>Activity Monitor</w:t>
      </w:r>
      <w:r>
        <w:rPr>
          <w:rFonts w:ascii="Helvetica" w:hAnsi="Helvetica" w:cs="Helvetica"/>
          <w:color w:val="666666"/>
          <w:sz w:val="27"/>
          <w:szCs w:val="27"/>
        </w:rPr>
        <w:t>，或者</w:t>
      </w:r>
      <w:r>
        <w:rPr>
          <w:rFonts w:ascii="Helvetica" w:hAnsi="Helvetica" w:cs="Helvetica"/>
          <w:color w:val="666666"/>
          <w:sz w:val="27"/>
          <w:szCs w:val="27"/>
        </w:rPr>
        <w:t>Windows</w:t>
      </w:r>
      <w:r>
        <w:rPr>
          <w:rFonts w:ascii="Helvetica" w:hAnsi="Helvetica" w:cs="Helvetica"/>
          <w:color w:val="666666"/>
          <w:sz w:val="27"/>
          <w:szCs w:val="27"/>
        </w:rPr>
        <w:t>的</w:t>
      </w:r>
      <w:r>
        <w:rPr>
          <w:rFonts w:ascii="Helvetica" w:hAnsi="Helvetica" w:cs="Helvetica"/>
          <w:color w:val="666666"/>
          <w:sz w:val="27"/>
          <w:szCs w:val="27"/>
        </w:rPr>
        <w:t>Task Manager</w:t>
      </w:r>
      <w:r>
        <w:rPr>
          <w:rFonts w:ascii="Helvetica" w:hAnsi="Helvetica" w:cs="Helvetica"/>
          <w:color w:val="666666"/>
          <w:sz w:val="27"/>
          <w:szCs w:val="27"/>
        </w:rPr>
        <w:t>，都可以监控某个进程的</w:t>
      </w:r>
      <w:r>
        <w:rPr>
          <w:rFonts w:ascii="Helvetica" w:hAnsi="Helvetica" w:cs="Helvetica"/>
          <w:color w:val="666666"/>
          <w:sz w:val="27"/>
          <w:szCs w:val="27"/>
        </w:rPr>
        <w:t>CPU</w:t>
      </w:r>
      <w:r>
        <w:rPr>
          <w:rFonts w:ascii="Helvetica" w:hAnsi="Helvetica" w:cs="Helvetica"/>
          <w:color w:val="666666"/>
          <w:sz w:val="27"/>
          <w:szCs w:val="27"/>
        </w:rPr>
        <w:t>使用率。</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我们可以监控到一个死循环线程会</w:t>
      </w:r>
      <w:r>
        <w:rPr>
          <w:rFonts w:ascii="Helvetica" w:hAnsi="Helvetica" w:cs="Helvetica"/>
          <w:color w:val="666666"/>
          <w:sz w:val="27"/>
          <w:szCs w:val="27"/>
        </w:rPr>
        <w:t>100%</w:t>
      </w:r>
      <w:r>
        <w:rPr>
          <w:rFonts w:ascii="Helvetica" w:hAnsi="Helvetica" w:cs="Helvetica"/>
          <w:color w:val="666666"/>
          <w:sz w:val="27"/>
          <w:szCs w:val="27"/>
        </w:rPr>
        <w:t>占用一个</w:t>
      </w:r>
      <w:r>
        <w:rPr>
          <w:rFonts w:ascii="Helvetica" w:hAnsi="Helvetica" w:cs="Helvetica"/>
          <w:color w:val="666666"/>
          <w:sz w:val="27"/>
          <w:szCs w:val="27"/>
        </w:rPr>
        <w:t>CPU</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如果有两个死循环线程，在多核</w:t>
      </w:r>
      <w:r>
        <w:rPr>
          <w:rFonts w:ascii="Helvetica" w:hAnsi="Helvetica" w:cs="Helvetica"/>
          <w:color w:val="666666"/>
          <w:sz w:val="27"/>
          <w:szCs w:val="27"/>
        </w:rPr>
        <w:t>CPU</w:t>
      </w:r>
      <w:r>
        <w:rPr>
          <w:rFonts w:ascii="Helvetica" w:hAnsi="Helvetica" w:cs="Helvetica"/>
          <w:color w:val="666666"/>
          <w:sz w:val="27"/>
          <w:szCs w:val="27"/>
        </w:rPr>
        <w:t>中，可以监控到会占用</w:t>
      </w:r>
      <w:r>
        <w:rPr>
          <w:rFonts w:ascii="Helvetica" w:hAnsi="Helvetica" w:cs="Helvetica"/>
          <w:color w:val="666666"/>
          <w:sz w:val="27"/>
          <w:szCs w:val="27"/>
        </w:rPr>
        <w:t>200%</w:t>
      </w:r>
      <w:r>
        <w:rPr>
          <w:rFonts w:ascii="Helvetica" w:hAnsi="Helvetica" w:cs="Helvetica"/>
          <w:color w:val="666666"/>
          <w:sz w:val="27"/>
          <w:szCs w:val="27"/>
        </w:rPr>
        <w:t>的</w:t>
      </w:r>
      <w:r>
        <w:rPr>
          <w:rFonts w:ascii="Helvetica" w:hAnsi="Helvetica" w:cs="Helvetica"/>
          <w:color w:val="666666"/>
          <w:sz w:val="27"/>
          <w:szCs w:val="27"/>
        </w:rPr>
        <w:t>CPU</w:t>
      </w:r>
      <w:r>
        <w:rPr>
          <w:rFonts w:ascii="Helvetica" w:hAnsi="Helvetica" w:cs="Helvetica"/>
          <w:color w:val="666666"/>
          <w:sz w:val="27"/>
          <w:szCs w:val="27"/>
        </w:rPr>
        <w:t>，也就是占用两个</w:t>
      </w:r>
      <w:r>
        <w:rPr>
          <w:rFonts w:ascii="Helvetica" w:hAnsi="Helvetica" w:cs="Helvetica"/>
          <w:color w:val="666666"/>
          <w:sz w:val="27"/>
          <w:szCs w:val="27"/>
        </w:rPr>
        <w:t>CPU</w:t>
      </w:r>
      <w:r>
        <w:rPr>
          <w:rFonts w:ascii="Helvetica" w:hAnsi="Helvetica" w:cs="Helvetica"/>
          <w:color w:val="666666"/>
          <w:sz w:val="27"/>
          <w:szCs w:val="27"/>
        </w:rPr>
        <w:t>核心。</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要想把</w:t>
      </w:r>
      <w:r>
        <w:rPr>
          <w:rFonts w:ascii="Helvetica" w:hAnsi="Helvetica" w:cs="Helvetica"/>
          <w:color w:val="666666"/>
          <w:sz w:val="27"/>
          <w:szCs w:val="27"/>
        </w:rPr>
        <w:t>N</w:t>
      </w:r>
      <w:r>
        <w:rPr>
          <w:rFonts w:ascii="Helvetica" w:hAnsi="Helvetica" w:cs="Helvetica"/>
          <w:color w:val="666666"/>
          <w:sz w:val="27"/>
          <w:szCs w:val="27"/>
        </w:rPr>
        <w:t>核</w:t>
      </w:r>
      <w:r>
        <w:rPr>
          <w:rFonts w:ascii="Helvetica" w:hAnsi="Helvetica" w:cs="Helvetica"/>
          <w:color w:val="666666"/>
          <w:sz w:val="27"/>
          <w:szCs w:val="27"/>
        </w:rPr>
        <w:t>CPU</w:t>
      </w:r>
      <w:r>
        <w:rPr>
          <w:rFonts w:ascii="Helvetica" w:hAnsi="Helvetica" w:cs="Helvetica"/>
          <w:color w:val="666666"/>
          <w:sz w:val="27"/>
          <w:szCs w:val="27"/>
        </w:rPr>
        <w:t>的核心全部跑满，就必须启动</w:t>
      </w:r>
      <w:r>
        <w:rPr>
          <w:rFonts w:ascii="Helvetica" w:hAnsi="Helvetica" w:cs="Helvetica"/>
          <w:color w:val="666666"/>
          <w:sz w:val="27"/>
          <w:szCs w:val="27"/>
        </w:rPr>
        <w:t>N</w:t>
      </w:r>
      <w:r>
        <w:rPr>
          <w:rFonts w:ascii="Helvetica" w:hAnsi="Helvetica" w:cs="Helvetica"/>
          <w:color w:val="666666"/>
          <w:sz w:val="27"/>
          <w:szCs w:val="27"/>
        </w:rPr>
        <w:t>个死循环线程。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试试用</w:t>
      </w:r>
      <w:r>
        <w:rPr>
          <w:rFonts w:ascii="Helvetica" w:hAnsi="Helvetica" w:cs="Helvetica"/>
          <w:color w:val="666666"/>
          <w:sz w:val="27"/>
          <w:szCs w:val="27"/>
        </w:rPr>
        <w:t>Python</w:t>
      </w:r>
      <w:r>
        <w:rPr>
          <w:rFonts w:ascii="Helvetica" w:hAnsi="Helvetica" w:cs="Helvetica"/>
          <w:color w:val="666666"/>
          <w:sz w:val="27"/>
          <w:szCs w:val="27"/>
        </w:rPr>
        <w:t>写个死循环：</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threading, multiprocessing</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loop</w:t>
      </w:r>
      <w:r>
        <w:rPr>
          <w:rStyle w:val="params"/>
          <w:color w:val="444444"/>
        </w:rPr>
        <w:t>()</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x = </w:t>
      </w:r>
      <w:r>
        <w:rPr>
          <w:rStyle w:val="number"/>
          <w:color w:val="009999"/>
        </w:rPr>
        <w:t>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while</w:t>
      </w:r>
      <w:r>
        <w:rPr>
          <w:rStyle w:val="HTML"/>
          <w:color w:val="444444"/>
        </w:rPr>
        <w:t xml:space="preserve"> </w:t>
      </w:r>
      <w:r>
        <w:rPr>
          <w:rStyle w:val="builtin"/>
          <w:color w:val="0086B3"/>
        </w:rPr>
        <w:t>True</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x = x ^ </w:t>
      </w:r>
      <w:r>
        <w:rPr>
          <w:rStyle w:val="number"/>
          <w:color w:val="009999"/>
        </w:rPr>
        <w:t>1</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for</w:t>
      </w:r>
      <w:r>
        <w:rPr>
          <w:rStyle w:val="HTML"/>
          <w:color w:val="444444"/>
        </w:rPr>
        <w:t xml:space="preserve"> i </w:t>
      </w:r>
      <w:r>
        <w:rPr>
          <w:rStyle w:val="keyword"/>
          <w:b/>
          <w:bCs/>
          <w:color w:val="333333"/>
        </w:rPr>
        <w:t>in</w:t>
      </w:r>
      <w:r>
        <w:rPr>
          <w:rStyle w:val="HTML"/>
          <w:color w:val="444444"/>
        </w:rPr>
        <w:t xml:space="preserve"> range(multiprocessing.cpu_count()):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t = threading.Thread(target=loop)</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t.start()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启动与</w:t>
      </w:r>
      <w:r>
        <w:rPr>
          <w:rFonts w:ascii="Helvetica" w:hAnsi="Helvetica" w:cs="Helvetica"/>
          <w:color w:val="666666"/>
          <w:sz w:val="27"/>
          <w:szCs w:val="27"/>
        </w:rPr>
        <w:t>CPU</w:t>
      </w:r>
      <w:r>
        <w:rPr>
          <w:rFonts w:ascii="Helvetica" w:hAnsi="Helvetica" w:cs="Helvetica"/>
          <w:color w:val="666666"/>
          <w:sz w:val="27"/>
          <w:szCs w:val="27"/>
        </w:rPr>
        <w:t>核心数量相同的</w:t>
      </w:r>
      <w:r>
        <w:rPr>
          <w:rFonts w:ascii="Helvetica" w:hAnsi="Helvetica" w:cs="Helvetica"/>
          <w:color w:val="666666"/>
          <w:sz w:val="27"/>
          <w:szCs w:val="27"/>
        </w:rPr>
        <w:t>N</w:t>
      </w:r>
      <w:r>
        <w:rPr>
          <w:rFonts w:ascii="Helvetica" w:hAnsi="Helvetica" w:cs="Helvetica"/>
          <w:color w:val="666666"/>
          <w:sz w:val="27"/>
          <w:szCs w:val="27"/>
        </w:rPr>
        <w:t>个线程，在</w:t>
      </w:r>
      <w:r>
        <w:rPr>
          <w:rFonts w:ascii="Helvetica" w:hAnsi="Helvetica" w:cs="Helvetica"/>
          <w:color w:val="666666"/>
          <w:sz w:val="27"/>
          <w:szCs w:val="27"/>
        </w:rPr>
        <w:t>4</w:t>
      </w:r>
      <w:r>
        <w:rPr>
          <w:rFonts w:ascii="Helvetica" w:hAnsi="Helvetica" w:cs="Helvetica"/>
          <w:color w:val="666666"/>
          <w:sz w:val="27"/>
          <w:szCs w:val="27"/>
        </w:rPr>
        <w:t>核</w:t>
      </w:r>
      <w:r>
        <w:rPr>
          <w:rFonts w:ascii="Helvetica" w:hAnsi="Helvetica" w:cs="Helvetica"/>
          <w:color w:val="666666"/>
          <w:sz w:val="27"/>
          <w:szCs w:val="27"/>
        </w:rPr>
        <w:t>CPU</w:t>
      </w:r>
      <w:r>
        <w:rPr>
          <w:rFonts w:ascii="Helvetica" w:hAnsi="Helvetica" w:cs="Helvetica"/>
          <w:color w:val="666666"/>
          <w:sz w:val="27"/>
          <w:szCs w:val="27"/>
        </w:rPr>
        <w:t>上可以监控到</w:t>
      </w:r>
      <w:r>
        <w:rPr>
          <w:rFonts w:ascii="Helvetica" w:hAnsi="Helvetica" w:cs="Helvetica"/>
          <w:color w:val="666666"/>
          <w:sz w:val="27"/>
          <w:szCs w:val="27"/>
        </w:rPr>
        <w:t>CPU</w:t>
      </w:r>
      <w:r>
        <w:rPr>
          <w:rFonts w:ascii="Helvetica" w:hAnsi="Helvetica" w:cs="Helvetica"/>
          <w:color w:val="666666"/>
          <w:sz w:val="27"/>
          <w:szCs w:val="27"/>
        </w:rPr>
        <w:t>占用率仅有</w:t>
      </w:r>
      <w:r>
        <w:rPr>
          <w:rFonts w:ascii="Helvetica" w:hAnsi="Helvetica" w:cs="Helvetica"/>
          <w:color w:val="666666"/>
          <w:sz w:val="27"/>
          <w:szCs w:val="27"/>
        </w:rPr>
        <w:t>102%</w:t>
      </w:r>
      <w:r>
        <w:rPr>
          <w:rFonts w:ascii="Helvetica" w:hAnsi="Helvetica" w:cs="Helvetica"/>
          <w:color w:val="666666"/>
          <w:sz w:val="27"/>
          <w:szCs w:val="27"/>
        </w:rPr>
        <w:t>，也就是仅使用了一核。</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但是用</w:t>
      </w:r>
      <w:r>
        <w:rPr>
          <w:rFonts w:ascii="Helvetica" w:hAnsi="Helvetica" w:cs="Helvetica"/>
          <w:color w:val="666666"/>
          <w:sz w:val="27"/>
          <w:szCs w:val="27"/>
        </w:rPr>
        <w:t>C</w:t>
      </w:r>
      <w:r>
        <w:rPr>
          <w:rFonts w:ascii="Helvetica" w:hAnsi="Helvetica" w:cs="Helvetica"/>
          <w:color w:val="666666"/>
          <w:sz w:val="27"/>
          <w:szCs w:val="27"/>
        </w:rPr>
        <w:t>、</w:t>
      </w:r>
      <w:r>
        <w:rPr>
          <w:rFonts w:ascii="Helvetica" w:hAnsi="Helvetica" w:cs="Helvetica"/>
          <w:color w:val="666666"/>
          <w:sz w:val="27"/>
          <w:szCs w:val="27"/>
        </w:rPr>
        <w:t>C++</w:t>
      </w:r>
      <w:r>
        <w:rPr>
          <w:rFonts w:ascii="Helvetica" w:hAnsi="Helvetica" w:cs="Helvetica"/>
          <w:color w:val="666666"/>
          <w:sz w:val="27"/>
          <w:szCs w:val="27"/>
        </w:rPr>
        <w:t>或</w:t>
      </w:r>
      <w:r>
        <w:rPr>
          <w:rFonts w:ascii="Helvetica" w:hAnsi="Helvetica" w:cs="Helvetica"/>
          <w:color w:val="666666"/>
          <w:sz w:val="27"/>
          <w:szCs w:val="27"/>
        </w:rPr>
        <w:t>Java</w:t>
      </w:r>
      <w:r>
        <w:rPr>
          <w:rFonts w:ascii="Helvetica" w:hAnsi="Helvetica" w:cs="Helvetica"/>
          <w:color w:val="666666"/>
          <w:sz w:val="27"/>
          <w:szCs w:val="27"/>
        </w:rPr>
        <w:t>来改写相同的死循环，直接可以把全部核心跑满，</w:t>
      </w:r>
      <w:r>
        <w:rPr>
          <w:rFonts w:ascii="Helvetica" w:hAnsi="Helvetica" w:cs="Helvetica"/>
          <w:color w:val="666666"/>
          <w:sz w:val="27"/>
          <w:szCs w:val="27"/>
        </w:rPr>
        <w:t>4</w:t>
      </w:r>
      <w:r>
        <w:rPr>
          <w:rFonts w:ascii="Helvetica" w:hAnsi="Helvetica" w:cs="Helvetica"/>
          <w:color w:val="666666"/>
          <w:sz w:val="27"/>
          <w:szCs w:val="27"/>
        </w:rPr>
        <w:t>核就跑到</w:t>
      </w:r>
      <w:r>
        <w:rPr>
          <w:rFonts w:ascii="Helvetica" w:hAnsi="Helvetica" w:cs="Helvetica"/>
          <w:color w:val="666666"/>
          <w:sz w:val="27"/>
          <w:szCs w:val="27"/>
        </w:rPr>
        <w:t>400%</w:t>
      </w:r>
      <w:r>
        <w:rPr>
          <w:rFonts w:ascii="Helvetica" w:hAnsi="Helvetica" w:cs="Helvetica"/>
          <w:color w:val="666666"/>
          <w:sz w:val="27"/>
          <w:szCs w:val="27"/>
        </w:rPr>
        <w:t>，</w:t>
      </w:r>
      <w:r>
        <w:rPr>
          <w:rFonts w:ascii="Helvetica" w:hAnsi="Helvetica" w:cs="Helvetica"/>
          <w:color w:val="666666"/>
          <w:sz w:val="27"/>
          <w:szCs w:val="27"/>
        </w:rPr>
        <w:t>8</w:t>
      </w:r>
      <w:r>
        <w:rPr>
          <w:rFonts w:ascii="Helvetica" w:hAnsi="Helvetica" w:cs="Helvetica"/>
          <w:color w:val="666666"/>
          <w:sz w:val="27"/>
          <w:szCs w:val="27"/>
        </w:rPr>
        <w:t>核就跑到</w:t>
      </w:r>
      <w:r>
        <w:rPr>
          <w:rFonts w:ascii="Helvetica" w:hAnsi="Helvetica" w:cs="Helvetica"/>
          <w:color w:val="666666"/>
          <w:sz w:val="27"/>
          <w:szCs w:val="27"/>
        </w:rPr>
        <w:t>800%</w:t>
      </w:r>
      <w:r>
        <w:rPr>
          <w:rFonts w:ascii="Helvetica" w:hAnsi="Helvetica" w:cs="Helvetica"/>
          <w:color w:val="666666"/>
          <w:sz w:val="27"/>
          <w:szCs w:val="27"/>
        </w:rPr>
        <w:t>，为什么</w:t>
      </w:r>
      <w:r>
        <w:rPr>
          <w:rFonts w:ascii="Helvetica" w:hAnsi="Helvetica" w:cs="Helvetica"/>
          <w:color w:val="666666"/>
          <w:sz w:val="27"/>
          <w:szCs w:val="27"/>
        </w:rPr>
        <w:t>Python</w:t>
      </w:r>
      <w:r>
        <w:rPr>
          <w:rFonts w:ascii="Helvetica" w:hAnsi="Helvetica" w:cs="Helvetica"/>
          <w:color w:val="666666"/>
          <w:sz w:val="27"/>
          <w:szCs w:val="27"/>
        </w:rPr>
        <w:t>不行呢？</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因为</w:t>
      </w:r>
      <w:r>
        <w:rPr>
          <w:rFonts w:ascii="Helvetica" w:hAnsi="Helvetica" w:cs="Helvetica"/>
          <w:color w:val="666666"/>
          <w:sz w:val="27"/>
          <w:szCs w:val="27"/>
        </w:rPr>
        <w:t>Python</w:t>
      </w:r>
      <w:r>
        <w:rPr>
          <w:rFonts w:ascii="Helvetica" w:hAnsi="Helvetica" w:cs="Helvetica"/>
          <w:color w:val="666666"/>
          <w:sz w:val="27"/>
          <w:szCs w:val="27"/>
        </w:rPr>
        <w:t>的线程虽然是真正的线程，但解释器执行代码时，有一个</w:t>
      </w:r>
      <w:r>
        <w:rPr>
          <w:rFonts w:ascii="Helvetica" w:hAnsi="Helvetica" w:cs="Helvetica"/>
          <w:color w:val="666666"/>
          <w:sz w:val="27"/>
          <w:szCs w:val="27"/>
        </w:rPr>
        <w:t>GIL</w:t>
      </w:r>
      <w:r>
        <w:rPr>
          <w:rFonts w:ascii="Helvetica" w:hAnsi="Helvetica" w:cs="Helvetica"/>
          <w:color w:val="666666"/>
          <w:sz w:val="27"/>
          <w:szCs w:val="27"/>
        </w:rPr>
        <w:t>锁：</w:t>
      </w:r>
      <w:r>
        <w:rPr>
          <w:rFonts w:ascii="Helvetica" w:hAnsi="Helvetica" w:cs="Helvetica"/>
          <w:color w:val="666666"/>
          <w:sz w:val="27"/>
          <w:szCs w:val="27"/>
        </w:rPr>
        <w:t>Global Interpreter Lock</w:t>
      </w:r>
      <w:r>
        <w:rPr>
          <w:rFonts w:ascii="Helvetica" w:hAnsi="Helvetica" w:cs="Helvetica"/>
          <w:color w:val="666666"/>
          <w:sz w:val="27"/>
          <w:szCs w:val="27"/>
        </w:rPr>
        <w:t>，任何</w:t>
      </w:r>
      <w:r>
        <w:rPr>
          <w:rFonts w:ascii="Helvetica" w:hAnsi="Helvetica" w:cs="Helvetica"/>
          <w:color w:val="666666"/>
          <w:sz w:val="27"/>
          <w:szCs w:val="27"/>
        </w:rPr>
        <w:t>Python</w:t>
      </w:r>
      <w:r>
        <w:rPr>
          <w:rFonts w:ascii="Helvetica" w:hAnsi="Helvetica" w:cs="Helvetica"/>
          <w:color w:val="666666"/>
          <w:sz w:val="27"/>
          <w:szCs w:val="27"/>
        </w:rPr>
        <w:t>线程执行前，必须先获得</w:t>
      </w:r>
      <w:r>
        <w:rPr>
          <w:rFonts w:ascii="Helvetica" w:hAnsi="Helvetica" w:cs="Helvetica"/>
          <w:color w:val="666666"/>
          <w:sz w:val="27"/>
          <w:szCs w:val="27"/>
        </w:rPr>
        <w:t>GIL</w:t>
      </w:r>
      <w:r>
        <w:rPr>
          <w:rFonts w:ascii="Helvetica" w:hAnsi="Helvetica" w:cs="Helvetica"/>
          <w:color w:val="666666"/>
          <w:sz w:val="27"/>
          <w:szCs w:val="27"/>
        </w:rPr>
        <w:t>锁，然后，每执行</w:t>
      </w:r>
      <w:r>
        <w:rPr>
          <w:rFonts w:ascii="Helvetica" w:hAnsi="Helvetica" w:cs="Helvetica"/>
          <w:color w:val="666666"/>
          <w:sz w:val="27"/>
          <w:szCs w:val="27"/>
        </w:rPr>
        <w:t>100</w:t>
      </w:r>
      <w:r>
        <w:rPr>
          <w:rFonts w:ascii="Helvetica" w:hAnsi="Helvetica" w:cs="Helvetica"/>
          <w:color w:val="666666"/>
          <w:sz w:val="27"/>
          <w:szCs w:val="27"/>
        </w:rPr>
        <w:t>条字节码，解释器就自动释放</w:t>
      </w:r>
      <w:r>
        <w:rPr>
          <w:rFonts w:ascii="Helvetica" w:hAnsi="Helvetica" w:cs="Helvetica"/>
          <w:color w:val="666666"/>
          <w:sz w:val="27"/>
          <w:szCs w:val="27"/>
        </w:rPr>
        <w:t>GIL</w:t>
      </w:r>
      <w:r>
        <w:rPr>
          <w:rFonts w:ascii="Helvetica" w:hAnsi="Helvetica" w:cs="Helvetica"/>
          <w:color w:val="666666"/>
          <w:sz w:val="27"/>
          <w:szCs w:val="27"/>
        </w:rPr>
        <w:t>锁，让别的线程有机会执行。这个</w:t>
      </w:r>
      <w:r>
        <w:rPr>
          <w:rFonts w:ascii="Helvetica" w:hAnsi="Helvetica" w:cs="Helvetica"/>
          <w:color w:val="666666"/>
          <w:sz w:val="27"/>
          <w:szCs w:val="27"/>
        </w:rPr>
        <w:t>GIL</w:t>
      </w:r>
      <w:r>
        <w:rPr>
          <w:rFonts w:ascii="Helvetica" w:hAnsi="Helvetica" w:cs="Helvetica"/>
          <w:color w:val="666666"/>
          <w:sz w:val="27"/>
          <w:szCs w:val="27"/>
        </w:rPr>
        <w:t>全局锁实际上把所有线程的执行代码都给上了锁，所以，多线程在</w:t>
      </w:r>
      <w:r>
        <w:rPr>
          <w:rFonts w:ascii="Helvetica" w:hAnsi="Helvetica" w:cs="Helvetica"/>
          <w:color w:val="666666"/>
          <w:sz w:val="27"/>
          <w:szCs w:val="27"/>
        </w:rPr>
        <w:t>Python</w:t>
      </w:r>
      <w:r>
        <w:rPr>
          <w:rFonts w:ascii="Helvetica" w:hAnsi="Helvetica" w:cs="Helvetica"/>
          <w:color w:val="666666"/>
          <w:sz w:val="27"/>
          <w:szCs w:val="27"/>
        </w:rPr>
        <w:t>中只能交替执行，即使</w:t>
      </w:r>
      <w:r>
        <w:rPr>
          <w:rFonts w:ascii="Helvetica" w:hAnsi="Helvetica" w:cs="Helvetica"/>
          <w:color w:val="666666"/>
          <w:sz w:val="27"/>
          <w:szCs w:val="27"/>
        </w:rPr>
        <w:t>100</w:t>
      </w:r>
      <w:r>
        <w:rPr>
          <w:rFonts w:ascii="Helvetica" w:hAnsi="Helvetica" w:cs="Helvetica"/>
          <w:color w:val="666666"/>
          <w:sz w:val="27"/>
          <w:szCs w:val="27"/>
        </w:rPr>
        <w:t>个线程跑在</w:t>
      </w:r>
      <w:r>
        <w:rPr>
          <w:rFonts w:ascii="Helvetica" w:hAnsi="Helvetica" w:cs="Helvetica"/>
          <w:color w:val="666666"/>
          <w:sz w:val="27"/>
          <w:szCs w:val="27"/>
        </w:rPr>
        <w:t>100</w:t>
      </w:r>
      <w:r>
        <w:rPr>
          <w:rFonts w:ascii="Helvetica" w:hAnsi="Helvetica" w:cs="Helvetica"/>
          <w:color w:val="666666"/>
          <w:sz w:val="27"/>
          <w:szCs w:val="27"/>
        </w:rPr>
        <w:t>核</w:t>
      </w:r>
      <w:r>
        <w:rPr>
          <w:rFonts w:ascii="Helvetica" w:hAnsi="Helvetica" w:cs="Helvetica"/>
          <w:color w:val="666666"/>
          <w:sz w:val="27"/>
          <w:szCs w:val="27"/>
        </w:rPr>
        <w:t>CPU</w:t>
      </w:r>
      <w:r>
        <w:rPr>
          <w:rFonts w:ascii="Helvetica" w:hAnsi="Helvetica" w:cs="Helvetica"/>
          <w:color w:val="666666"/>
          <w:sz w:val="27"/>
          <w:szCs w:val="27"/>
        </w:rPr>
        <w:t>上，也只能用到</w:t>
      </w:r>
      <w:r>
        <w:rPr>
          <w:rFonts w:ascii="Helvetica" w:hAnsi="Helvetica" w:cs="Helvetica"/>
          <w:color w:val="666666"/>
          <w:sz w:val="27"/>
          <w:szCs w:val="27"/>
        </w:rPr>
        <w:t>1</w:t>
      </w:r>
      <w:r>
        <w:rPr>
          <w:rFonts w:ascii="Helvetica" w:hAnsi="Helvetica" w:cs="Helvetica"/>
          <w:color w:val="666666"/>
          <w:sz w:val="27"/>
          <w:szCs w:val="27"/>
        </w:rPr>
        <w:t>个核。</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GIL</w:t>
      </w:r>
      <w:r>
        <w:rPr>
          <w:rFonts w:ascii="Helvetica" w:hAnsi="Helvetica" w:cs="Helvetica"/>
          <w:color w:val="666666"/>
          <w:sz w:val="27"/>
          <w:szCs w:val="27"/>
        </w:rPr>
        <w:t>是</w:t>
      </w:r>
      <w:r>
        <w:rPr>
          <w:rFonts w:ascii="Helvetica" w:hAnsi="Helvetica" w:cs="Helvetica"/>
          <w:color w:val="666666"/>
          <w:sz w:val="27"/>
          <w:szCs w:val="27"/>
        </w:rPr>
        <w:t>Python</w:t>
      </w:r>
      <w:r>
        <w:rPr>
          <w:rFonts w:ascii="Helvetica" w:hAnsi="Helvetica" w:cs="Helvetica"/>
          <w:color w:val="666666"/>
          <w:sz w:val="27"/>
          <w:szCs w:val="27"/>
        </w:rPr>
        <w:t>解释器设计的历史遗留问题，通常我们用的解释器是官方实现的</w:t>
      </w:r>
      <w:r>
        <w:rPr>
          <w:rFonts w:ascii="Helvetica" w:hAnsi="Helvetica" w:cs="Helvetica"/>
          <w:color w:val="666666"/>
          <w:sz w:val="27"/>
          <w:szCs w:val="27"/>
        </w:rPr>
        <w:t>CPython</w:t>
      </w:r>
      <w:r>
        <w:rPr>
          <w:rFonts w:ascii="Helvetica" w:hAnsi="Helvetica" w:cs="Helvetica"/>
          <w:color w:val="666666"/>
          <w:sz w:val="27"/>
          <w:szCs w:val="27"/>
        </w:rPr>
        <w:t>，要真正利用多核，除非重写一个不带</w:t>
      </w:r>
      <w:r>
        <w:rPr>
          <w:rFonts w:ascii="Helvetica" w:hAnsi="Helvetica" w:cs="Helvetica"/>
          <w:color w:val="666666"/>
          <w:sz w:val="27"/>
          <w:szCs w:val="27"/>
        </w:rPr>
        <w:t>GIL</w:t>
      </w:r>
      <w:r>
        <w:rPr>
          <w:rFonts w:ascii="Helvetica" w:hAnsi="Helvetica" w:cs="Helvetica"/>
          <w:color w:val="666666"/>
          <w:sz w:val="27"/>
          <w:szCs w:val="27"/>
        </w:rPr>
        <w:t>的解释器。</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所以，在</w:t>
      </w:r>
      <w:r>
        <w:rPr>
          <w:rFonts w:ascii="Helvetica" w:hAnsi="Helvetica" w:cs="Helvetica"/>
          <w:color w:val="666666"/>
          <w:sz w:val="27"/>
          <w:szCs w:val="27"/>
        </w:rPr>
        <w:t>Python</w:t>
      </w:r>
      <w:r>
        <w:rPr>
          <w:rFonts w:ascii="Helvetica" w:hAnsi="Helvetica" w:cs="Helvetica"/>
          <w:color w:val="666666"/>
          <w:sz w:val="27"/>
          <w:szCs w:val="27"/>
        </w:rPr>
        <w:t>中，可以使用多线程，但不要指望能有效利用多核。如果一定要通过多线程利用多核，那只能通过</w:t>
      </w:r>
      <w:r>
        <w:rPr>
          <w:rFonts w:ascii="Helvetica" w:hAnsi="Helvetica" w:cs="Helvetica"/>
          <w:color w:val="666666"/>
          <w:sz w:val="27"/>
          <w:szCs w:val="27"/>
        </w:rPr>
        <w:t>C</w:t>
      </w:r>
      <w:r>
        <w:rPr>
          <w:rFonts w:ascii="Helvetica" w:hAnsi="Helvetica" w:cs="Helvetica"/>
          <w:color w:val="666666"/>
          <w:sz w:val="27"/>
          <w:szCs w:val="27"/>
        </w:rPr>
        <w:t>扩展来实现，不过这样就失去了</w:t>
      </w:r>
      <w:r>
        <w:rPr>
          <w:rFonts w:ascii="Helvetica" w:hAnsi="Helvetica" w:cs="Helvetica"/>
          <w:color w:val="666666"/>
          <w:sz w:val="27"/>
          <w:szCs w:val="27"/>
        </w:rPr>
        <w:t>Python</w:t>
      </w:r>
      <w:r>
        <w:rPr>
          <w:rFonts w:ascii="Helvetica" w:hAnsi="Helvetica" w:cs="Helvetica"/>
          <w:color w:val="666666"/>
          <w:sz w:val="27"/>
          <w:szCs w:val="27"/>
        </w:rPr>
        <w:t>简单易用的特点。</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不过，也不用过于担心，</w:t>
      </w:r>
      <w:r>
        <w:rPr>
          <w:rFonts w:ascii="Helvetica" w:hAnsi="Helvetica" w:cs="Helvetica"/>
          <w:color w:val="666666"/>
          <w:sz w:val="27"/>
          <w:szCs w:val="27"/>
        </w:rPr>
        <w:t>Python</w:t>
      </w:r>
      <w:r>
        <w:rPr>
          <w:rFonts w:ascii="Helvetica" w:hAnsi="Helvetica" w:cs="Helvetica"/>
          <w:color w:val="666666"/>
          <w:sz w:val="27"/>
          <w:szCs w:val="27"/>
        </w:rPr>
        <w:t>虽然不能利用多线程实现多核任务，但可以通过多进程实现多核任务。多个</w:t>
      </w:r>
      <w:r>
        <w:rPr>
          <w:rFonts w:ascii="Helvetica" w:hAnsi="Helvetica" w:cs="Helvetica"/>
          <w:color w:val="666666"/>
          <w:sz w:val="27"/>
          <w:szCs w:val="27"/>
        </w:rPr>
        <w:t>Python</w:t>
      </w:r>
      <w:r>
        <w:rPr>
          <w:rFonts w:ascii="Helvetica" w:hAnsi="Helvetica" w:cs="Helvetica"/>
          <w:color w:val="666666"/>
          <w:sz w:val="27"/>
          <w:szCs w:val="27"/>
        </w:rPr>
        <w:t>进程有各自独立的</w:t>
      </w:r>
      <w:r>
        <w:rPr>
          <w:rFonts w:ascii="Helvetica" w:hAnsi="Helvetica" w:cs="Helvetica"/>
          <w:color w:val="666666"/>
          <w:sz w:val="27"/>
          <w:szCs w:val="27"/>
        </w:rPr>
        <w:t>GIL</w:t>
      </w:r>
      <w:r>
        <w:rPr>
          <w:rFonts w:ascii="Helvetica" w:hAnsi="Helvetica" w:cs="Helvetica"/>
          <w:color w:val="666666"/>
          <w:sz w:val="27"/>
          <w:szCs w:val="27"/>
        </w:rPr>
        <w:t>锁，互不影响。</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多线程编程，模型复杂，容易发生冲突，必须用锁加以隔离，同时，又要小心死锁的发生。</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Python</w:t>
      </w:r>
      <w:r>
        <w:rPr>
          <w:rFonts w:ascii="Helvetica" w:hAnsi="Helvetica" w:cs="Helvetica"/>
          <w:color w:val="666666"/>
          <w:sz w:val="27"/>
          <w:szCs w:val="27"/>
        </w:rPr>
        <w:t>解释器由于设计时有</w:t>
      </w:r>
      <w:r>
        <w:rPr>
          <w:rFonts w:ascii="Helvetica" w:hAnsi="Helvetica" w:cs="Helvetica"/>
          <w:color w:val="666666"/>
          <w:sz w:val="27"/>
          <w:szCs w:val="27"/>
        </w:rPr>
        <w:t>GIL</w:t>
      </w:r>
      <w:r>
        <w:rPr>
          <w:rFonts w:ascii="Helvetica" w:hAnsi="Helvetica" w:cs="Helvetica"/>
          <w:color w:val="666666"/>
          <w:sz w:val="27"/>
          <w:szCs w:val="27"/>
        </w:rPr>
        <w:t>全局锁，导致了多线程无法利用多核。多线程的并发在</w:t>
      </w:r>
      <w:r>
        <w:rPr>
          <w:rFonts w:ascii="Helvetica" w:hAnsi="Helvetica" w:cs="Helvetica"/>
          <w:color w:val="666666"/>
          <w:sz w:val="27"/>
          <w:szCs w:val="27"/>
        </w:rPr>
        <w:t>Python</w:t>
      </w:r>
      <w:r>
        <w:rPr>
          <w:rFonts w:ascii="Helvetica" w:hAnsi="Helvetica" w:cs="Helvetica"/>
          <w:color w:val="666666"/>
          <w:sz w:val="27"/>
          <w:szCs w:val="27"/>
        </w:rPr>
        <w:t>中就是一个美丽的梦。</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61" w:tgtFrame="_blank" w:history="1">
        <w:r>
          <w:rPr>
            <w:rStyle w:val="a4"/>
            <w:rFonts w:ascii="Helvetica" w:hAnsi="Helvetica" w:cs="Helvetica"/>
            <w:color w:val="0593D3"/>
            <w:sz w:val="27"/>
            <w:szCs w:val="27"/>
          </w:rPr>
          <w:t>multi_threading.py</w:t>
        </w:r>
      </w:hyperlink>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62" w:tgtFrame="_blank" w:history="1">
        <w:r>
          <w:rPr>
            <w:rStyle w:val="a4"/>
            <w:rFonts w:ascii="Helvetica" w:hAnsi="Helvetica" w:cs="Helvetica"/>
            <w:color w:val="0593D3"/>
            <w:sz w:val="27"/>
            <w:szCs w:val="27"/>
          </w:rPr>
          <w:t>do_lock.py</w:t>
        </w:r>
      </w:hyperlink>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247087" w:rsidRDefault="00247087" w:rsidP="00247087">
      <w:pPr>
        <w:pStyle w:val="4"/>
        <w:shd w:val="clear" w:color="auto" w:fill="FFFFFF"/>
        <w:spacing w:before="0" w:beforeAutospacing="0" w:after="225" w:afterAutospacing="0" w:line="330" w:lineRule="atLeast"/>
        <w:rPr>
          <w:rFonts w:ascii="Helvetica" w:hAnsi="Helvetica" w:cs="Helvetica"/>
          <w:b w:val="0"/>
          <w:bCs w:val="0"/>
          <w:color w:val="444444"/>
          <w:sz w:val="27"/>
          <w:szCs w:val="27"/>
        </w:rPr>
      </w:pPr>
      <w:r>
        <w:rPr>
          <w:rFonts w:ascii="Helvetica" w:hAnsi="Helvetica" w:cs="Helvetica"/>
          <w:b w:val="0"/>
          <w:bCs w:val="0"/>
          <w:color w:val="444444"/>
          <w:sz w:val="27"/>
          <w:szCs w:val="27"/>
        </w:rPr>
        <w:t>ThreadLocal</w:t>
      </w:r>
    </w:p>
    <w:p w:rsidR="00247087" w:rsidRDefault="00247087" w:rsidP="00247087">
      <w:pPr>
        <w:shd w:val="clear" w:color="auto" w:fill="FFFFFF"/>
        <w:rPr>
          <w:rFonts w:ascii="Helvetica" w:hAnsi="Helvetica" w:cs="Helvetica"/>
          <w:color w:val="666666"/>
          <w:sz w:val="27"/>
          <w:szCs w:val="27"/>
        </w:rPr>
      </w:pPr>
      <w:r>
        <w:rPr>
          <w:rFonts w:ascii="Helvetica" w:hAnsi="Helvetica" w:cs="Helvetica"/>
          <w:color w:val="666666"/>
          <w:sz w:val="27"/>
          <w:szCs w:val="27"/>
        </w:rPr>
        <w:t>阅读</w:t>
      </w:r>
      <w:r>
        <w:rPr>
          <w:rFonts w:ascii="Helvetica" w:hAnsi="Helvetica" w:cs="Helvetica"/>
          <w:color w:val="666666"/>
          <w:sz w:val="27"/>
          <w:szCs w:val="27"/>
        </w:rPr>
        <w:t>: 33591</w:t>
      </w:r>
    </w:p>
    <w:p w:rsidR="00247087" w:rsidRDefault="00247087" w:rsidP="00247087">
      <w:pPr>
        <w:spacing w:before="225" w:after="225"/>
        <w:rPr>
          <w:rFonts w:ascii="宋体" w:hAnsi="宋体" w:cs="宋体"/>
          <w:sz w:val="24"/>
          <w:szCs w:val="24"/>
        </w:rPr>
      </w:pPr>
      <w:r>
        <w:pict>
          <v:rect id="_x0000_i1254" style="width:0;height:0" o:hralign="center" o:hrstd="t" o:hrnoshade="t" o:hr="t" fillcolor="#666" stroked="f"/>
        </w:pict>
      </w:r>
    </w:p>
    <w:p w:rsidR="00247087" w:rsidRDefault="00247087" w:rsidP="00247087">
      <w:pPr>
        <w:pStyle w:val="a3"/>
        <w:shd w:val="clear" w:color="auto" w:fill="FFFFFF"/>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在多线程环境下，每个线程都有自己的数据。一个线程使用自己的局部变量比使用全局变量好，因为局部变量只有线程自己能看见，不会影响其他线程，而全局变量的修改必须加锁。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但是局部变量也有问题，就是在函数调用的时候，传递起来很麻烦：</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process_student</w:t>
      </w:r>
      <w:r>
        <w:rPr>
          <w:rStyle w:val="params"/>
          <w:color w:val="444444"/>
        </w:rPr>
        <w:t>(name)</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std = Student(name)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std是局部变量，但是每个函数都要用它，因此必须传进去：</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do_task_1(std)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do_task_2(std)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do_task_1</w:t>
      </w:r>
      <w:r>
        <w:rPr>
          <w:rStyle w:val="params"/>
          <w:color w:val="444444"/>
        </w:rPr>
        <w:t>(std)</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do_subtask_1(std)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do_subtask_2(std)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do_task_2</w:t>
      </w:r>
      <w:r>
        <w:rPr>
          <w:rStyle w:val="params"/>
          <w:color w:val="444444"/>
        </w:rPr>
        <w:t>(std)</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do_subtask_2(std)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do_subtask_2(std)</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每个函数一层一层调用都这么传参数那还得了？用全局变量？也不行，因为每个线程处理不同的</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对象，不能共享。</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如果用一个全局</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7"/>
          <w:szCs w:val="27"/>
        </w:rPr>
        <w:t>存放所有的</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对象，然后以</w:t>
      </w:r>
      <w:r>
        <w:rPr>
          <w:rStyle w:val="HTML"/>
          <w:rFonts w:ascii="Consolas" w:hAnsi="Consolas"/>
          <w:color w:val="DD0055"/>
          <w:sz w:val="18"/>
          <w:szCs w:val="18"/>
          <w:bdr w:val="single" w:sz="6" w:space="0" w:color="DDDDDD" w:frame="1"/>
          <w:shd w:val="clear" w:color="auto" w:fill="FAFAFA"/>
        </w:rPr>
        <w:t>thread</w:t>
      </w:r>
      <w:r>
        <w:rPr>
          <w:rFonts w:ascii="Helvetica" w:hAnsi="Helvetica" w:cs="Helvetica"/>
          <w:color w:val="666666"/>
          <w:sz w:val="27"/>
          <w:szCs w:val="27"/>
        </w:rPr>
        <w:t>自身作为</w:t>
      </w:r>
      <w:r>
        <w:rPr>
          <w:rStyle w:val="HTML"/>
          <w:rFonts w:ascii="Consolas" w:hAnsi="Consolas"/>
          <w:color w:val="DD0055"/>
          <w:sz w:val="18"/>
          <w:szCs w:val="18"/>
          <w:bdr w:val="single" w:sz="6" w:space="0" w:color="DDDDDD" w:frame="1"/>
          <w:shd w:val="clear" w:color="auto" w:fill="FAFAFA"/>
        </w:rPr>
        <w:t>key</w:t>
      </w:r>
      <w:r>
        <w:rPr>
          <w:rFonts w:ascii="Helvetica" w:hAnsi="Helvetica" w:cs="Helvetica"/>
          <w:color w:val="666666"/>
          <w:sz w:val="27"/>
          <w:szCs w:val="27"/>
        </w:rPr>
        <w:t>获得线程对应的</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对象如何？</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global_dict = {}</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std_thread</w:t>
      </w:r>
      <w:r>
        <w:rPr>
          <w:rStyle w:val="params"/>
          <w:color w:val="444444"/>
        </w:rPr>
        <w:t>(name)</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std = Student(name)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把std放到全局变量global_dict中：</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global_dict[threading.current_thread()] = std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do_task_1()</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do_task_2()</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do_task_1</w:t>
      </w:r>
      <w:r>
        <w:rPr>
          <w:rStyle w:val="params"/>
          <w:color w:val="444444"/>
        </w:rPr>
        <w:t>()</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不传入std，而是根据当前线程查找：</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std = global_dict[threading.current_thread()]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do_task_2</w:t>
      </w:r>
      <w:r>
        <w:rPr>
          <w:rStyle w:val="params"/>
          <w:color w:val="444444"/>
        </w:rPr>
        <w:t>()</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任何函数都可以查找出当前线程的std变量：</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std = global_dict[threading.current_thread()]</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这种方式理论上是可行的，它最大的优点是消除了</w:t>
      </w:r>
      <w:r>
        <w:rPr>
          <w:rStyle w:val="HTML"/>
          <w:rFonts w:ascii="Consolas" w:hAnsi="Consolas"/>
          <w:color w:val="DD0055"/>
          <w:sz w:val="18"/>
          <w:szCs w:val="18"/>
          <w:bdr w:val="single" w:sz="6" w:space="0" w:color="DDDDDD" w:frame="1"/>
          <w:shd w:val="clear" w:color="auto" w:fill="FAFAFA"/>
        </w:rPr>
        <w:t>std</w:t>
      </w:r>
      <w:r>
        <w:rPr>
          <w:rFonts w:ascii="Helvetica" w:hAnsi="Helvetica" w:cs="Helvetica"/>
          <w:color w:val="666666"/>
          <w:sz w:val="27"/>
          <w:szCs w:val="27"/>
        </w:rPr>
        <w:t>对象在每层函数中的传递问题，但是，每个函数获取</w:t>
      </w:r>
      <w:r>
        <w:rPr>
          <w:rStyle w:val="HTML"/>
          <w:rFonts w:ascii="Consolas" w:hAnsi="Consolas"/>
          <w:color w:val="DD0055"/>
          <w:sz w:val="18"/>
          <w:szCs w:val="18"/>
          <w:bdr w:val="single" w:sz="6" w:space="0" w:color="DDDDDD" w:frame="1"/>
          <w:shd w:val="clear" w:color="auto" w:fill="FAFAFA"/>
        </w:rPr>
        <w:t>std</w:t>
      </w:r>
      <w:r>
        <w:rPr>
          <w:rFonts w:ascii="Helvetica" w:hAnsi="Helvetica" w:cs="Helvetica"/>
          <w:color w:val="666666"/>
          <w:sz w:val="27"/>
          <w:szCs w:val="27"/>
        </w:rPr>
        <w:t>的代码有点丑。</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有没有更简单的方式？</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ThreadLocal</w:t>
      </w:r>
      <w:r>
        <w:rPr>
          <w:rFonts w:ascii="Helvetica" w:hAnsi="Helvetica" w:cs="Helvetica"/>
          <w:color w:val="666666"/>
          <w:sz w:val="27"/>
          <w:szCs w:val="27"/>
        </w:rPr>
        <w:t>应运而生，不用查找</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ThreadLocal</w:t>
      </w:r>
      <w:r>
        <w:rPr>
          <w:rFonts w:ascii="Helvetica" w:hAnsi="Helvetica" w:cs="Helvetica"/>
          <w:color w:val="666666"/>
          <w:sz w:val="27"/>
          <w:szCs w:val="27"/>
        </w:rPr>
        <w:t>帮你自动做这件事：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threading</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创建全局ThreadLocal对象:</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local_school = threading.local()</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process_student</w:t>
      </w:r>
      <w:r>
        <w:rPr>
          <w:rStyle w:val="params"/>
          <w:color w:val="444444"/>
        </w:rPr>
        <w:t>()</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获取当前线程关联的student: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std = local_school.student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'Hello, %s (in %s)'</w:t>
      </w:r>
      <w:r>
        <w:rPr>
          <w:rStyle w:val="HTML"/>
          <w:color w:val="444444"/>
        </w:rPr>
        <w:t xml:space="preserve"> % (std, threading.current_thread().name))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def</w:t>
      </w:r>
      <w:r>
        <w:rPr>
          <w:rStyle w:val="function"/>
          <w:color w:val="444444"/>
        </w:rPr>
        <w:t xml:space="preserve"> </w:t>
      </w:r>
      <w:r>
        <w:rPr>
          <w:rStyle w:val="title"/>
          <w:b/>
          <w:bCs/>
          <w:color w:val="990000"/>
        </w:rPr>
        <w:t>process_thread</w:t>
      </w:r>
      <w:r>
        <w:rPr>
          <w:rStyle w:val="params"/>
          <w:color w:val="444444"/>
        </w:rPr>
        <w:t>(name)</w:t>
      </w:r>
      <w:r>
        <w:rPr>
          <w:rStyle w:val="function"/>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comment"/>
          <w:i/>
          <w:iCs/>
          <w:color w:val="999988"/>
        </w:rPr>
        <w:t># 绑定ThreadLocal的student: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local_school.student = name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process_student()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t1 = threading.Thread(target= process_thread, args=(</w:t>
      </w:r>
      <w:r>
        <w:rPr>
          <w:rStyle w:val="string"/>
          <w:color w:val="DD1144"/>
        </w:rPr>
        <w:t>'Alice'</w:t>
      </w:r>
      <w:r>
        <w:rPr>
          <w:rStyle w:val="HTML"/>
          <w:color w:val="444444"/>
        </w:rPr>
        <w:t>,), name=</w:t>
      </w:r>
      <w:r>
        <w:rPr>
          <w:rStyle w:val="string"/>
          <w:color w:val="DD1144"/>
        </w:rPr>
        <w:t>'Thread-A'</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t2 = threading.Thread(target= process_thread, args=(</w:t>
      </w:r>
      <w:r>
        <w:rPr>
          <w:rStyle w:val="string"/>
          <w:color w:val="DD1144"/>
        </w:rPr>
        <w:t>'Bob'</w:t>
      </w:r>
      <w:r>
        <w:rPr>
          <w:rStyle w:val="HTML"/>
          <w:color w:val="444444"/>
        </w:rPr>
        <w:t>,), name=</w:t>
      </w:r>
      <w:r>
        <w:rPr>
          <w:rStyle w:val="string"/>
          <w:color w:val="DD1144"/>
        </w:rPr>
        <w:t>'Thread-B'</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t1.start()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t2.start()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t1.join()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t2.join()</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执行结果：</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Hello</w:t>
      </w:r>
      <w:r>
        <w:rPr>
          <w:rStyle w:val="HTML"/>
          <w:color w:val="444444"/>
        </w:rPr>
        <w:t xml:space="preserve">, </w:t>
      </w:r>
      <w:r>
        <w:rPr>
          <w:rStyle w:val="constant"/>
          <w:color w:val="009999"/>
        </w:rPr>
        <w:t>Alice</w:t>
      </w:r>
      <w:r>
        <w:rPr>
          <w:rStyle w:val="HTML"/>
          <w:color w:val="444444"/>
        </w:rPr>
        <w:t xml:space="preserve"> (</w:t>
      </w:r>
      <w:r>
        <w:rPr>
          <w:rStyle w:val="keyword"/>
          <w:b/>
          <w:bCs/>
          <w:color w:val="333333"/>
        </w:rPr>
        <w:t>in</w:t>
      </w:r>
      <w:r>
        <w:rPr>
          <w:rStyle w:val="HTML"/>
          <w:color w:val="444444"/>
        </w:rPr>
        <w:t xml:space="preserve"> </w:t>
      </w:r>
      <w:r>
        <w:rPr>
          <w:rStyle w:val="constant"/>
          <w:color w:val="009999"/>
        </w:rPr>
        <w:t>Thread</w:t>
      </w:r>
      <w:r>
        <w:rPr>
          <w:rStyle w:val="HTML"/>
          <w:color w:val="444444"/>
        </w:rPr>
        <w:t>-</w:t>
      </w:r>
      <w:r>
        <w:rPr>
          <w:rStyle w:val="constant"/>
          <w:color w:val="009999"/>
        </w:rPr>
        <w:t>A</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Hello</w:t>
      </w:r>
      <w:r>
        <w:rPr>
          <w:rStyle w:val="HTML"/>
          <w:color w:val="444444"/>
        </w:rPr>
        <w:t xml:space="preserve">, </w:t>
      </w:r>
      <w:r>
        <w:rPr>
          <w:rStyle w:val="constant"/>
          <w:color w:val="009999"/>
        </w:rPr>
        <w:t>Bob</w:t>
      </w:r>
      <w:r>
        <w:rPr>
          <w:rStyle w:val="HTML"/>
          <w:color w:val="444444"/>
        </w:rPr>
        <w:t xml:space="preserve"> (</w:t>
      </w:r>
      <w:r>
        <w:rPr>
          <w:rStyle w:val="keyword"/>
          <w:b/>
          <w:bCs/>
          <w:color w:val="333333"/>
        </w:rPr>
        <w:t>in</w:t>
      </w:r>
      <w:r>
        <w:rPr>
          <w:rStyle w:val="HTML"/>
          <w:color w:val="444444"/>
        </w:rPr>
        <w:t xml:space="preserve"> </w:t>
      </w:r>
      <w:r>
        <w:rPr>
          <w:rStyle w:val="constant"/>
          <w:color w:val="009999"/>
        </w:rPr>
        <w:t>Thread</w:t>
      </w:r>
      <w:r>
        <w:rPr>
          <w:rStyle w:val="HTML"/>
          <w:color w:val="444444"/>
        </w:rPr>
        <w:t>-</w:t>
      </w:r>
      <w:r>
        <w:rPr>
          <w:rStyle w:val="constant"/>
          <w:color w:val="009999"/>
        </w:rPr>
        <w:t>B</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全局变量</w:t>
      </w:r>
      <w:r>
        <w:rPr>
          <w:rStyle w:val="HTML"/>
          <w:rFonts w:ascii="Consolas" w:hAnsi="Consolas"/>
          <w:color w:val="DD0055"/>
          <w:sz w:val="18"/>
          <w:szCs w:val="18"/>
          <w:bdr w:val="single" w:sz="6" w:space="0" w:color="DDDDDD" w:frame="1"/>
          <w:shd w:val="clear" w:color="auto" w:fill="FAFAFA"/>
        </w:rPr>
        <w:t>local_school</w:t>
      </w:r>
      <w:r>
        <w:rPr>
          <w:rFonts w:ascii="Helvetica" w:hAnsi="Helvetica" w:cs="Helvetica"/>
          <w:color w:val="666666"/>
          <w:sz w:val="27"/>
          <w:szCs w:val="27"/>
        </w:rPr>
        <w:t>就是一个</w:t>
      </w:r>
      <w:r>
        <w:rPr>
          <w:rStyle w:val="HTML"/>
          <w:rFonts w:ascii="Consolas" w:hAnsi="Consolas"/>
          <w:color w:val="DD0055"/>
          <w:sz w:val="18"/>
          <w:szCs w:val="18"/>
          <w:bdr w:val="single" w:sz="6" w:space="0" w:color="DDDDDD" w:frame="1"/>
          <w:shd w:val="clear" w:color="auto" w:fill="FAFAFA"/>
        </w:rPr>
        <w:t>ThreadLocal</w:t>
      </w:r>
      <w:r>
        <w:rPr>
          <w:rFonts w:ascii="Helvetica" w:hAnsi="Helvetica" w:cs="Helvetica"/>
          <w:color w:val="666666"/>
          <w:sz w:val="27"/>
          <w:szCs w:val="27"/>
        </w:rPr>
        <w:t>对象，每个</w:t>
      </w:r>
      <w:r>
        <w:rPr>
          <w:rStyle w:val="HTML"/>
          <w:rFonts w:ascii="Consolas" w:hAnsi="Consolas"/>
          <w:color w:val="DD0055"/>
          <w:sz w:val="18"/>
          <w:szCs w:val="18"/>
          <w:bdr w:val="single" w:sz="6" w:space="0" w:color="DDDDDD" w:frame="1"/>
          <w:shd w:val="clear" w:color="auto" w:fill="FAFAFA"/>
        </w:rPr>
        <w:t>Thread</w:t>
      </w:r>
      <w:r>
        <w:rPr>
          <w:rFonts w:ascii="Helvetica" w:hAnsi="Helvetica" w:cs="Helvetica"/>
          <w:color w:val="666666"/>
          <w:sz w:val="27"/>
          <w:szCs w:val="27"/>
        </w:rPr>
        <w:t>对它都可以读写</w:t>
      </w:r>
      <w:r>
        <w:rPr>
          <w:rStyle w:val="HTML"/>
          <w:rFonts w:ascii="Consolas" w:hAnsi="Consolas"/>
          <w:color w:val="DD0055"/>
          <w:sz w:val="18"/>
          <w:szCs w:val="18"/>
          <w:bdr w:val="single" w:sz="6" w:space="0" w:color="DDDDDD" w:frame="1"/>
          <w:shd w:val="clear" w:color="auto" w:fill="FAFAFA"/>
        </w:rPr>
        <w:t>student</w:t>
      </w:r>
      <w:r>
        <w:rPr>
          <w:rFonts w:ascii="Helvetica" w:hAnsi="Helvetica" w:cs="Helvetica"/>
          <w:color w:val="666666"/>
          <w:sz w:val="27"/>
          <w:szCs w:val="27"/>
        </w:rPr>
        <w:t>属性，但互不影响。你可以把</w:t>
      </w:r>
      <w:r>
        <w:rPr>
          <w:rStyle w:val="HTML"/>
          <w:rFonts w:ascii="Consolas" w:hAnsi="Consolas"/>
          <w:color w:val="DD0055"/>
          <w:sz w:val="18"/>
          <w:szCs w:val="18"/>
          <w:bdr w:val="single" w:sz="6" w:space="0" w:color="DDDDDD" w:frame="1"/>
          <w:shd w:val="clear" w:color="auto" w:fill="FAFAFA"/>
        </w:rPr>
        <w:t>local_school</w:t>
      </w:r>
      <w:r>
        <w:rPr>
          <w:rFonts w:ascii="Helvetica" w:hAnsi="Helvetica" w:cs="Helvetica"/>
          <w:color w:val="666666"/>
          <w:sz w:val="27"/>
          <w:szCs w:val="27"/>
        </w:rPr>
        <w:t>看成全局变量，但每个属性如</w:t>
      </w:r>
      <w:r>
        <w:rPr>
          <w:rStyle w:val="HTML"/>
          <w:rFonts w:ascii="Consolas" w:hAnsi="Consolas"/>
          <w:color w:val="DD0055"/>
          <w:sz w:val="18"/>
          <w:szCs w:val="18"/>
          <w:bdr w:val="single" w:sz="6" w:space="0" w:color="DDDDDD" w:frame="1"/>
          <w:shd w:val="clear" w:color="auto" w:fill="FAFAFA"/>
        </w:rPr>
        <w:t>local_school.student</w:t>
      </w:r>
      <w:r>
        <w:rPr>
          <w:rFonts w:ascii="Helvetica" w:hAnsi="Helvetica" w:cs="Helvetica"/>
          <w:color w:val="666666"/>
          <w:sz w:val="27"/>
          <w:szCs w:val="27"/>
        </w:rPr>
        <w:t>都是线程的局部变量，可以任意读写而互不干扰，也不用管理锁的问题，</w:t>
      </w:r>
      <w:r>
        <w:rPr>
          <w:rStyle w:val="HTML"/>
          <w:rFonts w:ascii="Consolas" w:hAnsi="Consolas"/>
          <w:color w:val="DD0055"/>
          <w:sz w:val="18"/>
          <w:szCs w:val="18"/>
          <w:bdr w:val="single" w:sz="6" w:space="0" w:color="DDDDDD" w:frame="1"/>
          <w:shd w:val="clear" w:color="auto" w:fill="FAFAFA"/>
        </w:rPr>
        <w:t>ThreadLocal</w:t>
      </w:r>
      <w:r>
        <w:rPr>
          <w:rFonts w:ascii="Helvetica" w:hAnsi="Helvetica" w:cs="Helvetica"/>
          <w:color w:val="666666"/>
          <w:sz w:val="27"/>
          <w:szCs w:val="27"/>
        </w:rPr>
        <w:t>内部会处理。</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可以理解为全局变量</w:t>
      </w:r>
      <w:r>
        <w:rPr>
          <w:rStyle w:val="HTML"/>
          <w:rFonts w:ascii="Consolas" w:hAnsi="Consolas"/>
          <w:color w:val="DD0055"/>
          <w:sz w:val="18"/>
          <w:szCs w:val="18"/>
          <w:bdr w:val="single" w:sz="6" w:space="0" w:color="DDDDDD" w:frame="1"/>
          <w:shd w:val="clear" w:color="auto" w:fill="FAFAFA"/>
        </w:rPr>
        <w:t>local_school</w:t>
      </w:r>
      <w:r>
        <w:rPr>
          <w:rFonts w:ascii="Helvetica" w:hAnsi="Helvetica" w:cs="Helvetica"/>
          <w:color w:val="666666"/>
          <w:sz w:val="27"/>
          <w:szCs w:val="27"/>
        </w:rPr>
        <w:t>是一个</w:t>
      </w:r>
      <w:r>
        <w:rPr>
          <w:rStyle w:val="HTML"/>
          <w:rFonts w:ascii="Consolas" w:hAnsi="Consolas"/>
          <w:color w:val="DD0055"/>
          <w:sz w:val="18"/>
          <w:szCs w:val="18"/>
          <w:bdr w:val="single" w:sz="6" w:space="0" w:color="DDDDDD" w:frame="1"/>
          <w:shd w:val="clear" w:color="auto" w:fill="FAFAFA"/>
        </w:rPr>
        <w:t>dict</w:t>
      </w:r>
      <w:r>
        <w:rPr>
          <w:rFonts w:ascii="Helvetica" w:hAnsi="Helvetica" w:cs="Helvetica"/>
          <w:color w:val="666666"/>
          <w:sz w:val="27"/>
          <w:szCs w:val="27"/>
        </w:rPr>
        <w:t>，不但可以用</w:t>
      </w:r>
      <w:r>
        <w:rPr>
          <w:rStyle w:val="HTML"/>
          <w:rFonts w:ascii="Consolas" w:hAnsi="Consolas"/>
          <w:color w:val="DD0055"/>
          <w:sz w:val="18"/>
          <w:szCs w:val="18"/>
          <w:bdr w:val="single" w:sz="6" w:space="0" w:color="DDDDDD" w:frame="1"/>
          <w:shd w:val="clear" w:color="auto" w:fill="FAFAFA"/>
        </w:rPr>
        <w:t>local_school.student</w:t>
      </w:r>
      <w:r>
        <w:rPr>
          <w:rFonts w:ascii="Helvetica" w:hAnsi="Helvetica" w:cs="Helvetica"/>
          <w:color w:val="666666"/>
          <w:sz w:val="27"/>
          <w:szCs w:val="27"/>
        </w:rPr>
        <w:t>，还可以绑定其他变量，如</w:t>
      </w:r>
      <w:r>
        <w:rPr>
          <w:rStyle w:val="HTML"/>
          <w:rFonts w:ascii="Consolas" w:hAnsi="Consolas"/>
          <w:color w:val="DD0055"/>
          <w:sz w:val="18"/>
          <w:szCs w:val="18"/>
          <w:bdr w:val="single" w:sz="6" w:space="0" w:color="DDDDDD" w:frame="1"/>
          <w:shd w:val="clear" w:color="auto" w:fill="FAFAFA"/>
        </w:rPr>
        <w:t>local_school.teacher</w:t>
      </w:r>
      <w:r>
        <w:rPr>
          <w:rFonts w:ascii="Helvetica" w:hAnsi="Helvetica" w:cs="Helvetica"/>
          <w:color w:val="666666"/>
          <w:sz w:val="27"/>
          <w:szCs w:val="27"/>
        </w:rPr>
        <w:t>等等。</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ThreadLocal</w:t>
      </w:r>
      <w:r>
        <w:rPr>
          <w:rFonts w:ascii="Helvetica" w:hAnsi="Helvetica" w:cs="Helvetica"/>
          <w:color w:val="666666"/>
          <w:sz w:val="27"/>
          <w:szCs w:val="27"/>
        </w:rPr>
        <w:t>最常用的地方就是为每个线程绑定一个数据库连接，</w:t>
      </w:r>
      <w:r>
        <w:rPr>
          <w:rFonts w:ascii="Helvetica" w:hAnsi="Helvetica" w:cs="Helvetica"/>
          <w:color w:val="666666"/>
          <w:sz w:val="27"/>
          <w:szCs w:val="27"/>
        </w:rPr>
        <w:t>HTTP</w:t>
      </w:r>
      <w:r>
        <w:rPr>
          <w:rFonts w:ascii="Helvetica" w:hAnsi="Helvetica" w:cs="Helvetica"/>
          <w:color w:val="666666"/>
          <w:sz w:val="27"/>
          <w:szCs w:val="27"/>
        </w:rPr>
        <w:t>请求，用户身份信息等，这样一个线程的所有调用到的处理函数都可以非常方便地访问这些资源。</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一个</w:t>
      </w:r>
      <w:r>
        <w:rPr>
          <w:rStyle w:val="HTML"/>
          <w:rFonts w:ascii="Consolas" w:hAnsi="Consolas"/>
          <w:color w:val="DD0055"/>
          <w:sz w:val="18"/>
          <w:szCs w:val="18"/>
          <w:bdr w:val="single" w:sz="6" w:space="0" w:color="DDDDDD" w:frame="1"/>
          <w:shd w:val="clear" w:color="auto" w:fill="FAFAFA"/>
        </w:rPr>
        <w:t>ThreadLocal</w:t>
      </w:r>
      <w:r>
        <w:rPr>
          <w:rFonts w:ascii="Helvetica" w:hAnsi="Helvetica" w:cs="Helvetica"/>
          <w:color w:val="666666"/>
          <w:sz w:val="27"/>
          <w:szCs w:val="27"/>
        </w:rPr>
        <w:t>变量虽然是全局变量，但每个线程都只能读写自己线程的独立副本，互不干扰。</w:t>
      </w:r>
      <w:r>
        <w:rPr>
          <w:rStyle w:val="HTML"/>
          <w:rFonts w:ascii="Consolas" w:hAnsi="Consolas"/>
          <w:color w:val="DD0055"/>
          <w:sz w:val="18"/>
          <w:szCs w:val="18"/>
          <w:bdr w:val="single" w:sz="6" w:space="0" w:color="DDDDDD" w:frame="1"/>
          <w:shd w:val="clear" w:color="auto" w:fill="FAFAFA"/>
        </w:rPr>
        <w:t>ThreadLocal</w:t>
      </w:r>
      <w:r>
        <w:rPr>
          <w:rFonts w:ascii="Helvetica" w:hAnsi="Helvetica" w:cs="Helvetica"/>
          <w:color w:val="666666"/>
          <w:sz w:val="27"/>
          <w:szCs w:val="27"/>
        </w:rPr>
        <w:t>解决了参数在一个线程中各个函数之间互相传递的问题。</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63" w:tgtFrame="_blank" w:history="1">
        <w:r>
          <w:rPr>
            <w:rStyle w:val="a4"/>
            <w:rFonts w:ascii="Helvetica" w:hAnsi="Helvetica" w:cs="Helvetica"/>
            <w:color w:val="0593D3"/>
            <w:sz w:val="27"/>
            <w:szCs w:val="27"/>
          </w:rPr>
          <w:t>use_threadlocal.py</w:t>
        </w:r>
      </w:hyperlink>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247087" w:rsidRDefault="00247087" w:rsidP="00247087">
      <w:pPr>
        <w:pStyle w:val="4"/>
        <w:shd w:val="clear" w:color="auto" w:fill="FFFFFF"/>
        <w:spacing w:before="0" w:beforeAutospacing="0" w:after="225" w:afterAutospacing="0" w:line="330" w:lineRule="atLeast"/>
        <w:rPr>
          <w:rFonts w:ascii="Helvetica" w:hAnsi="Helvetica" w:cs="Helvetica"/>
          <w:b w:val="0"/>
          <w:bCs w:val="0"/>
          <w:color w:val="444444"/>
          <w:sz w:val="27"/>
          <w:szCs w:val="27"/>
        </w:rPr>
      </w:pPr>
      <w:r>
        <w:rPr>
          <w:rFonts w:ascii="Helvetica" w:hAnsi="Helvetica" w:cs="Helvetica"/>
          <w:b w:val="0"/>
          <w:bCs w:val="0"/>
          <w:color w:val="444444"/>
          <w:sz w:val="27"/>
          <w:szCs w:val="27"/>
        </w:rPr>
        <w:t>进程</w:t>
      </w:r>
      <w:r>
        <w:rPr>
          <w:rFonts w:ascii="Helvetica" w:hAnsi="Helvetica" w:cs="Helvetica"/>
          <w:b w:val="0"/>
          <w:bCs w:val="0"/>
          <w:color w:val="444444"/>
          <w:sz w:val="27"/>
          <w:szCs w:val="27"/>
        </w:rPr>
        <w:t xml:space="preserve"> vs. </w:t>
      </w:r>
      <w:r>
        <w:rPr>
          <w:rFonts w:ascii="Helvetica" w:hAnsi="Helvetica" w:cs="Helvetica"/>
          <w:b w:val="0"/>
          <w:bCs w:val="0"/>
          <w:color w:val="444444"/>
          <w:sz w:val="27"/>
          <w:szCs w:val="27"/>
        </w:rPr>
        <w:t>线程</w:t>
      </w:r>
    </w:p>
    <w:p w:rsidR="00247087" w:rsidRDefault="00247087" w:rsidP="00247087">
      <w:pPr>
        <w:shd w:val="clear" w:color="auto" w:fill="FFFFFF"/>
        <w:rPr>
          <w:rFonts w:ascii="Helvetica" w:hAnsi="Helvetica" w:cs="Helvetica"/>
          <w:color w:val="666666"/>
          <w:sz w:val="27"/>
          <w:szCs w:val="27"/>
        </w:rPr>
      </w:pPr>
      <w:r>
        <w:rPr>
          <w:rFonts w:ascii="Helvetica" w:hAnsi="Helvetica" w:cs="Helvetica"/>
          <w:color w:val="666666"/>
          <w:sz w:val="27"/>
          <w:szCs w:val="27"/>
        </w:rPr>
        <w:t>阅读</w:t>
      </w:r>
      <w:r>
        <w:rPr>
          <w:rFonts w:ascii="Helvetica" w:hAnsi="Helvetica" w:cs="Helvetica"/>
          <w:color w:val="666666"/>
          <w:sz w:val="27"/>
          <w:szCs w:val="27"/>
        </w:rPr>
        <w:t>: 34692</w:t>
      </w:r>
    </w:p>
    <w:p w:rsidR="00247087" w:rsidRDefault="00247087" w:rsidP="00247087">
      <w:pPr>
        <w:spacing w:before="225" w:after="225"/>
        <w:rPr>
          <w:rFonts w:ascii="宋体" w:hAnsi="宋体" w:cs="宋体"/>
          <w:sz w:val="24"/>
          <w:szCs w:val="24"/>
        </w:rPr>
      </w:pPr>
      <w:r>
        <w:pict>
          <v:rect id="_x0000_i1256" style="width:0;height:0" o:hralign="center" o:hrstd="t" o:hrnoshade="t" o:hr="t" fillcolor="#666" stroked="f"/>
        </w:pict>
      </w:r>
    </w:p>
    <w:p w:rsidR="00247087" w:rsidRDefault="00247087" w:rsidP="00247087">
      <w:pPr>
        <w:pStyle w:val="a3"/>
        <w:shd w:val="clear" w:color="auto" w:fill="FFFFFF"/>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我们介绍了多进程和多线程，这是实现多任务最常用的两种方式。现在，我们来讨论一下这两种方式的优缺点。</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首先，要实现多任务，通常我们会设计</w:t>
      </w:r>
      <w:r>
        <w:rPr>
          <w:rFonts w:ascii="Helvetica" w:hAnsi="Helvetica" w:cs="Helvetica"/>
          <w:color w:val="666666"/>
          <w:sz w:val="27"/>
          <w:szCs w:val="27"/>
        </w:rPr>
        <w:t>Master-Worker</w:t>
      </w:r>
      <w:r>
        <w:rPr>
          <w:rFonts w:ascii="Helvetica" w:hAnsi="Helvetica" w:cs="Helvetica"/>
          <w:color w:val="666666"/>
          <w:sz w:val="27"/>
          <w:szCs w:val="27"/>
        </w:rPr>
        <w:t>模式，</w:t>
      </w:r>
      <w:r>
        <w:rPr>
          <w:rFonts w:ascii="Helvetica" w:hAnsi="Helvetica" w:cs="Helvetica"/>
          <w:color w:val="666666"/>
          <w:sz w:val="27"/>
          <w:szCs w:val="27"/>
        </w:rPr>
        <w:t>Master</w:t>
      </w:r>
      <w:r>
        <w:rPr>
          <w:rFonts w:ascii="Helvetica" w:hAnsi="Helvetica" w:cs="Helvetica"/>
          <w:color w:val="666666"/>
          <w:sz w:val="27"/>
          <w:szCs w:val="27"/>
        </w:rPr>
        <w:t>负责分配任务，</w:t>
      </w:r>
      <w:r>
        <w:rPr>
          <w:rFonts w:ascii="Helvetica" w:hAnsi="Helvetica" w:cs="Helvetica"/>
          <w:color w:val="666666"/>
          <w:sz w:val="27"/>
          <w:szCs w:val="27"/>
        </w:rPr>
        <w:t>Worker</w:t>
      </w:r>
      <w:r>
        <w:rPr>
          <w:rFonts w:ascii="Helvetica" w:hAnsi="Helvetica" w:cs="Helvetica"/>
          <w:color w:val="666666"/>
          <w:sz w:val="27"/>
          <w:szCs w:val="27"/>
        </w:rPr>
        <w:t>负责执行任务，因此，多任务环境下，通常是一个</w:t>
      </w:r>
      <w:r>
        <w:rPr>
          <w:rFonts w:ascii="Helvetica" w:hAnsi="Helvetica" w:cs="Helvetica"/>
          <w:color w:val="666666"/>
          <w:sz w:val="27"/>
          <w:szCs w:val="27"/>
        </w:rPr>
        <w:t>Master</w:t>
      </w:r>
      <w:r>
        <w:rPr>
          <w:rFonts w:ascii="Helvetica" w:hAnsi="Helvetica" w:cs="Helvetica"/>
          <w:color w:val="666666"/>
          <w:sz w:val="27"/>
          <w:szCs w:val="27"/>
        </w:rPr>
        <w:t>，多个</w:t>
      </w:r>
      <w:r>
        <w:rPr>
          <w:rFonts w:ascii="Helvetica" w:hAnsi="Helvetica" w:cs="Helvetica"/>
          <w:color w:val="666666"/>
          <w:sz w:val="27"/>
          <w:szCs w:val="27"/>
        </w:rPr>
        <w:t>Worker</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如果用多进程实现</w:t>
      </w:r>
      <w:r>
        <w:rPr>
          <w:rFonts w:ascii="Helvetica" w:hAnsi="Helvetica" w:cs="Helvetica"/>
          <w:color w:val="666666"/>
          <w:sz w:val="27"/>
          <w:szCs w:val="27"/>
        </w:rPr>
        <w:t>Master-Worker</w:t>
      </w:r>
      <w:r>
        <w:rPr>
          <w:rFonts w:ascii="Helvetica" w:hAnsi="Helvetica" w:cs="Helvetica"/>
          <w:color w:val="666666"/>
          <w:sz w:val="27"/>
          <w:szCs w:val="27"/>
        </w:rPr>
        <w:t>，主进程就是</w:t>
      </w:r>
      <w:r>
        <w:rPr>
          <w:rFonts w:ascii="Helvetica" w:hAnsi="Helvetica" w:cs="Helvetica"/>
          <w:color w:val="666666"/>
          <w:sz w:val="27"/>
          <w:szCs w:val="27"/>
        </w:rPr>
        <w:t>Master</w:t>
      </w:r>
      <w:r>
        <w:rPr>
          <w:rFonts w:ascii="Helvetica" w:hAnsi="Helvetica" w:cs="Helvetica"/>
          <w:color w:val="666666"/>
          <w:sz w:val="27"/>
          <w:szCs w:val="27"/>
        </w:rPr>
        <w:t>，其他进程就是</w:t>
      </w:r>
      <w:r>
        <w:rPr>
          <w:rFonts w:ascii="Helvetica" w:hAnsi="Helvetica" w:cs="Helvetica"/>
          <w:color w:val="666666"/>
          <w:sz w:val="27"/>
          <w:szCs w:val="27"/>
        </w:rPr>
        <w:t>Worker</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如果用多线程实现</w:t>
      </w:r>
      <w:r>
        <w:rPr>
          <w:rFonts w:ascii="Helvetica" w:hAnsi="Helvetica" w:cs="Helvetica"/>
          <w:color w:val="666666"/>
          <w:sz w:val="27"/>
          <w:szCs w:val="27"/>
        </w:rPr>
        <w:t>Master-Worker</w:t>
      </w:r>
      <w:r>
        <w:rPr>
          <w:rFonts w:ascii="Helvetica" w:hAnsi="Helvetica" w:cs="Helvetica"/>
          <w:color w:val="666666"/>
          <w:sz w:val="27"/>
          <w:szCs w:val="27"/>
        </w:rPr>
        <w:t>，主线程就是</w:t>
      </w:r>
      <w:r>
        <w:rPr>
          <w:rFonts w:ascii="Helvetica" w:hAnsi="Helvetica" w:cs="Helvetica"/>
          <w:color w:val="666666"/>
          <w:sz w:val="27"/>
          <w:szCs w:val="27"/>
        </w:rPr>
        <w:t>Master</w:t>
      </w:r>
      <w:r>
        <w:rPr>
          <w:rFonts w:ascii="Helvetica" w:hAnsi="Helvetica" w:cs="Helvetica"/>
          <w:color w:val="666666"/>
          <w:sz w:val="27"/>
          <w:szCs w:val="27"/>
        </w:rPr>
        <w:t>，其他线程就是</w:t>
      </w:r>
      <w:r>
        <w:rPr>
          <w:rFonts w:ascii="Helvetica" w:hAnsi="Helvetica" w:cs="Helvetica"/>
          <w:color w:val="666666"/>
          <w:sz w:val="27"/>
          <w:szCs w:val="27"/>
        </w:rPr>
        <w:t>Worker</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多进程模式最大的优点就是稳定性高，因为一个子进程崩溃了，不会影响主进程和其他子进程。（当然主进程挂了所有进程就全挂了，但是</w:t>
      </w:r>
      <w:r>
        <w:rPr>
          <w:rFonts w:ascii="Helvetica" w:hAnsi="Helvetica" w:cs="Helvetica"/>
          <w:color w:val="666666"/>
          <w:sz w:val="27"/>
          <w:szCs w:val="27"/>
        </w:rPr>
        <w:t>Master</w:t>
      </w:r>
      <w:r>
        <w:rPr>
          <w:rFonts w:ascii="Helvetica" w:hAnsi="Helvetica" w:cs="Helvetica"/>
          <w:color w:val="666666"/>
          <w:sz w:val="27"/>
          <w:szCs w:val="27"/>
        </w:rPr>
        <w:t>进程只负责分配任务，挂掉的概率低）著名的</w:t>
      </w:r>
      <w:r>
        <w:rPr>
          <w:rFonts w:ascii="Helvetica" w:hAnsi="Helvetica" w:cs="Helvetica"/>
          <w:color w:val="666666"/>
          <w:sz w:val="27"/>
          <w:szCs w:val="27"/>
        </w:rPr>
        <w:t>Apache</w:t>
      </w:r>
      <w:r>
        <w:rPr>
          <w:rFonts w:ascii="Helvetica" w:hAnsi="Helvetica" w:cs="Helvetica"/>
          <w:color w:val="666666"/>
          <w:sz w:val="27"/>
          <w:szCs w:val="27"/>
        </w:rPr>
        <w:t>最早就是采用多进程模式。</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多进程模式的缺点是创建进程的代价大，在</w:t>
      </w:r>
      <w:r>
        <w:rPr>
          <w:rFonts w:ascii="Helvetica" w:hAnsi="Helvetica" w:cs="Helvetica"/>
          <w:color w:val="666666"/>
          <w:sz w:val="27"/>
          <w:szCs w:val="27"/>
        </w:rPr>
        <w:t>Unix/Linux</w:t>
      </w:r>
      <w:r>
        <w:rPr>
          <w:rFonts w:ascii="Helvetica" w:hAnsi="Helvetica" w:cs="Helvetica"/>
          <w:color w:val="666666"/>
          <w:sz w:val="27"/>
          <w:szCs w:val="27"/>
        </w:rPr>
        <w:t>系统下，用</w:t>
      </w:r>
      <w:r>
        <w:rPr>
          <w:rStyle w:val="HTML"/>
          <w:rFonts w:ascii="Consolas" w:hAnsi="Consolas"/>
          <w:color w:val="DD0055"/>
          <w:sz w:val="18"/>
          <w:szCs w:val="18"/>
          <w:bdr w:val="single" w:sz="6" w:space="0" w:color="DDDDDD" w:frame="1"/>
          <w:shd w:val="clear" w:color="auto" w:fill="FAFAFA"/>
        </w:rPr>
        <w:t>fork</w:t>
      </w:r>
      <w:r>
        <w:rPr>
          <w:rFonts w:ascii="Helvetica" w:hAnsi="Helvetica" w:cs="Helvetica"/>
          <w:color w:val="666666"/>
          <w:sz w:val="27"/>
          <w:szCs w:val="27"/>
        </w:rPr>
        <w:t>调用还行，在</w:t>
      </w:r>
      <w:r>
        <w:rPr>
          <w:rFonts w:ascii="Helvetica" w:hAnsi="Helvetica" w:cs="Helvetica"/>
          <w:color w:val="666666"/>
          <w:sz w:val="27"/>
          <w:szCs w:val="27"/>
        </w:rPr>
        <w:t>Windows</w:t>
      </w:r>
      <w:r>
        <w:rPr>
          <w:rFonts w:ascii="Helvetica" w:hAnsi="Helvetica" w:cs="Helvetica"/>
          <w:color w:val="666666"/>
          <w:sz w:val="27"/>
          <w:szCs w:val="27"/>
        </w:rPr>
        <w:t>下创建进程开销巨大。另外，操作系统能同时运行的进程数也是有限的，在内存和</w:t>
      </w:r>
      <w:r>
        <w:rPr>
          <w:rFonts w:ascii="Helvetica" w:hAnsi="Helvetica" w:cs="Helvetica"/>
          <w:color w:val="666666"/>
          <w:sz w:val="27"/>
          <w:szCs w:val="27"/>
        </w:rPr>
        <w:t>CPU</w:t>
      </w:r>
      <w:r>
        <w:rPr>
          <w:rFonts w:ascii="Helvetica" w:hAnsi="Helvetica" w:cs="Helvetica"/>
          <w:color w:val="666666"/>
          <w:sz w:val="27"/>
          <w:szCs w:val="27"/>
        </w:rPr>
        <w:t>的限制下，如果有几千个进程同时运行，操作系统连调度都会成问题。</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多线程模式通常比多进程快一点，但是也快不到哪去，而且，多线程模式致命的缺点就是任何一个线程挂掉都可能直接造成整个进程崩溃，因为所有线程共享进程的内存。在</w:t>
      </w:r>
      <w:r>
        <w:rPr>
          <w:rFonts w:ascii="Helvetica" w:hAnsi="Helvetica" w:cs="Helvetica"/>
          <w:color w:val="666666"/>
          <w:sz w:val="27"/>
          <w:szCs w:val="27"/>
        </w:rPr>
        <w:t>Windows</w:t>
      </w:r>
      <w:r>
        <w:rPr>
          <w:rFonts w:ascii="Helvetica" w:hAnsi="Helvetica" w:cs="Helvetica"/>
          <w:color w:val="666666"/>
          <w:sz w:val="27"/>
          <w:szCs w:val="27"/>
        </w:rPr>
        <w:t>上，如果一个线程执</w:t>
      </w:r>
      <w:r>
        <w:rPr>
          <w:rFonts w:ascii="Helvetica" w:hAnsi="Helvetica" w:cs="Helvetica"/>
          <w:color w:val="666666"/>
          <w:sz w:val="27"/>
          <w:szCs w:val="27"/>
        </w:rPr>
        <w:lastRenderedPageBreak/>
        <w:t>行的代码出了问题，你经常可以看到这样的提示：</w:t>
      </w:r>
      <w:r>
        <w:rPr>
          <w:rFonts w:ascii="Helvetica" w:hAnsi="Helvetica" w:cs="Helvetica"/>
          <w:color w:val="666666"/>
          <w:sz w:val="27"/>
          <w:szCs w:val="27"/>
        </w:rPr>
        <w:t>“</w:t>
      </w:r>
      <w:r>
        <w:rPr>
          <w:rFonts w:ascii="Helvetica" w:hAnsi="Helvetica" w:cs="Helvetica"/>
          <w:color w:val="666666"/>
          <w:sz w:val="27"/>
          <w:szCs w:val="27"/>
        </w:rPr>
        <w:t>该程序执行了非法操作，即将关闭</w:t>
      </w:r>
      <w:r>
        <w:rPr>
          <w:rFonts w:ascii="Helvetica" w:hAnsi="Helvetica" w:cs="Helvetica"/>
          <w:color w:val="666666"/>
          <w:sz w:val="27"/>
          <w:szCs w:val="27"/>
        </w:rPr>
        <w:t>”</w:t>
      </w:r>
      <w:r>
        <w:rPr>
          <w:rFonts w:ascii="Helvetica" w:hAnsi="Helvetica" w:cs="Helvetica"/>
          <w:color w:val="666666"/>
          <w:sz w:val="27"/>
          <w:szCs w:val="27"/>
        </w:rPr>
        <w:t>，其实往往是某个线程出了问题，但是操作系统会强制结束整个进程。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在</w:t>
      </w:r>
      <w:r>
        <w:rPr>
          <w:rFonts w:ascii="Helvetica" w:hAnsi="Helvetica" w:cs="Helvetica"/>
          <w:color w:val="666666"/>
          <w:sz w:val="27"/>
          <w:szCs w:val="27"/>
        </w:rPr>
        <w:t>Windows</w:t>
      </w:r>
      <w:r>
        <w:rPr>
          <w:rFonts w:ascii="Helvetica" w:hAnsi="Helvetica" w:cs="Helvetica"/>
          <w:color w:val="666666"/>
          <w:sz w:val="27"/>
          <w:szCs w:val="27"/>
        </w:rPr>
        <w:t>下，多线程的效率比多进程要高，所以微软的</w:t>
      </w:r>
      <w:r>
        <w:rPr>
          <w:rFonts w:ascii="Helvetica" w:hAnsi="Helvetica" w:cs="Helvetica"/>
          <w:color w:val="666666"/>
          <w:sz w:val="27"/>
          <w:szCs w:val="27"/>
        </w:rPr>
        <w:t>IIS</w:t>
      </w:r>
      <w:r>
        <w:rPr>
          <w:rFonts w:ascii="Helvetica" w:hAnsi="Helvetica" w:cs="Helvetica"/>
          <w:color w:val="666666"/>
          <w:sz w:val="27"/>
          <w:szCs w:val="27"/>
        </w:rPr>
        <w:t>服务器默认采用多线程模式。由于多线程存在稳定性的问题，</w:t>
      </w:r>
      <w:r>
        <w:rPr>
          <w:rFonts w:ascii="Helvetica" w:hAnsi="Helvetica" w:cs="Helvetica"/>
          <w:color w:val="666666"/>
          <w:sz w:val="27"/>
          <w:szCs w:val="27"/>
        </w:rPr>
        <w:t>IIS</w:t>
      </w:r>
      <w:r>
        <w:rPr>
          <w:rFonts w:ascii="Helvetica" w:hAnsi="Helvetica" w:cs="Helvetica"/>
          <w:color w:val="666666"/>
          <w:sz w:val="27"/>
          <w:szCs w:val="27"/>
        </w:rPr>
        <w:t>的稳定性就不如</w:t>
      </w:r>
      <w:r>
        <w:rPr>
          <w:rFonts w:ascii="Helvetica" w:hAnsi="Helvetica" w:cs="Helvetica"/>
          <w:color w:val="666666"/>
          <w:sz w:val="27"/>
          <w:szCs w:val="27"/>
        </w:rPr>
        <w:t>Apache</w:t>
      </w:r>
      <w:r>
        <w:rPr>
          <w:rFonts w:ascii="Helvetica" w:hAnsi="Helvetica" w:cs="Helvetica"/>
          <w:color w:val="666666"/>
          <w:sz w:val="27"/>
          <w:szCs w:val="27"/>
        </w:rPr>
        <w:t>。为了缓解这个问题，</w:t>
      </w:r>
      <w:r>
        <w:rPr>
          <w:rFonts w:ascii="Helvetica" w:hAnsi="Helvetica" w:cs="Helvetica"/>
          <w:color w:val="666666"/>
          <w:sz w:val="27"/>
          <w:szCs w:val="27"/>
        </w:rPr>
        <w:t>IIS</w:t>
      </w:r>
      <w:r>
        <w:rPr>
          <w:rFonts w:ascii="Helvetica" w:hAnsi="Helvetica" w:cs="Helvetica"/>
          <w:color w:val="666666"/>
          <w:sz w:val="27"/>
          <w:szCs w:val="27"/>
        </w:rPr>
        <w:t>和</w:t>
      </w:r>
      <w:r>
        <w:rPr>
          <w:rFonts w:ascii="Helvetica" w:hAnsi="Helvetica" w:cs="Helvetica"/>
          <w:color w:val="666666"/>
          <w:sz w:val="27"/>
          <w:szCs w:val="27"/>
        </w:rPr>
        <w:t>Apache</w:t>
      </w:r>
      <w:r>
        <w:rPr>
          <w:rFonts w:ascii="Helvetica" w:hAnsi="Helvetica" w:cs="Helvetica"/>
          <w:color w:val="666666"/>
          <w:sz w:val="27"/>
          <w:szCs w:val="27"/>
        </w:rPr>
        <w:t>现在又有多进程</w:t>
      </w:r>
      <w:r>
        <w:rPr>
          <w:rFonts w:ascii="Helvetica" w:hAnsi="Helvetica" w:cs="Helvetica"/>
          <w:color w:val="666666"/>
          <w:sz w:val="27"/>
          <w:szCs w:val="27"/>
        </w:rPr>
        <w:t>+</w:t>
      </w:r>
      <w:r>
        <w:rPr>
          <w:rFonts w:ascii="Helvetica" w:hAnsi="Helvetica" w:cs="Helvetica"/>
          <w:color w:val="666666"/>
          <w:sz w:val="27"/>
          <w:szCs w:val="27"/>
        </w:rPr>
        <w:t>多线程的混合模式，真是把问题越搞越复杂。</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线程切换</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无论是多进程还是多线程，只要数量一多，效率肯定上不去，为什么呢？</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我们打个比方，假设你不幸正在准备中考，每天晚上需要做语文、数学、英语、物理、化学这</w:t>
      </w:r>
      <w:r>
        <w:rPr>
          <w:rFonts w:ascii="Helvetica" w:hAnsi="Helvetica" w:cs="Helvetica"/>
          <w:color w:val="666666"/>
          <w:sz w:val="27"/>
          <w:szCs w:val="27"/>
        </w:rPr>
        <w:t>5</w:t>
      </w:r>
      <w:r>
        <w:rPr>
          <w:rFonts w:ascii="Helvetica" w:hAnsi="Helvetica" w:cs="Helvetica"/>
          <w:color w:val="666666"/>
          <w:sz w:val="27"/>
          <w:szCs w:val="27"/>
        </w:rPr>
        <w:t>科的作业，每项作业耗时</w:t>
      </w:r>
      <w:r>
        <w:rPr>
          <w:rFonts w:ascii="Helvetica" w:hAnsi="Helvetica" w:cs="Helvetica"/>
          <w:color w:val="666666"/>
          <w:sz w:val="27"/>
          <w:szCs w:val="27"/>
        </w:rPr>
        <w:t>1</w:t>
      </w:r>
      <w:r>
        <w:rPr>
          <w:rFonts w:ascii="Helvetica" w:hAnsi="Helvetica" w:cs="Helvetica"/>
          <w:color w:val="666666"/>
          <w:sz w:val="27"/>
          <w:szCs w:val="27"/>
        </w:rPr>
        <w:t>小时。</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如果你先花</w:t>
      </w:r>
      <w:r>
        <w:rPr>
          <w:rFonts w:ascii="Helvetica" w:hAnsi="Helvetica" w:cs="Helvetica"/>
          <w:color w:val="666666"/>
          <w:sz w:val="27"/>
          <w:szCs w:val="27"/>
        </w:rPr>
        <w:t>1</w:t>
      </w:r>
      <w:r>
        <w:rPr>
          <w:rFonts w:ascii="Helvetica" w:hAnsi="Helvetica" w:cs="Helvetica"/>
          <w:color w:val="666666"/>
          <w:sz w:val="27"/>
          <w:szCs w:val="27"/>
        </w:rPr>
        <w:t>小时做语文作业，做完了，再花</w:t>
      </w:r>
      <w:r>
        <w:rPr>
          <w:rFonts w:ascii="Helvetica" w:hAnsi="Helvetica" w:cs="Helvetica"/>
          <w:color w:val="666666"/>
          <w:sz w:val="27"/>
          <w:szCs w:val="27"/>
        </w:rPr>
        <w:t>1</w:t>
      </w:r>
      <w:r>
        <w:rPr>
          <w:rFonts w:ascii="Helvetica" w:hAnsi="Helvetica" w:cs="Helvetica"/>
          <w:color w:val="666666"/>
          <w:sz w:val="27"/>
          <w:szCs w:val="27"/>
        </w:rPr>
        <w:t>小时做数学作业，这样，依次全部做完，一共花</w:t>
      </w:r>
      <w:r>
        <w:rPr>
          <w:rFonts w:ascii="Helvetica" w:hAnsi="Helvetica" w:cs="Helvetica"/>
          <w:color w:val="666666"/>
          <w:sz w:val="27"/>
          <w:szCs w:val="27"/>
        </w:rPr>
        <w:t>5</w:t>
      </w:r>
      <w:r>
        <w:rPr>
          <w:rFonts w:ascii="Helvetica" w:hAnsi="Helvetica" w:cs="Helvetica"/>
          <w:color w:val="666666"/>
          <w:sz w:val="27"/>
          <w:szCs w:val="27"/>
        </w:rPr>
        <w:t>小时，这种方式称为单任务模型，或者批处理任务模型。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假设你打算切换到多任务模型，可以先做</w:t>
      </w:r>
      <w:r>
        <w:rPr>
          <w:rFonts w:ascii="Helvetica" w:hAnsi="Helvetica" w:cs="Helvetica"/>
          <w:color w:val="666666"/>
          <w:sz w:val="27"/>
          <w:szCs w:val="27"/>
        </w:rPr>
        <w:t>1</w:t>
      </w:r>
      <w:r>
        <w:rPr>
          <w:rFonts w:ascii="Helvetica" w:hAnsi="Helvetica" w:cs="Helvetica"/>
          <w:color w:val="666666"/>
          <w:sz w:val="27"/>
          <w:szCs w:val="27"/>
        </w:rPr>
        <w:t>分钟语文，再切换到数学作业，做</w:t>
      </w:r>
      <w:r>
        <w:rPr>
          <w:rFonts w:ascii="Helvetica" w:hAnsi="Helvetica" w:cs="Helvetica"/>
          <w:color w:val="666666"/>
          <w:sz w:val="27"/>
          <w:szCs w:val="27"/>
        </w:rPr>
        <w:t>1</w:t>
      </w:r>
      <w:r>
        <w:rPr>
          <w:rFonts w:ascii="Helvetica" w:hAnsi="Helvetica" w:cs="Helvetica"/>
          <w:color w:val="666666"/>
          <w:sz w:val="27"/>
          <w:szCs w:val="27"/>
        </w:rPr>
        <w:t>分钟，再切换到英语，以此类推，只要切换速度足够快，这种方式就和单核</w:t>
      </w:r>
      <w:r>
        <w:rPr>
          <w:rFonts w:ascii="Helvetica" w:hAnsi="Helvetica" w:cs="Helvetica"/>
          <w:color w:val="666666"/>
          <w:sz w:val="27"/>
          <w:szCs w:val="27"/>
        </w:rPr>
        <w:t>CPU</w:t>
      </w:r>
      <w:r>
        <w:rPr>
          <w:rFonts w:ascii="Helvetica" w:hAnsi="Helvetica" w:cs="Helvetica"/>
          <w:color w:val="666666"/>
          <w:sz w:val="27"/>
          <w:szCs w:val="27"/>
        </w:rPr>
        <w:t>执行多任务是一样的了，以幼儿园小朋友的眼光来看，你就正在同时写</w:t>
      </w:r>
      <w:r>
        <w:rPr>
          <w:rFonts w:ascii="Helvetica" w:hAnsi="Helvetica" w:cs="Helvetica"/>
          <w:color w:val="666666"/>
          <w:sz w:val="27"/>
          <w:szCs w:val="27"/>
        </w:rPr>
        <w:t>5</w:t>
      </w:r>
      <w:r>
        <w:rPr>
          <w:rFonts w:ascii="Helvetica" w:hAnsi="Helvetica" w:cs="Helvetica"/>
          <w:color w:val="666666"/>
          <w:sz w:val="27"/>
          <w:szCs w:val="27"/>
        </w:rPr>
        <w:t>科作业。</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但是，切换作业是有代价的，比如从语文切到数学，要先收拾桌子上的语文书本、钢笔（这叫保存现场），然后，打开数学课本、找出圆规直尺（这叫准备新环境），才能开始做数学作业。操作系统在切换进程或者线程时也是一样的，它需要先保存当前执行的现场环境（</w:t>
      </w:r>
      <w:r>
        <w:rPr>
          <w:rFonts w:ascii="Helvetica" w:hAnsi="Helvetica" w:cs="Helvetica"/>
          <w:color w:val="666666"/>
          <w:sz w:val="27"/>
          <w:szCs w:val="27"/>
        </w:rPr>
        <w:t>CPU</w:t>
      </w:r>
      <w:r>
        <w:rPr>
          <w:rFonts w:ascii="Helvetica" w:hAnsi="Helvetica" w:cs="Helvetica"/>
          <w:color w:val="666666"/>
          <w:sz w:val="27"/>
          <w:szCs w:val="27"/>
        </w:rPr>
        <w:t>寄存器状态、内存页等），然后，把新任务的执行环境准备好（恢复上次的寄存器状态，切换内存页等），才能开始执行。这个切换过程虽然很快，但是也需要耗费时间。如果有几千个任务同时进行，操作系统可能就主要忙着切换任务，根本没有多少时间去执行任务了，这种情况最常见的就是硬盘狂响，点窗口无反应，系统处于假死状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所以，多任务一旦多到一个限度，就会消耗掉系统所有的资源，结果效率急剧下降，所有任务都做不好。</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计算密集型</w:t>
      </w:r>
      <w:r>
        <w:rPr>
          <w:rFonts w:ascii="Helvetica" w:hAnsi="Helvetica" w:cs="Helvetica"/>
          <w:b w:val="0"/>
          <w:bCs w:val="0"/>
          <w:color w:val="444444"/>
        </w:rPr>
        <w:t xml:space="preserve"> vs. IO</w:t>
      </w:r>
      <w:r>
        <w:rPr>
          <w:rFonts w:ascii="Helvetica" w:hAnsi="Helvetica" w:cs="Helvetica"/>
          <w:b w:val="0"/>
          <w:bCs w:val="0"/>
          <w:color w:val="444444"/>
        </w:rPr>
        <w:t>密集型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是否采用多任务的第二个考虑是任务的类型。我们可以把任务分为计算密集型和</w:t>
      </w:r>
      <w:r>
        <w:rPr>
          <w:rFonts w:ascii="Helvetica" w:hAnsi="Helvetica" w:cs="Helvetica"/>
          <w:color w:val="666666"/>
          <w:sz w:val="27"/>
          <w:szCs w:val="27"/>
        </w:rPr>
        <w:t>IO</w:t>
      </w:r>
      <w:r>
        <w:rPr>
          <w:rFonts w:ascii="Helvetica" w:hAnsi="Helvetica" w:cs="Helvetica"/>
          <w:color w:val="666666"/>
          <w:sz w:val="27"/>
          <w:szCs w:val="27"/>
        </w:rPr>
        <w:t>密集型。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计算密集型任务的特点是要进行大量的计算，消耗</w:t>
      </w:r>
      <w:r>
        <w:rPr>
          <w:rFonts w:ascii="Helvetica" w:hAnsi="Helvetica" w:cs="Helvetica"/>
          <w:color w:val="666666"/>
          <w:sz w:val="27"/>
          <w:szCs w:val="27"/>
        </w:rPr>
        <w:t>CPU</w:t>
      </w:r>
      <w:r>
        <w:rPr>
          <w:rFonts w:ascii="Helvetica" w:hAnsi="Helvetica" w:cs="Helvetica"/>
          <w:color w:val="666666"/>
          <w:sz w:val="27"/>
          <w:szCs w:val="27"/>
        </w:rPr>
        <w:t>资源，比如计算圆周率、对视频进行高清解码等等，全靠</w:t>
      </w:r>
      <w:r>
        <w:rPr>
          <w:rFonts w:ascii="Helvetica" w:hAnsi="Helvetica" w:cs="Helvetica"/>
          <w:color w:val="666666"/>
          <w:sz w:val="27"/>
          <w:szCs w:val="27"/>
        </w:rPr>
        <w:t>CPU</w:t>
      </w:r>
      <w:r>
        <w:rPr>
          <w:rFonts w:ascii="Helvetica" w:hAnsi="Helvetica" w:cs="Helvetica"/>
          <w:color w:val="666666"/>
          <w:sz w:val="27"/>
          <w:szCs w:val="27"/>
        </w:rPr>
        <w:t>的运算能力。这种计算密集型任务虽然也可以用多任务完成，但是任务越多，花在任务切换的时间就越多，</w:t>
      </w:r>
      <w:r>
        <w:rPr>
          <w:rFonts w:ascii="Helvetica" w:hAnsi="Helvetica" w:cs="Helvetica"/>
          <w:color w:val="666666"/>
          <w:sz w:val="27"/>
          <w:szCs w:val="27"/>
        </w:rPr>
        <w:t>CPU</w:t>
      </w:r>
      <w:r>
        <w:rPr>
          <w:rFonts w:ascii="Helvetica" w:hAnsi="Helvetica" w:cs="Helvetica"/>
          <w:color w:val="666666"/>
          <w:sz w:val="27"/>
          <w:szCs w:val="27"/>
        </w:rPr>
        <w:t>执行任务的效率就越低，所以，要最高效地利用</w:t>
      </w:r>
      <w:r>
        <w:rPr>
          <w:rFonts w:ascii="Helvetica" w:hAnsi="Helvetica" w:cs="Helvetica"/>
          <w:color w:val="666666"/>
          <w:sz w:val="27"/>
          <w:szCs w:val="27"/>
        </w:rPr>
        <w:t>CPU</w:t>
      </w:r>
      <w:r>
        <w:rPr>
          <w:rFonts w:ascii="Helvetica" w:hAnsi="Helvetica" w:cs="Helvetica"/>
          <w:color w:val="666666"/>
          <w:sz w:val="27"/>
          <w:szCs w:val="27"/>
        </w:rPr>
        <w:t>，计算密集型任务同时进行的数量应当等于</w:t>
      </w:r>
      <w:r>
        <w:rPr>
          <w:rFonts w:ascii="Helvetica" w:hAnsi="Helvetica" w:cs="Helvetica"/>
          <w:color w:val="666666"/>
          <w:sz w:val="27"/>
          <w:szCs w:val="27"/>
        </w:rPr>
        <w:t>CPU</w:t>
      </w:r>
      <w:r>
        <w:rPr>
          <w:rFonts w:ascii="Helvetica" w:hAnsi="Helvetica" w:cs="Helvetica"/>
          <w:color w:val="666666"/>
          <w:sz w:val="27"/>
          <w:szCs w:val="27"/>
        </w:rPr>
        <w:t>的核心数。</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计算密集型任务由于主要消耗</w:t>
      </w:r>
      <w:r>
        <w:rPr>
          <w:rFonts w:ascii="Helvetica" w:hAnsi="Helvetica" w:cs="Helvetica"/>
          <w:color w:val="666666"/>
          <w:sz w:val="27"/>
          <w:szCs w:val="27"/>
        </w:rPr>
        <w:t>CPU</w:t>
      </w:r>
      <w:r>
        <w:rPr>
          <w:rFonts w:ascii="Helvetica" w:hAnsi="Helvetica" w:cs="Helvetica"/>
          <w:color w:val="666666"/>
          <w:sz w:val="27"/>
          <w:szCs w:val="27"/>
        </w:rPr>
        <w:t>资源，因此，代码运行效率至关重要。</w:t>
      </w:r>
      <w:r>
        <w:rPr>
          <w:rFonts w:ascii="Helvetica" w:hAnsi="Helvetica" w:cs="Helvetica"/>
          <w:color w:val="666666"/>
          <w:sz w:val="27"/>
          <w:szCs w:val="27"/>
        </w:rPr>
        <w:t>Python</w:t>
      </w:r>
      <w:r>
        <w:rPr>
          <w:rFonts w:ascii="Helvetica" w:hAnsi="Helvetica" w:cs="Helvetica"/>
          <w:color w:val="666666"/>
          <w:sz w:val="27"/>
          <w:szCs w:val="27"/>
        </w:rPr>
        <w:t>这样的脚本语言运行效率很低，完全不适合计算密集型任务。对于计算密集型任务，最好用</w:t>
      </w:r>
      <w:r>
        <w:rPr>
          <w:rFonts w:ascii="Helvetica" w:hAnsi="Helvetica" w:cs="Helvetica"/>
          <w:color w:val="666666"/>
          <w:sz w:val="27"/>
          <w:szCs w:val="27"/>
        </w:rPr>
        <w:t>C</w:t>
      </w:r>
      <w:r>
        <w:rPr>
          <w:rFonts w:ascii="Helvetica" w:hAnsi="Helvetica" w:cs="Helvetica"/>
          <w:color w:val="666666"/>
          <w:sz w:val="27"/>
          <w:szCs w:val="27"/>
        </w:rPr>
        <w:t>语言编写。</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第二种任务的类型是</w:t>
      </w:r>
      <w:r>
        <w:rPr>
          <w:rFonts w:ascii="Helvetica" w:hAnsi="Helvetica" w:cs="Helvetica"/>
          <w:color w:val="666666"/>
          <w:sz w:val="27"/>
          <w:szCs w:val="27"/>
        </w:rPr>
        <w:t>IO</w:t>
      </w:r>
      <w:r>
        <w:rPr>
          <w:rFonts w:ascii="Helvetica" w:hAnsi="Helvetica" w:cs="Helvetica"/>
          <w:color w:val="666666"/>
          <w:sz w:val="27"/>
          <w:szCs w:val="27"/>
        </w:rPr>
        <w:t>密集型，涉及到网络、磁盘</w:t>
      </w:r>
      <w:r>
        <w:rPr>
          <w:rFonts w:ascii="Helvetica" w:hAnsi="Helvetica" w:cs="Helvetica"/>
          <w:color w:val="666666"/>
          <w:sz w:val="27"/>
          <w:szCs w:val="27"/>
        </w:rPr>
        <w:t>IO</w:t>
      </w:r>
      <w:r>
        <w:rPr>
          <w:rFonts w:ascii="Helvetica" w:hAnsi="Helvetica" w:cs="Helvetica"/>
          <w:color w:val="666666"/>
          <w:sz w:val="27"/>
          <w:szCs w:val="27"/>
        </w:rPr>
        <w:t>的任务都是</w:t>
      </w:r>
      <w:r>
        <w:rPr>
          <w:rFonts w:ascii="Helvetica" w:hAnsi="Helvetica" w:cs="Helvetica"/>
          <w:color w:val="666666"/>
          <w:sz w:val="27"/>
          <w:szCs w:val="27"/>
        </w:rPr>
        <w:t>IO</w:t>
      </w:r>
      <w:r>
        <w:rPr>
          <w:rFonts w:ascii="Helvetica" w:hAnsi="Helvetica" w:cs="Helvetica"/>
          <w:color w:val="666666"/>
          <w:sz w:val="27"/>
          <w:szCs w:val="27"/>
        </w:rPr>
        <w:t>密集型任务，这类任务的特点是</w:t>
      </w:r>
      <w:r>
        <w:rPr>
          <w:rFonts w:ascii="Helvetica" w:hAnsi="Helvetica" w:cs="Helvetica"/>
          <w:color w:val="666666"/>
          <w:sz w:val="27"/>
          <w:szCs w:val="27"/>
        </w:rPr>
        <w:t>CPU</w:t>
      </w:r>
      <w:r>
        <w:rPr>
          <w:rFonts w:ascii="Helvetica" w:hAnsi="Helvetica" w:cs="Helvetica"/>
          <w:color w:val="666666"/>
          <w:sz w:val="27"/>
          <w:szCs w:val="27"/>
        </w:rPr>
        <w:t>消耗很少，任务的大部分时间都在等待</w:t>
      </w:r>
      <w:r>
        <w:rPr>
          <w:rFonts w:ascii="Helvetica" w:hAnsi="Helvetica" w:cs="Helvetica"/>
          <w:color w:val="666666"/>
          <w:sz w:val="27"/>
          <w:szCs w:val="27"/>
        </w:rPr>
        <w:t>IO</w:t>
      </w:r>
      <w:r>
        <w:rPr>
          <w:rFonts w:ascii="Helvetica" w:hAnsi="Helvetica" w:cs="Helvetica"/>
          <w:color w:val="666666"/>
          <w:sz w:val="27"/>
          <w:szCs w:val="27"/>
        </w:rPr>
        <w:t>操作完成（因为</w:t>
      </w:r>
      <w:r>
        <w:rPr>
          <w:rFonts w:ascii="Helvetica" w:hAnsi="Helvetica" w:cs="Helvetica"/>
          <w:color w:val="666666"/>
          <w:sz w:val="27"/>
          <w:szCs w:val="27"/>
        </w:rPr>
        <w:t>IO</w:t>
      </w:r>
      <w:r>
        <w:rPr>
          <w:rFonts w:ascii="Helvetica" w:hAnsi="Helvetica" w:cs="Helvetica"/>
          <w:color w:val="666666"/>
          <w:sz w:val="27"/>
          <w:szCs w:val="27"/>
        </w:rPr>
        <w:t>的速度远远低于</w:t>
      </w:r>
      <w:r>
        <w:rPr>
          <w:rFonts w:ascii="Helvetica" w:hAnsi="Helvetica" w:cs="Helvetica"/>
          <w:color w:val="666666"/>
          <w:sz w:val="27"/>
          <w:szCs w:val="27"/>
        </w:rPr>
        <w:t>CPU</w:t>
      </w:r>
      <w:r>
        <w:rPr>
          <w:rFonts w:ascii="Helvetica" w:hAnsi="Helvetica" w:cs="Helvetica"/>
          <w:color w:val="666666"/>
          <w:sz w:val="27"/>
          <w:szCs w:val="27"/>
        </w:rPr>
        <w:t>和内存的速度）。对于</w:t>
      </w:r>
      <w:r>
        <w:rPr>
          <w:rFonts w:ascii="Helvetica" w:hAnsi="Helvetica" w:cs="Helvetica"/>
          <w:color w:val="666666"/>
          <w:sz w:val="27"/>
          <w:szCs w:val="27"/>
        </w:rPr>
        <w:t>IO</w:t>
      </w:r>
      <w:r>
        <w:rPr>
          <w:rFonts w:ascii="Helvetica" w:hAnsi="Helvetica" w:cs="Helvetica"/>
          <w:color w:val="666666"/>
          <w:sz w:val="27"/>
          <w:szCs w:val="27"/>
        </w:rPr>
        <w:t>密集型任务，任务越多，</w:t>
      </w:r>
      <w:r>
        <w:rPr>
          <w:rFonts w:ascii="Helvetica" w:hAnsi="Helvetica" w:cs="Helvetica"/>
          <w:color w:val="666666"/>
          <w:sz w:val="27"/>
          <w:szCs w:val="27"/>
        </w:rPr>
        <w:t>CPU</w:t>
      </w:r>
      <w:r>
        <w:rPr>
          <w:rFonts w:ascii="Helvetica" w:hAnsi="Helvetica" w:cs="Helvetica"/>
          <w:color w:val="666666"/>
          <w:sz w:val="27"/>
          <w:szCs w:val="27"/>
        </w:rPr>
        <w:t>效率越高，但也有一个限度。常见的大部分任务都是</w:t>
      </w:r>
      <w:r>
        <w:rPr>
          <w:rFonts w:ascii="Helvetica" w:hAnsi="Helvetica" w:cs="Helvetica"/>
          <w:color w:val="666666"/>
          <w:sz w:val="27"/>
          <w:szCs w:val="27"/>
        </w:rPr>
        <w:t>IO</w:t>
      </w:r>
      <w:r>
        <w:rPr>
          <w:rFonts w:ascii="Helvetica" w:hAnsi="Helvetica" w:cs="Helvetica"/>
          <w:color w:val="666666"/>
          <w:sz w:val="27"/>
          <w:szCs w:val="27"/>
        </w:rPr>
        <w:t>密集型任务，比如</w:t>
      </w:r>
      <w:r>
        <w:rPr>
          <w:rFonts w:ascii="Helvetica" w:hAnsi="Helvetica" w:cs="Helvetica"/>
          <w:color w:val="666666"/>
          <w:sz w:val="27"/>
          <w:szCs w:val="27"/>
        </w:rPr>
        <w:t>Web</w:t>
      </w:r>
      <w:r>
        <w:rPr>
          <w:rFonts w:ascii="Helvetica" w:hAnsi="Helvetica" w:cs="Helvetica"/>
          <w:color w:val="666666"/>
          <w:sz w:val="27"/>
          <w:szCs w:val="27"/>
        </w:rPr>
        <w:t>应用。</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IO</w:t>
      </w:r>
      <w:r>
        <w:rPr>
          <w:rFonts w:ascii="Helvetica" w:hAnsi="Helvetica" w:cs="Helvetica"/>
          <w:color w:val="666666"/>
          <w:sz w:val="27"/>
          <w:szCs w:val="27"/>
        </w:rPr>
        <w:t>密集型任务执行期间，</w:t>
      </w:r>
      <w:r>
        <w:rPr>
          <w:rFonts w:ascii="Helvetica" w:hAnsi="Helvetica" w:cs="Helvetica"/>
          <w:color w:val="666666"/>
          <w:sz w:val="27"/>
          <w:szCs w:val="27"/>
        </w:rPr>
        <w:t>99%</w:t>
      </w:r>
      <w:r>
        <w:rPr>
          <w:rFonts w:ascii="Helvetica" w:hAnsi="Helvetica" w:cs="Helvetica"/>
          <w:color w:val="666666"/>
          <w:sz w:val="27"/>
          <w:szCs w:val="27"/>
        </w:rPr>
        <w:t>的时间都花在</w:t>
      </w:r>
      <w:r>
        <w:rPr>
          <w:rFonts w:ascii="Helvetica" w:hAnsi="Helvetica" w:cs="Helvetica"/>
          <w:color w:val="666666"/>
          <w:sz w:val="27"/>
          <w:szCs w:val="27"/>
        </w:rPr>
        <w:t>IO</w:t>
      </w:r>
      <w:r>
        <w:rPr>
          <w:rFonts w:ascii="Helvetica" w:hAnsi="Helvetica" w:cs="Helvetica"/>
          <w:color w:val="666666"/>
          <w:sz w:val="27"/>
          <w:szCs w:val="27"/>
        </w:rPr>
        <w:t>上，花在</w:t>
      </w:r>
      <w:r>
        <w:rPr>
          <w:rFonts w:ascii="Helvetica" w:hAnsi="Helvetica" w:cs="Helvetica"/>
          <w:color w:val="666666"/>
          <w:sz w:val="27"/>
          <w:szCs w:val="27"/>
        </w:rPr>
        <w:t>CPU</w:t>
      </w:r>
      <w:r>
        <w:rPr>
          <w:rFonts w:ascii="Helvetica" w:hAnsi="Helvetica" w:cs="Helvetica"/>
          <w:color w:val="666666"/>
          <w:sz w:val="27"/>
          <w:szCs w:val="27"/>
        </w:rPr>
        <w:t>上的时间很少，因此，用运行速度极快的</w:t>
      </w:r>
      <w:r>
        <w:rPr>
          <w:rFonts w:ascii="Helvetica" w:hAnsi="Helvetica" w:cs="Helvetica"/>
          <w:color w:val="666666"/>
          <w:sz w:val="27"/>
          <w:szCs w:val="27"/>
        </w:rPr>
        <w:t>C</w:t>
      </w:r>
      <w:r>
        <w:rPr>
          <w:rFonts w:ascii="Helvetica" w:hAnsi="Helvetica" w:cs="Helvetica"/>
          <w:color w:val="666666"/>
          <w:sz w:val="27"/>
          <w:szCs w:val="27"/>
        </w:rPr>
        <w:t>语言替换用</w:t>
      </w:r>
      <w:r>
        <w:rPr>
          <w:rFonts w:ascii="Helvetica" w:hAnsi="Helvetica" w:cs="Helvetica"/>
          <w:color w:val="666666"/>
          <w:sz w:val="27"/>
          <w:szCs w:val="27"/>
        </w:rPr>
        <w:t>Python</w:t>
      </w:r>
      <w:r>
        <w:rPr>
          <w:rFonts w:ascii="Helvetica" w:hAnsi="Helvetica" w:cs="Helvetica"/>
          <w:color w:val="666666"/>
          <w:sz w:val="27"/>
          <w:szCs w:val="27"/>
        </w:rPr>
        <w:t>这样运行速度极低的脚本语言，完全无法提升运行效率。对于</w:t>
      </w:r>
      <w:r>
        <w:rPr>
          <w:rFonts w:ascii="Helvetica" w:hAnsi="Helvetica" w:cs="Helvetica"/>
          <w:color w:val="666666"/>
          <w:sz w:val="27"/>
          <w:szCs w:val="27"/>
        </w:rPr>
        <w:t>IO</w:t>
      </w:r>
      <w:r>
        <w:rPr>
          <w:rFonts w:ascii="Helvetica" w:hAnsi="Helvetica" w:cs="Helvetica"/>
          <w:color w:val="666666"/>
          <w:sz w:val="27"/>
          <w:szCs w:val="27"/>
        </w:rPr>
        <w:t>密集型任务，最合适的语言就是开发效率最高（代码量最少）的语言，脚本语言是首选，</w:t>
      </w:r>
      <w:r>
        <w:rPr>
          <w:rFonts w:ascii="Helvetica" w:hAnsi="Helvetica" w:cs="Helvetica"/>
          <w:color w:val="666666"/>
          <w:sz w:val="27"/>
          <w:szCs w:val="27"/>
        </w:rPr>
        <w:t>C</w:t>
      </w:r>
      <w:r>
        <w:rPr>
          <w:rFonts w:ascii="Helvetica" w:hAnsi="Helvetica" w:cs="Helvetica"/>
          <w:color w:val="666666"/>
          <w:sz w:val="27"/>
          <w:szCs w:val="27"/>
        </w:rPr>
        <w:t>语言最差。</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异步</w:t>
      </w:r>
      <w:r>
        <w:rPr>
          <w:rFonts w:ascii="Helvetica" w:hAnsi="Helvetica" w:cs="Helvetica"/>
          <w:b w:val="0"/>
          <w:bCs w:val="0"/>
          <w:color w:val="444444"/>
        </w:rPr>
        <w:t>IO</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考虑到</w:t>
      </w:r>
      <w:r>
        <w:rPr>
          <w:rFonts w:ascii="Helvetica" w:hAnsi="Helvetica" w:cs="Helvetica"/>
          <w:color w:val="666666"/>
          <w:sz w:val="27"/>
          <w:szCs w:val="27"/>
        </w:rPr>
        <w:t>CPU</w:t>
      </w:r>
      <w:r>
        <w:rPr>
          <w:rFonts w:ascii="Helvetica" w:hAnsi="Helvetica" w:cs="Helvetica"/>
          <w:color w:val="666666"/>
          <w:sz w:val="27"/>
          <w:szCs w:val="27"/>
        </w:rPr>
        <w:t>和</w:t>
      </w:r>
      <w:r>
        <w:rPr>
          <w:rFonts w:ascii="Helvetica" w:hAnsi="Helvetica" w:cs="Helvetica"/>
          <w:color w:val="666666"/>
          <w:sz w:val="27"/>
          <w:szCs w:val="27"/>
        </w:rPr>
        <w:t>IO</w:t>
      </w:r>
      <w:r>
        <w:rPr>
          <w:rFonts w:ascii="Helvetica" w:hAnsi="Helvetica" w:cs="Helvetica"/>
          <w:color w:val="666666"/>
          <w:sz w:val="27"/>
          <w:szCs w:val="27"/>
        </w:rPr>
        <w:t>之间巨大的速度差异，一个任务在执行的过程中大部分时间都在等待</w:t>
      </w:r>
      <w:r>
        <w:rPr>
          <w:rFonts w:ascii="Helvetica" w:hAnsi="Helvetica" w:cs="Helvetica"/>
          <w:color w:val="666666"/>
          <w:sz w:val="27"/>
          <w:szCs w:val="27"/>
        </w:rPr>
        <w:t>IO</w:t>
      </w:r>
      <w:r>
        <w:rPr>
          <w:rFonts w:ascii="Helvetica" w:hAnsi="Helvetica" w:cs="Helvetica"/>
          <w:color w:val="666666"/>
          <w:sz w:val="27"/>
          <w:szCs w:val="27"/>
        </w:rPr>
        <w:t>操作，单进程单线程模型会导致别的任务无法并行执行，因此，我们才需要多进程模型或者多线程模型来支持多任务并发执行。</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现代操作系统对</w:t>
      </w:r>
      <w:r>
        <w:rPr>
          <w:rFonts w:ascii="Helvetica" w:hAnsi="Helvetica" w:cs="Helvetica"/>
          <w:color w:val="666666"/>
          <w:sz w:val="27"/>
          <w:szCs w:val="27"/>
        </w:rPr>
        <w:t>IO</w:t>
      </w:r>
      <w:r>
        <w:rPr>
          <w:rFonts w:ascii="Helvetica" w:hAnsi="Helvetica" w:cs="Helvetica"/>
          <w:color w:val="666666"/>
          <w:sz w:val="27"/>
          <w:szCs w:val="27"/>
        </w:rPr>
        <w:t>操作已经做了巨大的改进，最大的特点就是支持异步</w:t>
      </w:r>
      <w:r>
        <w:rPr>
          <w:rFonts w:ascii="Helvetica" w:hAnsi="Helvetica" w:cs="Helvetica"/>
          <w:color w:val="666666"/>
          <w:sz w:val="27"/>
          <w:szCs w:val="27"/>
        </w:rPr>
        <w:t>IO</w:t>
      </w:r>
      <w:r>
        <w:rPr>
          <w:rFonts w:ascii="Helvetica" w:hAnsi="Helvetica" w:cs="Helvetica"/>
          <w:color w:val="666666"/>
          <w:sz w:val="27"/>
          <w:szCs w:val="27"/>
        </w:rPr>
        <w:t>。如果充分利用操作系统提供的异步</w:t>
      </w:r>
      <w:r>
        <w:rPr>
          <w:rFonts w:ascii="Helvetica" w:hAnsi="Helvetica" w:cs="Helvetica"/>
          <w:color w:val="666666"/>
          <w:sz w:val="27"/>
          <w:szCs w:val="27"/>
        </w:rPr>
        <w:t>IO</w:t>
      </w:r>
      <w:r>
        <w:rPr>
          <w:rFonts w:ascii="Helvetica" w:hAnsi="Helvetica" w:cs="Helvetica"/>
          <w:color w:val="666666"/>
          <w:sz w:val="27"/>
          <w:szCs w:val="27"/>
        </w:rPr>
        <w:t>支持，就可以用单进程</w:t>
      </w:r>
      <w:r>
        <w:rPr>
          <w:rFonts w:ascii="Helvetica" w:hAnsi="Helvetica" w:cs="Helvetica"/>
          <w:color w:val="666666"/>
          <w:sz w:val="27"/>
          <w:szCs w:val="27"/>
        </w:rPr>
        <w:lastRenderedPageBreak/>
        <w:t>单线程模型来执行多任务，这种全新的模型称为事件驱动模型，</w:t>
      </w:r>
      <w:r>
        <w:rPr>
          <w:rFonts w:ascii="Helvetica" w:hAnsi="Helvetica" w:cs="Helvetica"/>
          <w:color w:val="666666"/>
          <w:sz w:val="27"/>
          <w:szCs w:val="27"/>
        </w:rPr>
        <w:t>Nginx</w:t>
      </w:r>
      <w:r>
        <w:rPr>
          <w:rFonts w:ascii="Helvetica" w:hAnsi="Helvetica" w:cs="Helvetica"/>
          <w:color w:val="666666"/>
          <w:sz w:val="27"/>
          <w:szCs w:val="27"/>
        </w:rPr>
        <w:t>就是支持异步</w:t>
      </w:r>
      <w:r>
        <w:rPr>
          <w:rFonts w:ascii="Helvetica" w:hAnsi="Helvetica" w:cs="Helvetica"/>
          <w:color w:val="666666"/>
          <w:sz w:val="27"/>
          <w:szCs w:val="27"/>
        </w:rPr>
        <w:t>IO</w:t>
      </w:r>
      <w:r>
        <w:rPr>
          <w:rFonts w:ascii="Helvetica" w:hAnsi="Helvetica" w:cs="Helvetica"/>
          <w:color w:val="666666"/>
          <w:sz w:val="27"/>
          <w:szCs w:val="27"/>
        </w:rPr>
        <w:t>的</w:t>
      </w:r>
      <w:r>
        <w:rPr>
          <w:rFonts w:ascii="Helvetica" w:hAnsi="Helvetica" w:cs="Helvetica"/>
          <w:color w:val="666666"/>
          <w:sz w:val="27"/>
          <w:szCs w:val="27"/>
        </w:rPr>
        <w:t>Web</w:t>
      </w:r>
      <w:r>
        <w:rPr>
          <w:rFonts w:ascii="Helvetica" w:hAnsi="Helvetica" w:cs="Helvetica"/>
          <w:color w:val="666666"/>
          <w:sz w:val="27"/>
          <w:szCs w:val="27"/>
        </w:rPr>
        <w:t>服务器，它在单核</w:t>
      </w:r>
      <w:r>
        <w:rPr>
          <w:rFonts w:ascii="Helvetica" w:hAnsi="Helvetica" w:cs="Helvetica"/>
          <w:color w:val="666666"/>
          <w:sz w:val="27"/>
          <w:szCs w:val="27"/>
        </w:rPr>
        <w:t>CPU</w:t>
      </w:r>
      <w:r>
        <w:rPr>
          <w:rFonts w:ascii="Helvetica" w:hAnsi="Helvetica" w:cs="Helvetica"/>
          <w:color w:val="666666"/>
          <w:sz w:val="27"/>
          <w:szCs w:val="27"/>
        </w:rPr>
        <w:t>上采用单进程模型就可以高效地支持多任务。在多核</w:t>
      </w:r>
      <w:r>
        <w:rPr>
          <w:rFonts w:ascii="Helvetica" w:hAnsi="Helvetica" w:cs="Helvetica"/>
          <w:color w:val="666666"/>
          <w:sz w:val="27"/>
          <w:szCs w:val="27"/>
        </w:rPr>
        <w:t>CPU</w:t>
      </w:r>
      <w:r>
        <w:rPr>
          <w:rFonts w:ascii="Helvetica" w:hAnsi="Helvetica" w:cs="Helvetica"/>
          <w:color w:val="666666"/>
          <w:sz w:val="27"/>
          <w:szCs w:val="27"/>
        </w:rPr>
        <w:t>上，可以运行多个进程（数量与</w:t>
      </w:r>
      <w:r>
        <w:rPr>
          <w:rFonts w:ascii="Helvetica" w:hAnsi="Helvetica" w:cs="Helvetica"/>
          <w:color w:val="666666"/>
          <w:sz w:val="27"/>
          <w:szCs w:val="27"/>
        </w:rPr>
        <w:t>CPU</w:t>
      </w:r>
      <w:r>
        <w:rPr>
          <w:rFonts w:ascii="Helvetica" w:hAnsi="Helvetica" w:cs="Helvetica"/>
          <w:color w:val="666666"/>
          <w:sz w:val="27"/>
          <w:szCs w:val="27"/>
        </w:rPr>
        <w:t>核心数相同），充分利用多核</w:t>
      </w:r>
      <w:r>
        <w:rPr>
          <w:rFonts w:ascii="Helvetica" w:hAnsi="Helvetica" w:cs="Helvetica"/>
          <w:color w:val="666666"/>
          <w:sz w:val="27"/>
          <w:szCs w:val="27"/>
        </w:rPr>
        <w:t>CPU</w:t>
      </w:r>
      <w:r>
        <w:rPr>
          <w:rFonts w:ascii="Helvetica" w:hAnsi="Helvetica" w:cs="Helvetica"/>
          <w:color w:val="666666"/>
          <w:sz w:val="27"/>
          <w:szCs w:val="27"/>
        </w:rPr>
        <w:t>。由于系统总的进程数量十分有限，因此操作系统调度非常高效。用异步</w:t>
      </w:r>
      <w:r>
        <w:rPr>
          <w:rFonts w:ascii="Helvetica" w:hAnsi="Helvetica" w:cs="Helvetica"/>
          <w:color w:val="666666"/>
          <w:sz w:val="27"/>
          <w:szCs w:val="27"/>
        </w:rPr>
        <w:t>IO</w:t>
      </w:r>
      <w:r>
        <w:rPr>
          <w:rFonts w:ascii="Helvetica" w:hAnsi="Helvetica" w:cs="Helvetica"/>
          <w:color w:val="666666"/>
          <w:sz w:val="27"/>
          <w:szCs w:val="27"/>
        </w:rPr>
        <w:t>编程模型来实现多任务是一个主要的趋势。</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对应到</w:t>
      </w:r>
      <w:r>
        <w:rPr>
          <w:rFonts w:ascii="Helvetica" w:hAnsi="Helvetica" w:cs="Helvetica"/>
          <w:color w:val="666666"/>
          <w:sz w:val="27"/>
          <w:szCs w:val="27"/>
        </w:rPr>
        <w:t>Python</w:t>
      </w:r>
      <w:r>
        <w:rPr>
          <w:rFonts w:ascii="Helvetica" w:hAnsi="Helvetica" w:cs="Helvetica"/>
          <w:color w:val="666666"/>
          <w:sz w:val="27"/>
          <w:szCs w:val="27"/>
        </w:rPr>
        <w:t>语言，单进程的异步编程模型称为协程，有了协程的支持，就可以基于事件驱动编写高效的多任务程序。我们会在后面讨论如何编写协程。</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247087" w:rsidRDefault="00247087" w:rsidP="00247087">
      <w:pPr>
        <w:pStyle w:val="4"/>
        <w:shd w:val="clear" w:color="auto" w:fill="FFFFFF"/>
        <w:spacing w:before="0" w:beforeAutospacing="0" w:after="225" w:afterAutospacing="0" w:line="330" w:lineRule="atLeast"/>
        <w:rPr>
          <w:rFonts w:ascii="Helvetica" w:hAnsi="Helvetica" w:cs="Helvetica"/>
          <w:b w:val="0"/>
          <w:bCs w:val="0"/>
          <w:color w:val="444444"/>
          <w:sz w:val="27"/>
          <w:szCs w:val="27"/>
        </w:rPr>
      </w:pPr>
      <w:r>
        <w:rPr>
          <w:rFonts w:ascii="Helvetica" w:hAnsi="Helvetica" w:cs="Helvetica"/>
          <w:b w:val="0"/>
          <w:bCs w:val="0"/>
          <w:color w:val="444444"/>
          <w:sz w:val="27"/>
          <w:szCs w:val="27"/>
        </w:rPr>
        <w:t>分布式进程</w:t>
      </w:r>
    </w:p>
    <w:p w:rsidR="00247087" w:rsidRDefault="00247087" w:rsidP="00247087">
      <w:pPr>
        <w:shd w:val="clear" w:color="auto" w:fill="FFFFFF"/>
        <w:rPr>
          <w:rFonts w:ascii="Helvetica" w:hAnsi="Helvetica" w:cs="Helvetica"/>
          <w:color w:val="666666"/>
          <w:sz w:val="27"/>
          <w:szCs w:val="27"/>
        </w:rPr>
      </w:pPr>
      <w:r>
        <w:rPr>
          <w:rFonts w:ascii="Helvetica" w:hAnsi="Helvetica" w:cs="Helvetica"/>
          <w:color w:val="666666"/>
          <w:sz w:val="27"/>
          <w:szCs w:val="27"/>
        </w:rPr>
        <w:t>阅读</w:t>
      </w:r>
      <w:r>
        <w:rPr>
          <w:rFonts w:ascii="Helvetica" w:hAnsi="Helvetica" w:cs="Helvetica"/>
          <w:color w:val="666666"/>
          <w:sz w:val="27"/>
          <w:szCs w:val="27"/>
        </w:rPr>
        <w:t>: 37318</w:t>
      </w:r>
    </w:p>
    <w:p w:rsidR="00247087" w:rsidRDefault="00247087" w:rsidP="00247087">
      <w:pPr>
        <w:spacing w:before="225" w:after="225"/>
        <w:rPr>
          <w:rFonts w:ascii="宋体" w:hAnsi="宋体" w:cs="宋体"/>
          <w:sz w:val="24"/>
          <w:szCs w:val="24"/>
        </w:rPr>
      </w:pPr>
      <w:r>
        <w:pict>
          <v:rect id="_x0000_i1258" style="width:0;height:0" o:hralign="center" o:hrstd="t" o:hrnoshade="t" o:hr="t" fillcolor="#666" stroked="f"/>
        </w:pict>
      </w:r>
    </w:p>
    <w:p w:rsidR="00247087" w:rsidRDefault="00247087" w:rsidP="00247087">
      <w:pPr>
        <w:pStyle w:val="a3"/>
        <w:shd w:val="clear" w:color="auto" w:fill="FFFFFF"/>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在</w:t>
      </w:r>
      <w:r>
        <w:rPr>
          <w:rFonts w:ascii="Helvetica" w:hAnsi="Helvetica" w:cs="Helvetica"/>
          <w:color w:val="666666"/>
          <w:sz w:val="27"/>
          <w:szCs w:val="27"/>
        </w:rPr>
        <w:t>Thread</w:t>
      </w:r>
      <w:r>
        <w:rPr>
          <w:rFonts w:ascii="Helvetica" w:hAnsi="Helvetica" w:cs="Helvetica"/>
          <w:color w:val="666666"/>
          <w:sz w:val="27"/>
          <w:szCs w:val="27"/>
        </w:rPr>
        <w:t>和</w:t>
      </w:r>
      <w:r>
        <w:rPr>
          <w:rFonts w:ascii="Helvetica" w:hAnsi="Helvetica" w:cs="Helvetica"/>
          <w:color w:val="666666"/>
          <w:sz w:val="27"/>
          <w:szCs w:val="27"/>
        </w:rPr>
        <w:t>Process</w:t>
      </w:r>
      <w:r>
        <w:rPr>
          <w:rFonts w:ascii="Helvetica" w:hAnsi="Helvetica" w:cs="Helvetica"/>
          <w:color w:val="666666"/>
          <w:sz w:val="27"/>
          <w:szCs w:val="27"/>
        </w:rPr>
        <w:t>中，应当优选</w:t>
      </w:r>
      <w:r>
        <w:rPr>
          <w:rFonts w:ascii="Helvetica" w:hAnsi="Helvetica" w:cs="Helvetica"/>
          <w:color w:val="666666"/>
          <w:sz w:val="27"/>
          <w:szCs w:val="27"/>
        </w:rPr>
        <w:t>Process</w:t>
      </w:r>
      <w:r>
        <w:rPr>
          <w:rFonts w:ascii="Helvetica" w:hAnsi="Helvetica" w:cs="Helvetica"/>
          <w:color w:val="666666"/>
          <w:sz w:val="27"/>
          <w:szCs w:val="27"/>
        </w:rPr>
        <w:t>，因为</w:t>
      </w:r>
      <w:r>
        <w:rPr>
          <w:rFonts w:ascii="Helvetica" w:hAnsi="Helvetica" w:cs="Helvetica"/>
          <w:color w:val="666666"/>
          <w:sz w:val="27"/>
          <w:szCs w:val="27"/>
        </w:rPr>
        <w:t>Process</w:t>
      </w:r>
      <w:r>
        <w:rPr>
          <w:rFonts w:ascii="Helvetica" w:hAnsi="Helvetica" w:cs="Helvetica"/>
          <w:color w:val="666666"/>
          <w:sz w:val="27"/>
          <w:szCs w:val="27"/>
        </w:rPr>
        <w:t>更稳定，而且，</w:t>
      </w:r>
      <w:r>
        <w:rPr>
          <w:rFonts w:ascii="Helvetica" w:hAnsi="Helvetica" w:cs="Helvetica"/>
          <w:color w:val="666666"/>
          <w:sz w:val="27"/>
          <w:szCs w:val="27"/>
        </w:rPr>
        <w:t>Process</w:t>
      </w:r>
      <w:r>
        <w:rPr>
          <w:rFonts w:ascii="Helvetica" w:hAnsi="Helvetica" w:cs="Helvetica"/>
          <w:color w:val="666666"/>
          <w:sz w:val="27"/>
          <w:szCs w:val="27"/>
        </w:rPr>
        <w:t>可以分布到多台机器上，而</w:t>
      </w:r>
      <w:r>
        <w:rPr>
          <w:rFonts w:ascii="Helvetica" w:hAnsi="Helvetica" w:cs="Helvetica"/>
          <w:color w:val="666666"/>
          <w:sz w:val="27"/>
          <w:szCs w:val="27"/>
        </w:rPr>
        <w:t>Thread</w:t>
      </w:r>
      <w:r>
        <w:rPr>
          <w:rFonts w:ascii="Helvetica" w:hAnsi="Helvetica" w:cs="Helvetica"/>
          <w:color w:val="666666"/>
          <w:sz w:val="27"/>
          <w:szCs w:val="27"/>
        </w:rPr>
        <w:t>最多只能分布到同一台机器的多个</w:t>
      </w:r>
      <w:r>
        <w:rPr>
          <w:rFonts w:ascii="Helvetica" w:hAnsi="Helvetica" w:cs="Helvetica"/>
          <w:color w:val="666666"/>
          <w:sz w:val="27"/>
          <w:szCs w:val="27"/>
        </w:rPr>
        <w:t>CPU</w:t>
      </w:r>
      <w:r>
        <w:rPr>
          <w:rFonts w:ascii="Helvetica" w:hAnsi="Helvetica" w:cs="Helvetica"/>
          <w:color w:val="666666"/>
          <w:sz w:val="27"/>
          <w:szCs w:val="27"/>
        </w:rPr>
        <w:t>上。</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Python</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multiprocessing</w:t>
      </w:r>
      <w:r>
        <w:rPr>
          <w:rFonts w:ascii="Helvetica" w:hAnsi="Helvetica" w:cs="Helvetica"/>
          <w:color w:val="666666"/>
          <w:sz w:val="27"/>
          <w:szCs w:val="27"/>
        </w:rPr>
        <w:t>模块不但支持多进程，其中</w:t>
      </w:r>
      <w:r>
        <w:rPr>
          <w:rStyle w:val="HTML"/>
          <w:rFonts w:ascii="Consolas" w:hAnsi="Consolas"/>
          <w:color w:val="DD0055"/>
          <w:sz w:val="18"/>
          <w:szCs w:val="18"/>
          <w:bdr w:val="single" w:sz="6" w:space="0" w:color="DDDDDD" w:frame="1"/>
          <w:shd w:val="clear" w:color="auto" w:fill="FAFAFA"/>
        </w:rPr>
        <w:t>managers</w:t>
      </w:r>
      <w:r>
        <w:rPr>
          <w:rFonts w:ascii="Helvetica" w:hAnsi="Helvetica" w:cs="Helvetica"/>
          <w:color w:val="666666"/>
          <w:sz w:val="27"/>
          <w:szCs w:val="27"/>
        </w:rPr>
        <w:t>子模块还支持把多进程分布到多台机器上。一个服务进程可以作为调度者，将任务分布到其他多个进程中，依靠网络通信。由于</w:t>
      </w:r>
      <w:r>
        <w:rPr>
          <w:rStyle w:val="HTML"/>
          <w:rFonts w:ascii="Consolas" w:hAnsi="Consolas"/>
          <w:color w:val="DD0055"/>
          <w:sz w:val="18"/>
          <w:szCs w:val="18"/>
          <w:bdr w:val="single" w:sz="6" w:space="0" w:color="DDDDDD" w:frame="1"/>
          <w:shd w:val="clear" w:color="auto" w:fill="FAFAFA"/>
        </w:rPr>
        <w:t>managers</w:t>
      </w:r>
      <w:r>
        <w:rPr>
          <w:rFonts w:ascii="Helvetica" w:hAnsi="Helvetica" w:cs="Helvetica"/>
          <w:color w:val="666666"/>
          <w:sz w:val="27"/>
          <w:szCs w:val="27"/>
        </w:rPr>
        <w:t>模块封装很</w:t>
      </w:r>
      <w:r>
        <w:rPr>
          <w:rFonts w:ascii="Helvetica" w:hAnsi="Helvetica" w:cs="Helvetica"/>
          <w:color w:val="666666"/>
          <w:sz w:val="27"/>
          <w:szCs w:val="27"/>
        </w:rPr>
        <w:lastRenderedPageBreak/>
        <w:t>好，不必了解网络通信的细节，就可以很容易地编写分布式多进程程序。</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举个例子：如果我们已经有一个通过</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通信的多进程程序在同一台机器上运行，现在，由于处理任务的进程任务繁重，希望把发送任务的进程和处理任务的进程分布到两台机器上。怎么用分布式进程实现？</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原有的</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可以继续使用，但是，通过</w:t>
      </w:r>
      <w:r>
        <w:rPr>
          <w:rStyle w:val="HTML"/>
          <w:rFonts w:ascii="Consolas" w:hAnsi="Consolas"/>
          <w:color w:val="DD0055"/>
          <w:sz w:val="18"/>
          <w:szCs w:val="18"/>
          <w:bdr w:val="single" w:sz="6" w:space="0" w:color="DDDDDD" w:frame="1"/>
          <w:shd w:val="clear" w:color="auto" w:fill="FAFAFA"/>
        </w:rPr>
        <w:t>managers</w:t>
      </w:r>
      <w:r>
        <w:rPr>
          <w:rFonts w:ascii="Helvetica" w:hAnsi="Helvetica" w:cs="Helvetica"/>
          <w:color w:val="666666"/>
          <w:sz w:val="27"/>
          <w:szCs w:val="27"/>
        </w:rPr>
        <w:t>模块把</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通过网络暴露出去，就可以让其他机器的进程访问</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了。</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我们先看服务进程，服务进程负责启动</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，把</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注册到网络上，然后往</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里面写入任务：</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task_master.py</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random, time, 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from</w:t>
      </w:r>
      <w:r>
        <w:rPr>
          <w:rStyle w:val="HTML"/>
          <w:color w:val="444444"/>
        </w:rPr>
        <w:t xml:space="preserve"> multiprocessing.managers </w:t>
      </w:r>
      <w:r>
        <w:rPr>
          <w:rStyle w:val="keyword"/>
          <w:b/>
          <w:bCs/>
          <w:color w:val="333333"/>
        </w:rPr>
        <w:t>import</w:t>
      </w:r>
      <w:r>
        <w:rPr>
          <w:rStyle w:val="HTML"/>
          <w:color w:val="444444"/>
        </w:rPr>
        <w:t xml:space="preserve"> BaseManager</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发送任务的队列:</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task_queue = queue.Queue()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接收结果的队列:</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result_queue = queue.Queue()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从BaseManager继承的QueueManager:</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QueueManager</w:t>
      </w:r>
      <w:r>
        <w:rPr>
          <w:rStyle w:val="params"/>
          <w:b/>
          <w:bCs/>
          <w:color w:val="445588"/>
        </w:rPr>
        <w:t>(BaseManager)</w:t>
      </w:r>
      <w:r>
        <w:rPr>
          <w:rStyle w:val="class"/>
          <w:b/>
          <w:bCs/>
          <w:color w:val="445588"/>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keyword"/>
          <w:b/>
          <w:bCs/>
          <w:color w:val="333333"/>
        </w:rPr>
        <w:t>pass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把两个Queue都注册到网络上, callable参数关联了Queue对象:</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QueueManager.register(</w:t>
      </w:r>
      <w:r>
        <w:rPr>
          <w:rStyle w:val="string"/>
          <w:color w:val="DD1144"/>
        </w:rPr>
        <w:t>'get_task_queue'</w:t>
      </w:r>
      <w:r>
        <w:rPr>
          <w:rStyle w:val="HTML"/>
          <w:color w:val="444444"/>
        </w:rPr>
        <w:t>, callable=</w:t>
      </w:r>
      <w:r>
        <w:rPr>
          <w:rStyle w:val="keyword"/>
          <w:b/>
          <w:bCs/>
          <w:color w:val="333333"/>
        </w:rPr>
        <w:t>lambda</w:t>
      </w:r>
      <w:r>
        <w:rPr>
          <w:rStyle w:val="HTML"/>
          <w:color w:val="444444"/>
        </w:rPr>
        <w:t>: task_queue)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QueueManager.register(</w:t>
      </w:r>
      <w:r>
        <w:rPr>
          <w:rStyle w:val="string"/>
          <w:color w:val="DD1144"/>
        </w:rPr>
        <w:t>'get_result_queue'</w:t>
      </w:r>
      <w:r>
        <w:rPr>
          <w:rStyle w:val="HTML"/>
          <w:color w:val="444444"/>
        </w:rPr>
        <w:t>, callable=</w:t>
      </w:r>
      <w:r>
        <w:rPr>
          <w:rStyle w:val="keyword"/>
          <w:b/>
          <w:bCs/>
          <w:color w:val="333333"/>
        </w:rPr>
        <w:t>lambda</w:t>
      </w:r>
      <w:r>
        <w:rPr>
          <w:rStyle w:val="HTML"/>
          <w:color w:val="444444"/>
        </w:rPr>
        <w:t>: result_queue)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绑定端口5000, 设置验证码'abc':</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manager = QueueManager(address=(</w:t>
      </w:r>
      <w:r>
        <w:rPr>
          <w:rStyle w:val="string"/>
          <w:color w:val="DD1144"/>
        </w:rPr>
        <w:t>''</w:t>
      </w:r>
      <w:r>
        <w:rPr>
          <w:rStyle w:val="HTML"/>
          <w:color w:val="444444"/>
        </w:rPr>
        <w:t xml:space="preserve">, </w:t>
      </w:r>
      <w:r>
        <w:rPr>
          <w:rStyle w:val="number"/>
          <w:color w:val="009999"/>
        </w:rPr>
        <w:t>5000</w:t>
      </w:r>
      <w:r>
        <w:rPr>
          <w:rStyle w:val="HTML"/>
          <w:color w:val="444444"/>
        </w:rPr>
        <w:t>), authkey=</w:t>
      </w:r>
      <w:r>
        <w:rPr>
          <w:rStyle w:val="string"/>
          <w:color w:val="DD1144"/>
        </w:rPr>
        <w:t>b'abc'</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启动Queue: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manager.start()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获得通过网络访问的Queue对象:</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task = manager.get_task_queue()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 = manager.get_result_queue()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放几个任务进去:</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for</w:t>
      </w:r>
      <w:r>
        <w:rPr>
          <w:rStyle w:val="HTML"/>
          <w:color w:val="444444"/>
        </w:rPr>
        <w:t xml:space="preserve"> i </w:t>
      </w:r>
      <w:r>
        <w:rPr>
          <w:rStyle w:val="keyword"/>
          <w:b/>
          <w:bCs/>
          <w:color w:val="333333"/>
        </w:rPr>
        <w:t>in</w:t>
      </w:r>
      <w:r>
        <w:rPr>
          <w:rStyle w:val="HTML"/>
          <w:color w:val="444444"/>
        </w:rPr>
        <w:t xml:space="preserve"> range(</w:t>
      </w:r>
      <w:r>
        <w:rPr>
          <w:rStyle w:val="number"/>
          <w:color w:val="009999"/>
        </w:rPr>
        <w:t>10</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random.randint(</w:t>
      </w:r>
      <w:r>
        <w:rPr>
          <w:rStyle w:val="number"/>
          <w:color w:val="009999"/>
        </w:rPr>
        <w:t>0</w:t>
      </w:r>
      <w:r>
        <w:rPr>
          <w:rStyle w:val="HTML"/>
          <w:color w:val="444444"/>
        </w:rPr>
        <w:t xml:space="preserve">, </w:t>
      </w:r>
      <w:r>
        <w:rPr>
          <w:rStyle w:val="number"/>
          <w:color w:val="009999"/>
        </w:rPr>
        <w:t>10000</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'Put task %d...'</w:t>
      </w:r>
      <w:r>
        <w:rPr>
          <w:rStyle w:val="HTML"/>
          <w:color w:val="444444"/>
        </w:rPr>
        <w:t xml:space="preserve"> % 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task.put(n)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从result队列读取结果:</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'Try get results...'</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for</w:t>
      </w:r>
      <w:r>
        <w:rPr>
          <w:rStyle w:val="HTML"/>
          <w:color w:val="444444"/>
        </w:rPr>
        <w:t xml:space="preserve"> i </w:t>
      </w:r>
      <w:r>
        <w:rPr>
          <w:rStyle w:val="keyword"/>
          <w:b/>
          <w:bCs/>
          <w:color w:val="333333"/>
        </w:rPr>
        <w:t>in</w:t>
      </w:r>
      <w:r>
        <w:rPr>
          <w:rStyle w:val="HTML"/>
          <w:color w:val="444444"/>
        </w:rPr>
        <w:t xml:space="preserve"> range(</w:t>
      </w:r>
      <w:r>
        <w:rPr>
          <w:rStyle w:val="number"/>
          <w:color w:val="009999"/>
        </w:rPr>
        <w:t>10</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 = result.get(timeout=</w:t>
      </w:r>
      <w:r>
        <w:rPr>
          <w:rStyle w:val="number"/>
          <w:color w:val="009999"/>
        </w:rPr>
        <w:t>10</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'Result: %s'</w:t>
      </w:r>
      <w:r>
        <w:rPr>
          <w:rStyle w:val="HTML"/>
          <w:color w:val="444444"/>
        </w:rPr>
        <w:t xml:space="preserve"> % r)</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关闭:</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manager.shutdown()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'master exit.'</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请注意，当我们在一台机器上写多进程程序时，创建的</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可以直接拿来用，但是，在分布式多进程环境下，添加任务到</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不可以直接对原始的</w:t>
      </w:r>
      <w:r>
        <w:rPr>
          <w:rStyle w:val="HTML"/>
          <w:rFonts w:ascii="Consolas" w:hAnsi="Consolas"/>
          <w:color w:val="DD0055"/>
          <w:sz w:val="18"/>
          <w:szCs w:val="18"/>
          <w:bdr w:val="single" w:sz="6" w:space="0" w:color="DDDDDD" w:frame="1"/>
          <w:shd w:val="clear" w:color="auto" w:fill="FAFAFA"/>
        </w:rPr>
        <w:t>task_queue</w:t>
      </w:r>
      <w:r>
        <w:rPr>
          <w:rFonts w:ascii="Helvetica" w:hAnsi="Helvetica" w:cs="Helvetica"/>
          <w:color w:val="666666"/>
          <w:sz w:val="27"/>
          <w:szCs w:val="27"/>
        </w:rPr>
        <w:t>进行操作，那样就绕过了</w:t>
      </w:r>
      <w:r>
        <w:rPr>
          <w:rStyle w:val="HTML"/>
          <w:rFonts w:ascii="Consolas" w:hAnsi="Consolas"/>
          <w:color w:val="DD0055"/>
          <w:sz w:val="18"/>
          <w:szCs w:val="18"/>
          <w:bdr w:val="single" w:sz="6" w:space="0" w:color="DDDDDD" w:frame="1"/>
          <w:shd w:val="clear" w:color="auto" w:fill="FAFAFA"/>
        </w:rPr>
        <w:t>QueueManager</w:t>
      </w:r>
      <w:r>
        <w:rPr>
          <w:rFonts w:ascii="Helvetica" w:hAnsi="Helvetica" w:cs="Helvetica"/>
          <w:color w:val="666666"/>
          <w:sz w:val="27"/>
          <w:szCs w:val="27"/>
        </w:rPr>
        <w:t>的封装，必须通过</w:t>
      </w:r>
      <w:r>
        <w:rPr>
          <w:rStyle w:val="HTML"/>
          <w:rFonts w:ascii="Consolas" w:hAnsi="Consolas"/>
          <w:color w:val="DD0055"/>
          <w:sz w:val="18"/>
          <w:szCs w:val="18"/>
          <w:bdr w:val="single" w:sz="6" w:space="0" w:color="DDDDDD" w:frame="1"/>
          <w:shd w:val="clear" w:color="auto" w:fill="FAFAFA"/>
        </w:rPr>
        <w:t>manager.get_task_queue()</w:t>
      </w:r>
      <w:r>
        <w:rPr>
          <w:rFonts w:ascii="Helvetica" w:hAnsi="Helvetica" w:cs="Helvetica"/>
          <w:color w:val="666666"/>
          <w:sz w:val="27"/>
          <w:szCs w:val="27"/>
        </w:rPr>
        <w:t>获得的</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接口添加。</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然后，在另一台机器上启动任务进程（本机上启动也可以）：</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task_worker.py</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import</w:t>
      </w:r>
      <w:r>
        <w:rPr>
          <w:rStyle w:val="HTML"/>
          <w:color w:val="444444"/>
        </w:rPr>
        <w:t xml:space="preserve"> time, sys, 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from</w:t>
      </w:r>
      <w:r>
        <w:rPr>
          <w:rStyle w:val="HTML"/>
          <w:color w:val="444444"/>
        </w:rPr>
        <w:t xml:space="preserve"> multiprocessing.managers </w:t>
      </w:r>
      <w:r>
        <w:rPr>
          <w:rStyle w:val="keyword"/>
          <w:b/>
          <w:bCs/>
          <w:color w:val="333333"/>
        </w:rPr>
        <w:t>import</w:t>
      </w:r>
      <w:r>
        <w:rPr>
          <w:rStyle w:val="HTML"/>
          <w:color w:val="444444"/>
        </w:rPr>
        <w:t xml:space="preserve"> BaseManager</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创建类似的QueueManager:</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class</w:t>
      </w:r>
      <w:r>
        <w:rPr>
          <w:rStyle w:val="class"/>
          <w:b/>
          <w:bCs/>
          <w:color w:val="445588"/>
        </w:rPr>
        <w:t xml:space="preserve"> </w:t>
      </w:r>
      <w:r>
        <w:rPr>
          <w:rStyle w:val="title"/>
          <w:b/>
          <w:bCs/>
          <w:color w:val="445588"/>
        </w:rPr>
        <w:t>QueueManager</w:t>
      </w:r>
      <w:r>
        <w:rPr>
          <w:rStyle w:val="params"/>
          <w:b/>
          <w:bCs/>
          <w:color w:val="445588"/>
        </w:rPr>
        <w:t>(BaseManager)</w:t>
      </w:r>
      <w:r>
        <w:rPr>
          <w:rStyle w:val="class"/>
          <w:b/>
          <w:bCs/>
          <w:color w:val="445588"/>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pass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由于这个QueueManager只从网络上获取Queue，所以注册时只提供名字:</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QueueManager.register(</w:t>
      </w:r>
      <w:r>
        <w:rPr>
          <w:rStyle w:val="string"/>
          <w:color w:val="DD1144"/>
        </w:rPr>
        <w:t>'get_task_queue'</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QueueManager.register(</w:t>
      </w:r>
      <w:r>
        <w:rPr>
          <w:rStyle w:val="string"/>
          <w:color w:val="DD1144"/>
        </w:rPr>
        <w:t>'get_result_queue'</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连接到服务器，也就是运行task_master.py的机器:</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server_addr = </w:t>
      </w:r>
      <w:r>
        <w:rPr>
          <w:rStyle w:val="string"/>
          <w:color w:val="DD1144"/>
        </w:rPr>
        <w:t>'127.0.0.1'</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'Connect to server %s...'</w:t>
      </w:r>
      <w:r>
        <w:rPr>
          <w:rStyle w:val="HTML"/>
          <w:color w:val="444444"/>
        </w:rPr>
        <w:t xml:space="preserve"> % server_addr)</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端口和验证码注意保持与task_master.py设置的完全一致:</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 = QueueManager(address=(server_addr, </w:t>
      </w:r>
      <w:r>
        <w:rPr>
          <w:rStyle w:val="number"/>
          <w:color w:val="009999"/>
        </w:rPr>
        <w:t>5000</w:t>
      </w:r>
      <w:r>
        <w:rPr>
          <w:rStyle w:val="HTML"/>
          <w:color w:val="444444"/>
        </w:rPr>
        <w:t>), authkey=</w:t>
      </w:r>
      <w:r>
        <w:rPr>
          <w:rStyle w:val="string"/>
          <w:color w:val="DD1144"/>
        </w:rPr>
        <w:t>b'abc'</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从网络连接:</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m.connect()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获取Queue的对象:</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task = m.get_task_queue()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 = m.get_result_queue()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从task队列取任务,并把结果写入result队列:</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for</w:t>
      </w:r>
      <w:r>
        <w:rPr>
          <w:rStyle w:val="HTML"/>
          <w:color w:val="444444"/>
        </w:rPr>
        <w:t xml:space="preserve"> i </w:t>
      </w:r>
      <w:r>
        <w:rPr>
          <w:rStyle w:val="keyword"/>
          <w:b/>
          <w:bCs/>
          <w:color w:val="333333"/>
        </w:rPr>
        <w:t>in</w:t>
      </w:r>
      <w:r>
        <w:rPr>
          <w:rStyle w:val="HTML"/>
          <w:color w:val="444444"/>
        </w:rPr>
        <w:t xml:space="preserve"> range(</w:t>
      </w:r>
      <w:r>
        <w:rPr>
          <w:rStyle w:val="number"/>
          <w:color w:val="009999"/>
        </w:rPr>
        <w:t>10</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try</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 = task.get(timeout=</w:t>
      </w:r>
      <w:r>
        <w:rPr>
          <w:rStyle w:val="number"/>
          <w:color w:val="009999"/>
        </w:rPr>
        <w:t>1</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'run task %d * %d...'</w:t>
      </w:r>
      <w:r>
        <w:rPr>
          <w:rStyle w:val="HTML"/>
          <w:color w:val="444444"/>
        </w:rPr>
        <w:t xml:space="preserve"> % (n, 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 = </w:t>
      </w:r>
      <w:r>
        <w:rPr>
          <w:rStyle w:val="string"/>
          <w:color w:val="DD1144"/>
        </w:rPr>
        <w:t>'%d * %d = %d'</w:t>
      </w:r>
      <w:r>
        <w:rPr>
          <w:rStyle w:val="HTML"/>
          <w:color w:val="444444"/>
        </w:rPr>
        <w:t xml:space="preserve"> % (n, n, n*n)</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time.sleep(</w:t>
      </w:r>
      <w:r>
        <w:rPr>
          <w:rStyle w:val="number"/>
          <w:color w:val="009999"/>
        </w:rPr>
        <w:t>1</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result.put(r)</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keyword"/>
          <w:b/>
          <w:bCs/>
          <w:color w:val="333333"/>
        </w:rPr>
        <w:t>except</w:t>
      </w:r>
      <w:r>
        <w:rPr>
          <w:rStyle w:val="HTML"/>
          <w:color w:val="444444"/>
        </w:rPr>
        <w:t xml:space="preserve"> Queue.Empty:</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'task queue is empty.'</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处理结束:</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print(</w:t>
      </w:r>
      <w:r>
        <w:rPr>
          <w:rStyle w:val="string"/>
          <w:color w:val="DD1144"/>
        </w:rPr>
        <w:t>'worker exit.'</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任务进程要通过网络连接到服务进程，所以要指定服务进程的</w:t>
      </w:r>
      <w:r>
        <w:rPr>
          <w:rFonts w:ascii="Helvetica" w:hAnsi="Helvetica" w:cs="Helvetica"/>
          <w:color w:val="666666"/>
          <w:sz w:val="27"/>
          <w:szCs w:val="27"/>
        </w:rPr>
        <w:t>IP</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现在，可以试试分布式进程的工作效果了。先启动</w:t>
      </w:r>
      <w:r>
        <w:rPr>
          <w:rStyle w:val="HTML"/>
          <w:rFonts w:ascii="Consolas" w:hAnsi="Consolas"/>
          <w:color w:val="DD0055"/>
          <w:sz w:val="18"/>
          <w:szCs w:val="18"/>
          <w:bdr w:val="single" w:sz="6" w:space="0" w:color="DDDDDD" w:frame="1"/>
          <w:shd w:val="clear" w:color="auto" w:fill="FAFAFA"/>
        </w:rPr>
        <w:t>task_master.py</w:t>
      </w:r>
      <w:r>
        <w:rPr>
          <w:rFonts w:ascii="Helvetica" w:hAnsi="Helvetica" w:cs="Helvetica"/>
          <w:color w:val="666666"/>
          <w:sz w:val="27"/>
          <w:szCs w:val="27"/>
        </w:rPr>
        <w:t>服务进程：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python3 task_master.py </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Put</w:t>
      </w:r>
      <w:r>
        <w:rPr>
          <w:rStyle w:val="HTML"/>
          <w:color w:val="444444"/>
        </w:rPr>
        <w:t xml:space="preserve"> task </w:t>
      </w:r>
      <w:r>
        <w:rPr>
          <w:rStyle w:val="number"/>
          <w:color w:val="009999"/>
        </w:rPr>
        <w:t>3411</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Put</w:t>
      </w:r>
      <w:r>
        <w:rPr>
          <w:rStyle w:val="HTML"/>
          <w:color w:val="444444"/>
        </w:rPr>
        <w:t xml:space="preserve"> task </w:t>
      </w:r>
      <w:r>
        <w:rPr>
          <w:rStyle w:val="number"/>
          <w:color w:val="009999"/>
        </w:rPr>
        <w:t>1605</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Put</w:t>
      </w:r>
      <w:r>
        <w:rPr>
          <w:rStyle w:val="HTML"/>
          <w:color w:val="444444"/>
        </w:rPr>
        <w:t xml:space="preserve"> task </w:t>
      </w:r>
      <w:r>
        <w:rPr>
          <w:rStyle w:val="number"/>
          <w:color w:val="009999"/>
        </w:rPr>
        <w:t>1398</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Put</w:t>
      </w:r>
      <w:r>
        <w:rPr>
          <w:rStyle w:val="HTML"/>
          <w:color w:val="444444"/>
        </w:rPr>
        <w:t xml:space="preserve"> task </w:t>
      </w:r>
      <w:r>
        <w:rPr>
          <w:rStyle w:val="number"/>
          <w:color w:val="009999"/>
        </w:rPr>
        <w:t>4729</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Put</w:t>
      </w:r>
      <w:r>
        <w:rPr>
          <w:rStyle w:val="HTML"/>
          <w:color w:val="444444"/>
        </w:rPr>
        <w:t xml:space="preserve"> task </w:t>
      </w:r>
      <w:r>
        <w:rPr>
          <w:rStyle w:val="number"/>
          <w:color w:val="009999"/>
        </w:rPr>
        <w:t>5300</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Put</w:t>
      </w:r>
      <w:r>
        <w:rPr>
          <w:rStyle w:val="HTML"/>
          <w:color w:val="444444"/>
        </w:rPr>
        <w:t xml:space="preserve"> task </w:t>
      </w:r>
      <w:r>
        <w:rPr>
          <w:rStyle w:val="number"/>
          <w:color w:val="009999"/>
        </w:rPr>
        <w:t>7471</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Put</w:t>
      </w:r>
      <w:r>
        <w:rPr>
          <w:rStyle w:val="HTML"/>
          <w:color w:val="444444"/>
        </w:rPr>
        <w:t xml:space="preserve"> task </w:t>
      </w:r>
      <w:r>
        <w:rPr>
          <w:rStyle w:val="number"/>
          <w:color w:val="009999"/>
        </w:rPr>
        <w:t>68</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Put</w:t>
      </w:r>
      <w:r>
        <w:rPr>
          <w:rStyle w:val="HTML"/>
          <w:color w:val="444444"/>
        </w:rPr>
        <w:t xml:space="preserve"> task </w:t>
      </w:r>
      <w:r>
        <w:rPr>
          <w:rStyle w:val="number"/>
          <w:color w:val="009999"/>
        </w:rPr>
        <w:t>4219</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Put</w:t>
      </w:r>
      <w:r>
        <w:rPr>
          <w:rStyle w:val="HTML"/>
          <w:color w:val="444444"/>
        </w:rPr>
        <w:t xml:space="preserve"> task </w:t>
      </w:r>
      <w:r>
        <w:rPr>
          <w:rStyle w:val="number"/>
          <w:color w:val="009999"/>
        </w:rPr>
        <w:t>339</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Put</w:t>
      </w:r>
      <w:r>
        <w:rPr>
          <w:rStyle w:val="HTML"/>
          <w:color w:val="444444"/>
        </w:rPr>
        <w:t xml:space="preserve"> task </w:t>
      </w:r>
      <w:r>
        <w:rPr>
          <w:rStyle w:val="number"/>
          <w:color w:val="009999"/>
        </w:rPr>
        <w:t>7866</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Try</w:t>
      </w:r>
      <w:r>
        <w:rPr>
          <w:rStyle w:val="HTML"/>
          <w:color w:val="444444"/>
        </w:rPr>
        <w:t xml:space="preserve"> get results...</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task_master.py</w:t>
      </w:r>
      <w:r>
        <w:rPr>
          <w:rFonts w:ascii="Helvetica" w:hAnsi="Helvetica" w:cs="Helvetica"/>
          <w:color w:val="666666"/>
          <w:sz w:val="27"/>
          <w:szCs w:val="27"/>
        </w:rPr>
        <w:t>进程发送完任务后，开始等待</w:t>
      </w:r>
      <w:r>
        <w:rPr>
          <w:rStyle w:val="HTML"/>
          <w:rFonts w:ascii="Consolas" w:hAnsi="Consolas"/>
          <w:color w:val="DD0055"/>
          <w:sz w:val="18"/>
          <w:szCs w:val="18"/>
          <w:bdr w:val="single" w:sz="6" w:space="0" w:color="DDDDDD" w:frame="1"/>
          <w:shd w:val="clear" w:color="auto" w:fill="FAFAFA"/>
        </w:rPr>
        <w:t>result</w:t>
      </w:r>
      <w:r>
        <w:rPr>
          <w:rFonts w:ascii="Helvetica" w:hAnsi="Helvetica" w:cs="Helvetica"/>
          <w:color w:val="666666"/>
          <w:sz w:val="27"/>
          <w:szCs w:val="27"/>
        </w:rPr>
        <w:t>队列的结果。现在启动</w:t>
      </w:r>
      <w:r>
        <w:rPr>
          <w:rStyle w:val="HTML"/>
          <w:rFonts w:ascii="Consolas" w:hAnsi="Consolas"/>
          <w:color w:val="DD0055"/>
          <w:sz w:val="18"/>
          <w:szCs w:val="18"/>
          <w:bdr w:val="single" w:sz="6" w:space="0" w:color="DDDDDD" w:frame="1"/>
          <w:shd w:val="clear" w:color="auto" w:fill="FAFAFA"/>
        </w:rPr>
        <w:t>task_worker.py</w:t>
      </w:r>
      <w:r>
        <w:rPr>
          <w:rFonts w:ascii="Helvetica" w:hAnsi="Helvetica" w:cs="Helvetica"/>
          <w:color w:val="666666"/>
          <w:sz w:val="27"/>
          <w:szCs w:val="27"/>
        </w:rPr>
        <w:t>进程：</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python3 task_worker.py</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Connect</w:t>
      </w:r>
      <w:r>
        <w:rPr>
          <w:rStyle w:val="HTML"/>
          <w:color w:val="444444"/>
        </w:rPr>
        <w:t xml:space="preserve"> to server </w:t>
      </w:r>
      <w:r>
        <w:rPr>
          <w:rStyle w:val="number"/>
          <w:color w:val="009999"/>
        </w:rPr>
        <w:t>127.0</w:t>
      </w:r>
      <w:r>
        <w:rPr>
          <w:rStyle w:val="HTML"/>
          <w:color w:val="444444"/>
        </w:rPr>
        <w:t>.</w:t>
      </w:r>
      <w:r>
        <w:rPr>
          <w:rStyle w:val="number"/>
          <w:color w:val="009999"/>
        </w:rPr>
        <w:t>0</w:t>
      </w:r>
      <w:r>
        <w:rPr>
          <w:rStyle w:val="HTML"/>
          <w:color w:val="444444"/>
        </w:rPr>
        <w:t>.</w:t>
      </w:r>
      <w:r>
        <w:rPr>
          <w:rStyle w:val="number"/>
          <w:color w:val="009999"/>
        </w:rPr>
        <w:t>1</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3411</w:t>
      </w:r>
      <w:r>
        <w:rPr>
          <w:rStyle w:val="HTML"/>
          <w:color w:val="444444"/>
        </w:rPr>
        <w:t xml:space="preserve"> * </w:t>
      </w:r>
      <w:r>
        <w:rPr>
          <w:rStyle w:val="number"/>
          <w:color w:val="009999"/>
        </w:rPr>
        <w:t>3411</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1605</w:t>
      </w:r>
      <w:r>
        <w:rPr>
          <w:rStyle w:val="HTML"/>
          <w:color w:val="444444"/>
        </w:rPr>
        <w:t xml:space="preserve"> * </w:t>
      </w:r>
      <w:r>
        <w:rPr>
          <w:rStyle w:val="number"/>
          <w:color w:val="009999"/>
        </w:rPr>
        <w:t>1605</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1398</w:t>
      </w:r>
      <w:r>
        <w:rPr>
          <w:rStyle w:val="HTML"/>
          <w:color w:val="444444"/>
        </w:rPr>
        <w:t xml:space="preserve"> * </w:t>
      </w:r>
      <w:r>
        <w:rPr>
          <w:rStyle w:val="number"/>
          <w:color w:val="009999"/>
        </w:rPr>
        <w:t>1398</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4729</w:t>
      </w:r>
      <w:r>
        <w:rPr>
          <w:rStyle w:val="HTML"/>
          <w:color w:val="444444"/>
        </w:rPr>
        <w:t xml:space="preserve"> * </w:t>
      </w:r>
      <w:r>
        <w:rPr>
          <w:rStyle w:val="number"/>
          <w:color w:val="009999"/>
        </w:rPr>
        <w:t>4729</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5300</w:t>
      </w:r>
      <w:r>
        <w:rPr>
          <w:rStyle w:val="HTML"/>
          <w:color w:val="444444"/>
        </w:rPr>
        <w:t xml:space="preserve"> * </w:t>
      </w:r>
      <w:r>
        <w:rPr>
          <w:rStyle w:val="number"/>
          <w:color w:val="009999"/>
        </w:rPr>
        <w:t>5300</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7471</w:t>
      </w:r>
      <w:r>
        <w:rPr>
          <w:rStyle w:val="HTML"/>
          <w:color w:val="444444"/>
        </w:rPr>
        <w:t xml:space="preserve"> * </w:t>
      </w:r>
      <w:r>
        <w:rPr>
          <w:rStyle w:val="number"/>
          <w:color w:val="009999"/>
        </w:rPr>
        <w:t>7471</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68</w:t>
      </w:r>
      <w:r>
        <w:rPr>
          <w:rStyle w:val="HTML"/>
          <w:color w:val="444444"/>
        </w:rPr>
        <w:t xml:space="preserve"> * </w:t>
      </w:r>
      <w:r>
        <w:rPr>
          <w:rStyle w:val="number"/>
          <w:color w:val="009999"/>
        </w:rPr>
        <w:t>68</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4219</w:t>
      </w:r>
      <w:r>
        <w:rPr>
          <w:rStyle w:val="HTML"/>
          <w:color w:val="444444"/>
        </w:rPr>
        <w:t xml:space="preserve"> * </w:t>
      </w:r>
      <w:r>
        <w:rPr>
          <w:rStyle w:val="number"/>
          <w:color w:val="009999"/>
        </w:rPr>
        <w:t>4219</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339</w:t>
      </w:r>
      <w:r>
        <w:rPr>
          <w:rStyle w:val="HTML"/>
          <w:color w:val="444444"/>
        </w:rPr>
        <w:t xml:space="preserve"> * </w:t>
      </w:r>
      <w:r>
        <w:rPr>
          <w:rStyle w:val="number"/>
          <w:color w:val="009999"/>
        </w:rPr>
        <w:t>339</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run task </w:t>
      </w:r>
      <w:r>
        <w:rPr>
          <w:rStyle w:val="number"/>
          <w:color w:val="009999"/>
        </w:rPr>
        <w:t>7866</w:t>
      </w:r>
      <w:r>
        <w:rPr>
          <w:rStyle w:val="HTML"/>
          <w:color w:val="444444"/>
        </w:rPr>
        <w:t xml:space="preserve"> * </w:t>
      </w:r>
      <w:r>
        <w:rPr>
          <w:rStyle w:val="number"/>
          <w:color w:val="009999"/>
        </w:rPr>
        <w:t>7866</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worker exit.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task_worker.py</w:t>
      </w:r>
      <w:r>
        <w:rPr>
          <w:rFonts w:ascii="Helvetica" w:hAnsi="Helvetica" w:cs="Helvetica"/>
          <w:color w:val="666666"/>
          <w:sz w:val="27"/>
          <w:szCs w:val="27"/>
        </w:rPr>
        <w:t>进程结束，在</w:t>
      </w:r>
      <w:r>
        <w:rPr>
          <w:rStyle w:val="HTML"/>
          <w:rFonts w:ascii="Consolas" w:hAnsi="Consolas"/>
          <w:color w:val="DD0055"/>
          <w:sz w:val="18"/>
          <w:szCs w:val="18"/>
          <w:bdr w:val="single" w:sz="6" w:space="0" w:color="DDDDDD" w:frame="1"/>
          <w:shd w:val="clear" w:color="auto" w:fill="FAFAFA"/>
        </w:rPr>
        <w:t>task_master.py</w:t>
      </w:r>
      <w:r>
        <w:rPr>
          <w:rFonts w:ascii="Helvetica" w:hAnsi="Helvetica" w:cs="Helvetica"/>
          <w:color w:val="666666"/>
          <w:sz w:val="27"/>
          <w:szCs w:val="27"/>
        </w:rPr>
        <w:t>进程中会继续打印出结果：</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Result: 3411 * 3411 = 11634921</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 1605 * 1605 = 2576025</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 1398 * 1398 = 1954404</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 4729 * 4729 = 22363441</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 5300 * 5300 = 28090000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 7471 * 7471 = 55815841</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 68 * 68 = 4624</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 4219 * 4219 = 17799961</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 339 * 339 = 114921</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Result: 7866 * 7866 = 61873956</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这个简单的</w:t>
      </w:r>
      <w:r>
        <w:rPr>
          <w:rFonts w:ascii="Helvetica" w:hAnsi="Helvetica" w:cs="Helvetica"/>
          <w:color w:val="666666"/>
          <w:sz w:val="27"/>
          <w:szCs w:val="27"/>
        </w:rPr>
        <w:t>Master/Worker</w:t>
      </w:r>
      <w:r>
        <w:rPr>
          <w:rFonts w:ascii="Helvetica" w:hAnsi="Helvetica" w:cs="Helvetica"/>
          <w:color w:val="666666"/>
          <w:sz w:val="27"/>
          <w:szCs w:val="27"/>
        </w:rPr>
        <w:t>模型有什么用？其实这就是一个简单但真正的分布式计算，把代码稍加改造，启动多个</w:t>
      </w:r>
      <w:r>
        <w:rPr>
          <w:rFonts w:ascii="Helvetica" w:hAnsi="Helvetica" w:cs="Helvetica"/>
          <w:color w:val="666666"/>
          <w:sz w:val="27"/>
          <w:szCs w:val="27"/>
        </w:rPr>
        <w:t>worker</w:t>
      </w:r>
      <w:r>
        <w:rPr>
          <w:rFonts w:ascii="Helvetica" w:hAnsi="Helvetica" w:cs="Helvetica"/>
          <w:color w:val="666666"/>
          <w:sz w:val="27"/>
          <w:szCs w:val="27"/>
        </w:rPr>
        <w:t>，就可以把任务分布到几台甚至几十台机器上，比如把计算</w:t>
      </w:r>
      <w:r>
        <w:rPr>
          <w:rStyle w:val="HTML"/>
          <w:rFonts w:ascii="Consolas" w:hAnsi="Consolas"/>
          <w:color w:val="DD0055"/>
          <w:sz w:val="18"/>
          <w:szCs w:val="18"/>
          <w:bdr w:val="single" w:sz="6" w:space="0" w:color="DDDDDD" w:frame="1"/>
          <w:shd w:val="clear" w:color="auto" w:fill="FAFAFA"/>
        </w:rPr>
        <w:t>n*n</w:t>
      </w:r>
      <w:r>
        <w:rPr>
          <w:rFonts w:ascii="Helvetica" w:hAnsi="Helvetica" w:cs="Helvetica"/>
          <w:color w:val="666666"/>
          <w:sz w:val="27"/>
          <w:szCs w:val="27"/>
        </w:rPr>
        <w:t>的代码换成发送邮件，就实现了邮件队列的异步发送。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Queue</w:t>
      </w:r>
      <w:r>
        <w:rPr>
          <w:rFonts w:ascii="Helvetica" w:hAnsi="Helvetica" w:cs="Helvetica"/>
          <w:color w:val="666666"/>
          <w:sz w:val="27"/>
          <w:szCs w:val="27"/>
        </w:rPr>
        <w:t>对象存储在哪？注意到</w:t>
      </w:r>
      <w:r>
        <w:rPr>
          <w:rStyle w:val="HTML"/>
          <w:rFonts w:ascii="Consolas" w:hAnsi="Consolas"/>
          <w:color w:val="DD0055"/>
          <w:sz w:val="18"/>
          <w:szCs w:val="18"/>
          <w:bdr w:val="single" w:sz="6" w:space="0" w:color="DDDDDD" w:frame="1"/>
          <w:shd w:val="clear" w:color="auto" w:fill="FAFAFA"/>
        </w:rPr>
        <w:t>task_worker.py</w:t>
      </w:r>
      <w:r>
        <w:rPr>
          <w:rFonts w:ascii="Helvetica" w:hAnsi="Helvetica" w:cs="Helvetica"/>
          <w:color w:val="666666"/>
          <w:sz w:val="27"/>
          <w:szCs w:val="27"/>
        </w:rPr>
        <w:t>中根本没有创建</w:t>
      </w:r>
      <w:r>
        <w:rPr>
          <w:rFonts w:ascii="Helvetica" w:hAnsi="Helvetica" w:cs="Helvetica"/>
          <w:color w:val="666666"/>
          <w:sz w:val="27"/>
          <w:szCs w:val="27"/>
        </w:rPr>
        <w:t>Queue</w:t>
      </w:r>
      <w:r>
        <w:rPr>
          <w:rFonts w:ascii="Helvetica" w:hAnsi="Helvetica" w:cs="Helvetica"/>
          <w:color w:val="666666"/>
          <w:sz w:val="27"/>
          <w:szCs w:val="27"/>
        </w:rPr>
        <w:t>的代码，所以，</w:t>
      </w:r>
      <w:r>
        <w:rPr>
          <w:rFonts w:ascii="Helvetica" w:hAnsi="Helvetica" w:cs="Helvetica"/>
          <w:color w:val="666666"/>
          <w:sz w:val="27"/>
          <w:szCs w:val="27"/>
        </w:rPr>
        <w:t>Queue</w:t>
      </w:r>
      <w:r>
        <w:rPr>
          <w:rFonts w:ascii="Helvetica" w:hAnsi="Helvetica" w:cs="Helvetica"/>
          <w:color w:val="666666"/>
          <w:sz w:val="27"/>
          <w:szCs w:val="27"/>
        </w:rPr>
        <w:t>对象存储在</w:t>
      </w:r>
      <w:r>
        <w:rPr>
          <w:rStyle w:val="HTML"/>
          <w:rFonts w:ascii="Consolas" w:hAnsi="Consolas"/>
          <w:color w:val="DD0055"/>
          <w:sz w:val="18"/>
          <w:szCs w:val="18"/>
          <w:bdr w:val="single" w:sz="6" w:space="0" w:color="DDDDDD" w:frame="1"/>
          <w:shd w:val="clear" w:color="auto" w:fill="FAFAFA"/>
        </w:rPr>
        <w:t>task_master.py</w:t>
      </w:r>
      <w:r>
        <w:rPr>
          <w:rFonts w:ascii="Helvetica" w:hAnsi="Helvetica" w:cs="Helvetica"/>
          <w:color w:val="666666"/>
          <w:sz w:val="27"/>
          <w:szCs w:val="27"/>
        </w:rPr>
        <w:t>进程中：</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noProof/>
          <w:color w:val="666666"/>
          <w:sz w:val="27"/>
          <w:szCs w:val="27"/>
        </w:rPr>
        <w:lastRenderedPageBreak/>
        <w:drawing>
          <wp:inline distT="0" distB="0" distL="0" distR="0">
            <wp:extent cx="5659120" cy="3484880"/>
            <wp:effectExtent l="0" t="0" r="0" b="1270"/>
            <wp:docPr id="38" name="图片 38" descr="task_master_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task_master_worke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659120" cy="3484880"/>
                    </a:xfrm>
                    <a:prstGeom prst="rect">
                      <a:avLst/>
                    </a:prstGeom>
                    <a:noFill/>
                    <a:ln>
                      <a:noFill/>
                    </a:ln>
                  </pic:spPr>
                </pic:pic>
              </a:graphicData>
            </a:graphic>
          </wp:inline>
        </w:drawing>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而</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之所以能通过网络访问，就是通过</w:t>
      </w:r>
      <w:r>
        <w:rPr>
          <w:rStyle w:val="HTML"/>
          <w:rFonts w:ascii="Consolas" w:hAnsi="Consolas"/>
          <w:color w:val="DD0055"/>
          <w:sz w:val="18"/>
          <w:szCs w:val="18"/>
          <w:bdr w:val="single" w:sz="6" w:space="0" w:color="DDDDDD" w:frame="1"/>
          <w:shd w:val="clear" w:color="auto" w:fill="FAFAFA"/>
        </w:rPr>
        <w:t>QueueManager</w:t>
      </w:r>
      <w:r>
        <w:rPr>
          <w:rFonts w:ascii="Helvetica" w:hAnsi="Helvetica" w:cs="Helvetica"/>
          <w:color w:val="666666"/>
          <w:sz w:val="27"/>
          <w:szCs w:val="27"/>
        </w:rPr>
        <w:t>实现的。由于</w:t>
      </w:r>
      <w:r>
        <w:rPr>
          <w:rStyle w:val="HTML"/>
          <w:rFonts w:ascii="Consolas" w:hAnsi="Consolas"/>
          <w:color w:val="DD0055"/>
          <w:sz w:val="18"/>
          <w:szCs w:val="18"/>
          <w:bdr w:val="single" w:sz="6" w:space="0" w:color="DDDDDD" w:frame="1"/>
          <w:shd w:val="clear" w:color="auto" w:fill="FAFAFA"/>
        </w:rPr>
        <w:t>QueueManager</w:t>
      </w:r>
      <w:r>
        <w:rPr>
          <w:rFonts w:ascii="Helvetica" w:hAnsi="Helvetica" w:cs="Helvetica"/>
          <w:color w:val="666666"/>
          <w:sz w:val="27"/>
          <w:szCs w:val="27"/>
        </w:rPr>
        <w:t>管理的不止一个</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，所以，要给每个</w:t>
      </w:r>
      <w:r>
        <w:rPr>
          <w:rStyle w:val="HTML"/>
          <w:rFonts w:ascii="Consolas" w:hAnsi="Consolas"/>
          <w:color w:val="DD0055"/>
          <w:sz w:val="18"/>
          <w:szCs w:val="18"/>
          <w:bdr w:val="single" w:sz="6" w:space="0" w:color="DDDDDD" w:frame="1"/>
          <w:shd w:val="clear" w:color="auto" w:fill="FAFAFA"/>
        </w:rPr>
        <w:t>Queue</w:t>
      </w:r>
      <w:r>
        <w:rPr>
          <w:rFonts w:ascii="Helvetica" w:hAnsi="Helvetica" w:cs="Helvetica"/>
          <w:color w:val="666666"/>
          <w:sz w:val="27"/>
          <w:szCs w:val="27"/>
        </w:rPr>
        <w:t>的网络调用接口起个名字，比如</w:t>
      </w:r>
      <w:r>
        <w:rPr>
          <w:rStyle w:val="HTML"/>
          <w:rFonts w:ascii="Consolas" w:hAnsi="Consolas"/>
          <w:color w:val="DD0055"/>
          <w:sz w:val="18"/>
          <w:szCs w:val="18"/>
          <w:bdr w:val="single" w:sz="6" w:space="0" w:color="DDDDDD" w:frame="1"/>
          <w:shd w:val="clear" w:color="auto" w:fill="FAFAFA"/>
        </w:rPr>
        <w:t>get_task_queue</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authkey</w:t>
      </w:r>
      <w:r>
        <w:rPr>
          <w:rFonts w:ascii="Helvetica" w:hAnsi="Helvetica" w:cs="Helvetica"/>
          <w:color w:val="666666"/>
          <w:sz w:val="27"/>
          <w:szCs w:val="27"/>
        </w:rPr>
        <w:t>有什么用？这是为了保证两台机器正常通信，不被其他机器恶意干扰。如果</w:t>
      </w:r>
      <w:r>
        <w:rPr>
          <w:rStyle w:val="HTML"/>
          <w:rFonts w:ascii="Consolas" w:hAnsi="Consolas"/>
          <w:color w:val="DD0055"/>
          <w:sz w:val="18"/>
          <w:szCs w:val="18"/>
          <w:bdr w:val="single" w:sz="6" w:space="0" w:color="DDDDDD" w:frame="1"/>
          <w:shd w:val="clear" w:color="auto" w:fill="FAFAFA"/>
        </w:rPr>
        <w:t>task_worker.py</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authkey</w:t>
      </w:r>
      <w:r>
        <w:rPr>
          <w:rFonts w:ascii="Helvetica" w:hAnsi="Helvetica" w:cs="Helvetica"/>
          <w:color w:val="666666"/>
          <w:sz w:val="27"/>
          <w:szCs w:val="27"/>
        </w:rPr>
        <w:t>和</w:t>
      </w:r>
      <w:r>
        <w:rPr>
          <w:rStyle w:val="HTML"/>
          <w:rFonts w:ascii="Consolas" w:hAnsi="Consolas"/>
          <w:color w:val="DD0055"/>
          <w:sz w:val="18"/>
          <w:szCs w:val="18"/>
          <w:bdr w:val="single" w:sz="6" w:space="0" w:color="DDDDDD" w:frame="1"/>
          <w:shd w:val="clear" w:color="auto" w:fill="FAFAFA"/>
        </w:rPr>
        <w:t>task_master.py</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authkey</w:t>
      </w:r>
      <w:r>
        <w:rPr>
          <w:rFonts w:ascii="Helvetica" w:hAnsi="Helvetica" w:cs="Helvetica"/>
          <w:color w:val="666666"/>
          <w:sz w:val="27"/>
          <w:szCs w:val="27"/>
        </w:rPr>
        <w:t>不一致，肯定连接不上。</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Python</w:t>
      </w:r>
      <w:r>
        <w:rPr>
          <w:rFonts w:ascii="Helvetica" w:hAnsi="Helvetica" w:cs="Helvetica"/>
          <w:color w:val="666666"/>
          <w:sz w:val="27"/>
          <w:szCs w:val="27"/>
        </w:rPr>
        <w:t>的分布式进程接口简单，封装良好，适合需要把繁重任务分布到多台机器的环境下。</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注意</w:t>
      </w:r>
      <w:r>
        <w:rPr>
          <w:rFonts w:ascii="Helvetica" w:hAnsi="Helvetica" w:cs="Helvetica"/>
          <w:color w:val="666666"/>
          <w:sz w:val="27"/>
          <w:szCs w:val="27"/>
        </w:rPr>
        <w:t>Queue</w:t>
      </w:r>
      <w:r>
        <w:rPr>
          <w:rFonts w:ascii="Helvetica" w:hAnsi="Helvetica" w:cs="Helvetica"/>
          <w:color w:val="666666"/>
          <w:sz w:val="27"/>
          <w:szCs w:val="27"/>
        </w:rPr>
        <w:t>的作用是用来传递任务和接收结果，每个任务的描述数据量要尽量小。比如发送一个处理日志文件的任务，就不要发送几百兆</w:t>
      </w:r>
      <w:r>
        <w:rPr>
          <w:rFonts w:ascii="Helvetica" w:hAnsi="Helvetica" w:cs="Helvetica"/>
          <w:color w:val="666666"/>
          <w:sz w:val="27"/>
          <w:szCs w:val="27"/>
        </w:rPr>
        <w:lastRenderedPageBreak/>
        <w:t>的日志文件本身，而是发送日志文件存放的完整路径，由</w:t>
      </w:r>
      <w:r>
        <w:rPr>
          <w:rFonts w:ascii="Helvetica" w:hAnsi="Helvetica" w:cs="Helvetica"/>
          <w:color w:val="666666"/>
          <w:sz w:val="27"/>
          <w:szCs w:val="27"/>
        </w:rPr>
        <w:t>Worker</w:t>
      </w:r>
      <w:r>
        <w:rPr>
          <w:rFonts w:ascii="Helvetica" w:hAnsi="Helvetica" w:cs="Helvetica"/>
          <w:color w:val="666666"/>
          <w:sz w:val="27"/>
          <w:szCs w:val="27"/>
        </w:rPr>
        <w:t>进程再去共享的磁盘上读取文件。</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65" w:tgtFrame="_blank" w:history="1">
        <w:r>
          <w:rPr>
            <w:rStyle w:val="a4"/>
            <w:rFonts w:ascii="Helvetica" w:hAnsi="Helvetica" w:cs="Helvetica"/>
            <w:color w:val="0593D3"/>
            <w:sz w:val="27"/>
            <w:szCs w:val="27"/>
          </w:rPr>
          <w:t>task_master.py</w:t>
        </w:r>
      </w:hyperlink>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66" w:tgtFrame="_blank" w:history="1">
        <w:r>
          <w:rPr>
            <w:rStyle w:val="a4"/>
            <w:rFonts w:ascii="Helvetica" w:hAnsi="Helvetica" w:cs="Helvetica"/>
            <w:color w:val="0593D3"/>
            <w:sz w:val="27"/>
            <w:szCs w:val="27"/>
          </w:rPr>
          <w:t>task_worker.py</w:t>
        </w:r>
      </w:hyperlink>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感觉本站内容不错，读后有收获？</w:t>
      </w:r>
    </w:p>
    <w:p w:rsidR="00247087" w:rsidRDefault="00247087" w:rsidP="00247087">
      <w:pPr>
        <w:pStyle w:val="4"/>
        <w:shd w:val="clear" w:color="auto" w:fill="FFFFFF"/>
        <w:spacing w:before="0" w:beforeAutospacing="0" w:after="225" w:afterAutospacing="0" w:line="330" w:lineRule="atLeast"/>
        <w:rPr>
          <w:rFonts w:ascii="Helvetica" w:hAnsi="Helvetica" w:cs="Helvetica"/>
          <w:b w:val="0"/>
          <w:bCs w:val="0"/>
          <w:color w:val="444444"/>
          <w:sz w:val="27"/>
          <w:szCs w:val="27"/>
        </w:rPr>
      </w:pPr>
      <w:r>
        <w:rPr>
          <w:rFonts w:ascii="Helvetica" w:hAnsi="Helvetica" w:cs="Helvetica"/>
          <w:b w:val="0"/>
          <w:bCs w:val="0"/>
          <w:color w:val="444444"/>
          <w:sz w:val="27"/>
          <w:szCs w:val="27"/>
        </w:rPr>
        <w:t>正则表达式</w:t>
      </w:r>
    </w:p>
    <w:p w:rsidR="00247087" w:rsidRDefault="00247087" w:rsidP="00247087">
      <w:pPr>
        <w:shd w:val="clear" w:color="auto" w:fill="FFFFFF"/>
        <w:rPr>
          <w:rFonts w:ascii="Helvetica" w:hAnsi="Helvetica" w:cs="Helvetica"/>
          <w:color w:val="666666"/>
          <w:sz w:val="27"/>
          <w:szCs w:val="27"/>
        </w:rPr>
      </w:pPr>
      <w:r>
        <w:rPr>
          <w:rFonts w:ascii="Helvetica" w:hAnsi="Helvetica" w:cs="Helvetica"/>
          <w:color w:val="666666"/>
          <w:sz w:val="27"/>
          <w:szCs w:val="27"/>
        </w:rPr>
        <w:t>阅读</w:t>
      </w:r>
      <w:r>
        <w:rPr>
          <w:rFonts w:ascii="Helvetica" w:hAnsi="Helvetica" w:cs="Helvetica"/>
          <w:color w:val="666666"/>
          <w:sz w:val="27"/>
          <w:szCs w:val="27"/>
        </w:rPr>
        <w:t>: 85398</w:t>
      </w:r>
    </w:p>
    <w:p w:rsidR="00247087" w:rsidRDefault="00247087" w:rsidP="00247087">
      <w:pPr>
        <w:spacing w:before="225" w:after="225"/>
        <w:rPr>
          <w:rFonts w:ascii="宋体" w:hAnsi="宋体" w:cs="宋体"/>
          <w:sz w:val="24"/>
          <w:szCs w:val="24"/>
        </w:rPr>
      </w:pPr>
      <w:r>
        <w:pict>
          <v:rect id="_x0000_i1262" style="width:0;height:0" o:hralign="center" o:hrstd="t" o:hrnoshade="t" o:hr="t" fillcolor="#666" stroked="f"/>
        </w:pict>
      </w:r>
    </w:p>
    <w:p w:rsidR="00247087" w:rsidRDefault="00247087" w:rsidP="00247087">
      <w:pPr>
        <w:pStyle w:val="a3"/>
        <w:shd w:val="clear" w:color="auto" w:fill="FFFFFF"/>
        <w:spacing w:before="0" w:beforeAutospacing="0" w:after="225" w:afterAutospacing="0"/>
        <w:rPr>
          <w:rFonts w:ascii="Helvetica" w:hAnsi="Helvetica" w:cs="Helvetica"/>
          <w:color w:val="666666"/>
          <w:sz w:val="27"/>
          <w:szCs w:val="27"/>
        </w:rPr>
      </w:pPr>
      <w:r>
        <w:rPr>
          <w:rFonts w:ascii="Helvetica" w:hAnsi="Helvetica" w:cs="Helvetica"/>
          <w:color w:val="666666"/>
          <w:sz w:val="27"/>
          <w:szCs w:val="27"/>
        </w:rPr>
        <w:t>字符串是编程时涉及到的最多的一种数据结构，对字符串进行操作的需求几乎无处不在。比如判断一个字符串是否是合法的</w:t>
      </w:r>
      <w:r>
        <w:rPr>
          <w:rFonts w:ascii="Helvetica" w:hAnsi="Helvetica" w:cs="Helvetica"/>
          <w:color w:val="666666"/>
          <w:sz w:val="27"/>
          <w:szCs w:val="27"/>
        </w:rPr>
        <w:t>Email</w:t>
      </w:r>
      <w:r>
        <w:rPr>
          <w:rFonts w:ascii="Helvetica" w:hAnsi="Helvetica" w:cs="Helvetica"/>
          <w:color w:val="666666"/>
          <w:sz w:val="27"/>
          <w:szCs w:val="27"/>
        </w:rPr>
        <w:t>地址，虽然可以编程提取</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前后的子串，再分别判断是否是单词和域名，但这样做不但麻烦，而且代码难以复用。</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正则表达式是一种用来匹配字符串的强有力的武器。它的设计思想是用一种描述性的语言来给字符串定义一个规则，凡是符合规则的字符串，我们就认为它</w:t>
      </w:r>
      <w:r>
        <w:rPr>
          <w:rFonts w:ascii="Helvetica" w:hAnsi="Helvetica" w:cs="Helvetica"/>
          <w:color w:val="666666"/>
          <w:sz w:val="27"/>
          <w:szCs w:val="27"/>
        </w:rPr>
        <w:t>“</w:t>
      </w:r>
      <w:r>
        <w:rPr>
          <w:rFonts w:ascii="Helvetica" w:hAnsi="Helvetica" w:cs="Helvetica"/>
          <w:color w:val="666666"/>
          <w:sz w:val="27"/>
          <w:szCs w:val="27"/>
        </w:rPr>
        <w:t>匹配</w:t>
      </w:r>
      <w:r>
        <w:rPr>
          <w:rFonts w:ascii="Helvetica" w:hAnsi="Helvetica" w:cs="Helvetica"/>
          <w:color w:val="666666"/>
          <w:sz w:val="27"/>
          <w:szCs w:val="27"/>
        </w:rPr>
        <w:t>”</w:t>
      </w:r>
      <w:r>
        <w:rPr>
          <w:rFonts w:ascii="Helvetica" w:hAnsi="Helvetica" w:cs="Helvetica"/>
          <w:color w:val="666666"/>
          <w:sz w:val="27"/>
          <w:szCs w:val="27"/>
        </w:rPr>
        <w:t>了，否则，该字符串就是不合法的。</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所以我们判断一个字符串是否是合法的</w:t>
      </w:r>
      <w:r>
        <w:rPr>
          <w:rFonts w:ascii="Helvetica" w:hAnsi="Helvetica" w:cs="Helvetica"/>
          <w:color w:val="666666"/>
          <w:sz w:val="27"/>
          <w:szCs w:val="27"/>
        </w:rPr>
        <w:t>Email</w:t>
      </w:r>
      <w:r>
        <w:rPr>
          <w:rFonts w:ascii="Helvetica" w:hAnsi="Helvetica" w:cs="Helvetica"/>
          <w:color w:val="666666"/>
          <w:sz w:val="27"/>
          <w:szCs w:val="27"/>
        </w:rPr>
        <w:t>的方法是：</w:t>
      </w:r>
    </w:p>
    <w:p w:rsidR="00247087" w:rsidRDefault="00247087" w:rsidP="00247087">
      <w:pPr>
        <w:pStyle w:val="a3"/>
        <w:numPr>
          <w:ilvl w:val="0"/>
          <w:numId w:val="18"/>
        </w:numPr>
        <w:shd w:val="clear" w:color="auto" w:fill="FFFFFF"/>
        <w:spacing w:before="0" w:beforeAutospacing="0" w:after="225" w:afterAutospacing="0"/>
        <w:ind w:left="0"/>
        <w:rPr>
          <w:rFonts w:ascii="Helvetica" w:hAnsi="Helvetica" w:cs="Helvetica"/>
          <w:color w:val="666666"/>
          <w:sz w:val="27"/>
          <w:szCs w:val="27"/>
        </w:rPr>
      </w:pPr>
      <w:r>
        <w:rPr>
          <w:rFonts w:ascii="Helvetica" w:hAnsi="Helvetica" w:cs="Helvetica"/>
          <w:color w:val="666666"/>
          <w:sz w:val="27"/>
          <w:szCs w:val="27"/>
        </w:rPr>
        <w:t>创建一个匹配</w:t>
      </w:r>
      <w:r>
        <w:rPr>
          <w:rFonts w:ascii="Helvetica" w:hAnsi="Helvetica" w:cs="Helvetica"/>
          <w:color w:val="666666"/>
          <w:sz w:val="27"/>
          <w:szCs w:val="27"/>
        </w:rPr>
        <w:t>Email</w:t>
      </w:r>
      <w:r>
        <w:rPr>
          <w:rFonts w:ascii="Helvetica" w:hAnsi="Helvetica" w:cs="Helvetica"/>
          <w:color w:val="666666"/>
          <w:sz w:val="27"/>
          <w:szCs w:val="27"/>
        </w:rPr>
        <w:t>的正则表达式；</w:t>
      </w:r>
    </w:p>
    <w:p w:rsidR="00247087" w:rsidRDefault="00247087" w:rsidP="00247087">
      <w:pPr>
        <w:pStyle w:val="a3"/>
        <w:numPr>
          <w:ilvl w:val="0"/>
          <w:numId w:val="18"/>
        </w:numPr>
        <w:shd w:val="clear" w:color="auto" w:fill="FFFFFF"/>
        <w:spacing w:before="0" w:beforeAutospacing="0" w:after="225" w:afterAutospacing="0"/>
        <w:ind w:left="0"/>
        <w:rPr>
          <w:rFonts w:ascii="Helvetica" w:hAnsi="Helvetica" w:cs="Helvetica"/>
          <w:color w:val="666666"/>
          <w:sz w:val="27"/>
          <w:szCs w:val="27"/>
        </w:rPr>
      </w:pPr>
      <w:r>
        <w:rPr>
          <w:rFonts w:ascii="Helvetica" w:hAnsi="Helvetica" w:cs="Helvetica"/>
          <w:color w:val="666666"/>
          <w:sz w:val="27"/>
          <w:szCs w:val="27"/>
        </w:rPr>
        <w:t>用该正则表达式去匹配用户的输入来判断是否合法。</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因为正则表达式也是用字符串表示的，所以，我们要首先了解如何用字符来描述字符。</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在正则表达式中，如果直接给出字符，就是精确匹配。用</w:t>
      </w:r>
      <w:r>
        <w:rPr>
          <w:rStyle w:val="HTML"/>
          <w:rFonts w:ascii="Consolas" w:hAnsi="Consolas"/>
          <w:color w:val="DD0055"/>
          <w:sz w:val="18"/>
          <w:szCs w:val="18"/>
          <w:bdr w:val="single" w:sz="6" w:space="0" w:color="DDDDDD" w:frame="1"/>
          <w:shd w:val="clear" w:color="auto" w:fill="FAFAFA"/>
        </w:rPr>
        <w:t>\d</w:t>
      </w:r>
      <w:r>
        <w:rPr>
          <w:rFonts w:ascii="Helvetica" w:hAnsi="Helvetica" w:cs="Helvetica"/>
          <w:color w:val="666666"/>
          <w:sz w:val="27"/>
          <w:szCs w:val="27"/>
        </w:rPr>
        <w:t>可以匹配一个数字，</w:t>
      </w:r>
      <w:r>
        <w:rPr>
          <w:rStyle w:val="HTML"/>
          <w:rFonts w:ascii="Consolas" w:hAnsi="Consolas"/>
          <w:color w:val="DD0055"/>
          <w:sz w:val="18"/>
          <w:szCs w:val="18"/>
          <w:bdr w:val="single" w:sz="6" w:space="0" w:color="DDDDDD" w:frame="1"/>
          <w:shd w:val="clear" w:color="auto" w:fill="FAFAFA"/>
        </w:rPr>
        <w:t>\w</w:t>
      </w:r>
      <w:r>
        <w:rPr>
          <w:rFonts w:ascii="Helvetica" w:hAnsi="Helvetica" w:cs="Helvetica"/>
          <w:color w:val="666666"/>
          <w:sz w:val="27"/>
          <w:szCs w:val="27"/>
        </w:rPr>
        <w:t>可以匹配一个字母或数字，所以：</w:t>
      </w:r>
    </w:p>
    <w:p w:rsidR="00247087" w:rsidRDefault="00247087" w:rsidP="00247087">
      <w:pPr>
        <w:pStyle w:val="a3"/>
        <w:numPr>
          <w:ilvl w:val="0"/>
          <w:numId w:val="19"/>
        </w:numPr>
        <w:shd w:val="clear" w:color="auto" w:fill="FFFFFF"/>
        <w:spacing w:before="0" w:beforeAutospacing="0" w:after="225" w:afterAutospacing="0"/>
        <w:ind w:left="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'00\d'</w:t>
      </w:r>
      <w:r>
        <w:rPr>
          <w:rFonts w:ascii="Helvetica" w:hAnsi="Helvetica" w:cs="Helvetica"/>
          <w:color w:val="666666"/>
          <w:sz w:val="27"/>
          <w:szCs w:val="27"/>
        </w:rPr>
        <w:t>可以匹配</w:t>
      </w:r>
      <w:r>
        <w:rPr>
          <w:rStyle w:val="HTML"/>
          <w:rFonts w:ascii="Consolas" w:hAnsi="Consolas"/>
          <w:color w:val="DD0055"/>
          <w:sz w:val="18"/>
          <w:szCs w:val="18"/>
          <w:bdr w:val="single" w:sz="6" w:space="0" w:color="DDDDDD" w:frame="1"/>
          <w:shd w:val="clear" w:color="auto" w:fill="FAFAFA"/>
        </w:rPr>
        <w:t>'007'</w:t>
      </w:r>
      <w:r>
        <w:rPr>
          <w:rFonts w:ascii="Helvetica" w:hAnsi="Helvetica" w:cs="Helvetica"/>
          <w:color w:val="666666"/>
          <w:sz w:val="27"/>
          <w:szCs w:val="27"/>
        </w:rPr>
        <w:t>，但无法匹配</w:t>
      </w:r>
      <w:r>
        <w:rPr>
          <w:rStyle w:val="HTML"/>
          <w:rFonts w:ascii="Consolas" w:hAnsi="Consolas"/>
          <w:color w:val="DD0055"/>
          <w:sz w:val="18"/>
          <w:szCs w:val="18"/>
          <w:bdr w:val="single" w:sz="6" w:space="0" w:color="DDDDDD" w:frame="1"/>
          <w:shd w:val="clear" w:color="auto" w:fill="FAFAFA"/>
        </w:rPr>
        <w:t>'00A'</w:t>
      </w:r>
      <w:r>
        <w:rPr>
          <w:rFonts w:ascii="Helvetica" w:hAnsi="Helvetica" w:cs="Helvetica"/>
          <w:color w:val="666666"/>
          <w:sz w:val="27"/>
          <w:szCs w:val="27"/>
        </w:rPr>
        <w:t>；</w:t>
      </w:r>
    </w:p>
    <w:p w:rsidR="00247087" w:rsidRDefault="00247087" w:rsidP="00247087">
      <w:pPr>
        <w:pStyle w:val="a3"/>
        <w:numPr>
          <w:ilvl w:val="0"/>
          <w:numId w:val="19"/>
        </w:numPr>
        <w:shd w:val="clear" w:color="auto" w:fill="FFFFFF"/>
        <w:spacing w:before="0" w:beforeAutospacing="0" w:after="225" w:afterAutospacing="0"/>
        <w:ind w:left="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'\d\d\d'</w:t>
      </w:r>
      <w:r>
        <w:rPr>
          <w:rFonts w:ascii="Helvetica" w:hAnsi="Helvetica" w:cs="Helvetica"/>
          <w:color w:val="666666"/>
          <w:sz w:val="27"/>
          <w:szCs w:val="27"/>
        </w:rPr>
        <w:t>可以匹配</w:t>
      </w:r>
      <w:r>
        <w:rPr>
          <w:rStyle w:val="HTML"/>
          <w:rFonts w:ascii="Consolas" w:hAnsi="Consolas"/>
          <w:color w:val="DD0055"/>
          <w:sz w:val="18"/>
          <w:szCs w:val="18"/>
          <w:bdr w:val="single" w:sz="6" w:space="0" w:color="DDDDDD" w:frame="1"/>
          <w:shd w:val="clear" w:color="auto" w:fill="FAFAFA"/>
        </w:rPr>
        <w:t>'010'</w:t>
      </w:r>
      <w:r>
        <w:rPr>
          <w:rFonts w:ascii="Helvetica" w:hAnsi="Helvetica" w:cs="Helvetica"/>
          <w:color w:val="666666"/>
          <w:sz w:val="27"/>
          <w:szCs w:val="27"/>
        </w:rPr>
        <w:t>；</w:t>
      </w:r>
    </w:p>
    <w:p w:rsidR="00247087" w:rsidRDefault="00247087" w:rsidP="00247087">
      <w:pPr>
        <w:pStyle w:val="a3"/>
        <w:numPr>
          <w:ilvl w:val="0"/>
          <w:numId w:val="19"/>
        </w:numPr>
        <w:shd w:val="clear" w:color="auto" w:fill="FFFFFF"/>
        <w:spacing w:before="0" w:beforeAutospacing="0" w:after="225" w:afterAutospacing="0"/>
        <w:ind w:left="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'\w\w\d'</w:t>
      </w:r>
      <w:r>
        <w:rPr>
          <w:rFonts w:ascii="Helvetica" w:hAnsi="Helvetica" w:cs="Helvetica"/>
          <w:color w:val="666666"/>
          <w:sz w:val="27"/>
          <w:szCs w:val="27"/>
        </w:rPr>
        <w:t>可以匹配</w:t>
      </w:r>
      <w:r>
        <w:rPr>
          <w:rStyle w:val="HTML"/>
          <w:rFonts w:ascii="Consolas" w:hAnsi="Consolas"/>
          <w:color w:val="DD0055"/>
          <w:sz w:val="18"/>
          <w:szCs w:val="18"/>
          <w:bdr w:val="single" w:sz="6" w:space="0" w:color="DDDDDD" w:frame="1"/>
          <w:shd w:val="clear" w:color="auto" w:fill="FAFAFA"/>
        </w:rPr>
        <w:t>'py3'</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可以匹配任意字符，所以：</w:t>
      </w:r>
    </w:p>
    <w:p w:rsidR="00247087" w:rsidRDefault="00247087" w:rsidP="00247087">
      <w:pPr>
        <w:widowControl/>
        <w:numPr>
          <w:ilvl w:val="0"/>
          <w:numId w:val="20"/>
        </w:numPr>
        <w:shd w:val="clear" w:color="auto" w:fill="FFFFFF"/>
        <w:spacing w:before="100" w:beforeAutospacing="1" w:after="100" w:afterAutospacing="1"/>
        <w:ind w:left="0"/>
        <w:jc w:val="left"/>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'py.'</w:t>
      </w:r>
      <w:r>
        <w:rPr>
          <w:rFonts w:ascii="Helvetica" w:hAnsi="Helvetica" w:cs="Helvetica"/>
          <w:color w:val="666666"/>
          <w:sz w:val="27"/>
          <w:szCs w:val="27"/>
        </w:rPr>
        <w:t>可以匹配</w:t>
      </w:r>
      <w:r>
        <w:rPr>
          <w:rStyle w:val="HTML"/>
          <w:rFonts w:ascii="Consolas" w:hAnsi="Consolas"/>
          <w:color w:val="DD0055"/>
          <w:sz w:val="18"/>
          <w:szCs w:val="18"/>
          <w:bdr w:val="single" w:sz="6" w:space="0" w:color="DDDDDD" w:frame="1"/>
          <w:shd w:val="clear" w:color="auto" w:fill="FAFAFA"/>
        </w:rPr>
        <w:t>'pyc'</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'pyo'</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'py!'</w:t>
      </w:r>
      <w:r>
        <w:rPr>
          <w:rFonts w:ascii="Helvetica" w:hAnsi="Helvetica" w:cs="Helvetica"/>
          <w:color w:val="666666"/>
          <w:sz w:val="27"/>
          <w:szCs w:val="27"/>
        </w:rPr>
        <w:t>等等。</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要匹配变长的字符，在正则表达式中，用</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表示任意个字符（包括</w:t>
      </w:r>
      <w:r>
        <w:rPr>
          <w:rFonts w:ascii="Helvetica" w:hAnsi="Helvetica" w:cs="Helvetica"/>
          <w:color w:val="666666"/>
          <w:sz w:val="27"/>
          <w:szCs w:val="27"/>
        </w:rPr>
        <w:t>0</w:t>
      </w:r>
      <w:r>
        <w:rPr>
          <w:rFonts w:ascii="Helvetica" w:hAnsi="Helvetica" w:cs="Helvetica"/>
          <w:color w:val="666666"/>
          <w:sz w:val="27"/>
          <w:szCs w:val="27"/>
        </w:rPr>
        <w:t>个），用</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表示至少一个字符，用</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表示</w:t>
      </w:r>
      <w:r>
        <w:rPr>
          <w:rFonts w:ascii="Helvetica" w:hAnsi="Helvetica" w:cs="Helvetica"/>
          <w:color w:val="666666"/>
          <w:sz w:val="27"/>
          <w:szCs w:val="27"/>
        </w:rPr>
        <w:t>0</w:t>
      </w:r>
      <w:r>
        <w:rPr>
          <w:rFonts w:ascii="Helvetica" w:hAnsi="Helvetica" w:cs="Helvetica"/>
          <w:color w:val="666666"/>
          <w:sz w:val="27"/>
          <w:szCs w:val="27"/>
        </w:rPr>
        <w:t>个或</w:t>
      </w:r>
      <w:r>
        <w:rPr>
          <w:rFonts w:ascii="Helvetica" w:hAnsi="Helvetica" w:cs="Helvetica"/>
          <w:color w:val="666666"/>
          <w:sz w:val="27"/>
          <w:szCs w:val="27"/>
        </w:rPr>
        <w:t>1</w:t>
      </w:r>
      <w:r>
        <w:rPr>
          <w:rFonts w:ascii="Helvetica" w:hAnsi="Helvetica" w:cs="Helvetica"/>
          <w:color w:val="666666"/>
          <w:sz w:val="27"/>
          <w:szCs w:val="27"/>
        </w:rPr>
        <w:t>个字符，用</w:t>
      </w:r>
      <w:r>
        <w:rPr>
          <w:rStyle w:val="HTML"/>
          <w:rFonts w:ascii="Consolas" w:hAnsi="Consolas"/>
          <w:color w:val="DD0055"/>
          <w:sz w:val="18"/>
          <w:szCs w:val="18"/>
          <w:bdr w:val="single" w:sz="6" w:space="0" w:color="DDDDDD" w:frame="1"/>
          <w:shd w:val="clear" w:color="auto" w:fill="FAFAFA"/>
        </w:rPr>
        <w:t>{n}</w:t>
      </w:r>
      <w:r>
        <w:rPr>
          <w:rFonts w:ascii="Helvetica" w:hAnsi="Helvetica" w:cs="Helvetica"/>
          <w:color w:val="666666"/>
          <w:sz w:val="27"/>
          <w:szCs w:val="27"/>
        </w:rPr>
        <w:t>表示</w:t>
      </w:r>
      <w:r>
        <w:rPr>
          <w:rFonts w:ascii="Helvetica" w:hAnsi="Helvetica" w:cs="Helvetica"/>
          <w:color w:val="666666"/>
          <w:sz w:val="27"/>
          <w:szCs w:val="27"/>
        </w:rPr>
        <w:t>n</w:t>
      </w:r>
      <w:r>
        <w:rPr>
          <w:rFonts w:ascii="Helvetica" w:hAnsi="Helvetica" w:cs="Helvetica"/>
          <w:color w:val="666666"/>
          <w:sz w:val="27"/>
          <w:szCs w:val="27"/>
        </w:rPr>
        <w:t>个字符，用</w:t>
      </w:r>
      <w:r>
        <w:rPr>
          <w:rStyle w:val="HTML"/>
          <w:rFonts w:ascii="Consolas" w:hAnsi="Consolas"/>
          <w:color w:val="DD0055"/>
          <w:sz w:val="18"/>
          <w:szCs w:val="18"/>
          <w:bdr w:val="single" w:sz="6" w:space="0" w:color="DDDDDD" w:frame="1"/>
          <w:shd w:val="clear" w:color="auto" w:fill="FAFAFA"/>
        </w:rPr>
        <w:t>{n,m}</w:t>
      </w:r>
      <w:r>
        <w:rPr>
          <w:rFonts w:ascii="Helvetica" w:hAnsi="Helvetica" w:cs="Helvetica"/>
          <w:color w:val="666666"/>
          <w:sz w:val="27"/>
          <w:szCs w:val="27"/>
        </w:rPr>
        <w:t>表示</w:t>
      </w:r>
      <w:r>
        <w:rPr>
          <w:rFonts w:ascii="Helvetica" w:hAnsi="Helvetica" w:cs="Helvetica"/>
          <w:color w:val="666666"/>
          <w:sz w:val="27"/>
          <w:szCs w:val="27"/>
        </w:rPr>
        <w:t>n-m</w:t>
      </w:r>
      <w:r>
        <w:rPr>
          <w:rFonts w:ascii="Helvetica" w:hAnsi="Helvetica" w:cs="Helvetica"/>
          <w:color w:val="666666"/>
          <w:sz w:val="27"/>
          <w:szCs w:val="27"/>
        </w:rPr>
        <w:t>个字符：</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来看一个复杂的例子：</w:t>
      </w:r>
      <w:r>
        <w:rPr>
          <w:rStyle w:val="HTML"/>
          <w:rFonts w:ascii="Consolas" w:hAnsi="Consolas"/>
          <w:color w:val="DD0055"/>
          <w:sz w:val="18"/>
          <w:szCs w:val="18"/>
          <w:bdr w:val="single" w:sz="6" w:space="0" w:color="DDDDDD" w:frame="1"/>
          <w:shd w:val="clear" w:color="auto" w:fill="FAFAFA"/>
        </w:rPr>
        <w:t>\d{3}\s+\d{3,8}</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我们来从左到右解读一下：</w:t>
      </w:r>
    </w:p>
    <w:p w:rsidR="00247087" w:rsidRDefault="00247087" w:rsidP="00247087">
      <w:pPr>
        <w:pStyle w:val="a3"/>
        <w:numPr>
          <w:ilvl w:val="0"/>
          <w:numId w:val="21"/>
        </w:numPr>
        <w:shd w:val="clear" w:color="auto" w:fill="FFFFFF"/>
        <w:spacing w:before="0" w:beforeAutospacing="0" w:after="225" w:afterAutospacing="0"/>
        <w:ind w:left="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\d{3}</w:t>
      </w:r>
      <w:r>
        <w:rPr>
          <w:rFonts w:ascii="Helvetica" w:hAnsi="Helvetica" w:cs="Helvetica"/>
          <w:color w:val="666666"/>
          <w:sz w:val="27"/>
          <w:szCs w:val="27"/>
        </w:rPr>
        <w:t>表示匹配</w:t>
      </w:r>
      <w:r>
        <w:rPr>
          <w:rFonts w:ascii="Helvetica" w:hAnsi="Helvetica" w:cs="Helvetica"/>
          <w:color w:val="666666"/>
          <w:sz w:val="27"/>
          <w:szCs w:val="27"/>
        </w:rPr>
        <w:t>3</w:t>
      </w:r>
      <w:r>
        <w:rPr>
          <w:rFonts w:ascii="Helvetica" w:hAnsi="Helvetica" w:cs="Helvetica"/>
          <w:color w:val="666666"/>
          <w:sz w:val="27"/>
          <w:szCs w:val="27"/>
        </w:rPr>
        <w:t>个数字，例如</w:t>
      </w:r>
      <w:r>
        <w:rPr>
          <w:rStyle w:val="HTML"/>
          <w:rFonts w:ascii="Consolas" w:hAnsi="Consolas"/>
          <w:color w:val="DD0055"/>
          <w:sz w:val="18"/>
          <w:szCs w:val="18"/>
          <w:bdr w:val="single" w:sz="6" w:space="0" w:color="DDDDDD" w:frame="1"/>
          <w:shd w:val="clear" w:color="auto" w:fill="FAFAFA"/>
        </w:rPr>
        <w:t>'010'</w:t>
      </w:r>
      <w:r>
        <w:rPr>
          <w:rFonts w:ascii="Helvetica" w:hAnsi="Helvetica" w:cs="Helvetica"/>
          <w:color w:val="666666"/>
          <w:sz w:val="27"/>
          <w:szCs w:val="27"/>
        </w:rPr>
        <w:t>；</w:t>
      </w:r>
    </w:p>
    <w:p w:rsidR="00247087" w:rsidRDefault="00247087" w:rsidP="00247087">
      <w:pPr>
        <w:pStyle w:val="a3"/>
        <w:numPr>
          <w:ilvl w:val="0"/>
          <w:numId w:val="21"/>
        </w:numPr>
        <w:shd w:val="clear" w:color="auto" w:fill="FFFFFF"/>
        <w:spacing w:before="0" w:beforeAutospacing="0" w:after="225" w:afterAutospacing="0"/>
        <w:ind w:left="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\s</w:t>
      </w:r>
      <w:r>
        <w:rPr>
          <w:rFonts w:ascii="Helvetica" w:hAnsi="Helvetica" w:cs="Helvetica"/>
          <w:color w:val="666666"/>
          <w:sz w:val="27"/>
          <w:szCs w:val="27"/>
        </w:rPr>
        <w:t>可以匹配一个空格（也包括</w:t>
      </w:r>
      <w:r>
        <w:rPr>
          <w:rFonts w:ascii="Helvetica" w:hAnsi="Helvetica" w:cs="Helvetica"/>
          <w:color w:val="666666"/>
          <w:sz w:val="27"/>
          <w:szCs w:val="27"/>
        </w:rPr>
        <w:t>Tab</w:t>
      </w:r>
      <w:r>
        <w:rPr>
          <w:rFonts w:ascii="Helvetica" w:hAnsi="Helvetica" w:cs="Helvetica"/>
          <w:color w:val="666666"/>
          <w:sz w:val="27"/>
          <w:szCs w:val="27"/>
        </w:rPr>
        <w:t>等空白符），所以</w:t>
      </w:r>
      <w:r>
        <w:rPr>
          <w:rStyle w:val="HTML"/>
          <w:rFonts w:ascii="Consolas" w:hAnsi="Consolas"/>
          <w:color w:val="DD0055"/>
          <w:sz w:val="18"/>
          <w:szCs w:val="18"/>
          <w:bdr w:val="single" w:sz="6" w:space="0" w:color="DDDDDD" w:frame="1"/>
          <w:shd w:val="clear" w:color="auto" w:fill="FAFAFA"/>
        </w:rPr>
        <w:t>\s+</w:t>
      </w:r>
      <w:r>
        <w:rPr>
          <w:rFonts w:ascii="Helvetica" w:hAnsi="Helvetica" w:cs="Helvetica"/>
          <w:color w:val="666666"/>
          <w:sz w:val="27"/>
          <w:szCs w:val="27"/>
        </w:rPr>
        <w:t>表示至少有一个空格，例如匹配</w:t>
      </w:r>
      <w:r>
        <w:rPr>
          <w:rStyle w:val="HTML"/>
          <w:rFonts w:ascii="Consolas" w:hAnsi="Consolas"/>
          <w:color w:val="DD0055"/>
          <w:sz w:val="18"/>
          <w:szCs w:val="18"/>
          <w:bdr w:val="single" w:sz="6" w:space="0" w:color="DDDDDD" w:frame="1"/>
          <w:shd w:val="clear" w:color="auto" w:fill="FAFAFA"/>
        </w:rPr>
        <w:t>' '</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 '</w:t>
      </w:r>
      <w:r>
        <w:rPr>
          <w:rFonts w:ascii="Helvetica" w:hAnsi="Helvetica" w:cs="Helvetica"/>
          <w:color w:val="666666"/>
          <w:sz w:val="27"/>
          <w:szCs w:val="27"/>
        </w:rPr>
        <w:t>等；</w:t>
      </w:r>
    </w:p>
    <w:p w:rsidR="00247087" w:rsidRDefault="00247087" w:rsidP="00247087">
      <w:pPr>
        <w:pStyle w:val="a3"/>
        <w:numPr>
          <w:ilvl w:val="0"/>
          <w:numId w:val="21"/>
        </w:numPr>
        <w:shd w:val="clear" w:color="auto" w:fill="FFFFFF"/>
        <w:spacing w:before="0" w:beforeAutospacing="0" w:after="225" w:afterAutospacing="0"/>
        <w:ind w:left="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\d{3,8}</w:t>
      </w:r>
      <w:r>
        <w:rPr>
          <w:rFonts w:ascii="Helvetica" w:hAnsi="Helvetica" w:cs="Helvetica"/>
          <w:color w:val="666666"/>
          <w:sz w:val="27"/>
          <w:szCs w:val="27"/>
        </w:rPr>
        <w:t>表示</w:t>
      </w:r>
      <w:r>
        <w:rPr>
          <w:rFonts w:ascii="Helvetica" w:hAnsi="Helvetica" w:cs="Helvetica"/>
          <w:color w:val="666666"/>
          <w:sz w:val="27"/>
          <w:szCs w:val="27"/>
        </w:rPr>
        <w:t>3-8</w:t>
      </w:r>
      <w:r>
        <w:rPr>
          <w:rFonts w:ascii="Helvetica" w:hAnsi="Helvetica" w:cs="Helvetica"/>
          <w:color w:val="666666"/>
          <w:sz w:val="27"/>
          <w:szCs w:val="27"/>
        </w:rPr>
        <w:t>个数字，例如</w:t>
      </w:r>
      <w:r>
        <w:rPr>
          <w:rStyle w:val="HTML"/>
          <w:rFonts w:ascii="Consolas" w:hAnsi="Consolas"/>
          <w:color w:val="DD0055"/>
          <w:sz w:val="18"/>
          <w:szCs w:val="18"/>
          <w:bdr w:val="single" w:sz="6" w:space="0" w:color="DDDDDD" w:frame="1"/>
          <w:shd w:val="clear" w:color="auto" w:fill="FAFAFA"/>
        </w:rPr>
        <w:t>'1234567'</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综合起来，上面的正则表达式可以匹配以任意个空格隔开的带区号的电话号码。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如果要匹配</w:t>
      </w:r>
      <w:r>
        <w:rPr>
          <w:rStyle w:val="HTML"/>
          <w:rFonts w:ascii="Consolas" w:hAnsi="Consolas"/>
          <w:color w:val="DD0055"/>
          <w:sz w:val="18"/>
          <w:szCs w:val="18"/>
          <w:bdr w:val="single" w:sz="6" w:space="0" w:color="DDDDDD" w:frame="1"/>
          <w:shd w:val="clear" w:color="auto" w:fill="FAFAFA"/>
        </w:rPr>
        <w:t>'010-12345'</w:t>
      </w:r>
      <w:r>
        <w:rPr>
          <w:rFonts w:ascii="Helvetica" w:hAnsi="Helvetica" w:cs="Helvetica"/>
          <w:color w:val="666666"/>
          <w:sz w:val="27"/>
          <w:szCs w:val="27"/>
        </w:rPr>
        <w:t>这样的号码呢？由于</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是特殊字符，在正则表达式中，要用</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转义，所以，上面的正则是</w:t>
      </w:r>
      <w:r>
        <w:rPr>
          <w:rStyle w:val="HTML"/>
          <w:rFonts w:ascii="Consolas" w:hAnsi="Consolas"/>
          <w:color w:val="DD0055"/>
          <w:sz w:val="18"/>
          <w:szCs w:val="18"/>
          <w:bdr w:val="single" w:sz="6" w:space="0" w:color="DDDDDD" w:frame="1"/>
          <w:shd w:val="clear" w:color="auto" w:fill="FAFAFA"/>
        </w:rPr>
        <w:t>\d{3}\-\d{3,8}</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但是，仍然无法匹配</w:t>
      </w:r>
      <w:r>
        <w:rPr>
          <w:rStyle w:val="HTML"/>
          <w:rFonts w:ascii="Consolas" w:hAnsi="Consolas"/>
          <w:color w:val="DD0055"/>
          <w:sz w:val="18"/>
          <w:szCs w:val="18"/>
          <w:bdr w:val="single" w:sz="6" w:space="0" w:color="DDDDDD" w:frame="1"/>
          <w:shd w:val="clear" w:color="auto" w:fill="FAFAFA"/>
        </w:rPr>
        <w:t>'010 - 12345'</w:t>
      </w:r>
      <w:r>
        <w:rPr>
          <w:rFonts w:ascii="Helvetica" w:hAnsi="Helvetica" w:cs="Helvetica"/>
          <w:color w:val="666666"/>
          <w:sz w:val="27"/>
          <w:szCs w:val="27"/>
        </w:rPr>
        <w:t>，因为带有空格。所以我们需要更复杂的匹配方式。</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进阶</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要做更精确地匹配，可以用</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表示范围，比如：</w:t>
      </w:r>
    </w:p>
    <w:p w:rsidR="00247087" w:rsidRDefault="00247087" w:rsidP="00247087">
      <w:pPr>
        <w:pStyle w:val="a3"/>
        <w:numPr>
          <w:ilvl w:val="0"/>
          <w:numId w:val="22"/>
        </w:numPr>
        <w:shd w:val="clear" w:color="auto" w:fill="FFFFFF"/>
        <w:spacing w:before="0" w:beforeAutospacing="0" w:after="225" w:afterAutospacing="0"/>
        <w:ind w:left="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[0-9a-zA-Z\_]</w:t>
      </w:r>
      <w:r>
        <w:rPr>
          <w:rFonts w:ascii="Helvetica" w:hAnsi="Helvetica" w:cs="Helvetica"/>
          <w:color w:val="666666"/>
          <w:sz w:val="27"/>
          <w:szCs w:val="27"/>
        </w:rPr>
        <w:t>可以匹配一个数字、字母或者下划线；</w:t>
      </w:r>
    </w:p>
    <w:p w:rsidR="00247087" w:rsidRDefault="00247087" w:rsidP="00247087">
      <w:pPr>
        <w:pStyle w:val="a3"/>
        <w:numPr>
          <w:ilvl w:val="0"/>
          <w:numId w:val="22"/>
        </w:numPr>
        <w:shd w:val="clear" w:color="auto" w:fill="FFFFFF"/>
        <w:spacing w:before="0" w:beforeAutospacing="0" w:after="225" w:afterAutospacing="0"/>
        <w:ind w:left="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[0-9a-zA-Z\_]+</w:t>
      </w:r>
      <w:r>
        <w:rPr>
          <w:rFonts w:ascii="Helvetica" w:hAnsi="Helvetica" w:cs="Helvetica"/>
          <w:color w:val="666666"/>
          <w:sz w:val="27"/>
          <w:szCs w:val="27"/>
        </w:rPr>
        <w:t>可以匹配至少由一个数字、字母或者下划线组成的字符串，比如</w:t>
      </w:r>
      <w:r>
        <w:rPr>
          <w:rStyle w:val="HTML"/>
          <w:rFonts w:ascii="Consolas" w:hAnsi="Consolas"/>
          <w:color w:val="DD0055"/>
          <w:sz w:val="18"/>
          <w:szCs w:val="18"/>
          <w:bdr w:val="single" w:sz="6" w:space="0" w:color="DDDDDD" w:frame="1"/>
          <w:shd w:val="clear" w:color="auto" w:fill="FAFAFA"/>
        </w:rPr>
        <w:t>'a100'</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'0_Z'</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'Py3000'</w:t>
      </w:r>
      <w:r>
        <w:rPr>
          <w:rFonts w:ascii="Helvetica" w:hAnsi="Helvetica" w:cs="Helvetica"/>
          <w:color w:val="666666"/>
          <w:sz w:val="27"/>
          <w:szCs w:val="27"/>
        </w:rPr>
        <w:t>等等；</w:t>
      </w:r>
    </w:p>
    <w:p w:rsidR="00247087" w:rsidRDefault="00247087" w:rsidP="00247087">
      <w:pPr>
        <w:pStyle w:val="a3"/>
        <w:numPr>
          <w:ilvl w:val="0"/>
          <w:numId w:val="22"/>
        </w:numPr>
        <w:shd w:val="clear" w:color="auto" w:fill="FFFFFF"/>
        <w:spacing w:before="0" w:beforeAutospacing="0" w:after="225" w:afterAutospacing="0"/>
        <w:ind w:left="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[a-zA-Z\_][0-9a-zA-Z\_]*</w:t>
      </w:r>
      <w:r>
        <w:rPr>
          <w:rFonts w:ascii="Helvetica" w:hAnsi="Helvetica" w:cs="Helvetica"/>
          <w:color w:val="666666"/>
          <w:sz w:val="27"/>
          <w:szCs w:val="27"/>
        </w:rPr>
        <w:t>可以匹配由字母或下划线开头，后接任意个由一个数字、字母或者下划线组成的字符串，也就是</w:t>
      </w:r>
      <w:r>
        <w:rPr>
          <w:rFonts w:ascii="Helvetica" w:hAnsi="Helvetica" w:cs="Helvetica"/>
          <w:color w:val="666666"/>
          <w:sz w:val="27"/>
          <w:szCs w:val="27"/>
        </w:rPr>
        <w:t>Python</w:t>
      </w:r>
      <w:r>
        <w:rPr>
          <w:rFonts w:ascii="Helvetica" w:hAnsi="Helvetica" w:cs="Helvetica"/>
          <w:color w:val="666666"/>
          <w:sz w:val="27"/>
          <w:szCs w:val="27"/>
        </w:rPr>
        <w:t>合法的变量；</w:t>
      </w:r>
    </w:p>
    <w:p w:rsidR="00247087" w:rsidRDefault="00247087" w:rsidP="00247087">
      <w:pPr>
        <w:pStyle w:val="a3"/>
        <w:numPr>
          <w:ilvl w:val="0"/>
          <w:numId w:val="22"/>
        </w:numPr>
        <w:shd w:val="clear" w:color="auto" w:fill="FFFFFF"/>
        <w:spacing w:before="0" w:beforeAutospacing="0" w:after="225" w:afterAutospacing="0"/>
        <w:ind w:left="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[a-zA-Z\_][0-9a-zA-Z\_]{0, 19}</w:t>
      </w:r>
      <w:r>
        <w:rPr>
          <w:rFonts w:ascii="Helvetica" w:hAnsi="Helvetica" w:cs="Helvetica"/>
          <w:color w:val="666666"/>
          <w:sz w:val="27"/>
          <w:szCs w:val="27"/>
        </w:rPr>
        <w:t>更精确地限制了变量的长度是</w:t>
      </w:r>
      <w:r>
        <w:rPr>
          <w:rFonts w:ascii="Helvetica" w:hAnsi="Helvetica" w:cs="Helvetica"/>
          <w:color w:val="666666"/>
          <w:sz w:val="27"/>
          <w:szCs w:val="27"/>
        </w:rPr>
        <w:t>1-20</w:t>
      </w:r>
      <w:r>
        <w:rPr>
          <w:rFonts w:ascii="Helvetica" w:hAnsi="Helvetica" w:cs="Helvetica"/>
          <w:color w:val="666666"/>
          <w:sz w:val="27"/>
          <w:szCs w:val="27"/>
        </w:rPr>
        <w:t>个字符（前面</w:t>
      </w:r>
      <w:r>
        <w:rPr>
          <w:rFonts w:ascii="Helvetica" w:hAnsi="Helvetica" w:cs="Helvetica"/>
          <w:color w:val="666666"/>
          <w:sz w:val="27"/>
          <w:szCs w:val="27"/>
        </w:rPr>
        <w:t>1</w:t>
      </w:r>
      <w:r>
        <w:rPr>
          <w:rFonts w:ascii="Helvetica" w:hAnsi="Helvetica" w:cs="Helvetica"/>
          <w:color w:val="666666"/>
          <w:sz w:val="27"/>
          <w:szCs w:val="27"/>
        </w:rPr>
        <w:t>个字符</w:t>
      </w:r>
      <w:r>
        <w:rPr>
          <w:rFonts w:ascii="Helvetica" w:hAnsi="Helvetica" w:cs="Helvetica"/>
          <w:color w:val="666666"/>
          <w:sz w:val="27"/>
          <w:szCs w:val="27"/>
        </w:rPr>
        <w:t>+</w:t>
      </w:r>
      <w:r>
        <w:rPr>
          <w:rFonts w:ascii="Helvetica" w:hAnsi="Helvetica" w:cs="Helvetica"/>
          <w:color w:val="666666"/>
          <w:sz w:val="27"/>
          <w:szCs w:val="27"/>
        </w:rPr>
        <w:t>后面最多</w:t>
      </w:r>
      <w:r>
        <w:rPr>
          <w:rFonts w:ascii="Helvetica" w:hAnsi="Helvetica" w:cs="Helvetica"/>
          <w:color w:val="666666"/>
          <w:sz w:val="27"/>
          <w:szCs w:val="27"/>
        </w:rPr>
        <w:t>19</w:t>
      </w:r>
      <w:r>
        <w:rPr>
          <w:rFonts w:ascii="Helvetica" w:hAnsi="Helvetica" w:cs="Helvetica"/>
          <w:color w:val="666666"/>
          <w:sz w:val="27"/>
          <w:szCs w:val="27"/>
        </w:rPr>
        <w:t>个字符）。</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A|B</w:t>
      </w:r>
      <w:r>
        <w:rPr>
          <w:rFonts w:ascii="Helvetica" w:hAnsi="Helvetica" w:cs="Helvetica"/>
          <w:color w:val="666666"/>
          <w:sz w:val="27"/>
          <w:szCs w:val="27"/>
        </w:rPr>
        <w:t>可以匹配</w:t>
      </w:r>
      <w:r>
        <w:rPr>
          <w:rFonts w:ascii="Helvetica" w:hAnsi="Helvetica" w:cs="Helvetica"/>
          <w:color w:val="666666"/>
          <w:sz w:val="27"/>
          <w:szCs w:val="27"/>
        </w:rPr>
        <w:t>A</w:t>
      </w:r>
      <w:r>
        <w:rPr>
          <w:rFonts w:ascii="Helvetica" w:hAnsi="Helvetica" w:cs="Helvetica"/>
          <w:color w:val="666666"/>
          <w:sz w:val="27"/>
          <w:szCs w:val="27"/>
        </w:rPr>
        <w:t>或</w:t>
      </w:r>
      <w:r>
        <w:rPr>
          <w:rFonts w:ascii="Helvetica" w:hAnsi="Helvetica" w:cs="Helvetica"/>
          <w:color w:val="666666"/>
          <w:sz w:val="27"/>
          <w:szCs w:val="27"/>
        </w:rPr>
        <w:t>B</w:t>
      </w:r>
      <w:r>
        <w:rPr>
          <w:rFonts w:ascii="Helvetica" w:hAnsi="Helvetica" w:cs="Helvetica"/>
          <w:color w:val="666666"/>
          <w:sz w:val="27"/>
          <w:szCs w:val="27"/>
        </w:rPr>
        <w:t>，所以</w:t>
      </w:r>
      <w:r>
        <w:rPr>
          <w:rStyle w:val="HTML"/>
          <w:rFonts w:ascii="Consolas" w:hAnsi="Consolas"/>
          <w:color w:val="DD0055"/>
          <w:sz w:val="18"/>
          <w:szCs w:val="18"/>
          <w:bdr w:val="single" w:sz="6" w:space="0" w:color="DDDDDD" w:frame="1"/>
          <w:shd w:val="clear" w:color="auto" w:fill="FAFAFA"/>
        </w:rPr>
        <w:t>(P|p)ython</w:t>
      </w:r>
      <w:r>
        <w:rPr>
          <w:rFonts w:ascii="Helvetica" w:hAnsi="Helvetica" w:cs="Helvetica"/>
          <w:color w:val="666666"/>
          <w:sz w:val="27"/>
          <w:szCs w:val="27"/>
        </w:rPr>
        <w:t>可以匹配</w:t>
      </w:r>
      <w:r>
        <w:rPr>
          <w:rStyle w:val="HTML"/>
          <w:rFonts w:ascii="Consolas" w:hAnsi="Consolas"/>
          <w:color w:val="DD0055"/>
          <w:sz w:val="18"/>
          <w:szCs w:val="18"/>
          <w:bdr w:val="single" w:sz="6" w:space="0" w:color="DDDDDD" w:frame="1"/>
          <w:shd w:val="clear" w:color="auto" w:fill="FAFAFA"/>
        </w:rPr>
        <w:t>'Python'</w:t>
      </w:r>
      <w:r>
        <w:rPr>
          <w:rFonts w:ascii="Helvetica" w:hAnsi="Helvetica" w:cs="Helvetica"/>
          <w:color w:val="666666"/>
          <w:sz w:val="27"/>
          <w:szCs w:val="27"/>
        </w:rPr>
        <w:t>或者</w:t>
      </w:r>
      <w:r>
        <w:rPr>
          <w:rStyle w:val="HTML"/>
          <w:rFonts w:ascii="Consolas" w:hAnsi="Consolas"/>
          <w:color w:val="DD0055"/>
          <w:sz w:val="18"/>
          <w:szCs w:val="18"/>
          <w:bdr w:val="single" w:sz="6" w:space="0" w:color="DDDDDD" w:frame="1"/>
          <w:shd w:val="clear" w:color="auto" w:fill="FAFAFA"/>
        </w:rPr>
        <w:t>'python'</w:t>
      </w:r>
      <w:r>
        <w:rPr>
          <w:rFonts w:ascii="Helvetica" w:hAnsi="Helvetica" w:cs="Helvetica"/>
          <w:color w:val="666666"/>
          <w:sz w:val="27"/>
          <w:szCs w:val="27"/>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表示行的开头，</w:t>
      </w:r>
      <w:r>
        <w:rPr>
          <w:rStyle w:val="HTML"/>
          <w:rFonts w:ascii="Consolas" w:hAnsi="Consolas"/>
          <w:color w:val="DD0055"/>
          <w:sz w:val="18"/>
          <w:szCs w:val="18"/>
          <w:bdr w:val="single" w:sz="6" w:space="0" w:color="DDDDDD" w:frame="1"/>
          <w:shd w:val="clear" w:color="auto" w:fill="FAFAFA"/>
        </w:rPr>
        <w:t>^\d</w:t>
      </w:r>
      <w:r>
        <w:rPr>
          <w:rFonts w:ascii="Helvetica" w:hAnsi="Helvetica" w:cs="Helvetica"/>
          <w:color w:val="666666"/>
          <w:sz w:val="27"/>
          <w:szCs w:val="27"/>
        </w:rPr>
        <w:t>表示必须以数字开头。</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表示行的结束，</w:t>
      </w:r>
      <w:r>
        <w:rPr>
          <w:rStyle w:val="HTML"/>
          <w:rFonts w:ascii="Consolas" w:hAnsi="Consolas"/>
          <w:color w:val="DD0055"/>
          <w:sz w:val="18"/>
          <w:szCs w:val="18"/>
          <w:bdr w:val="single" w:sz="6" w:space="0" w:color="DDDDDD" w:frame="1"/>
          <w:shd w:val="clear" w:color="auto" w:fill="FAFAFA"/>
        </w:rPr>
        <w:t>\d$</w:t>
      </w:r>
      <w:r>
        <w:rPr>
          <w:rFonts w:ascii="Helvetica" w:hAnsi="Helvetica" w:cs="Helvetica"/>
          <w:color w:val="666666"/>
          <w:sz w:val="27"/>
          <w:szCs w:val="27"/>
        </w:rPr>
        <w:t>表示必须以数字结束。</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你可能注意到了，</w:t>
      </w:r>
      <w:r>
        <w:rPr>
          <w:rStyle w:val="HTML"/>
          <w:rFonts w:ascii="Consolas" w:hAnsi="Consolas"/>
          <w:color w:val="DD0055"/>
          <w:sz w:val="18"/>
          <w:szCs w:val="18"/>
          <w:bdr w:val="single" w:sz="6" w:space="0" w:color="DDDDDD" w:frame="1"/>
          <w:shd w:val="clear" w:color="auto" w:fill="FAFAFA"/>
        </w:rPr>
        <w:t>py</w:t>
      </w:r>
      <w:r>
        <w:rPr>
          <w:rFonts w:ascii="Helvetica" w:hAnsi="Helvetica" w:cs="Helvetica"/>
          <w:color w:val="666666"/>
          <w:sz w:val="27"/>
          <w:szCs w:val="27"/>
        </w:rPr>
        <w:t>也可以匹配</w:t>
      </w:r>
      <w:r>
        <w:rPr>
          <w:rStyle w:val="HTML"/>
          <w:rFonts w:ascii="Consolas" w:hAnsi="Consolas"/>
          <w:color w:val="DD0055"/>
          <w:sz w:val="18"/>
          <w:szCs w:val="18"/>
          <w:bdr w:val="single" w:sz="6" w:space="0" w:color="DDDDDD" w:frame="1"/>
          <w:shd w:val="clear" w:color="auto" w:fill="FAFAFA"/>
        </w:rPr>
        <w:t>'python'</w:t>
      </w:r>
      <w:r>
        <w:rPr>
          <w:rFonts w:ascii="Helvetica" w:hAnsi="Helvetica" w:cs="Helvetica"/>
          <w:color w:val="666666"/>
          <w:sz w:val="27"/>
          <w:szCs w:val="27"/>
        </w:rPr>
        <w:t>，但是加上</w:t>
      </w:r>
      <w:r>
        <w:rPr>
          <w:rStyle w:val="HTML"/>
          <w:rFonts w:ascii="Consolas" w:hAnsi="Consolas"/>
          <w:color w:val="DD0055"/>
          <w:sz w:val="18"/>
          <w:szCs w:val="18"/>
          <w:bdr w:val="single" w:sz="6" w:space="0" w:color="DDDDDD" w:frame="1"/>
          <w:shd w:val="clear" w:color="auto" w:fill="FAFAFA"/>
        </w:rPr>
        <w:t>^py$</w:t>
      </w:r>
      <w:r>
        <w:rPr>
          <w:rFonts w:ascii="Helvetica" w:hAnsi="Helvetica" w:cs="Helvetica"/>
          <w:color w:val="666666"/>
          <w:sz w:val="27"/>
          <w:szCs w:val="27"/>
        </w:rPr>
        <w:t>就变成了整行匹配，就只能匹配</w:t>
      </w:r>
      <w:r>
        <w:rPr>
          <w:rStyle w:val="HTML"/>
          <w:rFonts w:ascii="Consolas" w:hAnsi="Consolas"/>
          <w:color w:val="DD0055"/>
          <w:sz w:val="18"/>
          <w:szCs w:val="18"/>
          <w:bdr w:val="single" w:sz="6" w:space="0" w:color="DDDDDD" w:frame="1"/>
          <w:shd w:val="clear" w:color="auto" w:fill="FAFAFA"/>
        </w:rPr>
        <w:t>'py'</w:t>
      </w:r>
      <w:r>
        <w:rPr>
          <w:rFonts w:ascii="Helvetica" w:hAnsi="Helvetica" w:cs="Helvetica"/>
          <w:color w:val="666666"/>
          <w:sz w:val="27"/>
          <w:szCs w:val="27"/>
        </w:rPr>
        <w:t>了。</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re</w:t>
      </w:r>
      <w:r>
        <w:rPr>
          <w:rFonts w:ascii="Helvetica" w:hAnsi="Helvetica" w:cs="Helvetica"/>
          <w:b w:val="0"/>
          <w:bCs w:val="0"/>
          <w:color w:val="444444"/>
        </w:rPr>
        <w:t>模块</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有了准备知识，我们就可以在</w:t>
      </w:r>
      <w:r>
        <w:rPr>
          <w:rFonts w:ascii="Helvetica" w:hAnsi="Helvetica" w:cs="Helvetica"/>
          <w:color w:val="666666"/>
          <w:sz w:val="27"/>
          <w:szCs w:val="27"/>
        </w:rPr>
        <w:t>Python</w:t>
      </w:r>
      <w:r>
        <w:rPr>
          <w:rFonts w:ascii="Helvetica" w:hAnsi="Helvetica" w:cs="Helvetica"/>
          <w:color w:val="666666"/>
          <w:sz w:val="27"/>
          <w:szCs w:val="27"/>
        </w:rPr>
        <w:t>中使用正则表达式了。</w:t>
      </w:r>
      <w:r>
        <w:rPr>
          <w:rFonts w:ascii="Helvetica" w:hAnsi="Helvetica" w:cs="Helvetica"/>
          <w:color w:val="666666"/>
          <w:sz w:val="27"/>
          <w:szCs w:val="27"/>
        </w:rPr>
        <w:t>Python</w:t>
      </w:r>
      <w:r>
        <w:rPr>
          <w:rFonts w:ascii="Helvetica" w:hAnsi="Helvetica" w:cs="Helvetica"/>
          <w:color w:val="666666"/>
          <w:sz w:val="27"/>
          <w:szCs w:val="27"/>
        </w:rPr>
        <w:t>提供</w:t>
      </w:r>
      <w:r>
        <w:rPr>
          <w:rStyle w:val="HTML"/>
          <w:rFonts w:ascii="Consolas" w:hAnsi="Consolas"/>
          <w:color w:val="DD0055"/>
          <w:sz w:val="18"/>
          <w:szCs w:val="18"/>
          <w:bdr w:val="single" w:sz="6" w:space="0" w:color="DDDDDD" w:frame="1"/>
          <w:shd w:val="clear" w:color="auto" w:fill="FAFAFA"/>
        </w:rPr>
        <w:t>re</w:t>
      </w:r>
      <w:r>
        <w:rPr>
          <w:rFonts w:ascii="Helvetica" w:hAnsi="Helvetica" w:cs="Helvetica"/>
          <w:color w:val="666666"/>
          <w:sz w:val="27"/>
          <w:szCs w:val="27"/>
        </w:rPr>
        <w:t>模块，包含所有正则表达式的功能。由于</w:t>
      </w:r>
      <w:r>
        <w:rPr>
          <w:rFonts w:ascii="Helvetica" w:hAnsi="Helvetica" w:cs="Helvetica"/>
          <w:color w:val="666666"/>
          <w:sz w:val="27"/>
          <w:szCs w:val="27"/>
        </w:rPr>
        <w:t>Python</w:t>
      </w:r>
      <w:r>
        <w:rPr>
          <w:rFonts w:ascii="Helvetica" w:hAnsi="Helvetica" w:cs="Helvetica"/>
          <w:color w:val="666666"/>
          <w:sz w:val="27"/>
          <w:szCs w:val="27"/>
        </w:rPr>
        <w:t>的字符串本身也用</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转义，所以要特别注意：</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s = </w:t>
      </w:r>
      <w:r>
        <w:rPr>
          <w:rStyle w:val="string"/>
          <w:color w:val="DD1144"/>
        </w:rPr>
        <w:t>'ABC\\-001'</w:t>
      </w:r>
      <w:r>
        <w:rPr>
          <w:rStyle w:val="HTML"/>
          <w:color w:val="444444"/>
        </w:rPr>
        <w:t xml:space="preserve"> </w:t>
      </w:r>
      <w:r>
        <w:rPr>
          <w:rStyle w:val="comment"/>
          <w:i/>
          <w:iCs/>
          <w:color w:val="999988"/>
        </w:rPr>
        <w:t># Python的字符串</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对应的正则表达式字符串变成：</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'ABC\-001'</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因此我们强烈建议使用</w:t>
      </w:r>
      <w:r>
        <w:rPr>
          <w:rFonts w:ascii="Helvetica" w:hAnsi="Helvetica" w:cs="Helvetica"/>
          <w:color w:val="666666"/>
          <w:sz w:val="27"/>
          <w:szCs w:val="27"/>
        </w:rPr>
        <w:t>Python</w:t>
      </w:r>
      <w:r>
        <w:rPr>
          <w:rFonts w:ascii="Helvetica" w:hAnsi="Helvetica" w:cs="Helvetica"/>
          <w:color w:val="666666"/>
          <w:sz w:val="27"/>
          <w:szCs w:val="27"/>
        </w:rPr>
        <w:t>的</w:t>
      </w:r>
      <w:r>
        <w:rPr>
          <w:rStyle w:val="HTML"/>
          <w:rFonts w:ascii="Consolas" w:hAnsi="Consolas"/>
          <w:color w:val="DD0055"/>
          <w:sz w:val="18"/>
          <w:szCs w:val="18"/>
          <w:bdr w:val="single" w:sz="6" w:space="0" w:color="DDDDDD" w:frame="1"/>
          <w:shd w:val="clear" w:color="auto" w:fill="FAFAFA"/>
        </w:rPr>
        <w:t>r</w:t>
      </w:r>
      <w:r>
        <w:rPr>
          <w:rFonts w:ascii="Helvetica" w:hAnsi="Helvetica" w:cs="Helvetica"/>
          <w:color w:val="666666"/>
          <w:sz w:val="27"/>
          <w:szCs w:val="27"/>
        </w:rPr>
        <w:t>前缀，就不用考虑转义的问题了：</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s = </w:t>
      </w:r>
      <w:r>
        <w:rPr>
          <w:rStyle w:val="string"/>
          <w:color w:val="DD1144"/>
        </w:rPr>
        <w:t>r'ABC\-001'</w:t>
      </w:r>
      <w:r>
        <w:rPr>
          <w:rStyle w:val="HTML"/>
          <w:color w:val="444444"/>
        </w:rPr>
        <w:t xml:space="preserve"> </w:t>
      </w:r>
      <w:r>
        <w:rPr>
          <w:rStyle w:val="comment"/>
          <w:i/>
          <w:iCs/>
          <w:color w:val="999988"/>
        </w:rPr>
        <w:t># Python的字符串</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对应的正则表达式字符串不变：</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'ABC\-001'</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先看看如何判断正则表达式是否匹配：</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import</w:t>
      </w:r>
      <w:r>
        <w:rPr>
          <w:rStyle w:val="HTML"/>
          <w:color w:val="444444"/>
        </w:rPr>
        <w:t xml:space="preserve"> re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re.match(</w:t>
      </w:r>
      <w:r>
        <w:rPr>
          <w:rStyle w:val="string"/>
          <w:color w:val="DD1144"/>
        </w:rPr>
        <w:t>r'^\d{3}\-\d{3,8}$'</w:t>
      </w:r>
      <w:r>
        <w:rPr>
          <w:rStyle w:val="HTML"/>
          <w:color w:val="444444"/>
        </w:rPr>
        <w:t xml:space="preserve">, </w:t>
      </w:r>
      <w:r>
        <w:rPr>
          <w:rStyle w:val="string"/>
          <w:color w:val="DD1144"/>
        </w:rPr>
        <w:t>'010-12345'</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&lt;_sre.SRE_Match object; span=(</w:t>
      </w:r>
      <w:r>
        <w:rPr>
          <w:rStyle w:val="number"/>
          <w:color w:val="009999"/>
        </w:rPr>
        <w:t>0</w:t>
      </w:r>
      <w:r>
        <w:rPr>
          <w:rStyle w:val="HTML"/>
          <w:color w:val="444444"/>
        </w:rPr>
        <w:t xml:space="preserve">, </w:t>
      </w:r>
      <w:r>
        <w:rPr>
          <w:rStyle w:val="number"/>
          <w:color w:val="009999"/>
        </w:rPr>
        <w:t>9</w:t>
      </w:r>
      <w:r>
        <w:rPr>
          <w:rStyle w:val="HTML"/>
          <w:color w:val="444444"/>
        </w:rPr>
        <w:t>), match=</w:t>
      </w:r>
      <w:r>
        <w:rPr>
          <w:rStyle w:val="string"/>
          <w:color w:val="DD1144"/>
        </w:rPr>
        <w:t>'010-12345'</w:t>
      </w:r>
      <w:r>
        <w:rPr>
          <w:rStyle w:val="HTML"/>
          <w:color w:val="444444"/>
        </w:rPr>
        <w:t>&gt;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re.match(</w:t>
      </w:r>
      <w:r>
        <w:rPr>
          <w:rStyle w:val="string"/>
          <w:color w:val="DD1144"/>
        </w:rPr>
        <w:t>r'^\d{3}\-\d{3,8}$'</w:t>
      </w:r>
      <w:r>
        <w:rPr>
          <w:rStyle w:val="HTML"/>
          <w:color w:val="444444"/>
        </w:rPr>
        <w:t xml:space="preserve">, </w:t>
      </w:r>
      <w:r>
        <w:rPr>
          <w:rStyle w:val="string"/>
          <w:color w:val="DD1144"/>
        </w:rPr>
        <w:t>'010 12345'</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&gt;&gt;&gt;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lastRenderedPageBreak/>
        <w:t>match()</w:t>
      </w:r>
      <w:r>
        <w:rPr>
          <w:rFonts w:ascii="Helvetica" w:hAnsi="Helvetica" w:cs="Helvetica"/>
          <w:color w:val="666666"/>
          <w:sz w:val="27"/>
          <w:szCs w:val="27"/>
        </w:rPr>
        <w:t>方法判断是否匹配，如果匹配成功，返回一个</w:t>
      </w:r>
      <w:r>
        <w:rPr>
          <w:rStyle w:val="HTML"/>
          <w:rFonts w:ascii="Consolas" w:hAnsi="Consolas"/>
          <w:color w:val="DD0055"/>
          <w:sz w:val="18"/>
          <w:szCs w:val="18"/>
          <w:bdr w:val="single" w:sz="6" w:space="0" w:color="DDDDDD" w:frame="1"/>
          <w:shd w:val="clear" w:color="auto" w:fill="FAFAFA"/>
        </w:rPr>
        <w:t>Match</w:t>
      </w:r>
      <w:r>
        <w:rPr>
          <w:rFonts w:ascii="Helvetica" w:hAnsi="Helvetica" w:cs="Helvetica"/>
          <w:color w:val="666666"/>
          <w:sz w:val="27"/>
          <w:szCs w:val="27"/>
        </w:rPr>
        <w:t>对象，否则返回</w:t>
      </w:r>
      <w:r>
        <w:rPr>
          <w:rStyle w:val="HTML"/>
          <w:rFonts w:ascii="Consolas" w:hAnsi="Consolas"/>
          <w:color w:val="DD0055"/>
          <w:sz w:val="18"/>
          <w:szCs w:val="18"/>
          <w:bdr w:val="single" w:sz="6" w:space="0" w:color="DDDDDD" w:frame="1"/>
          <w:shd w:val="clear" w:color="auto" w:fill="FAFAFA"/>
        </w:rPr>
        <w:t>None</w:t>
      </w:r>
      <w:r>
        <w:rPr>
          <w:rFonts w:ascii="Helvetica" w:hAnsi="Helvetica" w:cs="Helvetica"/>
          <w:color w:val="666666"/>
          <w:sz w:val="27"/>
          <w:szCs w:val="27"/>
        </w:rPr>
        <w:t>。常见的判断方法就是：</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test = </w:t>
      </w:r>
      <w:r>
        <w:rPr>
          <w:rStyle w:val="string"/>
          <w:color w:val="DD1144"/>
        </w:rPr>
        <w:t>'用户输入的字符串'</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if</w:t>
      </w:r>
      <w:r>
        <w:rPr>
          <w:rStyle w:val="HTML"/>
          <w:color w:val="444444"/>
        </w:rPr>
        <w:t xml:space="preserve"> re.match(</w:t>
      </w:r>
      <w:r>
        <w:rPr>
          <w:rStyle w:val="string"/>
          <w:color w:val="DD1144"/>
        </w:rPr>
        <w:t>r'正则表达式'</w:t>
      </w:r>
      <w:r>
        <w:rPr>
          <w:rStyle w:val="HTML"/>
          <w:color w:val="444444"/>
        </w:rPr>
        <w:t>, test):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'ok'</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keyword"/>
          <w:b/>
          <w:bCs/>
          <w:color w:val="333333"/>
        </w:rPr>
        <w:t>else</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print(</w:t>
      </w:r>
      <w:r>
        <w:rPr>
          <w:rStyle w:val="string"/>
          <w:color w:val="DD1144"/>
        </w:rPr>
        <w:t>'failed'</w:t>
      </w:r>
      <w:r>
        <w:rPr>
          <w:rStyle w:val="HTML"/>
          <w:color w:val="444444"/>
        </w:rPr>
        <w:t>)</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切分字符串</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用正则表达式切分字符串比用固定的字符更灵活，请看正常的切分代码：</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string"/>
          <w:color w:val="DD1144"/>
        </w:rPr>
        <w:t>'a b   c'</w:t>
      </w:r>
      <w:r>
        <w:rPr>
          <w:rStyle w:val="HTML"/>
          <w:color w:val="444444"/>
        </w:rPr>
        <w:t>.split(</w:t>
      </w:r>
      <w:r>
        <w:rPr>
          <w:rStyle w:val="string"/>
          <w:color w:val="DD1144"/>
        </w:rPr>
        <w:t>' '</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'a'</w:t>
      </w:r>
      <w:r>
        <w:rPr>
          <w:rStyle w:val="HTML"/>
          <w:color w:val="444444"/>
        </w:rPr>
        <w:t xml:space="preserve">, </w:t>
      </w:r>
      <w:r>
        <w:rPr>
          <w:rStyle w:val="string"/>
          <w:color w:val="DD1144"/>
        </w:rPr>
        <w:t>'b'</w:t>
      </w:r>
      <w:r>
        <w:rPr>
          <w:rStyle w:val="HTML"/>
          <w:color w:val="444444"/>
        </w:rPr>
        <w:t xml:space="preserve">, </w:t>
      </w:r>
      <w:r>
        <w:rPr>
          <w:rStyle w:val="string"/>
          <w:color w:val="DD1144"/>
        </w:rPr>
        <w:t>''</w:t>
      </w:r>
      <w:r>
        <w:rPr>
          <w:rStyle w:val="HTML"/>
          <w:color w:val="444444"/>
        </w:rPr>
        <w:t xml:space="preserve">, </w:t>
      </w:r>
      <w:r>
        <w:rPr>
          <w:rStyle w:val="string"/>
          <w:color w:val="DD1144"/>
        </w:rPr>
        <w:t>''</w:t>
      </w:r>
      <w:r>
        <w:rPr>
          <w:rStyle w:val="HTML"/>
          <w:color w:val="444444"/>
        </w:rPr>
        <w:t xml:space="preserve">, </w:t>
      </w:r>
      <w:r>
        <w:rPr>
          <w:rStyle w:val="string"/>
          <w:color w:val="DD1144"/>
        </w:rPr>
        <w:t>'c'</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嗯，无法识别连续的空格，用正则表达式试试：</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re.split(</w:t>
      </w:r>
      <w:r>
        <w:rPr>
          <w:rStyle w:val="string"/>
          <w:color w:val="DD1144"/>
        </w:rPr>
        <w:t>r'\s+'</w:t>
      </w:r>
      <w:r>
        <w:rPr>
          <w:rStyle w:val="HTML"/>
          <w:color w:val="444444"/>
        </w:rPr>
        <w:t xml:space="preserve">, </w:t>
      </w:r>
      <w:r>
        <w:rPr>
          <w:rStyle w:val="string"/>
          <w:color w:val="DD1144"/>
        </w:rPr>
        <w:t>'a b   c'</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'a'</w:t>
      </w:r>
      <w:r>
        <w:rPr>
          <w:rStyle w:val="HTML"/>
          <w:color w:val="444444"/>
        </w:rPr>
        <w:t xml:space="preserve">, </w:t>
      </w:r>
      <w:r>
        <w:rPr>
          <w:rStyle w:val="string"/>
          <w:color w:val="DD1144"/>
        </w:rPr>
        <w:t>'b'</w:t>
      </w:r>
      <w:r>
        <w:rPr>
          <w:rStyle w:val="HTML"/>
          <w:color w:val="444444"/>
        </w:rPr>
        <w:t xml:space="preserve">, </w:t>
      </w:r>
      <w:r>
        <w:rPr>
          <w:rStyle w:val="string"/>
          <w:color w:val="DD1144"/>
        </w:rPr>
        <w:t>'c'</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无论多少个空格都可以正常分割。加入</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试试：</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re.split(</w:t>
      </w:r>
      <w:r>
        <w:rPr>
          <w:rStyle w:val="string"/>
          <w:color w:val="DD1144"/>
        </w:rPr>
        <w:t>r'[\s\,]+'</w:t>
      </w:r>
      <w:r>
        <w:rPr>
          <w:rStyle w:val="HTML"/>
          <w:color w:val="444444"/>
        </w:rPr>
        <w:t xml:space="preserve">, </w:t>
      </w:r>
      <w:r>
        <w:rPr>
          <w:rStyle w:val="string"/>
          <w:color w:val="DD1144"/>
        </w:rPr>
        <w:t>'a,b, c  d'</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'a'</w:t>
      </w:r>
      <w:r>
        <w:rPr>
          <w:rStyle w:val="HTML"/>
          <w:color w:val="444444"/>
        </w:rPr>
        <w:t xml:space="preserve">, </w:t>
      </w:r>
      <w:r>
        <w:rPr>
          <w:rStyle w:val="string"/>
          <w:color w:val="DD1144"/>
        </w:rPr>
        <w:t>'b'</w:t>
      </w:r>
      <w:r>
        <w:rPr>
          <w:rStyle w:val="HTML"/>
          <w:color w:val="444444"/>
        </w:rPr>
        <w:t xml:space="preserve">, </w:t>
      </w:r>
      <w:r>
        <w:rPr>
          <w:rStyle w:val="string"/>
          <w:color w:val="DD1144"/>
        </w:rPr>
        <w:t>'c'</w:t>
      </w:r>
      <w:r>
        <w:rPr>
          <w:rStyle w:val="HTML"/>
          <w:color w:val="444444"/>
        </w:rPr>
        <w:t xml:space="preserve">, </w:t>
      </w:r>
      <w:r>
        <w:rPr>
          <w:rStyle w:val="string"/>
          <w:color w:val="DD1144"/>
        </w:rPr>
        <w:t>'d'</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再加入</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试试：</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lastRenderedPageBreak/>
        <w:t xml:space="preserve">&gt;&gt;&gt; </w:t>
      </w:r>
      <w:r>
        <w:rPr>
          <w:rStyle w:val="HTML"/>
          <w:color w:val="444444"/>
        </w:rPr>
        <w:t>re.split(</w:t>
      </w:r>
      <w:r>
        <w:rPr>
          <w:rStyle w:val="string"/>
          <w:color w:val="DD1144"/>
        </w:rPr>
        <w:t>r'[\s\,\;]+'</w:t>
      </w:r>
      <w:r>
        <w:rPr>
          <w:rStyle w:val="HTML"/>
          <w:color w:val="444444"/>
        </w:rPr>
        <w:t xml:space="preserve">, </w:t>
      </w:r>
      <w:r>
        <w:rPr>
          <w:rStyle w:val="string"/>
          <w:color w:val="DD1144"/>
        </w:rPr>
        <w:t>'a,b;; c  d'</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'a'</w:t>
      </w:r>
      <w:r>
        <w:rPr>
          <w:rStyle w:val="HTML"/>
          <w:color w:val="444444"/>
        </w:rPr>
        <w:t xml:space="preserve">, </w:t>
      </w:r>
      <w:r>
        <w:rPr>
          <w:rStyle w:val="string"/>
          <w:color w:val="DD1144"/>
        </w:rPr>
        <w:t>'b'</w:t>
      </w:r>
      <w:r>
        <w:rPr>
          <w:rStyle w:val="HTML"/>
          <w:color w:val="444444"/>
        </w:rPr>
        <w:t xml:space="preserve">, </w:t>
      </w:r>
      <w:r>
        <w:rPr>
          <w:rStyle w:val="string"/>
          <w:color w:val="DD1144"/>
        </w:rPr>
        <w:t>'c'</w:t>
      </w:r>
      <w:r>
        <w:rPr>
          <w:rStyle w:val="HTML"/>
          <w:color w:val="444444"/>
        </w:rPr>
        <w:t xml:space="preserve">, </w:t>
      </w:r>
      <w:r>
        <w:rPr>
          <w:rStyle w:val="string"/>
          <w:color w:val="DD1144"/>
        </w:rPr>
        <w:t>'d'</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如果用户输入了一组标签，下次记得用正则表达式来把不规范的输入转化成正确的数组。</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分组</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除了简单地判断是否匹配之外，正则表达式还有提取子串的强大功能。用</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表示的就是要提取的分组（</w:t>
      </w:r>
      <w:r>
        <w:rPr>
          <w:rFonts w:ascii="Helvetica" w:hAnsi="Helvetica" w:cs="Helvetica"/>
          <w:color w:val="666666"/>
          <w:sz w:val="27"/>
          <w:szCs w:val="27"/>
        </w:rPr>
        <w:t>Group</w:t>
      </w:r>
      <w:r>
        <w:rPr>
          <w:rFonts w:ascii="Helvetica" w:hAnsi="Helvetica" w:cs="Helvetica"/>
          <w:color w:val="666666"/>
          <w:sz w:val="27"/>
          <w:szCs w:val="27"/>
        </w:rPr>
        <w:t>）。比如：</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Style w:val="HTML"/>
          <w:rFonts w:ascii="Consolas" w:hAnsi="Consolas"/>
          <w:color w:val="DD0055"/>
          <w:sz w:val="18"/>
          <w:szCs w:val="18"/>
          <w:bdr w:val="single" w:sz="6" w:space="0" w:color="DDDDDD" w:frame="1"/>
          <w:shd w:val="clear" w:color="auto" w:fill="FAFAFA"/>
        </w:rPr>
        <w:t>^(\d{3})-(\d{3,8})$</w:t>
      </w:r>
      <w:r>
        <w:rPr>
          <w:rFonts w:ascii="Helvetica" w:hAnsi="Helvetica" w:cs="Helvetica"/>
          <w:color w:val="666666"/>
          <w:sz w:val="27"/>
          <w:szCs w:val="27"/>
        </w:rPr>
        <w:t>分别定义了两个组，可以直接从匹配的字符串中提取出区号和本地号码：</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m = re.match(</w:t>
      </w:r>
      <w:r>
        <w:rPr>
          <w:rStyle w:val="string"/>
          <w:color w:val="DD1144"/>
        </w:rPr>
        <w:t>r'^(\d{3})-(\d{3,8})$'</w:t>
      </w:r>
      <w:r>
        <w:rPr>
          <w:rStyle w:val="HTML"/>
          <w:color w:val="444444"/>
        </w:rPr>
        <w:t xml:space="preserve">, </w:t>
      </w:r>
      <w:r>
        <w:rPr>
          <w:rStyle w:val="string"/>
          <w:color w:val="DD1144"/>
        </w:rPr>
        <w:t>'010-12345'</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m</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&lt;_sre.SRE_Match object; span=(</w:t>
      </w:r>
      <w:r>
        <w:rPr>
          <w:rStyle w:val="number"/>
          <w:color w:val="009999"/>
        </w:rPr>
        <w:t>0</w:t>
      </w:r>
      <w:r>
        <w:rPr>
          <w:rStyle w:val="HTML"/>
          <w:color w:val="444444"/>
        </w:rPr>
        <w:t xml:space="preserve">, </w:t>
      </w:r>
      <w:r>
        <w:rPr>
          <w:rStyle w:val="number"/>
          <w:color w:val="009999"/>
        </w:rPr>
        <w:t>9</w:t>
      </w:r>
      <w:r>
        <w:rPr>
          <w:rStyle w:val="HTML"/>
          <w:color w:val="444444"/>
        </w:rPr>
        <w:t>), match=</w:t>
      </w:r>
      <w:r>
        <w:rPr>
          <w:rStyle w:val="string"/>
          <w:color w:val="DD1144"/>
        </w:rPr>
        <w:t>'010-12345'</w:t>
      </w:r>
      <w:r>
        <w:rPr>
          <w:rStyle w:val="HTML"/>
          <w:color w:val="444444"/>
        </w:rPr>
        <w:t>&gt;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m.group(</w:t>
      </w:r>
      <w:r>
        <w:rPr>
          <w:rStyle w:val="number"/>
          <w:color w:val="009999"/>
        </w:rPr>
        <w:t>0</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'010-12345'</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m.group(</w:t>
      </w:r>
      <w:r>
        <w:rPr>
          <w:rStyle w:val="number"/>
          <w:color w:val="009999"/>
        </w:rPr>
        <w:t>1</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'010'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m.group(</w:t>
      </w:r>
      <w:r>
        <w:rPr>
          <w:rStyle w:val="number"/>
          <w:color w:val="009999"/>
        </w:rPr>
        <w:t>2</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tring"/>
          <w:color w:val="DD1144"/>
        </w:rPr>
        <w:t>'12345'</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如果正则表达式中定义了组，就可以在</w:t>
      </w:r>
      <w:r>
        <w:rPr>
          <w:rStyle w:val="HTML"/>
          <w:rFonts w:ascii="Consolas" w:hAnsi="Consolas"/>
          <w:color w:val="DD0055"/>
          <w:sz w:val="18"/>
          <w:szCs w:val="18"/>
          <w:bdr w:val="single" w:sz="6" w:space="0" w:color="DDDDDD" w:frame="1"/>
          <w:shd w:val="clear" w:color="auto" w:fill="FAFAFA"/>
        </w:rPr>
        <w:t>Match</w:t>
      </w:r>
      <w:r>
        <w:rPr>
          <w:rFonts w:ascii="Helvetica" w:hAnsi="Helvetica" w:cs="Helvetica"/>
          <w:color w:val="666666"/>
          <w:sz w:val="27"/>
          <w:szCs w:val="27"/>
        </w:rPr>
        <w:t>对象上用</w:t>
      </w:r>
      <w:r>
        <w:rPr>
          <w:rStyle w:val="HTML"/>
          <w:rFonts w:ascii="Consolas" w:hAnsi="Consolas"/>
          <w:color w:val="DD0055"/>
          <w:sz w:val="18"/>
          <w:szCs w:val="18"/>
          <w:bdr w:val="single" w:sz="6" w:space="0" w:color="DDDDDD" w:frame="1"/>
          <w:shd w:val="clear" w:color="auto" w:fill="FAFAFA"/>
        </w:rPr>
        <w:t>group()</w:t>
      </w:r>
      <w:r>
        <w:rPr>
          <w:rFonts w:ascii="Helvetica" w:hAnsi="Helvetica" w:cs="Helvetica"/>
          <w:color w:val="666666"/>
          <w:sz w:val="27"/>
          <w:szCs w:val="27"/>
        </w:rPr>
        <w:t>方法提取出子串来。</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注意到</w:t>
      </w:r>
      <w:r>
        <w:rPr>
          <w:rStyle w:val="HTML"/>
          <w:rFonts w:ascii="Consolas" w:hAnsi="Consolas"/>
          <w:color w:val="DD0055"/>
          <w:sz w:val="18"/>
          <w:szCs w:val="18"/>
          <w:bdr w:val="single" w:sz="6" w:space="0" w:color="DDDDDD" w:frame="1"/>
          <w:shd w:val="clear" w:color="auto" w:fill="FAFAFA"/>
        </w:rPr>
        <w:t>group(0)</w:t>
      </w:r>
      <w:r>
        <w:rPr>
          <w:rFonts w:ascii="Helvetica" w:hAnsi="Helvetica" w:cs="Helvetica"/>
          <w:color w:val="666666"/>
          <w:sz w:val="27"/>
          <w:szCs w:val="27"/>
        </w:rPr>
        <w:t>永远是原始字符串，</w:t>
      </w:r>
      <w:r>
        <w:rPr>
          <w:rStyle w:val="HTML"/>
          <w:rFonts w:ascii="Consolas" w:hAnsi="Consolas"/>
          <w:color w:val="DD0055"/>
          <w:sz w:val="18"/>
          <w:szCs w:val="18"/>
          <w:bdr w:val="single" w:sz="6" w:space="0" w:color="DDDDDD" w:frame="1"/>
          <w:shd w:val="clear" w:color="auto" w:fill="FAFAFA"/>
        </w:rPr>
        <w:t>group(1)</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group(2)</w:t>
      </w:r>
      <w:r>
        <w:rPr>
          <w:rFonts w:ascii="Helvetica" w:hAnsi="Helvetica" w:cs="Helvetica"/>
          <w:color w:val="666666"/>
          <w:sz w:val="27"/>
          <w:szCs w:val="27"/>
        </w:rPr>
        <w:t>……</w:t>
      </w:r>
      <w:r>
        <w:rPr>
          <w:rFonts w:ascii="Helvetica" w:hAnsi="Helvetica" w:cs="Helvetica"/>
          <w:color w:val="666666"/>
          <w:sz w:val="27"/>
          <w:szCs w:val="27"/>
        </w:rPr>
        <w:t>表示第</w:t>
      </w:r>
      <w:r>
        <w:rPr>
          <w:rFonts w:ascii="Helvetica" w:hAnsi="Helvetica" w:cs="Helvetica"/>
          <w:color w:val="666666"/>
          <w:sz w:val="27"/>
          <w:szCs w:val="27"/>
        </w:rPr>
        <w:t>1</w:t>
      </w:r>
      <w:r>
        <w:rPr>
          <w:rFonts w:ascii="Helvetica" w:hAnsi="Helvetica" w:cs="Helvetica"/>
          <w:color w:val="666666"/>
          <w:sz w:val="27"/>
          <w:szCs w:val="27"/>
        </w:rPr>
        <w:t>、</w:t>
      </w:r>
      <w:r>
        <w:rPr>
          <w:rFonts w:ascii="Helvetica" w:hAnsi="Helvetica" w:cs="Helvetica"/>
          <w:color w:val="666666"/>
          <w:sz w:val="27"/>
          <w:szCs w:val="27"/>
        </w:rPr>
        <w:t>2</w:t>
      </w:r>
      <w:r>
        <w:rPr>
          <w:rFonts w:ascii="Helvetica" w:hAnsi="Helvetica" w:cs="Helvetica"/>
          <w:color w:val="666666"/>
          <w:sz w:val="27"/>
          <w:szCs w:val="27"/>
        </w:rPr>
        <w:t>、</w:t>
      </w:r>
      <w:r>
        <w:rPr>
          <w:rFonts w:ascii="Helvetica" w:hAnsi="Helvetica" w:cs="Helvetica"/>
          <w:color w:val="666666"/>
          <w:sz w:val="27"/>
          <w:szCs w:val="27"/>
        </w:rPr>
        <w:t>……</w:t>
      </w:r>
      <w:r>
        <w:rPr>
          <w:rFonts w:ascii="Helvetica" w:hAnsi="Helvetica" w:cs="Helvetica"/>
          <w:color w:val="666666"/>
          <w:sz w:val="27"/>
          <w:szCs w:val="27"/>
        </w:rPr>
        <w:t>个子串。</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提取子串非常有用。来看一个更凶残的例子：</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 xml:space="preserve">t = </w:t>
      </w:r>
      <w:r>
        <w:rPr>
          <w:rStyle w:val="string"/>
          <w:color w:val="DD1144"/>
        </w:rPr>
        <w:t>'19:05:30'</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m = re.match(</w:t>
      </w:r>
      <w:r>
        <w:rPr>
          <w:rStyle w:val="string"/>
          <w:color w:val="DD1144"/>
        </w:rPr>
        <w:t>r'^(0[0-9]|1[0-9]|2[0-3]|[0-9])\:(0[0-9]|1[0-9]|2[0-9]|3[0-9]|4[0-9]|5[0-9]|[0-9])\:(0[0-9]|1[0-9]|2[0-9]|3[0-9]|4[0-9]|5[0-9]|[0-9])$'</w:t>
      </w:r>
      <w:r>
        <w:rPr>
          <w:rStyle w:val="HTML"/>
          <w:color w:val="444444"/>
        </w:rPr>
        <w:t>, 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m.groups()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'19'</w:t>
      </w:r>
      <w:r>
        <w:rPr>
          <w:rStyle w:val="HTML"/>
          <w:color w:val="444444"/>
        </w:rPr>
        <w:t xml:space="preserve">, </w:t>
      </w:r>
      <w:r>
        <w:rPr>
          <w:rStyle w:val="string"/>
          <w:color w:val="DD1144"/>
        </w:rPr>
        <w:t>'05'</w:t>
      </w:r>
      <w:r>
        <w:rPr>
          <w:rStyle w:val="HTML"/>
          <w:color w:val="444444"/>
        </w:rPr>
        <w:t xml:space="preserve">, </w:t>
      </w:r>
      <w:r>
        <w:rPr>
          <w:rStyle w:val="string"/>
          <w:color w:val="DD1144"/>
        </w:rPr>
        <w:t>'30'</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这个正则表达式可以直接识别合法的时间。但是有些时候，用正则表达式也无法做到完全验证，比如识别日期：</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'^(0[1-9]|1[0-2]|[0-9])-(0[1-9]|1[0-9]|2[0-9]|3[0-1]|[0-9])$'</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对于</w:t>
      </w:r>
      <w:r>
        <w:rPr>
          <w:rStyle w:val="HTML"/>
          <w:rFonts w:ascii="Consolas" w:hAnsi="Consolas"/>
          <w:color w:val="DD0055"/>
          <w:sz w:val="18"/>
          <w:szCs w:val="18"/>
          <w:bdr w:val="single" w:sz="6" w:space="0" w:color="DDDDDD" w:frame="1"/>
          <w:shd w:val="clear" w:color="auto" w:fill="FAFAFA"/>
        </w:rPr>
        <w:t>'2-30'</w:t>
      </w:r>
      <w:r>
        <w:rPr>
          <w:rFonts w:ascii="Helvetica" w:hAnsi="Helvetica" w:cs="Helvetica"/>
          <w:color w:val="666666"/>
          <w:sz w:val="27"/>
          <w:szCs w:val="27"/>
        </w:rPr>
        <w:t>，</w:t>
      </w:r>
      <w:r>
        <w:rPr>
          <w:rStyle w:val="HTML"/>
          <w:rFonts w:ascii="Consolas" w:hAnsi="Consolas"/>
          <w:color w:val="DD0055"/>
          <w:sz w:val="18"/>
          <w:szCs w:val="18"/>
          <w:bdr w:val="single" w:sz="6" w:space="0" w:color="DDDDDD" w:frame="1"/>
          <w:shd w:val="clear" w:color="auto" w:fill="FAFAFA"/>
        </w:rPr>
        <w:t>'4-31'</w:t>
      </w:r>
      <w:r>
        <w:rPr>
          <w:rFonts w:ascii="Helvetica" w:hAnsi="Helvetica" w:cs="Helvetica"/>
          <w:color w:val="666666"/>
          <w:sz w:val="27"/>
          <w:szCs w:val="27"/>
        </w:rPr>
        <w:t>这样的非法日期，用正则还是识别不了，或者说写出来非常困难，这时就需要程序配合识别了。</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贪婪匹配</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最后需要特别指出的是，正则匹配默认是贪婪匹配，也就是匹配尽可能多的字符。举例如下，匹配出数字后面的</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7"/>
          <w:szCs w:val="27"/>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re.match(</w:t>
      </w:r>
      <w:r>
        <w:rPr>
          <w:rStyle w:val="string"/>
          <w:color w:val="DD1144"/>
        </w:rPr>
        <w:t>r'^(\d+)(0*)$'</w:t>
      </w:r>
      <w:r>
        <w:rPr>
          <w:rStyle w:val="HTML"/>
          <w:color w:val="444444"/>
        </w:rPr>
        <w:t xml:space="preserve">, </w:t>
      </w:r>
      <w:r>
        <w:rPr>
          <w:rStyle w:val="string"/>
          <w:color w:val="DD1144"/>
        </w:rPr>
        <w:t>'102300'</w:t>
      </w:r>
      <w:r>
        <w:rPr>
          <w:rStyle w:val="HTML"/>
          <w:color w:val="444444"/>
        </w:rPr>
        <w:t>).groups()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'102300'</w:t>
      </w:r>
      <w:r>
        <w:rPr>
          <w:rStyle w:val="HTML"/>
          <w:color w:val="444444"/>
        </w:rPr>
        <w:t xml:space="preserve">, </w:t>
      </w:r>
      <w:r>
        <w:rPr>
          <w:rStyle w:val="string"/>
          <w:color w:val="DD1144"/>
        </w:rPr>
        <w:t>''</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lastRenderedPageBreak/>
        <w:t>由于</w:t>
      </w:r>
      <w:r>
        <w:rPr>
          <w:rStyle w:val="HTML"/>
          <w:rFonts w:ascii="Consolas" w:hAnsi="Consolas"/>
          <w:color w:val="DD0055"/>
          <w:sz w:val="18"/>
          <w:szCs w:val="18"/>
          <w:bdr w:val="single" w:sz="6" w:space="0" w:color="DDDDDD" w:frame="1"/>
          <w:shd w:val="clear" w:color="auto" w:fill="FAFAFA"/>
        </w:rPr>
        <w:t>\d+</w:t>
      </w:r>
      <w:r>
        <w:rPr>
          <w:rFonts w:ascii="Helvetica" w:hAnsi="Helvetica" w:cs="Helvetica"/>
          <w:color w:val="666666"/>
          <w:sz w:val="27"/>
          <w:szCs w:val="27"/>
        </w:rPr>
        <w:t>采用贪婪匹配，直接把后面的</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7"/>
          <w:szCs w:val="27"/>
        </w:rPr>
        <w:t>全部匹配了，结果</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7"/>
          <w:szCs w:val="27"/>
        </w:rPr>
        <w:t>只能匹配空字符串了。</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必须让</w:t>
      </w:r>
      <w:r>
        <w:rPr>
          <w:rStyle w:val="HTML"/>
          <w:rFonts w:ascii="Consolas" w:hAnsi="Consolas"/>
          <w:color w:val="DD0055"/>
          <w:sz w:val="18"/>
          <w:szCs w:val="18"/>
          <w:bdr w:val="single" w:sz="6" w:space="0" w:color="DDDDDD" w:frame="1"/>
          <w:shd w:val="clear" w:color="auto" w:fill="FAFAFA"/>
        </w:rPr>
        <w:t>\d+</w:t>
      </w:r>
      <w:r>
        <w:rPr>
          <w:rFonts w:ascii="Helvetica" w:hAnsi="Helvetica" w:cs="Helvetica"/>
          <w:color w:val="666666"/>
          <w:sz w:val="27"/>
          <w:szCs w:val="27"/>
        </w:rPr>
        <w:t>采用非贪婪匹配（也就是尽可能少匹配），才能把后面的</w:t>
      </w:r>
      <w:r>
        <w:rPr>
          <w:rStyle w:val="HTML"/>
          <w:rFonts w:ascii="Consolas" w:hAnsi="Consolas"/>
          <w:color w:val="DD0055"/>
          <w:sz w:val="18"/>
          <w:szCs w:val="18"/>
          <w:bdr w:val="single" w:sz="6" w:space="0" w:color="DDDDDD" w:frame="1"/>
          <w:shd w:val="clear" w:color="auto" w:fill="FAFAFA"/>
        </w:rPr>
        <w:t>0</w:t>
      </w:r>
      <w:r>
        <w:rPr>
          <w:rFonts w:ascii="Helvetica" w:hAnsi="Helvetica" w:cs="Helvetica"/>
          <w:color w:val="666666"/>
          <w:sz w:val="27"/>
          <w:szCs w:val="27"/>
        </w:rPr>
        <w:t>匹配出来，加个</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7"/>
          <w:szCs w:val="27"/>
        </w:rPr>
        <w:t>就可以让</w:t>
      </w:r>
      <w:r>
        <w:rPr>
          <w:rStyle w:val="HTML"/>
          <w:rFonts w:ascii="Consolas" w:hAnsi="Consolas"/>
          <w:color w:val="DD0055"/>
          <w:sz w:val="18"/>
          <w:szCs w:val="18"/>
          <w:bdr w:val="single" w:sz="6" w:space="0" w:color="DDDDDD" w:frame="1"/>
          <w:shd w:val="clear" w:color="auto" w:fill="FAFAFA"/>
        </w:rPr>
        <w:t>\d+</w:t>
      </w:r>
      <w:r>
        <w:rPr>
          <w:rFonts w:ascii="Helvetica" w:hAnsi="Helvetica" w:cs="Helvetica"/>
          <w:color w:val="666666"/>
          <w:sz w:val="27"/>
          <w:szCs w:val="27"/>
        </w:rPr>
        <w:t>采用非贪婪匹配：</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re.match(</w:t>
      </w:r>
      <w:r>
        <w:rPr>
          <w:rStyle w:val="string"/>
          <w:color w:val="DD1144"/>
        </w:rPr>
        <w:t>r'^(\d+?)(0*)$'</w:t>
      </w:r>
      <w:r>
        <w:rPr>
          <w:rStyle w:val="HTML"/>
          <w:color w:val="444444"/>
        </w:rPr>
        <w:t xml:space="preserve">, </w:t>
      </w:r>
      <w:r>
        <w:rPr>
          <w:rStyle w:val="string"/>
          <w:color w:val="DD1144"/>
        </w:rPr>
        <w:t>'102300'</w:t>
      </w:r>
      <w:r>
        <w:rPr>
          <w:rStyle w:val="HTML"/>
          <w:color w:val="444444"/>
        </w:rPr>
        <w:t>).groups()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'1023'</w:t>
      </w:r>
      <w:r>
        <w:rPr>
          <w:rStyle w:val="HTML"/>
          <w:color w:val="444444"/>
        </w:rPr>
        <w:t xml:space="preserve">, </w:t>
      </w:r>
      <w:r>
        <w:rPr>
          <w:rStyle w:val="string"/>
          <w:color w:val="DD1144"/>
        </w:rPr>
        <w:t>'00'</w:t>
      </w:r>
      <w:r>
        <w:rPr>
          <w:rStyle w:val="HTML"/>
          <w:color w:val="444444"/>
        </w:rPr>
        <w:t>)</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编译</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当我们在</w:t>
      </w:r>
      <w:r>
        <w:rPr>
          <w:rFonts w:ascii="Helvetica" w:hAnsi="Helvetica" w:cs="Helvetica"/>
          <w:color w:val="666666"/>
          <w:sz w:val="27"/>
          <w:szCs w:val="27"/>
        </w:rPr>
        <w:t>Python</w:t>
      </w:r>
      <w:r>
        <w:rPr>
          <w:rFonts w:ascii="Helvetica" w:hAnsi="Helvetica" w:cs="Helvetica"/>
          <w:color w:val="666666"/>
          <w:sz w:val="27"/>
          <w:szCs w:val="27"/>
        </w:rPr>
        <w:t>中使用正则表达式时，</w:t>
      </w:r>
      <w:r>
        <w:rPr>
          <w:rFonts w:ascii="Helvetica" w:hAnsi="Helvetica" w:cs="Helvetica"/>
          <w:color w:val="666666"/>
          <w:sz w:val="27"/>
          <w:szCs w:val="27"/>
        </w:rPr>
        <w:t>re</w:t>
      </w:r>
      <w:r>
        <w:rPr>
          <w:rFonts w:ascii="Helvetica" w:hAnsi="Helvetica" w:cs="Helvetica"/>
          <w:color w:val="666666"/>
          <w:sz w:val="27"/>
          <w:szCs w:val="27"/>
        </w:rPr>
        <w:t>模块内部会干两件事情：</w:t>
      </w:r>
    </w:p>
    <w:p w:rsidR="00247087" w:rsidRDefault="00247087" w:rsidP="00247087">
      <w:pPr>
        <w:pStyle w:val="a3"/>
        <w:numPr>
          <w:ilvl w:val="0"/>
          <w:numId w:val="23"/>
        </w:numPr>
        <w:shd w:val="clear" w:color="auto" w:fill="FFFFFF"/>
        <w:spacing w:before="0" w:beforeAutospacing="0" w:after="225" w:afterAutospacing="0"/>
        <w:ind w:left="0"/>
        <w:rPr>
          <w:rFonts w:ascii="Helvetica" w:hAnsi="Helvetica" w:cs="Helvetica"/>
          <w:color w:val="666666"/>
          <w:sz w:val="27"/>
          <w:szCs w:val="27"/>
        </w:rPr>
      </w:pPr>
      <w:r>
        <w:rPr>
          <w:rFonts w:ascii="Helvetica" w:hAnsi="Helvetica" w:cs="Helvetica"/>
          <w:color w:val="666666"/>
          <w:sz w:val="27"/>
          <w:szCs w:val="27"/>
        </w:rPr>
        <w:t>编译正则表达式，如果正则表达式的字符串本身不合法，会报错；</w:t>
      </w:r>
    </w:p>
    <w:p w:rsidR="00247087" w:rsidRDefault="00247087" w:rsidP="00247087">
      <w:pPr>
        <w:pStyle w:val="a3"/>
        <w:numPr>
          <w:ilvl w:val="0"/>
          <w:numId w:val="23"/>
        </w:numPr>
        <w:shd w:val="clear" w:color="auto" w:fill="FFFFFF"/>
        <w:spacing w:before="0" w:beforeAutospacing="0" w:after="225" w:afterAutospacing="0"/>
        <w:ind w:left="0"/>
        <w:rPr>
          <w:rFonts w:ascii="Helvetica" w:hAnsi="Helvetica" w:cs="Helvetica"/>
          <w:color w:val="666666"/>
          <w:sz w:val="27"/>
          <w:szCs w:val="27"/>
        </w:rPr>
      </w:pPr>
      <w:r>
        <w:rPr>
          <w:rFonts w:ascii="Helvetica" w:hAnsi="Helvetica" w:cs="Helvetica"/>
          <w:color w:val="666666"/>
          <w:sz w:val="27"/>
          <w:szCs w:val="27"/>
        </w:rPr>
        <w:t>用编译后的正则表达式去匹配字符串。</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如果一个正则表达式要重复使用几千次，出于效率的考虑，我们可以预编译该正则表达式，接下来重复使用时就不需要编译这个步骤了，直接匹配：</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keyword"/>
          <w:b/>
          <w:bCs/>
          <w:color w:val="333333"/>
        </w:rPr>
        <w:t>import</w:t>
      </w:r>
      <w:r>
        <w:rPr>
          <w:rStyle w:val="HTML"/>
          <w:color w:val="444444"/>
        </w:rPr>
        <w:t xml:space="preserve"> re</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编译:</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re_telephone = re.compile(</w:t>
      </w:r>
      <w:r>
        <w:rPr>
          <w:rStyle w:val="string"/>
          <w:color w:val="DD1144"/>
        </w:rPr>
        <w:t>r'^(\d{3})-(\d{3,8})$'</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使用：</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re_telephone.match(</w:t>
      </w:r>
      <w:r>
        <w:rPr>
          <w:rStyle w:val="string"/>
          <w:color w:val="DD1144"/>
        </w:rPr>
        <w:t>'010-12345'</w:t>
      </w:r>
      <w:r>
        <w:rPr>
          <w:rStyle w:val="HTML"/>
          <w:color w:val="444444"/>
        </w:rPr>
        <w:t>).groups()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string"/>
          <w:color w:val="DD1144"/>
        </w:rPr>
        <w:t>'010'</w:t>
      </w:r>
      <w:r>
        <w:rPr>
          <w:rStyle w:val="HTML"/>
          <w:color w:val="444444"/>
        </w:rPr>
        <w:t xml:space="preserve">, </w:t>
      </w:r>
      <w:r>
        <w:rPr>
          <w:rStyle w:val="string"/>
          <w:color w:val="DD1144"/>
        </w:rPr>
        <w:t>'12345'</w:t>
      </w:r>
      <w:r>
        <w:rPr>
          <w:rStyle w:val="HTML"/>
          <w:color w:val="444444"/>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prompt"/>
          <w:color w:val="990073"/>
        </w:rPr>
        <w:t xml:space="preserve">&gt;&gt;&gt; </w:t>
      </w:r>
      <w:r>
        <w:rPr>
          <w:rStyle w:val="HTML"/>
          <w:color w:val="444444"/>
        </w:rPr>
        <w:t>re_telephone.match(</w:t>
      </w:r>
      <w:r>
        <w:rPr>
          <w:rStyle w:val="string"/>
          <w:color w:val="DD1144"/>
        </w:rPr>
        <w:t>'010-8086'</w:t>
      </w:r>
      <w:r>
        <w:rPr>
          <w:rStyle w:val="HTML"/>
          <w:color w:val="444444"/>
        </w:rPr>
        <w:t>).groups()</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w:t>
      </w:r>
      <w:r>
        <w:rPr>
          <w:rStyle w:val="string"/>
          <w:color w:val="DD1144"/>
        </w:rPr>
        <w:t>'010'</w:t>
      </w:r>
      <w:r>
        <w:rPr>
          <w:rStyle w:val="HTML"/>
          <w:color w:val="444444"/>
        </w:rPr>
        <w:t xml:space="preserve">, </w:t>
      </w:r>
      <w:r>
        <w:rPr>
          <w:rStyle w:val="string"/>
          <w:color w:val="DD1144"/>
        </w:rPr>
        <w:t>'8086'</w:t>
      </w:r>
      <w:r>
        <w:rPr>
          <w:rStyle w:val="HTML"/>
          <w:color w:val="444444"/>
        </w:rPr>
        <w:t>)</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编译后生成</w:t>
      </w:r>
      <w:r>
        <w:rPr>
          <w:rFonts w:ascii="Helvetica" w:hAnsi="Helvetica" w:cs="Helvetica"/>
          <w:color w:val="666666"/>
          <w:sz w:val="27"/>
          <w:szCs w:val="27"/>
        </w:rPr>
        <w:t>Regular Expression</w:t>
      </w:r>
      <w:r>
        <w:rPr>
          <w:rFonts w:ascii="Helvetica" w:hAnsi="Helvetica" w:cs="Helvetica"/>
          <w:color w:val="666666"/>
          <w:sz w:val="27"/>
          <w:szCs w:val="27"/>
        </w:rPr>
        <w:t>对象，由于该对象自己包含了正则表达式，所以调用对应的方法时不用给出正则字符串。</w:t>
      </w:r>
    </w:p>
    <w:p w:rsidR="00247087" w:rsidRDefault="00247087" w:rsidP="00247087">
      <w:pPr>
        <w:pStyle w:val="3"/>
        <w:shd w:val="clear" w:color="auto" w:fill="FFFFFF"/>
        <w:spacing w:before="375" w:after="225" w:line="360" w:lineRule="atLeast"/>
        <w:rPr>
          <w:rFonts w:ascii="Helvetica" w:hAnsi="Helvetica" w:cs="Helvetica"/>
          <w:b w:val="0"/>
          <w:bCs w:val="0"/>
          <w:color w:val="444444"/>
        </w:rPr>
      </w:pPr>
      <w:r>
        <w:rPr>
          <w:rFonts w:ascii="Helvetica" w:hAnsi="Helvetica" w:cs="Helvetica"/>
          <w:b w:val="0"/>
          <w:bCs w:val="0"/>
          <w:color w:val="444444"/>
        </w:rPr>
        <w:t>小结</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正则表达式非常强大，要在短短的一节里讲完是不可能的。要讲清楚正则的所有内容，可以写一本厚厚的书了。如果你经常遇到正则表达式的问题，你可能需要一本正则表达式的参考书。</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练习</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请尝试写一个验证</w:t>
      </w:r>
      <w:r>
        <w:rPr>
          <w:rFonts w:ascii="Helvetica" w:hAnsi="Helvetica" w:cs="Helvetica"/>
          <w:color w:val="666666"/>
          <w:sz w:val="27"/>
          <w:szCs w:val="27"/>
        </w:rPr>
        <w:t>Email</w:t>
      </w:r>
      <w:r>
        <w:rPr>
          <w:rFonts w:ascii="Helvetica" w:hAnsi="Helvetica" w:cs="Helvetica"/>
          <w:color w:val="666666"/>
          <w:sz w:val="27"/>
          <w:szCs w:val="27"/>
        </w:rPr>
        <w:t>地址的正则表达式。版本一应该可以验证出类似的</w:t>
      </w:r>
      <w:r>
        <w:rPr>
          <w:rFonts w:ascii="Helvetica" w:hAnsi="Helvetica" w:cs="Helvetica"/>
          <w:color w:val="666666"/>
          <w:sz w:val="27"/>
          <w:szCs w:val="27"/>
        </w:rPr>
        <w:t>Email</w:t>
      </w:r>
      <w:r>
        <w:rPr>
          <w:rFonts w:ascii="Helvetica" w:hAnsi="Helvetica" w:cs="Helvetica"/>
          <w:color w:val="666666"/>
          <w:sz w:val="27"/>
          <w:szCs w:val="27"/>
        </w:rPr>
        <w:t>：</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someone</w:t>
      </w:r>
      <w:r>
        <w:rPr>
          <w:rStyle w:val="variable"/>
          <w:color w:val="008080"/>
        </w:rPr>
        <w:t>@gmail</w:t>
      </w:r>
      <w:r>
        <w:rPr>
          <w:rStyle w:val="HTML"/>
          <w:color w:val="444444"/>
        </w:rPr>
        <w:t>.com</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bill.gates</w:t>
      </w:r>
      <w:r>
        <w:rPr>
          <w:rStyle w:val="variable"/>
          <w:color w:val="008080"/>
        </w:rPr>
        <w:t>@microsoft</w:t>
      </w:r>
      <w:r>
        <w:rPr>
          <w:rStyle w:val="HTML"/>
          <w:color w:val="444444"/>
        </w:rPr>
        <w:t>.com</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r>
        <w:rPr>
          <w:rFonts w:ascii="Helvetica" w:hAnsi="Helvetica" w:cs="Helvetica"/>
          <w:color w:val="666666"/>
          <w:sz w:val="27"/>
          <w:szCs w:val="27"/>
        </w:rPr>
        <w:t>版本二可以验证并提取出带名字的</w:t>
      </w:r>
      <w:r>
        <w:rPr>
          <w:rFonts w:ascii="Helvetica" w:hAnsi="Helvetica" w:cs="Helvetica"/>
          <w:color w:val="666666"/>
          <w:sz w:val="27"/>
          <w:szCs w:val="27"/>
        </w:rPr>
        <w:t>Email</w:t>
      </w:r>
      <w:r>
        <w:rPr>
          <w:rFonts w:ascii="Helvetica" w:hAnsi="Helvetica" w:cs="Helvetica"/>
          <w:color w:val="666666"/>
          <w:sz w:val="27"/>
          <w:szCs w:val="27"/>
        </w:rPr>
        <w:t>地址：</w:t>
      </w:r>
    </w:p>
    <w:p w:rsidR="00247087" w:rsidRDefault="00247087" w:rsidP="0024708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&lt;</w:t>
      </w:r>
      <w:r>
        <w:rPr>
          <w:rStyle w:val="title"/>
          <w:color w:val="000080"/>
        </w:rPr>
        <w:t>Tom</w:t>
      </w:r>
      <w:r>
        <w:rPr>
          <w:rStyle w:val="tag"/>
          <w:color w:val="000080"/>
        </w:rPr>
        <w:t xml:space="preserve"> </w:t>
      </w:r>
      <w:r>
        <w:rPr>
          <w:rStyle w:val="attribute"/>
          <w:color w:val="008080"/>
        </w:rPr>
        <w:t>Paris</w:t>
      </w:r>
      <w:r>
        <w:rPr>
          <w:rStyle w:val="tag"/>
          <w:color w:val="000080"/>
        </w:rPr>
        <w:t>&gt;</w:t>
      </w:r>
      <w:r>
        <w:rPr>
          <w:rStyle w:val="HTML"/>
          <w:color w:val="444444"/>
        </w:rPr>
        <w:t xml:space="preserve"> tom@voyager.org</w:t>
      </w:r>
    </w:p>
    <w:p w:rsidR="00247087" w:rsidRDefault="00247087" w:rsidP="0024708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参考源码</w:t>
      </w:r>
    </w:p>
    <w:p w:rsidR="00247087" w:rsidRDefault="00247087" w:rsidP="00247087">
      <w:pPr>
        <w:pStyle w:val="a3"/>
        <w:shd w:val="clear" w:color="auto" w:fill="FFFFFF"/>
        <w:spacing w:before="225" w:beforeAutospacing="0" w:after="225" w:afterAutospacing="0"/>
        <w:rPr>
          <w:rFonts w:ascii="Helvetica" w:hAnsi="Helvetica" w:cs="Helvetica"/>
          <w:color w:val="666666"/>
          <w:sz w:val="27"/>
          <w:szCs w:val="27"/>
        </w:rPr>
      </w:pPr>
      <w:hyperlink r:id="rId167" w:tgtFrame="_blank" w:history="1">
        <w:r>
          <w:rPr>
            <w:rStyle w:val="a4"/>
            <w:rFonts w:ascii="Helvetica" w:hAnsi="Helvetica" w:cs="Helvetica"/>
            <w:color w:val="0593D3"/>
            <w:sz w:val="27"/>
            <w:szCs w:val="27"/>
          </w:rPr>
          <w:t>regex.py</w:t>
        </w:r>
      </w:hyperlink>
    </w:p>
    <w:p w:rsidR="002E15B1" w:rsidRPr="004B6C52" w:rsidRDefault="00247087" w:rsidP="004B6C52">
      <w:pPr>
        <w:pStyle w:val="3"/>
        <w:shd w:val="clear" w:color="auto" w:fill="FFFFFF"/>
        <w:spacing w:before="375" w:after="225" w:line="360" w:lineRule="atLeast"/>
        <w:rPr>
          <w:rFonts w:ascii="Helvetica" w:hAnsi="Helvetica" w:cs="Helvetica" w:hint="eastAsia"/>
          <w:b w:val="0"/>
          <w:bCs w:val="0"/>
          <w:color w:val="444444"/>
          <w:sz w:val="27"/>
          <w:szCs w:val="27"/>
        </w:rPr>
      </w:pPr>
      <w:r>
        <w:rPr>
          <w:rFonts w:ascii="Helvetica" w:hAnsi="Helvetica" w:cs="Helvetica"/>
          <w:b w:val="0"/>
          <w:bCs w:val="0"/>
          <w:color w:val="444444"/>
        </w:rPr>
        <w:t>感觉本站内容不错，读后有收获？</w:t>
      </w:r>
    </w:p>
    <w:sectPr w:rsidR="002E15B1" w:rsidRPr="004B6C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6F80"/>
    <w:multiLevelType w:val="multilevel"/>
    <w:tmpl w:val="C2BC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664FB"/>
    <w:multiLevelType w:val="multilevel"/>
    <w:tmpl w:val="7F68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C5D36"/>
    <w:multiLevelType w:val="multilevel"/>
    <w:tmpl w:val="461C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97D2F"/>
    <w:multiLevelType w:val="multilevel"/>
    <w:tmpl w:val="B5A4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430DF"/>
    <w:multiLevelType w:val="multilevel"/>
    <w:tmpl w:val="4C9A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465C5"/>
    <w:multiLevelType w:val="multilevel"/>
    <w:tmpl w:val="F37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856F8"/>
    <w:multiLevelType w:val="multilevel"/>
    <w:tmpl w:val="5AFE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868C2"/>
    <w:multiLevelType w:val="multilevel"/>
    <w:tmpl w:val="663C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5301E"/>
    <w:multiLevelType w:val="multilevel"/>
    <w:tmpl w:val="4906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F56B4"/>
    <w:multiLevelType w:val="multilevel"/>
    <w:tmpl w:val="F7D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01ED9"/>
    <w:multiLevelType w:val="multilevel"/>
    <w:tmpl w:val="1F1C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92E69"/>
    <w:multiLevelType w:val="multilevel"/>
    <w:tmpl w:val="6064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F516D"/>
    <w:multiLevelType w:val="multilevel"/>
    <w:tmpl w:val="13E0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45D85"/>
    <w:multiLevelType w:val="multilevel"/>
    <w:tmpl w:val="DF06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DA68D7"/>
    <w:multiLevelType w:val="multilevel"/>
    <w:tmpl w:val="AD72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D4231"/>
    <w:multiLevelType w:val="multilevel"/>
    <w:tmpl w:val="1662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C3455"/>
    <w:multiLevelType w:val="multilevel"/>
    <w:tmpl w:val="A91C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733B8"/>
    <w:multiLevelType w:val="multilevel"/>
    <w:tmpl w:val="BB4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82604"/>
    <w:multiLevelType w:val="multilevel"/>
    <w:tmpl w:val="367C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13D46"/>
    <w:multiLevelType w:val="multilevel"/>
    <w:tmpl w:val="EA92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E29B5"/>
    <w:multiLevelType w:val="multilevel"/>
    <w:tmpl w:val="8074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D2B8F"/>
    <w:multiLevelType w:val="multilevel"/>
    <w:tmpl w:val="7EE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74270"/>
    <w:multiLevelType w:val="multilevel"/>
    <w:tmpl w:val="E960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977372"/>
    <w:multiLevelType w:val="multilevel"/>
    <w:tmpl w:val="6C0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57BFE"/>
    <w:multiLevelType w:val="multilevel"/>
    <w:tmpl w:val="00EC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4869F7"/>
    <w:multiLevelType w:val="multilevel"/>
    <w:tmpl w:val="CE82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C5BCD"/>
    <w:multiLevelType w:val="multilevel"/>
    <w:tmpl w:val="25DC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DD6C6B"/>
    <w:multiLevelType w:val="multilevel"/>
    <w:tmpl w:val="471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D6BFC"/>
    <w:multiLevelType w:val="multilevel"/>
    <w:tmpl w:val="F546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F1D0C"/>
    <w:multiLevelType w:val="multilevel"/>
    <w:tmpl w:val="1DA8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9A4302"/>
    <w:multiLevelType w:val="multilevel"/>
    <w:tmpl w:val="D718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75C7F"/>
    <w:multiLevelType w:val="multilevel"/>
    <w:tmpl w:val="612E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85347"/>
    <w:multiLevelType w:val="multilevel"/>
    <w:tmpl w:val="23A6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A0A48"/>
    <w:multiLevelType w:val="multilevel"/>
    <w:tmpl w:val="431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2E50E2"/>
    <w:multiLevelType w:val="multilevel"/>
    <w:tmpl w:val="8080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8F5A92"/>
    <w:multiLevelType w:val="multilevel"/>
    <w:tmpl w:val="AFC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F05BEA"/>
    <w:multiLevelType w:val="multilevel"/>
    <w:tmpl w:val="F11A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470C4"/>
    <w:multiLevelType w:val="multilevel"/>
    <w:tmpl w:val="C18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3D6660"/>
    <w:multiLevelType w:val="multilevel"/>
    <w:tmpl w:val="635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94F30"/>
    <w:multiLevelType w:val="multilevel"/>
    <w:tmpl w:val="4B50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194290"/>
    <w:multiLevelType w:val="multilevel"/>
    <w:tmpl w:val="B3DC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740BB3"/>
    <w:multiLevelType w:val="multilevel"/>
    <w:tmpl w:val="28CA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8E07FA"/>
    <w:multiLevelType w:val="multilevel"/>
    <w:tmpl w:val="5096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EC559F"/>
    <w:multiLevelType w:val="multilevel"/>
    <w:tmpl w:val="FAA4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87438B"/>
    <w:multiLevelType w:val="multilevel"/>
    <w:tmpl w:val="CC2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B660F1"/>
    <w:multiLevelType w:val="multilevel"/>
    <w:tmpl w:val="AA6E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7"/>
  </w:num>
  <w:num w:numId="3">
    <w:abstractNumId w:val="30"/>
  </w:num>
  <w:num w:numId="4">
    <w:abstractNumId w:val="24"/>
  </w:num>
  <w:num w:numId="5">
    <w:abstractNumId w:val="20"/>
  </w:num>
  <w:num w:numId="6">
    <w:abstractNumId w:val="13"/>
  </w:num>
  <w:num w:numId="7">
    <w:abstractNumId w:val="42"/>
  </w:num>
  <w:num w:numId="8">
    <w:abstractNumId w:val="27"/>
  </w:num>
  <w:num w:numId="9">
    <w:abstractNumId w:val="40"/>
  </w:num>
  <w:num w:numId="10">
    <w:abstractNumId w:val="14"/>
  </w:num>
  <w:num w:numId="11">
    <w:abstractNumId w:val="1"/>
  </w:num>
  <w:num w:numId="12">
    <w:abstractNumId w:val="45"/>
  </w:num>
  <w:num w:numId="13">
    <w:abstractNumId w:val="22"/>
  </w:num>
  <w:num w:numId="14">
    <w:abstractNumId w:val="12"/>
  </w:num>
  <w:num w:numId="15">
    <w:abstractNumId w:val="11"/>
  </w:num>
  <w:num w:numId="16">
    <w:abstractNumId w:val="28"/>
  </w:num>
  <w:num w:numId="17">
    <w:abstractNumId w:val="26"/>
  </w:num>
  <w:num w:numId="18">
    <w:abstractNumId w:val="4"/>
  </w:num>
  <w:num w:numId="19">
    <w:abstractNumId w:val="21"/>
  </w:num>
  <w:num w:numId="20">
    <w:abstractNumId w:val="44"/>
  </w:num>
  <w:num w:numId="21">
    <w:abstractNumId w:val="0"/>
  </w:num>
  <w:num w:numId="22">
    <w:abstractNumId w:val="35"/>
  </w:num>
  <w:num w:numId="23">
    <w:abstractNumId w:val="16"/>
  </w:num>
  <w:num w:numId="24">
    <w:abstractNumId w:val="39"/>
  </w:num>
  <w:num w:numId="25">
    <w:abstractNumId w:val="7"/>
  </w:num>
  <w:num w:numId="26">
    <w:abstractNumId w:val="29"/>
  </w:num>
  <w:num w:numId="27">
    <w:abstractNumId w:val="3"/>
  </w:num>
  <w:num w:numId="28">
    <w:abstractNumId w:val="34"/>
  </w:num>
  <w:num w:numId="29">
    <w:abstractNumId w:val="17"/>
  </w:num>
  <w:num w:numId="30">
    <w:abstractNumId w:val="25"/>
  </w:num>
  <w:num w:numId="31">
    <w:abstractNumId w:val="41"/>
  </w:num>
  <w:num w:numId="32">
    <w:abstractNumId w:val="38"/>
  </w:num>
  <w:num w:numId="33">
    <w:abstractNumId w:val="43"/>
  </w:num>
  <w:num w:numId="34">
    <w:abstractNumId w:val="36"/>
  </w:num>
  <w:num w:numId="35">
    <w:abstractNumId w:val="15"/>
  </w:num>
  <w:num w:numId="36">
    <w:abstractNumId w:val="18"/>
  </w:num>
  <w:num w:numId="37">
    <w:abstractNumId w:val="23"/>
  </w:num>
  <w:num w:numId="38">
    <w:abstractNumId w:val="10"/>
  </w:num>
  <w:num w:numId="39">
    <w:abstractNumId w:val="31"/>
  </w:num>
  <w:num w:numId="40">
    <w:abstractNumId w:val="9"/>
  </w:num>
  <w:num w:numId="41">
    <w:abstractNumId w:val="2"/>
  </w:num>
  <w:num w:numId="42">
    <w:abstractNumId w:val="6"/>
  </w:num>
  <w:num w:numId="43">
    <w:abstractNumId w:val="19"/>
  </w:num>
  <w:num w:numId="44">
    <w:abstractNumId w:val="32"/>
  </w:num>
  <w:num w:numId="45">
    <w:abstractNumId w:val="5"/>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75"/>
    <w:rsid w:val="00247087"/>
    <w:rsid w:val="002E15B1"/>
    <w:rsid w:val="002F1389"/>
    <w:rsid w:val="004B5B96"/>
    <w:rsid w:val="004B6C52"/>
    <w:rsid w:val="006618E3"/>
    <w:rsid w:val="006804BC"/>
    <w:rsid w:val="00A060ED"/>
    <w:rsid w:val="00B34CFD"/>
    <w:rsid w:val="00C90E35"/>
    <w:rsid w:val="00CC7F75"/>
    <w:rsid w:val="00D41388"/>
    <w:rsid w:val="00E158AD"/>
    <w:rsid w:val="00E203C9"/>
    <w:rsid w:val="00F90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38D44648"/>
  <w15:chartTrackingRefBased/>
  <w15:docId w15:val="{00AC4160-24C8-44A2-AB49-57E26EDC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CC7F75"/>
    <w:pPr>
      <w:keepNext/>
      <w:keepLines/>
      <w:spacing w:before="260" w:after="260" w:line="416" w:lineRule="auto"/>
      <w:outlineLvl w:val="2"/>
    </w:pPr>
    <w:rPr>
      <w:b/>
      <w:bCs/>
      <w:sz w:val="32"/>
      <w:szCs w:val="32"/>
    </w:rPr>
  </w:style>
  <w:style w:type="paragraph" w:styleId="4">
    <w:name w:val="heading 4"/>
    <w:basedOn w:val="a"/>
    <w:link w:val="40"/>
    <w:uiPriority w:val="9"/>
    <w:qFormat/>
    <w:rsid w:val="00CC7F7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CC7F75"/>
    <w:rPr>
      <w:rFonts w:ascii="宋体" w:eastAsia="宋体" w:hAnsi="宋体" w:cs="宋体"/>
      <w:b/>
      <w:bCs/>
      <w:kern w:val="0"/>
      <w:sz w:val="24"/>
      <w:szCs w:val="24"/>
    </w:rPr>
  </w:style>
  <w:style w:type="paragraph" w:styleId="a3">
    <w:name w:val="Normal (Web)"/>
    <w:basedOn w:val="a"/>
    <w:uiPriority w:val="99"/>
    <w:semiHidden/>
    <w:unhideWhenUsed/>
    <w:rsid w:val="00CC7F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C7F75"/>
    <w:rPr>
      <w:color w:val="0000FF"/>
      <w:u w:val="single"/>
    </w:rPr>
  </w:style>
  <w:style w:type="character" w:customStyle="1" w:styleId="30">
    <w:name w:val="标题 3 字符"/>
    <w:basedOn w:val="a0"/>
    <w:link w:val="3"/>
    <w:uiPriority w:val="9"/>
    <w:rsid w:val="00CC7F75"/>
    <w:rPr>
      <w:b/>
      <w:bCs/>
      <w:sz w:val="32"/>
      <w:szCs w:val="32"/>
    </w:rPr>
  </w:style>
  <w:style w:type="character" w:styleId="HTML">
    <w:name w:val="HTML Code"/>
    <w:basedOn w:val="a0"/>
    <w:uiPriority w:val="99"/>
    <w:semiHidden/>
    <w:unhideWhenUsed/>
    <w:rsid w:val="00CC7F75"/>
    <w:rPr>
      <w:rFonts w:ascii="宋体" w:eastAsia="宋体" w:hAnsi="宋体" w:cs="宋体"/>
      <w:sz w:val="24"/>
      <w:szCs w:val="24"/>
    </w:rPr>
  </w:style>
  <w:style w:type="paragraph" w:styleId="HTML0">
    <w:name w:val="HTML Preformatted"/>
    <w:basedOn w:val="a"/>
    <w:link w:val="HTML1"/>
    <w:uiPriority w:val="99"/>
    <w:semiHidden/>
    <w:unhideWhenUsed/>
    <w:rsid w:val="00CC7F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C7F75"/>
    <w:rPr>
      <w:rFonts w:ascii="宋体" w:eastAsia="宋体" w:hAnsi="宋体" w:cs="宋体"/>
      <w:kern w:val="0"/>
      <w:sz w:val="24"/>
      <w:szCs w:val="24"/>
    </w:rPr>
  </w:style>
  <w:style w:type="character" w:customStyle="1" w:styleId="prompt">
    <w:name w:val="prompt"/>
    <w:basedOn w:val="a0"/>
    <w:rsid w:val="00CC7F75"/>
  </w:style>
  <w:style w:type="character" w:customStyle="1" w:styleId="number">
    <w:name w:val="number"/>
    <w:basedOn w:val="a0"/>
    <w:rsid w:val="00CC7F75"/>
  </w:style>
  <w:style w:type="character" w:customStyle="1" w:styleId="string">
    <w:name w:val="string"/>
    <w:basedOn w:val="a0"/>
    <w:rsid w:val="00CC7F75"/>
  </w:style>
  <w:style w:type="character" w:customStyle="1" w:styleId="keyword">
    <w:name w:val="keyword"/>
    <w:basedOn w:val="a0"/>
    <w:rsid w:val="00CC7F75"/>
  </w:style>
  <w:style w:type="paragraph" w:styleId="a5">
    <w:name w:val="No Spacing"/>
    <w:uiPriority w:val="1"/>
    <w:qFormat/>
    <w:rsid w:val="00CC7F75"/>
    <w:pPr>
      <w:widowControl w:val="0"/>
      <w:jc w:val="both"/>
    </w:pPr>
  </w:style>
  <w:style w:type="character" w:customStyle="1" w:styleId="function">
    <w:name w:val="function"/>
    <w:basedOn w:val="a0"/>
    <w:rsid w:val="00E158AD"/>
  </w:style>
  <w:style w:type="character" w:customStyle="1" w:styleId="1">
    <w:name w:val="标题1"/>
    <w:basedOn w:val="a0"/>
    <w:rsid w:val="00E158AD"/>
  </w:style>
  <w:style w:type="character" w:customStyle="1" w:styleId="params">
    <w:name w:val="params"/>
    <w:basedOn w:val="a0"/>
    <w:rsid w:val="00E158AD"/>
  </w:style>
  <w:style w:type="character" w:customStyle="1" w:styleId="tag">
    <w:name w:val="tag"/>
    <w:basedOn w:val="a0"/>
    <w:rsid w:val="00E158AD"/>
  </w:style>
  <w:style w:type="character" w:customStyle="1" w:styleId="attrselector">
    <w:name w:val="attr_selector"/>
    <w:basedOn w:val="a0"/>
    <w:rsid w:val="00E158AD"/>
  </w:style>
  <w:style w:type="character" w:customStyle="1" w:styleId="builtin">
    <w:name w:val="built_in"/>
    <w:basedOn w:val="a0"/>
    <w:rsid w:val="00E158AD"/>
  </w:style>
  <w:style w:type="character" w:customStyle="1" w:styleId="comment">
    <w:name w:val="comment"/>
    <w:basedOn w:val="a0"/>
    <w:rsid w:val="00E158AD"/>
  </w:style>
  <w:style w:type="character" w:styleId="a6">
    <w:name w:val="Strong"/>
    <w:basedOn w:val="a0"/>
    <w:uiPriority w:val="22"/>
    <w:qFormat/>
    <w:rsid w:val="00E158AD"/>
    <w:rPr>
      <w:b/>
      <w:bCs/>
    </w:rPr>
  </w:style>
  <w:style w:type="paragraph" w:styleId="z-">
    <w:name w:val="HTML Top of Form"/>
    <w:basedOn w:val="a"/>
    <w:next w:val="a"/>
    <w:link w:val="z-0"/>
    <w:hidden/>
    <w:uiPriority w:val="99"/>
    <w:semiHidden/>
    <w:unhideWhenUsed/>
    <w:rsid w:val="00E158A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E158A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E158A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E158AD"/>
    <w:rPr>
      <w:rFonts w:ascii="Arial" w:eastAsia="宋体" w:hAnsi="Arial" w:cs="Arial"/>
      <w:vanish/>
      <w:kern w:val="0"/>
      <w:sz w:val="16"/>
      <w:szCs w:val="16"/>
    </w:rPr>
  </w:style>
  <w:style w:type="character" w:customStyle="1" w:styleId="attribute">
    <w:name w:val="attribute"/>
    <w:basedOn w:val="a0"/>
    <w:rsid w:val="00E158AD"/>
  </w:style>
  <w:style w:type="character" w:customStyle="1" w:styleId="constant">
    <w:name w:val="constant"/>
    <w:basedOn w:val="a0"/>
    <w:rsid w:val="00E158AD"/>
  </w:style>
  <w:style w:type="character" w:customStyle="1" w:styleId="symbol">
    <w:name w:val="symbol"/>
    <w:basedOn w:val="a0"/>
    <w:rsid w:val="00E158AD"/>
  </w:style>
  <w:style w:type="character" w:styleId="a7">
    <w:name w:val="Emphasis"/>
    <w:basedOn w:val="a0"/>
    <w:uiPriority w:val="20"/>
    <w:qFormat/>
    <w:rsid w:val="00E158AD"/>
    <w:rPr>
      <w:i/>
      <w:iCs/>
    </w:rPr>
  </w:style>
  <w:style w:type="character" w:customStyle="1" w:styleId="setting">
    <w:name w:val="setting"/>
    <w:basedOn w:val="a0"/>
    <w:rsid w:val="00E158AD"/>
  </w:style>
  <w:style w:type="character" w:customStyle="1" w:styleId="value">
    <w:name w:val="value"/>
    <w:basedOn w:val="a0"/>
    <w:rsid w:val="00E158AD"/>
  </w:style>
  <w:style w:type="character" w:customStyle="1" w:styleId="operator">
    <w:name w:val="operator"/>
    <w:basedOn w:val="a0"/>
    <w:rsid w:val="00C90E35"/>
  </w:style>
  <w:style w:type="character" w:customStyle="1" w:styleId="decorator">
    <w:name w:val="decorator"/>
    <w:basedOn w:val="a0"/>
    <w:rsid w:val="00C90E35"/>
  </w:style>
  <w:style w:type="character" w:customStyle="1" w:styleId="variable">
    <w:name w:val="variable"/>
    <w:basedOn w:val="a0"/>
    <w:rsid w:val="00C90E35"/>
  </w:style>
  <w:style w:type="character" w:customStyle="1" w:styleId="class">
    <w:name w:val="class"/>
    <w:basedOn w:val="a0"/>
    <w:rsid w:val="00C90E35"/>
  </w:style>
  <w:style w:type="character" w:customStyle="1" w:styleId="pseudo">
    <w:name w:val="pseudo"/>
    <w:basedOn w:val="a0"/>
    <w:rsid w:val="00C90E35"/>
  </w:style>
  <w:style w:type="character" w:customStyle="1" w:styleId="title">
    <w:name w:val="title"/>
    <w:basedOn w:val="a0"/>
    <w:rsid w:val="00B34CFD"/>
  </w:style>
  <w:style w:type="character" w:customStyle="1" w:styleId="xml">
    <w:name w:val="xml"/>
    <w:basedOn w:val="a0"/>
    <w:rsid w:val="00B34CFD"/>
  </w:style>
  <w:style w:type="character" w:customStyle="1" w:styleId="regexp">
    <w:name w:val="regexp"/>
    <w:basedOn w:val="a0"/>
    <w:rsid w:val="00A060ED"/>
  </w:style>
  <w:style w:type="character" w:styleId="a8">
    <w:name w:val="FollowedHyperlink"/>
    <w:basedOn w:val="a0"/>
    <w:uiPriority w:val="99"/>
    <w:semiHidden/>
    <w:unhideWhenUsed/>
    <w:rsid w:val="00247087"/>
    <w:rPr>
      <w:color w:val="954F72" w:themeColor="followedHyperlink"/>
      <w:u w:val="single"/>
    </w:rPr>
  </w:style>
  <w:style w:type="character" w:customStyle="1" w:styleId="css">
    <w:name w:val="css"/>
    <w:basedOn w:val="a0"/>
    <w:rsid w:val="002F1389"/>
  </w:style>
  <w:style w:type="character" w:customStyle="1" w:styleId="rules">
    <w:name w:val="rules"/>
    <w:basedOn w:val="a0"/>
    <w:rsid w:val="002F1389"/>
  </w:style>
  <w:style w:type="character" w:customStyle="1" w:styleId="rule">
    <w:name w:val="rule"/>
    <w:basedOn w:val="a0"/>
    <w:rsid w:val="002F1389"/>
  </w:style>
  <w:style w:type="character" w:customStyle="1" w:styleId="hexcolor">
    <w:name w:val="hexcolor"/>
    <w:basedOn w:val="a0"/>
    <w:rsid w:val="002F1389"/>
  </w:style>
  <w:style w:type="character" w:customStyle="1" w:styleId="javascript">
    <w:name w:val="javascript"/>
    <w:basedOn w:val="a0"/>
    <w:rsid w:val="002F1389"/>
  </w:style>
  <w:style w:type="character" w:customStyle="1" w:styleId="doctype">
    <w:name w:val="doctype"/>
    <w:basedOn w:val="a0"/>
    <w:rsid w:val="00D41388"/>
  </w:style>
  <w:style w:type="character" w:customStyle="1" w:styleId="literal">
    <w:name w:val="literal"/>
    <w:basedOn w:val="a0"/>
    <w:rsid w:val="00D41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800">
      <w:bodyDiv w:val="1"/>
      <w:marLeft w:val="0"/>
      <w:marRight w:val="0"/>
      <w:marTop w:val="0"/>
      <w:marBottom w:val="0"/>
      <w:divBdr>
        <w:top w:val="none" w:sz="0" w:space="0" w:color="auto"/>
        <w:left w:val="none" w:sz="0" w:space="0" w:color="auto"/>
        <w:bottom w:val="none" w:sz="0" w:space="0" w:color="auto"/>
        <w:right w:val="none" w:sz="0" w:space="0" w:color="auto"/>
      </w:divBdr>
      <w:divsChild>
        <w:div w:id="855461362">
          <w:marLeft w:val="0"/>
          <w:marRight w:val="0"/>
          <w:marTop w:val="0"/>
          <w:marBottom w:val="0"/>
          <w:divBdr>
            <w:top w:val="none" w:sz="0" w:space="0" w:color="auto"/>
            <w:left w:val="none" w:sz="0" w:space="0" w:color="auto"/>
            <w:bottom w:val="none" w:sz="0" w:space="0" w:color="auto"/>
            <w:right w:val="none" w:sz="0" w:space="0" w:color="auto"/>
          </w:divBdr>
        </w:div>
        <w:div w:id="1522621286">
          <w:marLeft w:val="0"/>
          <w:marRight w:val="0"/>
          <w:marTop w:val="0"/>
          <w:marBottom w:val="0"/>
          <w:divBdr>
            <w:top w:val="none" w:sz="0" w:space="0" w:color="auto"/>
            <w:left w:val="none" w:sz="0" w:space="0" w:color="auto"/>
            <w:bottom w:val="none" w:sz="0" w:space="0" w:color="auto"/>
            <w:right w:val="none" w:sz="0" w:space="0" w:color="auto"/>
          </w:divBdr>
        </w:div>
      </w:divsChild>
    </w:div>
    <w:div w:id="13189541">
      <w:bodyDiv w:val="1"/>
      <w:marLeft w:val="0"/>
      <w:marRight w:val="0"/>
      <w:marTop w:val="0"/>
      <w:marBottom w:val="0"/>
      <w:divBdr>
        <w:top w:val="none" w:sz="0" w:space="0" w:color="auto"/>
        <w:left w:val="none" w:sz="0" w:space="0" w:color="auto"/>
        <w:bottom w:val="none" w:sz="0" w:space="0" w:color="auto"/>
        <w:right w:val="none" w:sz="0" w:space="0" w:color="auto"/>
      </w:divBdr>
      <w:divsChild>
        <w:div w:id="635183485">
          <w:marLeft w:val="0"/>
          <w:marRight w:val="0"/>
          <w:marTop w:val="0"/>
          <w:marBottom w:val="0"/>
          <w:divBdr>
            <w:top w:val="none" w:sz="0" w:space="0" w:color="auto"/>
            <w:left w:val="none" w:sz="0" w:space="0" w:color="auto"/>
            <w:bottom w:val="none" w:sz="0" w:space="0" w:color="auto"/>
            <w:right w:val="none" w:sz="0" w:space="0" w:color="auto"/>
          </w:divBdr>
        </w:div>
        <w:div w:id="451023746">
          <w:marLeft w:val="0"/>
          <w:marRight w:val="0"/>
          <w:marTop w:val="0"/>
          <w:marBottom w:val="0"/>
          <w:divBdr>
            <w:top w:val="none" w:sz="0" w:space="0" w:color="auto"/>
            <w:left w:val="none" w:sz="0" w:space="0" w:color="auto"/>
            <w:bottom w:val="none" w:sz="0" w:space="0" w:color="auto"/>
            <w:right w:val="none" w:sz="0" w:space="0" w:color="auto"/>
          </w:divBdr>
        </w:div>
      </w:divsChild>
    </w:div>
    <w:div w:id="13238446">
      <w:bodyDiv w:val="1"/>
      <w:marLeft w:val="0"/>
      <w:marRight w:val="0"/>
      <w:marTop w:val="0"/>
      <w:marBottom w:val="0"/>
      <w:divBdr>
        <w:top w:val="none" w:sz="0" w:space="0" w:color="auto"/>
        <w:left w:val="none" w:sz="0" w:space="0" w:color="auto"/>
        <w:bottom w:val="none" w:sz="0" w:space="0" w:color="auto"/>
        <w:right w:val="none" w:sz="0" w:space="0" w:color="auto"/>
      </w:divBdr>
      <w:divsChild>
        <w:div w:id="1640378420">
          <w:marLeft w:val="0"/>
          <w:marRight w:val="0"/>
          <w:marTop w:val="0"/>
          <w:marBottom w:val="0"/>
          <w:divBdr>
            <w:top w:val="none" w:sz="0" w:space="0" w:color="auto"/>
            <w:left w:val="none" w:sz="0" w:space="0" w:color="auto"/>
            <w:bottom w:val="none" w:sz="0" w:space="0" w:color="auto"/>
            <w:right w:val="none" w:sz="0" w:space="0" w:color="auto"/>
          </w:divBdr>
        </w:div>
        <w:div w:id="1506245083">
          <w:marLeft w:val="0"/>
          <w:marRight w:val="0"/>
          <w:marTop w:val="0"/>
          <w:marBottom w:val="0"/>
          <w:divBdr>
            <w:top w:val="none" w:sz="0" w:space="0" w:color="auto"/>
            <w:left w:val="none" w:sz="0" w:space="0" w:color="auto"/>
            <w:bottom w:val="none" w:sz="0" w:space="0" w:color="auto"/>
            <w:right w:val="none" w:sz="0" w:space="0" w:color="auto"/>
          </w:divBdr>
        </w:div>
      </w:divsChild>
    </w:div>
    <w:div w:id="17127232">
      <w:bodyDiv w:val="1"/>
      <w:marLeft w:val="0"/>
      <w:marRight w:val="0"/>
      <w:marTop w:val="0"/>
      <w:marBottom w:val="0"/>
      <w:divBdr>
        <w:top w:val="none" w:sz="0" w:space="0" w:color="auto"/>
        <w:left w:val="none" w:sz="0" w:space="0" w:color="auto"/>
        <w:bottom w:val="none" w:sz="0" w:space="0" w:color="auto"/>
        <w:right w:val="none" w:sz="0" w:space="0" w:color="auto"/>
      </w:divBdr>
      <w:divsChild>
        <w:div w:id="453325447">
          <w:marLeft w:val="0"/>
          <w:marRight w:val="0"/>
          <w:marTop w:val="0"/>
          <w:marBottom w:val="0"/>
          <w:divBdr>
            <w:top w:val="none" w:sz="0" w:space="0" w:color="auto"/>
            <w:left w:val="none" w:sz="0" w:space="0" w:color="auto"/>
            <w:bottom w:val="none" w:sz="0" w:space="0" w:color="auto"/>
            <w:right w:val="none" w:sz="0" w:space="0" w:color="auto"/>
          </w:divBdr>
        </w:div>
        <w:div w:id="1584607168">
          <w:marLeft w:val="0"/>
          <w:marRight w:val="0"/>
          <w:marTop w:val="0"/>
          <w:marBottom w:val="0"/>
          <w:divBdr>
            <w:top w:val="none" w:sz="0" w:space="0" w:color="auto"/>
            <w:left w:val="none" w:sz="0" w:space="0" w:color="auto"/>
            <w:bottom w:val="none" w:sz="0" w:space="0" w:color="auto"/>
            <w:right w:val="none" w:sz="0" w:space="0" w:color="auto"/>
          </w:divBdr>
        </w:div>
      </w:divsChild>
    </w:div>
    <w:div w:id="55904341">
      <w:bodyDiv w:val="1"/>
      <w:marLeft w:val="0"/>
      <w:marRight w:val="0"/>
      <w:marTop w:val="0"/>
      <w:marBottom w:val="0"/>
      <w:divBdr>
        <w:top w:val="none" w:sz="0" w:space="0" w:color="auto"/>
        <w:left w:val="none" w:sz="0" w:space="0" w:color="auto"/>
        <w:bottom w:val="none" w:sz="0" w:space="0" w:color="auto"/>
        <w:right w:val="none" w:sz="0" w:space="0" w:color="auto"/>
      </w:divBdr>
      <w:divsChild>
        <w:div w:id="75713848">
          <w:marLeft w:val="0"/>
          <w:marRight w:val="0"/>
          <w:marTop w:val="0"/>
          <w:marBottom w:val="0"/>
          <w:divBdr>
            <w:top w:val="none" w:sz="0" w:space="0" w:color="auto"/>
            <w:left w:val="none" w:sz="0" w:space="0" w:color="auto"/>
            <w:bottom w:val="none" w:sz="0" w:space="0" w:color="auto"/>
            <w:right w:val="none" w:sz="0" w:space="0" w:color="auto"/>
          </w:divBdr>
        </w:div>
        <w:div w:id="2137671798">
          <w:marLeft w:val="0"/>
          <w:marRight w:val="0"/>
          <w:marTop w:val="0"/>
          <w:marBottom w:val="0"/>
          <w:divBdr>
            <w:top w:val="none" w:sz="0" w:space="0" w:color="auto"/>
            <w:left w:val="none" w:sz="0" w:space="0" w:color="auto"/>
            <w:bottom w:val="none" w:sz="0" w:space="0" w:color="auto"/>
            <w:right w:val="none" w:sz="0" w:space="0" w:color="auto"/>
          </w:divBdr>
        </w:div>
      </w:divsChild>
    </w:div>
    <w:div w:id="62416572">
      <w:bodyDiv w:val="1"/>
      <w:marLeft w:val="0"/>
      <w:marRight w:val="0"/>
      <w:marTop w:val="0"/>
      <w:marBottom w:val="0"/>
      <w:divBdr>
        <w:top w:val="none" w:sz="0" w:space="0" w:color="auto"/>
        <w:left w:val="none" w:sz="0" w:space="0" w:color="auto"/>
        <w:bottom w:val="none" w:sz="0" w:space="0" w:color="auto"/>
        <w:right w:val="none" w:sz="0" w:space="0" w:color="auto"/>
      </w:divBdr>
      <w:divsChild>
        <w:div w:id="1110248466">
          <w:marLeft w:val="0"/>
          <w:marRight w:val="0"/>
          <w:marTop w:val="0"/>
          <w:marBottom w:val="0"/>
          <w:divBdr>
            <w:top w:val="none" w:sz="0" w:space="0" w:color="auto"/>
            <w:left w:val="none" w:sz="0" w:space="0" w:color="auto"/>
            <w:bottom w:val="none" w:sz="0" w:space="0" w:color="auto"/>
            <w:right w:val="none" w:sz="0" w:space="0" w:color="auto"/>
          </w:divBdr>
        </w:div>
        <w:div w:id="1088767538">
          <w:marLeft w:val="0"/>
          <w:marRight w:val="0"/>
          <w:marTop w:val="0"/>
          <w:marBottom w:val="0"/>
          <w:divBdr>
            <w:top w:val="none" w:sz="0" w:space="0" w:color="auto"/>
            <w:left w:val="none" w:sz="0" w:space="0" w:color="auto"/>
            <w:bottom w:val="none" w:sz="0" w:space="0" w:color="auto"/>
            <w:right w:val="none" w:sz="0" w:space="0" w:color="auto"/>
          </w:divBdr>
        </w:div>
      </w:divsChild>
    </w:div>
    <w:div w:id="70469643">
      <w:bodyDiv w:val="1"/>
      <w:marLeft w:val="0"/>
      <w:marRight w:val="0"/>
      <w:marTop w:val="0"/>
      <w:marBottom w:val="0"/>
      <w:divBdr>
        <w:top w:val="none" w:sz="0" w:space="0" w:color="auto"/>
        <w:left w:val="none" w:sz="0" w:space="0" w:color="auto"/>
        <w:bottom w:val="none" w:sz="0" w:space="0" w:color="auto"/>
        <w:right w:val="none" w:sz="0" w:space="0" w:color="auto"/>
      </w:divBdr>
      <w:divsChild>
        <w:div w:id="1704865249">
          <w:marLeft w:val="0"/>
          <w:marRight w:val="0"/>
          <w:marTop w:val="0"/>
          <w:marBottom w:val="0"/>
          <w:divBdr>
            <w:top w:val="none" w:sz="0" w:space="0" w:color="auto"/>
            <w:left w:val="none" w:sz="0" w:space="0" w:color="auto"/>
            <w:bottom w:val="none" w:sz="0" w:space="0" w:color="auto"/>
            <w:right w:val="none" w:sz="0" w:space="0" w:color="auto"/>
          </w:divBdr>
        </w:div>
        <w:div w:id="627972568">
          <w:marLeft w:val="0"/>
          <w:marRight w:val="0"/>
          <w:marTop w:val="0"/>
          <w:marBottom w:val="0"/>
          <w:divBdr>
            <w:top w:val="none" w:sz="0" w:space="0" w:color="auto"/>
            <w:left w:val="none" w:sz="0" w:space="0" w:color="auto"/>
            <w:bottom w:val="none" w:sz="0" w:space="0" w:color="auto"/>
            <w:right w:val="none" w:sz="0" w:space="0" w:color="auto"/>
          </w:divBdr>
        </w:div>
      </w:divsChild>
    </w:div>
    <w:div w:id="91245947">
      <w:bodyDiv w:val="1"/>
      <w:marLeft w:val="0"/>
      <w:marRight w:val="0"/>
      <w:marTop w:val="0"/>
      <w:marBottom w:val="0"/>
      <w:divBdr>
        <w:top w:val="none" w:sz="0" w:space="0" w:color="auto"/>
        <w:left w:val="none" w:sz="0" w:space="0" w:color="auto"/>
        <w:bottom w:val="none" w:sz="0" w:space="0" w:color="auto"/>
        <w:right w:val="none" w:sz="0" w:space="0" w:color="auto"/>
      </w:divBdr>
      <w:divsChild>
        <w:div w:id="792018510">
          <w:marLeft w:val="0"/>
          <w:marRight w:val="0"/>
          <w:marTop w:val="0"/>
          <w:marBottom w:val="0"/>
          <w:divBdr>
            <w:top w:val="none" w:sz="0" w:space="0" w:color="auto"/>
            <w:left w:val="none" w:sz="0" w:space="0" w:color="auto"/>
            <w:bottom w:val="none" w:sz="0" w:space="0" w:color="auto"/>
            <w:right w:val="none" w:sz="0" w:space="0" w:color="auto"/>
          </w:divBdr>
        </w:div>
        <w:div w:id="210195212">
          <w:marLeft w:val="0"/>
          <w:marRight w:val="0"/>
          <w:marTop w:val="0"/>
          <w:marBottom w:val="0"/>
          <w:divBdr>
            <w:top w:val="none" w:sz="0" w:space="0" w:color="auto"/>
            <w:left w:val="none" w:sz="0" w:space="0" w:color="auto"/>
            <w:bottom w:val="none" w:sz="0" w:space="0" w:color="auto"/>
            <w:right w:val="none" w:sz="0" w:space="0" w:color="auto"/>
          </w:divBdr>
        </w:div>
      </w:divsChild>
    </w:div>
    <w:div w:id="106629574">
      <w:bodyDiv w:val="1"/>
      <w:marLeft w:val="0"/>
      <w:marRight w:val="0"/>
      <w:marTop w:val="0"/>
      <w:marBottom w:val="0"/>
      <w:divBdr>
        <w:top w:val="none" w:sz="0" w:space="0" w:color="auto"/>
        <w:left w:val="none" w:sz="0" w:space="0" w:color="auto"/>
        <w:bottom w:val="none" w:sz="0" w:space="0" w:color="auto"/>
        <w:right w:val="none" w:sz="0" w:space="0" w:color="auto"/>
      </w:divBdr>
      <w:divsChild>
        <w:div w:id="186408775">
          <w:marLeft w:val="0"/>
          <w:marRight w:val="0"/>
          <w:marTop w:val="0"/>
          <w:marBottom w:val="0"/>
          <w:divBdr>
            <w:top w:val="none" w:sz="0" w:space="0" w:color="auto"/>
            <w:left w:val="none" w:sz="0" w:space="0" w:color="auto"/>
            <w:bottom w:val="none" w:sz="0" w:space="0" w:color="auto"/>
            <w:right w:val="none" w:sz="0" w:space="0" w:color="auto"/>
          </w:divBdr>
        </w:div>
        <w:div w:id="1220673923">
          <w:marLeft w:val="0"/>
          <w:marRight w:val="0"/>
          <w:marTop w:val="0"/>
          <w:marBottom w:val="0"/>
          <w:divBdr>
            <w:top w:val="none" w:sz="0" w:space="0" w:color="auto"/>
            <w:left w:val="none" w:sz="0" w:space="0" w:color="auto"/>
            <w:bottom w:val="none" w:sz="0" w:space="0" w:color="auto"/>
            <w:right w:val="none" w:sz="0" w:space="0" w:color="auto"/>
          </w:divBdr>
        </w:div>
      </w:divsChild>
    </w:div>
    <w:div w:id="107892306">
      <w:bodyDiv w:val="1"/>
      <w:marLeft w:val="0"/>
      <w:marRight w:val="0"/>
      <w:marTop w:val="0"/>
      <w:marBottom w:val="0"/>
      <w:divBdr>
        <w:top w:val="none" w:sz="0" w:space="0" w:color="auto"/>
        <w:left w:val="none" w:sz="0" w:space="0" w:color="auto"/>
        <w:bottom w:val="none" w:sz="0" w:space="0" w:color="auto"/>
        <w:right w:val="none" w:sz="0" w:space="0" w:color="auto"/>
      </w:divBdr>
      <w:divsChild>
        <w:div w:id="397674947">
          <w:marLeft w:val="0"/>
          <w:marRight w:val="0"/>
          <w:marTop w:val="0"/>
          <w:marBottom w:val="0"/>
          <w:divBdr>
            <w:top w:val="none" w:sz="0" w:space="0" w:color="auto"/>
            <w:left w:val="none" w:sz="0" w:space="0" w:color="auto"/>
            <w:bottom w:val="none" w:sz="0" w:space="0" w:color="auto"/>
            <w:right w:val="none" w:sz="0" w:space="0" w:color="auto"/>
          </w:divBdr>
        </w:div>
        <w:div w:id="1222983471">
          <w:marLeft w:val="0"/>
          <w:marRight w:val="0"/>
          <w:marTop w:val="0"/>
          <w:marBottom w:val="0"/>
          <w:divBdr>
            <w:top w:val="none" w:sz="0" w:space="0" w:color="auto"/>
            <w:left w:val="none" w:sz="0" w:space="0" w:color="auto"/>
            <w:bottom w:val="none" w:sz="0" w:space="0" w:color="auto"/>
            <w:right w:val="none" w:sz="0" w:space="0" w:color="auto"/>
          </w:divBdr>
        </w:div>
      </w:divsChild>
    </w:div>
    <w:div w:id="122428324">
      <w:bodyDiv w:val="1"/>
      <w:marLeft w:val="0"/>
      <w:marRight w:val="0"/>
      <w:marTop w:val="0"/>
      <w:marBottom w:val="0"/>
      <w:divBdr>
        <w:top w:val="none" w:sz="0" w:space="0" w:color="auto"/>
        <w:left w:val="none" w:sz="0" w:space="0" w:color="auto"/>
        <w:bottom w:val="none" w:sz="0" w:space="0" w:color="auto"/>
        <w:right w:val="none" w:sz="0" w:space="0" w:color="auto"/>
      </w:divBdr>
      <w:divsChild>
        <w:div w:id="256865308">
          <w:marLeft w:val="0"/>
          <w:marRight w:val="0"/>
          <w:marTop w:val="0"/>
          <w:marBottom w:val="0"/>
          <w:divBdr>
            <w:top w:val="none" w:sz="0" w:space="0" w:color="auto"/>
            <w:left w:val="none" w:sz="0" w:space="0" w:color="auto"/>
            <w:bottom w:val="none" w:sz="0" w:space="0" w:color="auto"/>
            <w:right w:val="none" w:sz="0" w:space="0" w:color="auto"/>
          </w:divBdr>
        </w:div>
        <w:div w:id="1145242721">
          <w:marLeft w:val="0"/>
          <w:marRight w:val="0"/>
          <w:marTop w:val="0"/>
          <w:marBottom w:val="0"/>
          <w:divBdr>
            <w:top w:val="none" w:sz="0" w:space="0" w:color="auto"/>
            <w:left w:val="none" w:sz="0" w:space="0" w:color="auto"/>
            <w:bottom w:val="none" w:sz="0" w:space="0" w:color="auto"/>
            <w:right w:val="none" w:sz="0" w:space="0" w:color="auto"/>
          </w:divBdr>
        </w:div>
      </w:divsChild>
    </w:div>
    <w:div w:id="148988001">
      <w:bodyDiv w:val="1"/>
      <w:marLeft w:val="0"/>
      <w:marRight w:val="0"/>
      <w:marTop w:val="0"/>
      <w:marBottom w:val="0"/>
      <w:divBdr>
        <w:top w:val="none" w:sz="0" w:space="0" w:color="auto"/>
        <w:left w:val="none" w:sz="0" w:space="0" w:color="auto"/>
        <w:bottom w:val="none" w:sz="0" w:space="0" w:color="auto"/>
        <w:right w:val="none" w:sz="0" w:space="0" w:color="auto"/>
      </w:divBdr>
      <w:divsChild>
        <w:div w:id="1964723125">
          <w:marLeft w:val="0"/>
          <w:marRight w:val="0"/>
          <w:marTop w:val="0"/>
          <w:marBottom w:val="0"/>
          <w:divBdr>
            <w:top w:val="none" w:sz="0" w:space="0" w:color="auto"/>
            <w:left w:val="none" w:sz="0" w:space="0" w:color="auto"/>
            <w:bottom w:val="none" w:sz="0" w:space="0" w:color="auto"/>
            <w:right w:val="none" w:sz="0" w:space="0" w:color="auto"/>
          </w:divBdr>
        </w:div>
        <w:div w:id="2093429674">
          <w:marLeft w:val="0"/>
          <w:marRight w:val="0"/>
          <w:marTop w:val="0"/>
          <w:marBottom w:val="0"/>
          <w:divBdr>
            <w:top w:val="none" w:sz="0" w:space="0" w:color="auto"/>
            <w:left w:val="none" w:sz="0" w:space="0" w:color="auto"/>
            <w:bottom w:val="none" w:sz="0" w:space="0" w:color="auto"/>
            <w:right w:val="none" w:sz="0" w:space="0" w:color="auto"/>
          </w:divBdr>
        </w:div>
      </w:divsChild>
    </w:div>
    <w:div w:id="168106317">
      <w:bodyDiv w:val="1"/>
      <w:marLeft w:val="0"/>
      <w:marRight w:val="0"/>
      <w:marTop w:val="0"/>
      <w:marBottom w:val="0"/>
      <w:divBdr>
        <w:top w:val="none" w:sz="0" w:space="0" w:color="auto"/>
        <w:left w:val="none" w:sz="0" w:space="0" w:color="auto"/>
        <w:bottom w:val="none" w:sz="0" w:space="0" w:color="auto"/>
        <w:right w:val="none" w:sz="0" w:space="0" w:color="auto"/>
      </w:divBdr>
      <w:divsChild>
        <w:div w:id="1038355715">
          <w:marLeft w:val="0"/>
          <w:marRight w:val="0"/>
          <w:marTop w:val="0"/>
          <w:marBottom w:val="0"/>
          <w:divBdr>
            <w:top w:val="none" w:sz="0" w:space="0" w:color="auto"/>
            <w:left w:val="none" w:sz="0" w:space="0" w:color="auto"/>
            <w:bottom w:val="none" w:sz="0" w:space="0" w:color="auto"/>
            <w:right w:val="none" w:sz="0" w:space="0" w:color="auto"/>
          </w:divBdr>
        </w:div>
        <w:div w:id="1245380721">
          <w:marLeft w:val="0"/>
          <w:marRight w:val="0"/>
          <w:marTop w:val="0"/>
          <w:marBottom w:val="0"/>
          <w:divBdr>
            <w:top w:val="none" w:sz="0" w:space="0" w:color="auto"/>
            <w:left w:val="none" w:sz="0" w:space="0" w:color="auto"/>
            <w:bottom w:val="none" w:sz="0" w:space="0" w:color="auto"/>
            <w:right w:val="none" w:sz="0" w:space="0" w:color="auto"/>
          </w:divBdr>
        </w:div>
      </w:divsChild>
    </w:div>
    <w:div w:id="180314617">
      <w:bodyDiv w:val="1"/>
      <w:marLeft w:val="0"/>
      <w:marRight w:val="0"/>
      <w:marTop w:val="0"/>
      <w:marBottom w:val="0"/>
      <w:divBdr>
        <w:top w:val="none" w:sz="0" w:space="0" w:color="auto"/>
        <w:left w:val="none" w:sz="0" w:space="0" w:color="auto"/>
        <w:bottom w:val="none" w:sz="0" w:space="0" w:color="auto"/>
        <w:right w:val="none" w:sz="0" w:space="0" w:color="auto"/>
      </w:divBdr>
      <w:divsChild>
        <w:div w:id="1746880225">
          <w:marLeft w:val="0"/>
          <w:marRight w:val="0"/>
          <w:marTop w:val="0"/>
          <w:marBottom w:val="0"/>
          <w:divBdr>
            <w:top w:val="none" w:sz="0" w:space="0" w:color="auto"/>
            <w:left w:val="none" w:sz="0" w:space="0" w:color="auto"/>
            <w:bottom w:val="none" w:sz="0" w:space="0" w:color="auto"/>
            <w:right w:val="none" w:sz="0" w:space="0" w:color="auto"/>
          </w:divBdr>
        </w:div>
        <w:div w:id="371810034">
          <w:marLeft w:val="0"/>
          <w:marRight w:val="0"/>
          <w:marTop w:val="0"/>
          <w:marBottom w:val="0"/>
          <w:divBdr>
            <w:top w:val="none" w:sz="0" w:space="0" w:color="auto"/>
            <w:left w:val="none" w:sz="0" w:space="0" w:color="auto"/>
            <w:bottom w:val="none" w:sz="0" w:space="0" w:color="auto"/>
            <w:right w:val="none" w:sz="0" w:space="0" w:color="auto"/>
          </w:divBdr>
        </w:div>
      </w:divsChild>
    </w:div>
    <w:div w:id="183983547">
      <w:bodyDiv w:val="1"/>
      <w:marLeft w:val="0"/>
      <w:marRight w:val="0"/>
      <w:marTop w:val="0"/>
      <w:marBottom w:val="0"/>
      <w:divBdr>
        <w:top w:val="none" w:sz="0" w:space="0" w:color="auto"/>
        <w:left w:val="none" w:sz="0" w:space="0" w:color="auto"/>
        <w:bottom w:val="none" w:sz="0" w:space="0" w:color="auto"/>
        <w:right w:val="none" w:sz="0" w:space="0" w:color="auto"/>
      </w:divBdr>
      <w:divsChild>
        <w:div w:id="144401279">
          <w:marLeft w:val="0"/>
          <w:marRight w:val="0"/>
          <w:marTop w:val="0"/>
          <w:marBottom w:val="0"/>
          <w:divBdr>
            <w:top w:val="none" w:sz="0" w:space="0" w:color="auto"/>
            <w:left w:val="none" w:sz="0" w:space="0" w:color="auto"/>
            <w:bottom w:val="none" w:sz="0" w:space="0" w:color="auto"/>
            <w:right w:val="none" w:sz="0" w:space="0" w:color="auto"/>
          </w:divBdr>
        </w:div>
        <w:div w:id="852693517">
          <w:marLeft w:val="0"/>
          <w:marRight w:val="0"/>
          <w:marTop w:val="0"/>
          <w:marBottom w:val="0"/>
          <w:divBdr>
            <w:top w:val="none" w:sz="0" w:space="0" w:color="auto"/>
            <w:left w:val="none" w:sz="0" w:space="0" w:color="auto"/>
            <w:bottom w:val="none" w:sz="0" w:space="0" w:color="auto"/>
            <w:right w:val="none" w:sz="0" w:space="0" w:color="auto"/>
          </w:divBdr>
        </w:div>
      </w:divsChild>
    </w:div>
    <w:div w:id="191651787">
      <w:bodyDiv w:val="1"/>
      <w:marLeft w:val="0"/>
      <w:marRight w:val="0"/>
      <w:marTop w:val="0"/>
      <w:marBottom w:val="0"/>
      <w:divBdr>
        <w:top w:val="none" w:sz="0" w:space="0" w:color="auto"/>
        <w:left w:val="none" w:sz="0" w:space="0" w:color="auto"/>
        <w:bottom w:val="none" w:sz="0" w:space="0" w:color="auto"/>
        <w:right w:val="none" w:sz="0" w:space="0" w:color="auto"/>
      </w:divBdr>
      <w:divsChild>
        <w:div w:id="500438955">
          <w:marLeft w:val="0"/>
          <w:marRight w:val="0"/>
          <w:marTop w:val="0"/>
          <w:marBottom w:val="0"/>
          <w:divBdr>
            <w:top w:val="none" w:sz="0" w:space="0" w:color="auto"/>
            <w:left w:val="none" w:sz="0" w:space="0" w:color="auto"/>
            <w:bottom w:val="none" w:sz="0" w:space="0" w:color="auto"/>
            <w:right w:val="none" w:sz="0" w:space="0" w:color="auto"/>
          </w:divBdr>
        </w:div>
        <w:div w:id="322126656">
          <w:marLeft w:val="0"/>
          <w:marRight w:val="0"/>
          <w:marTop w:val="0"/>
          <w:marBottom w:val="0"/>
          <w:divBdr>
            <w:top w:val="none" w:sz="0" w:space="0" w:color="auto"/>
            <w:left w:val="none" w:sz="0" w:space="0" w:color="auto"/>
            <w:bottom w:val="none" w:sz="0" w:space="0" w:color="auto"/>
            <w:right w:val="none" w:sz="0" w:space="0" w:color="auto"/>
          </w:divBdr>
        </w:div>
      </w:divsChild>
    </w:div>
    <w:div w:id="221645148">
      <w:bodyDiv w:val="1"/>
      <w:marLeft w:val="0"/>
      <w:marRight w:val="0"/>
      <w:marTop w:val="0"/>
      <w:marBottom w:val="0"/>
      <w:divBdr>
        <w:top w:val="none" w:sz="0" w:space="0" w:color="auto"/>
        <w:left w:val="none" w:sz="0" w:space="0" w:color="auto"/>
        <w:bottom w:val="none" w:sz="0" w:space="0" w:color="auto"/>
        <w:right w:val="none" w:sz="0" w:space="0" w:color="auto"/>
      </w:divBdr>
      <w:divsChild>
        <w:div w:id="2021541886">
          <w:marLeft w:val="0"/>
          <w:marRight w:val="0"/>
          <w:marTop w:val="0"/>
          <w:marBottom w:val="0"/>
          <w:divBdr>
            <w:top w:val="none" w:sz="0" w:space="0" w:color="auto"/>
            <w:left w:val="none" w:sz="0" w:space="0" w:color="auto"/>
            <w:bottom w:val="none" w:sz="0" w:space="0" w:color="auto"/>
            <w:right w:val="none" w:sz="0" w:space="0" w:color="auto"/>
          </w:divBdr>
        </w:div>
        <w:div w:id="1812285275">
          <w:marLeft w:val="0"/>
          <w:marRight w:val="0"/>
          <w:marTop w:val="0"/>
          <w:marBottom w:val="0"/>
          <w:divBdr>
            <w:top w:val="none" w:sz="0" w:space="0" w:color="auto"/>
            <w:left w:val="none" w:sz="0" w:space="0" w:color="auto"/>
            <w:bottom w:val="none" w:sz="0" w:space="0" w:color="auto"/>
            <w:right w:val="none" w:sz="0" w:space="0" w:color="auto"/>
          </w:divBdr>
        </w:div>
      </w:divsChild>
    </w:div>
    <w:div w:id="264925571">
      <w:bodyDiv w:val="1"/>
      <w:marLeft w:val="0"/>
      <w:marRight w:val="0"/>
      <w:marTop w:val="0"/>
      <w:marBottom w:val="0"/>
      <w:divBdr>
        <w:top w:val="none" w:sz="0" w:space="0" w:color="auto"/>
        <w:left w:val="none" w:sz="0" w:space="0" w:color="auto"/>
        <w:bottom w:val="none" w:sz="0" w:space="0" w:color="auto"/>
        <w:right w:val="none" w:sz="0" w:space="0" w:color="auto"/>
      </w:divBdr>
      <w:divsChild>
        <w:div w:id="1027948367">
          <w:marLeft w:val="0"/>
          <w:marRight w:val="0"/>
          <w:marTop w:val="0"/>
          <w:marBottom w:val="0"/>
          <w:divBdr>
            <w:top w:val="none" w:sz="0" w:space="0" w:color="auto"/>
            <w:left w:val="none" w:sz="0" w:space="0" w:color="auto"/>
            <w:bottom w:val="none" w:sz="0" w:space="0" w:color="auto"/>
            <w:right w:val="none" w:sz="0" w:space="0" w:color="auto"/>
          </w:divBdr>
        </w:div>
        <w:div w:id="1401172766">
          <w:marLeft w:val="0"/>
          <w:marRight w:val="0"/>
          <w:marTop w:val="0"/>
          <w:marBottom w:val="0"/>
          <w:divBdr>
            <w:top w:val="none" w:sz="0" w:space="0" w:color="auto"/>
            <w:left w:val="none" w:sz="0" w:space="0" w:color="auto"/>
            <w:bottom w:val="none" w:sz="0" w:space="0" w:color="auto"/>
            <w:right w:val="none" w:sz="0" w:space="0" w:color="auto"/>
          </w:divBdr>
        </w:div>
      </w:divsChild>
    </w:div>
    <w:div w:id="270935023">
      <w:bodyDiv w:val="1"/>
      <w:marLeft w:val="0"/>
      <w:marRight w:val="0"/>
      <w:marTop w:val="0"/>
      <w:marBottom w:val="0"/>
      <w:divBdr>
        <w:top w:val="none" w:sz="0" w:space="0" w:color="auto"/>
        <w:left w:val="none" w:sz="0" w:space="0" w:color="auto"/>
        <w:bottom w:val="none" w:sz="0" w:space="0" w:color="auto"/>
        <w:right w:val="none" w:sz="0" w:space="0" w:color="auto"/>
      </w:divBdr>
      <w:divsChild>
        <w:div w:id="15930876">
          <w:marLeft w:val="0"/>
          <w:marRight w:val="0"/>
          <w:marTop w:val="0"/>
          <w:marBottom w:val="0"/>
          <w:divBdr>
            <w:top w:val="none" w:sz="0" w:space="0" w:color="auto"/>
            <w:left w:val="none" w:sz="0" w:space="0" w:color="auto"/>
            <w:bottom w:val="none" w:sz="0" w:space="0" w:color="auto"/>
            <w:right w:val="none" w:sz="0" w:space="0" w:color="auto"/>
          </w:divBdr>
        </w:div>
        <w:div w:id="1958413950">
          <w:marLeft w:val="0"/>
          <w:marRight w:val="0"/>
          <w:marTop w:val="0"/>
          <w:marBottom w:val="0"/>
          <w:divBdr>
            <w:top w:val="none" w:sz="0" w:space="0" w:color="auto"/>
            <w:left w:val="none" w:sz="0" w:space="0" w:color="auto"/>
            <w:bottom w:val="none" w:sz="0" w:space="0" w:color="auto"/>
            <w:right w:val="none" w:sz="0" w:space="0" w:color="auto"/>
          </w:divBdr>
        </w:div>
      </w:divsChild>
    </w:div>
    <w:div w:id="277639265">
      <w:bodyDiv w:val="1"/>
      <w:marLeft w:val="0"/>
      <w:marRight w:val="0"/>
      <w:marTop w:val="0"/>
      <w:marBottom w:val="0"/>
      <w:divBdr>
        <w:top w:val="none" w:sz="0" w:space="0" w:color="auto"/>
        <w:left w:val="none" w:sz="0" w:space="0" w:color="auto"/>
        <w:bottom w:val="none" w:sz="0" w:space="0" w:color="auto"/>
        <w:right w:val="none" w:sz="0" w:space="0" w:color="auto"/>
      </w:divBdr>
      <w:divsChild>
        <w:div w:id="1414163923">
          <w:marLeft w:val="0"/>
          <w:marRight w:val="0"/>
          <w:marTop w:val="0"/>
          <w:marBottom w:val="0"/>
          <w:divBdr>
            <w:top w:val="none" w:sz="0" w:space="0" w:color="auto"/>
            <w:left w:val="none" w:sz="0" w:space="0" w:color="auto"/>
            <w:bottom w:val="none" w:sz="0" w:space="0" w:color="auto"/>
            <w:right w:val="none" w:sz="0" w:space="0" w:color="auto"/>
          </w:divBdr>
        </w:div>
        <w:div w:id="1334335808">
          <w:marLeft w:val="0"/>
          <w:marRight w:val="0"/>
          <w:marTop w:val="0"/>
          <w:marBottom w:val="0"/>
          <w:divBdr>
            <w:top w:val="none" w:sz="0" w:space="0" w:color="auto"/>
            <w:left w:val="none" w:sz="0" w:space="0" w:color="auto"/>
            <w:bottom w:val="none" w:sz="0" w:space="0" w:color="auto"/>
            <w:right w:val="none" w:sz="0" w:space="0" w:color="auto"/>
          </w:divBdr>
        </w:div>
      </w:divsChild>
    </w:div>
    <w:div w:id="292832670">
      <w:bodyDiv w:val="1"/>
      <w:marLeft w:val="0"/>
      <w:marRight w:val="0"/>
      <w:marTop w:val="0"/>
      <w:marBottom w:val="0"/>
      <w:divBdr>
        <w:top w:val="none" w:sz="0" w:space="0" w:color="auto"/>
        <w:left w:val="none" w:sz="0" w:space="0" w:color="auto"/>
        <w:bottom w:val="none" w:sz="0" w:space="0" w:color="auto"/>
        <w:right w:val="none" w:sz="0" w:space="0" w:color="auto"/>
      </w:divBdr>
      <w:divsChild>
        <w:div w:id="1708529692">
          <w:marLeft w:val="0"/>
          <w:marRight w:val="0"/>
          <w:marTop w:val="0"/>
          <w:marBottom w:val="0"/>
          <w:divBdr>
            <w:top w:val="none" w:sz="0" w:space="0" w:color="auto"/>
            <w:left w:val="none" w:sz="0" w:space="0" w:color="auto"/>
            <w:bottom w:val="none" w:sz="0" w:space="0" w:color="auto"/>
            <w:right w:val="none" w:sz="0" w:space="0" w:color="auto"/>
          </w:divBdr>
        </w:div>
        <w:div w:id="121506060">
          <w:marLeft w:val="0"/>
          <w:marRight w:val="0"/>
          <w:marTop w:val="0"/>
          <w:marBottom w:val="0"/>
          <w:divBdr>
            <w:top w:val="none" w:sz="0" w:space="0" w:color="auto"/>
            <w:left w:val="none" w:sz="0" w:space="0" w:color="auto"/>
            <w:bottom w:val="none" w:sz="0" w:space="0" w:color="auto"/>
            <w:right w:val="none" w:sz="0" w:space="0" w:color="auto"/>
          </w:divBdr>
        </w:div>
      </w:divsChild>
    </w:div>
    <w:div w:id="309284235">
      <w:bodyDiv w:val="1"/>
      <w:marLeft w:val="0"/>
      <w:marRight w:val="0"/>
      <w:marTop w:val="0"/>
      <w:marBottom w:val="0"/>
      <w:divBdr>
        <w:top w:val="none" w:sz="0" w:space="0" w:color="auto"/>
        <w:left w:val="none" w:sz="0" w:space="0" w:color="auto"/>
        <w:bottom w:val="none" w:sz="0" w:space="0" w:color="auto"/>
        <w:right w:val="none" w:sz="0" w:space="0" w:color="auto"/>
      </w:divBdr>
      <w:divsChild>
        <w:div w:id="1981497408">
          <w:marLeft w:val="0"/>
          <w:marRight w:val="0"/>
          <w:marTop w:val="0"/>
          <w:marBottom w:val="0"/>
          <w:divBdr>
            <w:top w:val="none" w:sz="0" w:space="0" w:color="auto"/>
            <w:left w:val="none" w:sz="0" w:space="0" w:color="auto"/>
            <w:bottom w:val="none" w:sz="0" w:space="0" w:color="auto"/>
            <w:right w:val="none" w:sz="0" w:space="0" w:color="auto"/>
          </w:divBdr>
        </w:div>
        <w:div w:id="1884629806">
          <w:marLeft w:val="0"/>
          <w:marRight w:val="0"/>
          <w:marTop w:val="0"/>
          <w:marBottom w:val="0"/>
          <w:divBdr>
            <w:top w:val="none" w:sz="0" w:space="0" w:color="auto"/>
            <w:left w:val="none" w:sz="0" w:space="0" w:color="auto"/>
            <w:bottom w:val="none" w:sz="0" w:space="0" w:color="auto"/>
            <w:right w:val="none" w:sz="0" w:space="0" w:color="auto"/>
          </w:divBdr>
        </w:div>
      </w:divsChild>
    </w:div>
    <w:div w:id="325520346">
      <w:bodyDiv w:val="1"/>
      <w:marLeft w:val="0"/>
      <w:marRight w:val="0"/>
      <w:marTop w:val="0"/>
      <w:marBottom w:val="0"/>
      <w:divBdr>
        <w:top w:val="none" w:sz="0" w:space="0" w:color="auto"/>
        <w:left w:val="none" w:sz="0" w:space="0" w:color="auto"/>
        <w:bottom w:val="none" w:sz="0" w:space="0" w:color="auto"/>
        <w:right w:val="none" w:sz="0" w:space="0" w:color="auto"/>
      </w:divBdr>
      <w:divsChild>
        <w:div w:id="942759732">
          <w:marLeft w:val="0"/>
          <w:marRight w:val="0"/>
          <w:marTop w:val="0"/>
          <w:marBottom w:val="0"/>
          <w:divBdr>
            <w:top w:val="none" w:sz="0" w:space="0" w:color="auto"/>
            <w:left w:val="none" w:sz="0" w:space="0" w:color="auto"/>
            <w:bottom w:val="none" w:sz="0" w:space="0" w:color="auto"/>
            <w:right w:val="none" w:sz="0" w:space="0" w:color="auto"/>
          </w:divBdr>
        </w:div>
        <w:div w:id="1989749803">
          <w:marLeft w:val="0"/>
          <w:marRight w:val="0"/>
          <w:marTop w:val="0"/>
          <w:marBottom w:val="0"/>
          <w:divBdr>
            <w:top w:val="none" w:sz="0" w:space="0" w:color="auto"/>
            <w:left w:val="none" w:sz="0" w:space="0" w:color="auto"/>
            <w:bottom w:val="none" w:sz="0" w:space="0" w:color="auto"/>
            <w:right w:val="none" w:sz="0" w:space="0" w:color="auto"/>
          </w:divBdr>
        </w:div>
      </w:divsChild>
    </w:div>
    <w:div w:id="326446203">
      <w:bodyDiv w:val="1"/>
      <w:marLeft w:val="0"/>
      <w:marRight w:val="0"/>
      <w:marTop w:val="0"/>
      <w:marBottom w:val="0"/>
      <w:divBdr>
        <w:top w:val="none" w:sz="0" w:space="0" w:color="auto"/>
        <w:left w:val="none" w:sz="0" w:space="0" w:color="auto"/>
        <w:bottom w:val="none" w:sz="0" w:space="0" w:color="auto"/>
        <w:right w:val="none" w:sz="0" w:space="0" w:color="auto"/>
      </w:divBdr>
      <w:divsChild>
        <w:div w:id="864754846">
          <w:marLeft w:val="0"/>
          <w:marRight w:val="0"/>
          <w:marTop w:val="0"/>
          <w:marBottom w:val="0"/>
          <w:divBdr>
            <w:top w:val="none" w:sz="0" w:space="0" w:color="auto"/>
            <w:left w:val="none" w:sz="0" w:space="0" w:color="auto"/>
            <w:bottom w:val="none" w:sz="0" w:space="0" w:color="auto"/>
            <w:right w:val="none" w:sz="0" w:space="0" w:color="auto"/>
          </w:divBdr>
        </w:div>
        <w:div w:id="1563634051">
          <w:marLeft w:val="0"/>
          <w:marRight w:val="0"/>
          <w:marTop w:val="0"/>
          <w:marBottom w:val="0"/>
          <w:divBdr>
            <w:top w:val="none" w:sz="0" w:space="0" w:color="auto"/>
            <w:left w:val="none" w:sz="0" w:space="0" w:color="auto"/>
            <w:bottom w:val="none" w:sz="0" w:space="0" w:color="auto"/>
            <w:right w:val="none" w:sz="0" w:space="0" w:color="auto"/>
          </w:divBdr>
        </w:div>
      </w:divsChild>
    </w:div>
    <w:div w:id="355468932">
      <w:bodyDiv w:val="1"/>
      <w:marLeft w:val="0"/>
      <w:marRight w:val="0"/>
      <w:marTop w:val="0"/>
      <w:marBottom w:val="0"/>
      <w:divBdr>
        <w:top w:val="none" w:sz="0" w:space="0" w:color="auto"/>
        <w:left w:val="none" w:sz="0" w:space="0" w:color="auto"/>
        <w:bottom w:val="none" w:sz="0" w:space="0" w:color="auto"/>
        <w:right w:val="none" w:sz="0" w:space="0" w:color="auto"/>
      </w:divBdr>
      <w:divsChild>
        <w:div w:id="1559517080">
          <w:marLeft w:val="0"/>
          <w:marRight w:val="0"/>
          <w:marTop w:val="0"/>
          <w:marBottom w:val="0"/>
          <w:divBdr>
            <w:top w:val="none" w:sz="0" w:space="0" w:color="auto"/>
            <w:left w:val="none" w:sz="0" w:space="0" w:color="auto"/>
            <w:bottom w:val="none" w:sz="0" w:space="0" w:color="auto"/>
            <w:right w:val="none" w:sz="0" w:space="0" w:color="auto"/>
          </w:divBdr>
        </w:div>
        <w:div w:id="203906565">
          <w:marLeft w:val="0"/>
          <w:marRight w:val="0"/>
          <w:marTop w:val="0"/>
          <w:marBottom w:val="0"/>
          <w:divBdr>
            <w:top w:val="none" w:sz="0" w:space="0" w:color="auto"/>
            <w:left w:val="none" w:sz="0" w:space="0" w:color="auto"/>
            <w:bottom w:val="none" w:sz="0" w:space="0" w:color="auto"/>
            <w:right w:val="none" w:sz="0" w:space="0" w:color="auto"/>
          </w:divBdr>
        </w:div>
      </w:divsChild>
    </w:div>
    <w:div w:id="380516155">
      <w:bodyDiv w:val="1"/>
      <w:marLeft w:val="0"/>
      <w:marRight w:val="0"/>
      <w:marTop w:val="0"/>
      <w:marBottom w:val="0"/>
      <w:divBdr>
        <w:top w:val="none" w:sz="0" w:space="0" w:color="auto"/>
        <w:left w:val="none" w:sz="0" w:space="0" w:color="auto"/>
        <w:bottom w:val="none" w:sz="0" w:space="0" w:color="auto"/>
        <w:right w:val="none" w:sz="0" w:space="0" w:color="auto"/>
      </w:divBdr>
      <w:divsChild>
        <w:div w:id="275911426">
          <w:marLeft w:val="0"/>
          <w:marRight w:val="0"/>
          <w:marTop w:val="0"/>
          <w:marBottom w:val="0"/>
          <w:divBdr>
            <w:top w:val="none" w:sz="0" w:space="0" w:color="auto"/>
            <w:left w:val="none" w:sz="0" w:space="0" w:color="auto"/>
            <w:bottom w:val="none" w:sz="0" w:space="0" w:color="auto"/>
            <w:right w:val="none" w:sz="0" w:space="0" w:color="auto"/>
          </w:divBdr>
        </w:div>
        <w:div w:id="1432244674">
          <w:marLeft w:val="0"/>
          <w:marRight w:val="0"/>
          <w:marTop w:val="0"/>
          <w:marBottom w:val="0"/>
          <w:divBdr>
            <w:top w:val="none" w:sz="0" w:space="0" w:color="auto"/>
            <w:left w:val="none" w:sz="0" w:space="0" w:color="auto"/>
            <w:bottom w:val="none" w:sz="0" w:space="0" w:color="auto"/>
            <w:right w:val="none" w:sz="0" w:space="0" w:color="auto"/>
          </w:divBdr>
        </w:div>
      </w:divsChild>
    </w:div>
    <w:div w:id="383791626">
      <w:bodyDiv w:val="1"/>
      <w:marLeft w:val="0"/>
      <w:marRight w:val="0"/>
      <w:marTop w:val="0"/>
      <w:marBottom w:val="0"/>
      <w:divBdr>
        <w:top w:val="none" w:sz="0" w:space="0" w:color="auto"/>
        <w:left w:val="none" w:sz="0" w:space="0" w:color="auto"/>
        <w:bottom w:val="none" w:sz="0" w:space="0" w:color="auto"/>
        <w:right w:val="none" w:sz="0" w:space="0" w:color="auto"/>
      </w:divBdr>
      <w:divsChild>
        <w:div w:id="994184163">
          <w:marLeft w:val="0"/>
          <w:marRight w:val="0"/>
          <w:marTop w:val="0"/>
          <w:marBottom w:val="0"/>
          <w:divBdr>
            <w:top w:val="none" w:sz="0" w:space="0" w:color="auto"/>
            <w:left w:val="none" w:sz="0" w:space="0" w:color="auto"/>
            <w:bottom w:val="none" w:sz="0" w:space="0" w:color="auto"/>
            <w:right w:val="none" w:sz="0" w:space="0" w:color="auto"/>
          </w:divBdr>
        </w:div>
      </w:divsChild>
    </w:div>
    <w:div w:id="392243792">
      <w:bodyDiv w:val="1"/>
      <w:marLeft w:val="0"/>
      <w:marRight w:val="0"/>
      <w:marTop w:val="0"/>
      <w:marBottom w:val="0"/>
      <w:divBdr>
        <w:top w:val="none" w:sz="0" w:space="0" w:color="auto"/>
        <w:left w:val="none" w:sz="0" w:space="0" w:color="auto"/>
        <w:bottom w:val="none" w:sz="0" w:space="0" w:color="auto"/>
        <w:right w:val="none" w:sz="0" w:space="0" w:color="auto"/>
      </w:divBdr>
      <w:divsChild>
        <w:div w:id="1671526012">
          <w:marLeft w:val="0"/>
          <w:marRight w:val="0"/>
          <w:marTop w:val="0"/>
          <w:marBottom w:val="0"/>
          <w:divBdr>
            <w:top w:val="none" w:sz="0" w:space="0" w:color="auto"/>
            <w:left w:val="none" w:sz="0" w:space="0" w:color="auto"/>
            <w:bottom w:val="none" w:sz="0" w:space="0" w:color="auto"/>
            <w:right w:val="none" w:sz="0" w:space="0" w:color="auto"/>
          </w:divBdr>
        </w:div>
        <w:div w:id="2014870747">
          <w:marLeft w:val="0"/>
          <w:marRight w:val="0"/>
          <w:marTop w:val="0"/>
          <w:marBottom w:val="0"/>
          <w:divBdr>
            <w:top w:val="none" w:sz="0" w:space="0" w:color="auto"/>
            <w:left w:val="none" w:sz="0" w:space="0" w:color="auto"/>
            <w:bottom w:val="none" w:sz="0" w:space="0" w:color="auto"/>
            <w:right w:val="none" w:sz="0" w:space="0" w:color="auto"/>
          </w:divBdr>
        </w:div>
      </w:divsChild>
    </w:div>
    <w:div w:id="392582982">
      <w:bodyDiv w:val="1"/>
      <w:marLeft w:val="0"/>
      <w:marRight w:val="0"/>
      <w:marTop w:val="0"/>
      <w:marBottom w:val="0"/>
      <w:divBdr>
        <w:top w:val="none" w:sz="0" w:space="0" w:color="auto"/>
        <w:left w:val="none" w:sz="0" w:space="0" w:color="auto"/>
        <w:bottom w:val="none" w:sz="0" w:space="0" w:color="auto"/>
        <w:right w:val="none" w:sz="0" w:space="0" w:color="auto"/>
      </w:divBdr>
      <w:divsChild>
        <w:div w:id="1806507416">
          <w:marLeft w:val="0"/>
          <w:marRight w:val="0"/>
          <w:marTop w:val="0"/>
          <w:marBottom w:val="0"/>
          <w:divBdr>
            <w:top w:val="none" w:sz="0" w:space="0" w:color="auto"/>
            <w:left w:val="none" w:sz="0" w:space="0" w:color="auto"/>
            <w:bottom w:val="none" w:sz="0" w:space="0" w:color="auto"/>
            <w:right w:val="none" w:sz="0" w:space="0" w:color="auto"/>
          </w:divBdr>
        </w:div>
        <w:div w:id="803042543">
          <w:marLeft w:val="0"/>
          <w:marRight w:val="0"/>
          <w:marTop w:val="0"/>
          <w:marBottom w:val="0"/>
          <w:divBdr>
            <w:top w:val="none" w:sz="0" w:space="0" w:color="auto"/>
            <w:left w:val="none" w:sz="0" w:space="0" w:color="auto"/>
            <w:bottom w:val="none" w:sz="0" w:space="0" w:color="auto"/>
            <w:right w:val="none" w:sz="0" w:space="0" w:color="auto"/>
          </w:divBdr>
        </w:div>
      </w:divsChild>
    </w:div>
    <w:div w:id="422847510">
      <w:bodyDiv w:val="1"/>
      <w:marLeft w:val="0"/>
      <w:marRight w:val="0"/>
      <w:marTop w:val="0"/>
      <w:marBottom w:val="0"/>
      <w:divBdr>
        <w:top w:val="none" w:sz="0" w:space="0" w:color="auto"/>
        <w:left w:val="none" w:sz="0" w:space="0" w:color="auto"/>
        <w:bottom w:val="none" w:sz="0" w:space="0" w:color="auto"/>
        <w:right w:val="none" w:sz="0" w:space="0" w:color="auto"/>
      </w:divBdr>
      <w:divsChild>
        <w:div w:id="1034698193">
          <w:marLeft w:val="0"/>
          <w:marRight w:val="0"/>
          <w:marTop w:val="0"/>
          <w:marBottom w:val="0"/>
          <w:divBdr>
            <w:top w:val="none" w:sz="0" w:space="0" w:color="auto"/>
            <w:left w:val="none" w:sz="0" w:space="0" w:color="auto"/>
            <w:bottom w:val="none" w:sz="0" w:space="0" w:color="auto"/>
            <w:right w:val="none" w:sz="0" w:space="0" w:color="auto"/>
          </w:divBdr>
        </w:div>
        <w:div w:id="1621112019">
          <w:marLeft w:val="0"/>
          <w:marRight w:val="0"/>
          <w:marTop w:val="0"/>
          <w:marBottom w:val="0"/>
          <w:divBdr>
            <w:top w:val="none" w:sz="0" w:space="0" w:color="auto"/>
            <w:left w:val="none" w:sz="0" w:space="0" w:color="auto"/>
            <w:bottom w:val="none" w:sz="0" w:space="0" w:color="auto"/>
            <w:right w:val="none" w:sz="0" w:space="0" w:color="auto"/>
          </w:divBdr>
        </w:div>
      </w:divsChild>
    </w:div>
    <w:div w:id="429202786">
      <w:bodyDiv w:val="1"/>
      <w:marLeft w:val="0"/>
      <w:marRight w:val="0"/>
      <w:marTop w:val="0"/>
      <w:marBottom w:val="0"/>
      <w:divBdr>
        <w:top w:val="none" w:sz="0" w:space="0" w:color="auto"/>
        <w:left w:val="none" w:sz="0" w:space="0" w:color="auto"/>
        <w:bottom w:val="none" w:sz="0" w:space="0" w:color="auto"/>
        <w:right w:val="none" w:sz="0" w:space="0" w:color="auto"/>
      </w:divBdr>
      <w:divsChild>
        <w:div w:id="728382936">
          <w:marLeft w:val="0"/>
          <w:marRight w:val="0"/>
          <w:marTop w:val="0"/>
          <w:marBottom w:val="0"/>
          <w:divBdr>
            <w:top w:val="none" w:sz="0" w:space="0" w:color="auto"/>
            <w:left w:val="none" w:sz="0" w:space="0" w:color="auto"/>
            <w:bottom w:val="none" w:sz="0" w:space="0" w:color="auto"/>
            <w:right w:val="none" w:sz="0" w:space="0" w:color="auto"/>
          </w:divBdr>
        </w:div>
        <w:div w:id="853609710">
          <w:marLeft w:val="0"/>
          <w:marRight w:val="0"/>
          <w:marTop w:val="0"/>
          <w:marBottom w:val="0"/>
          <w:divBdr>
            <w:top w:val="none" w:sz="0" w:space="0" w:color="auto"/>
            <w:left w:val="none" w:sz="0" w:space="0" w:color="auto"/>
            <w:bottom w:val="none" w:sz="0" w:space="0" w:color="auto"/>
            <w:right w:val="none" w:sz="0" w:space="0" w:color="auto"/>
          </w:divBdr>
        </w:div>
      </w:divsChild>
    </w:div>
    <w:div w:id="448862193">
      <w:bodyDiv w:val="1"/>
      <w:marLeft w:val="0"/>
      <w:marRight w:val="0"/>
      <w:marTop w:val="0"/>
      <w:marBottom w:val="0"/>
      <w:divBdr>
        <w:top w:val="none" w:sz="0" w:space="0" w:color="auto"/>
        <w:left w:val="none" w:sz="0" w:space="0" w:color="auto"/>
        <w:bottom w:val="none" w:sz="0" w:space="0" w:color="auto"/>
        <w:right w:val="none" w:sz="0" w:space="0" w:color="auto"/>
      </w:divBdr>
      <w:divsChild>
        <w:div w:id="1612737746">
          <w:marLeft w:val="0"/>
          <w:marRight w:val="0"/>
          <w:marTop w:val="0"/>
          <w:marBottom w:val="0"/>
          <w:divBdr>
            <w:top w:val="none" w:sz="0" w:space="0" w:color="auto"/>
            <w:left w:val="none" w:sz="0" w:space="0" w:color="auto"/>
            <w:bottom w:val="none" w:sz="0" w:space="0" w:color="auto"/>
            <w:right w:val="none" w:sz="0" w:space="0" w:color="auto"/>
          </w:divBdr>
        </w:div>
        <w:div w:id="1679499831">
          <w:marLeft w:val="0"/>
          <w:marRight w:val="0"/>
          <w:marTop w:val="0"/>
          <w:marBottom w:val="0"/>
          <w:divBdr>
            <w:top w:val="none" w:sz="0" w:space="0" w:color="auto"/>
            <w:left w:val="none" w:sz="0" w:space="0" w:color="auto"/>
            <w:bottom w:val="none" w:sz="0" w:space="0" w:color="auto"/>
            <w:right w:val="none" w:sz="0" w:space="0" w:color="auto"/>
          </w:divBdr>
        </w:div>
      </w:divsChild>
    </w:div>
    <w:div w:id="470368414">
      <w:bodyDiv w:val="1"/>
      <w:marLeft w:val="0"/>
      <w:marRight w:val="0"/>
      <w:marTop w:val="0"/>
      <w:marBottom w:val="0"/>
      <w:divBdr>
        <w:top w:val="none" w:sz="0" w:space="0" w:color="auto"/>
        <w:left w:val="none" w:sz="0" w:space="0" w:color="auto"/>
        <w:bottom w:val="none" w:sz="0" w:space="0" w:color="auto"/>
        <w:right w:val="none" w:sz="0" w:space="0" w:color="auto"/>
      </w:divBdr>
      <w:divsChild>
        <w:div w:id="2002856054">
          <w:marLeft w:val="0"/>
          <w:marRight w:val="0"/>
          <w:marTop w:val="0"/>
          <w:marBottom w:val="0"/>
          <w:divBdr>
            <w:top w:val="none" w:sz="0" w:space="0" w:color="auto"/>
            <w:left w:val="none" w:sz="0" w:space="0" w:color="auto"/>
            <w:bottom w:val="none" w:sz="0" w:space="0" w:color="auto"/>
            <w:right w:val="none" w:sz="0" w:space="0" w:color="auto"/>
          </w:divBdr>
        </w:div>
        <w:div w:id="1565680337">
          <w:marLeft w:val="0"/>
          <w:marRight w:val="0"/>
          <w:marTop w:val="0"/>
          <w:marBottom w:val="0"/>
          <w:divBdr>
            <w:top w:val="none" w:sz="0" w:space="0" w:color="auto"/>
            <w:left w:val="none" w:sz="0" w:space="0" w:color="auto"/>
            <w:bottom w:val="none" w:sz="0" w:space="0" w:color="auto"/>
            <w:right w:val="none" w:sz="0" w:space="0" w:color="auto"/>
          </w:divBdr>
        </w:div>
      </w:divsChild>
    </w:div>
    <w:div w:id="490682107">
      <w:bodyDiv w:val="1"/>
      <w:marLeft w:val="0"/>
      <w:marRight w:val="0"/>
      <w:marTop w:val="0"/>
      <w:marBottom w:val="0"/>
      <w:divBdr>
        <w:top w:val="none" w:sz="0" w:space="0" w:color="auto"/>
        <w:left w:val="none" w:sz="0" w:space="0" w:color="auto"/>
        <w:bottom w:val="none" w:sz="0" w:space="0" w:color="auto"/>
        <w:right w:val="none" w:sz="0" w:space="0" w:color="auto"/>
      </w:divBdr>
      <w:divsChild>
        <w:div w:id="20597328">
          <w:marLeft w:val="0"/>
          <w:marRight w:val="0"/>
          <w:marTop w:val="0"/>
          <w:marBottom w:val="0"/>
          <w:divBdr>
            <w:top w:val="none" w:sz="0" w:space="0" w:color="auto"/>
            <w:left w:val="none" w:sz="0" w:space="0" w:color="auto"/>
            <w:bottom w:val="none" w:sz="0" w:space="0" w:color="auto"/>
            <w:right w:val="none" w:sz="0" w:space="0" w:color="auto"/>
          </w:divBdr>
        </w:div>
        <w:div w:id="1952664869">
          <w:marLeft w:val="0"/>
          <w:marRight w:val="0"/>
          <w:marTop w:val="0"/>
          <w:marBottom w:val="0"/>
          <w:divBdr>
            <w:top w:val="none" w:sz="0" w:space="0" w:color="auto"/>
            <w:left w:val="none" w:sz="0" w:space="0" w:color="auto"/>
            <w:bottom w:val="none" w:sz="0" w:space="0" w:color="auto"/>
            <w:right w:val="none" w:sz="0" w:space="0" w:color="auto"/>
          </w:divBdr>
        </w:div>
      </w:divsChild>
    </w:div>
    <w:div w:id="495388145">
      <w:bodyDiv w:val="1"/>
      <w:marLeft w:val="0"/>
      <w:marRight w:val="0"/>
      <w:marTop w:val="0"/>
      <w:marBottom w:val="0"/>
      <w:divBdr>
        <w:top w:val="none" w:sz="0" w:space="0" w:color="auto"/>
        <w:left w:val="none" w:sz="0" w:space="0" w:color="auto"/>
        <w:bottom w:val="none" w:sz="0" w:space="0" w:color="auto"/>
        <w:right w:val="none" w:sz="0" w:space="0" w:color="auto"/>
      </w:divBdr>
      <w:divsChild>
        <w:div w:id="843713715">
          <w:marLeft w:val="0"/>
          <w:marRight w:val="0"/>
          <w:marTop w:val="0"/>
          <w:marBottom w:val="0"/>
          <w:divBdr>
            <w:top w:val="none" w:sz="0" w:space="0" w:color="auto"/>
            <w:left w:val="none" w:sz="0" w:space="0" w:color="auto"/>
            <w:bottom w:val="none" w:sz="0" w:space="0" w:color="auto"/>
            <w:right w:val="none" w:sz="0" w:space="0" w:color="auto"/>
          </w:divBdr>
        </w:div>
        <w:div w:id="1216549870">
          <w:marLeft w:val="0"/>
          <w:marRight w:val="0"/>
          <w:marTop w:val="0"/>
          <w:marBottom w:val="0"/>
          <w:divBdr>
            <w:top w:val="none" w:sz="0" w:space="0" w:color="auto"/>
            <w:left w:val="none" w:sz="0" w:space="0" w:color="auto"/>
            <w:bottom w:val="none" w:sz="0" w:space="0" w:color="auto"/>
            <w:right w:val="none" w:sz="0" w:space="0" w:color="auto"/>
          </w:divBdr>
        </w:div>
      </w:divsChild>
    </w:div>
    <w:div w:id="495726846">
      <w:bodyDiv w:val="1"/>
      <w:marLeft w:val="0"/>
      <w:marRight w:val="0"/>
      <w:marTop w:val="0"/>
      <w:marBottom w:val="0"/>
      <w:divBdr>
        <w:top w:val="none" w:sz="0" w:space="0" w:color="auto"/>
        <w:left w:val="none" w:sz="0" w:space="0" w:color="auto"/>
        <w:bottom w:val="none" w:sz="0" w:space="0" w:color="auto"/>
        <w:right w:val="none" w:sz="0" w:space="0" w:color="auto"/>
      </w:divBdr>
      <w:divsChild>
        <w:div w:id="1265190514">
          <w:marLeft w:val="0"/>
          <w:marRight w:val="0"/>
          <w:marTop w:val="0"/>
          <w:marBottom w:val="0"/>
          <w:divBdr>
            <w:top w:val="none" w:sz="0" w:space="0" w:color="auto"/>
            <w:left w:val="none" w:sz="0" w:space="0" w:color="auto"/>
            <w:bottom w:val="none" w:sz="0" w:space="0" w:color="auto"/>
            <w:right w:val="none" w:sz="0" w:space="0" w:color="auto"/>
          </w:divBdr>
        </w:div>
        <w:div w:id="906495337">
          <w:marLeft w:val="0"/>
          <w:marRight w:val="0"/>
          <w:marTop w:val="0"/>
          <w:marBottom w:val="0"/>
          <w:divBdr>
            <w:top w:val="none" w:sz="0" w:space="0" w:color="auto"/>
            <w:left w:val="none" w:sz="0" w:space="0" w:color="auto"/>
            <w:bottom w:val="none" w:sz="0" w:space="0" w:color="auto"/>
            <w:right w:val="none" w:sz="0" w:space="0" w:color="auto"/>
          </w:divBdr>
        </w:div>
      </w:divsChild>
    </w:div>
    <w:div w:id="500268817">
      <w:bodyDiv w:val="1"/>
      <w:marLeft w:val="0"/>
      <w:marRight w:val="0"/>
      <w:marTop w:val="0"/>
      <w:marBottom w:val="0"/>
      <w:divBdr>
        <w:top w:val="none" w:sz="0" w:space="0" w:color="auto"/>
        <w:left w:val="none" w:sz="0" w:space="0" w:color="auto"/>
        <w:bottom w:val="none" w:sz="0" w:space="0" w:color="auto"/>
        <w:right w:val="none" w:sz="0" w:space="0" w:color="auto"/>
      </w:divBdr>
      <w:divsChild>
        <w:div w:id="1678456697">
          <w:marLeft w:val="0"/>
          <w:marRight w:val="0"/>
          <w:marTop w:val="0"/>
          <w:marBottom w:val="0"/>
          <w:divBdr>
            <w:top w:val="none" w:sz="0" w:space="0" w:color="auto"/>
            <w:left w:val="none" w:sz="0" w:space="0" w:color="auto"/>
            <w:bottom w:val="none" w:sz="0" w:space="0" w:color="auto"/>
            <w:right w:val="none" w:sz="0" w:space="0" w:color="auto"/>
          </w:divBdr>
        </w:div>
        <w:div w:id="696740055">
          <w:marLeft w:val="0"/>
          <w:marRight w:val="0"/>
          <w:marTop w:val="0"/>
          <w:marBottom w:val="0"/>
          <w:divBdr>
            <w:top w:val="none" w:sz="0" w:space="0" w:color="auto"/>
            <w:left w:val="none" w:sz="0" w:space="0" w:color="auto"/>
            <w:bottom w:val="none" w:sz="0" w:space="0" w:color="auto"/>
            <w:right w:val="none" w:sz="0" w:space="0" w:color="auto"/>
          </w:divBdr>
        </w:div>
      </w:divsChild>
    </w:div>
    <w:div w:id="510217499">
      <w:bodyDiv w:val="1"/>
      <w:marLeft w:val="0"/>
      <w:marRight w:val="0"/>
      <w:marTop w:val="0"/>
      <w:marBottom w:val="0"/>
      <w:divBdr>
        <w:top w:val="none" w:sz="0" w:space="0" w:color="auto"/>
        <w:left w:val="none" w:sz="0" w:space="0" w:color="auto"/>
        <w:bottom w:val="none" w:sz="0" w:space="0" w:color="auto"/>
        <w:right w:val="none" w:sz="0" w:space="0" w:color="auto"/>
      </w:divBdr>
      <w:divsChild>
        <w:div w:id="415055883">
          <w:marLeft w:val="0"/>
          <w:marRight w:val="0"/>
          <w:marTop w:val="0"/>
          <w:marBottom w:val="0"/>
          <w:divBdr>
            <w:top w:val="none" w:sz="0" w:space="0" w:color="auto"/>
            <w:left w:val="none" w:sz="0" w:space="0" w:color="auto"/>
            <w:bottom w:val="none" w:sz="0" w:space="0" w:color="auto"/>
            <w:right w:val="none" w:sz="0" w:space="0" w:color="auto"/>
          </w:divBdr>
        </w:div>
        <w:div w:id="1151560025">
          <w:marLeft w:val="0"/>
          <w:marRight w:val="0"/>
          <w:marTop w:val="0"/>
          <w:marBottom w:val="0"/>
          <w:divBdr>
            <w:top w:val="none" w:sz="0" w:space="0" w:color="auto"/>
            <w:left w:val="none" w:sz="0" w:space="0" w:color="auto"/>
            <w:bottom w:val="none" w:sz="0" w:space="0" w:color="auto"/>
            <w:right w:val="none" w:sz="0" w:space="0" w:color="auto"/>
          </w:divBdr>
        </w:div>
      </w:divsChild>
    </w:div>
    <w:div w:id="589043281">
      <w:bodyDiv w:val="1"/>
      <w:marLeft w:val="0"/>
      <w:marRight w:val="0"/>
      <w:marTop w:val="0"/>
      <w:marBottom w:val="0"/>
      <w:divBdr>
        <w:top w:val="none" w:sz="0" w:space="0" w:color="auto"/>
        <w:left w:val="none" w:sz="0" w:space="0" w:color="auto"/>
        <w:bottom w:val="none" w:sz="0" w:space="0" w:color="auto"/>
        <w:right w:val="none" w:sz="0" w:space="0" w:color="auto"/>
      </w:divBdr>
      <w:divsChild>
        <w:div w:id="954099718">
          <w:marLeft w:val="0"/>
          <w:marRight w:val="0"/>
          <w:marTop w:val="0"/>
          <w:marBottom w:val="0"/>
          <w:divBdr>
            <w:top w:val="none" w:sz="0" w:space="0" w:color="auto"/>
            <w:left w:val="none" w:sz="0" w:space="0" w:color="auto"/>
            <w:bottom w:val="none" w:sz="0" w:space="0" w:color="auto"/>
            <w:right w:val="none" w:sz="0" w:space="0" w:color="auto"/>
          </w:divBdr>
        </w:div>
        <w:div w:id="1158422341">
          <w:marLeft w:val="0"/>
          <w:marRight w:val="0"/>
          <w:marTop w:val="0"/>
          <w:marBottom w:val="0"/>
          <w:divBdr>
            <w:top w:val="none" w:sz="0" w:space="0" w:color="auto"/>
            <w:left w:val="none" w:sz="0" w:space="0" w:color="auto"/>
            <w:bottom w:val="none" w:sz="0" w:space="0" w:color="auto"/>
            <w:right w:val="none" w:sz="0" w:space="0" w:color="auto"/>
          </w:divBdr>
        </w:div>
      </w:divsChild>
    </w:div>
    <w:div w:id="608857718">
      <w:bodyDiv w:val="1"/>
      <w:marLeft w:val="0"/>
      <w:marRight w:val="0"/>
      <w:marTop w:val="0"/>
      <w:marBottom w:val="0"/>
      <w:divBdr>
        <w:top w:val="none" w:sz="0" w:space="0" w:color="auto"/>
        <w:left w:val="none" w:sz="0" w:space="0" w:color="auto"/>
        <w:bottom w:val="none" w:sz="0" w:space="0" w:color="auto"/>
        <w:right w:val="none" w:sz="0" w:space="0" w:color="auto"/>
      </w:divBdr>
      <w:divsChild>
        <w:div w:id="701709466">
          <w:marLeft w:val="0"/>
          <w:marRight w:val="0"/>
          <w:marTop w:val="0"/>
          <w:marBottom w:val="0"/>
          <w:divBdr>
            <w:top w:val="none" w:sz="0" w:space="0" w:color="auto"/>
            <w:left w:val="none" w:sz="0" w:space="0" w:color="auto"/>
            <w:bottom w:val="none" w:sz="0" w:space="0" w:color="auto"/>
            <w:right w:val="none" w:sz="0" w:space="0" w:color="auto"/>
          </w:divBdr>
        </w:div>
        <w:div w:id="2025129355">
          <w:marLeft w:val="0"/>
          <w:marRight w:val="0"/>
          <w:marTop w:val="0"/>
          <w:marBottom w:val="0"/>
          <w:divBdr>
            <w:top w:val="none" w:sz="0" w:space="0" w:color="auto"/>
            <w:left w:val="none" w:sz="0" w:space="0" w:color="auto"/>
            <w:bottom w:val="none" w:sz="0" w:space="0" w:color="auto"/>
            <w:right w:val="none" w:sz="0" w:space="0" w:color="auto"/>
          </w:divBdr>
        </w:div>
      </w:divsChild>
    </w:div>
    <w:div w:id="625895659">
      <w:bodyDiv w:val="1"/>
      <w:marLeft w:val="0"/>
      <w:marRight w:val="0"/>
      <w:marTop w:val="0"/>
      <w:marBottom w:val="0"/>
      <w:divBdr>
        <w:top w:val="none" w:sz="0" w:space="0" w:color="auto"/>
        <w:left w:val="none" w:sz="0" w:space="0" w:color="auto"/>
        <w:bottom w:val="none" w:sz="0" w:space="0" w:color="auto"/>
        <w:right w:val="none" w:sz="0" w:space="0" w:color="auto"/>
      </w:divBdr>
      <w:divsChild>
        <w:div w:id="1763259941">
          <w:marLeft w:val="0"/>
          <w:marRight w:val="0"/>
          <w:marTop w:val="0"/>
          <w:marBottom w:val="0"/>
          <w:divBdr>
            <w:top w:val="none" w:sz="0" w:space="0" w:color="auto"/>
            <w:left w:val="none" w:sz="0" w:space="0" w:color="auto"/>
            <w:bottom w:val="none" w:sz="0" w:space="0" w:color="auto"/>
            <w:right w:val="none" w:sz="0" w:space="0" w:color="auto"/>
          </w:divBdr>
        </w:div>
        <w:div w:id="892275940">
          <w:marLeft w:val="0"/>
          <w:marRight w:val="0"/>
          <w:marTop w:val="0"/>
          <w:marBottom w:val="0"/>
          <w:divBdr>
            <w:top w:val="none" w:sz="0" w:space="0" w:color="auto"/>
            <w:left w:val="none" w:sz="0" w:space="0" w:color="auto"/>
            <w:bottom w:val="none" w:sz="0" w:space="0" w:color="auto"/>
            <w:right w:val="none" w:sz="0" w:space="0" w:color="auto"/>
          </w:divBdr>
        </w:div>
      </w:divsChild>
    </w:div>
    <w:div w:id="648750011">
      <w:bodyDiv w:val="1"/>
      <w:marLeft w:val="0"/>
      <w:marRight w:val="0"/>
      <w:marTop w:val="0"/>
      <w:marBottom w:val="0"/>
      <w:divBdr>
        <w:top w:val="none" w:sz="0" w:space="0" w:color="auto"/>
        <w:left w:val="none" w:sz="0" w:space="0" w:color="auto"/>
        <w:bottom w:val="none" w:sz="0" w:space="0" w:color="auto"/>
        <w:right w:val="none" w:sz="0" w:space="0" w:color="auto"/>
      </w:divBdr>
      <w:divsChild>
        <w:div w:id="2041395713">
          <w:marLeft w:val="0"/>
          <w:marRight w:val="0"/>
          <w:marTop w:val="0"/>
          <w:marBottom w:val="0"/>
          <w:divBdr>
            <w:top w:val="none" w:sz="0" w:space="0" w:color="auto"/>
            <w:left w:val="none" w:sz="0" w:space="0" w:color="auto"/>
            <w:bottom w:val="none" w:sz="0" w:space="0" w:color="auto"/>
            <w:right w:val="none" w:sz="0" w:space="0" w:color="auto"/>
          </w:divBdr>
        </w:div>
        <w:div w:id="1083376314">
          <w:marLeft w:val="0"/>
          <w:marRight w:val="0"/>
          <w:marTop w:val="0"/>
          <w:marBottom w:val="0"/>
          <w:divBdr>
            <w:top w:val="none" w:sz="0" w:space="0" w:color="auto"/>
            <w:left w:val="none" w:sz="0" w:space="0" w:color="auto"/>
            <w:bottom w:val="none" w:sz="0" w:space="0" w:color="auto"/>
            <w:right w:val="none" w:sz="0" w:space="0" w:color="auto"/>
          </w:divBdr>
        </w:div>
      </w:divsChild>
    </w:div>
    <w:div w:id="670328309">
      <w:bodyDiv w:val="1"/>
      <w:marLeft w:val="0"/>
      <w:marRight w:val="0"/>
      <w:marTop w:val="0"/>
      <w:marBottom w:val="0"/>
      <w:divBdr>
        <w:top w:val="none" w:sz="0" w:space="0" w:color="auto"/>
        <w:left w:val="none" w:sz="0" w:space="0" w:color="auto"/>
        <w:bottom w:val="none" w:sz="0" w:space="0" w:color="auto"/>
        <w:right w:val="none" w:sz="0" w:space="0" w:color="auto"/>
      </w:divBdr>
      <w:divsChild>
        <w:div w:id="108285287">
          <w:marLeft w:val="0"/>
          <w:marRight w:val="0"/>
          <w:marTop w:val="0"/>
          <w:marBottom w:val="0"/>
          <w:divBdr>
            <w:top w:val="none" w:sz="0" w:space="0" w:color="auto"/>
            <w:left w:val="none" w:sz="0" w:space="0" w:color="auto"/>
            <w:bottom w:val="none" w:sz="0" w:space="0" w:color="auto"/>
            <w:right w:val="none" w:sz="0" w:space="0" w:color="auto"/>
          </w:divBdr>
        </w:div>
        <w:div w:id="2096124811">
          <w:marLeft w:val="0"/>
          <w:marRight w:val="0"/>
          <w:marTop w:val="0"/>
          <w:marBottom w:val="0"/>
          <w:divBdr>
            <w:top w:val="none" w:sz="0" w:space="0" w:color="auto"/>
            <w:left w:val="none" w:sz="0" w:space="0" w:color="auto"/>
            <w:bottom w:val="none" w:sz="0" w:space="0" w:color="auto"/>
            <w:right w:val="none" w:sz="0" w:space="0" w:color="auto"/>
          </w:divBdr>
        </w:div>
      </w:divsChild>
    </w:div>
    <w:div w:id="670645681">
      <w:bodyDiv w:val="1"/>
      <w:marLeft w:val="0"/>
      <w:marRight w:val="0"/>
      <w:marTop w:val="0"/>
      <w:marBottom w:val="0"/>
      <w:divBdr>
        <w:top w:val="none" w:sz="0" w:space="0" w:color="auto"/>
        <w:left w:val="none" w:sz="0" w:space="0" w:color="auto"/>
        <w:bottom w:val="none" w:sz="0" w:space="0" w:color="auto"/>
        <w:right w:val="none" w:sz="0" w:space="0" w:color="auto"/>
      </w:divBdr>
      <w:divsChild>
        <w:div w:id="1496218050">
          <w:marLeft w:val="0"/>
          <w:marRight w:val="0"/>
          <w:marTop w:val="0"/>
          <w:marBottom w:val="0"/>
          <w:divBdr>
            <w:top w:val="none" w:sz="0" w:space="0" w:color="auto"/>
            <w:left w:val="none" w:sz="0" w:space="0" w:color="auto"/>
            <w:bottom w:val="none" w:sz="0" w:space="0" w:color="auto"/>
            <w:right w:val="none" w:sz="0" w:space="0" w:color="auto"/>
          </w:divBdr>
        </w:div>
        <w:div w:id="772284049">
          <w:marLeft w:val="0"/>
          <w:marRight w:val="0"/>
          <w:marTop w:val="0"/>
          <w:marBottom w:val="0"/>
          <w:divBdr>
            <w:top w:val="none" w:sz="0" w:space="0" w:color="auto"/>
            <w:left w:val="none" w:sz="0" w:space="0" w:color="auto"/>
            <w:bottom w:val="none" w:sz="0" w:space="0" w:color="auto"/>
            <w:right w:val="none" w:sz="0" w:space="0" w:color="auto"/>
          </w:divBdr>
        </w:div>
      </w:divsChild>
    </w:div>
    <w:div w:id="688334869">
      <w:bodyDiv w:val="1"/>
      <w:marLeft w:val="0"/>
      <w:marRight w:val="0"/>
      <w:marTop w:val="0"/>
      <w:marBottom w:val="0"/>
      <w:divBdr>
        <w:top w:val="none" w:sz="0" w:space="0" w:color="auto"/>
        <w:left w:val="none" w:sz="0" w:space="0" w:color="auto"/>
        <w:bottom w:val="none" w:sz="0" w:space="0" w:color="auto"/>
        <w:right w:val="none" w:sz="0" w:space="0" w:color="auto"/>
      </w:divBdr>
      <w:divsChild>
        <w:div w:id="433134868">
          <w:marLeft w:val="0"/>
          <w:marRight w:val="0"/>
          <w:marTop w:val="0"/>
          <w:marBottom w:val="0"/>
          <w:divBdr>
            <w:top w:val="none" w:sz="0" w:space="0" w:color="auto"/>
            <w:left w:val="none" w:sz="0" w:space="0" w:color="auto"/>
            <w:bottom w:val="none" w:sz="0" w:space="0" w:color="auto"/>
            <w:right w:val="none" w:sz="0" w:space="0" w:color="auto"/>
          </w:divBdr>
        </w:div>
        <w:div w:id="347679001">
          <w:marLeft w:val="0"/>
          <w:marRight w:val="0"/>
          <w:marTop w:val="0"/>
          <w:marBottom w:val="0"/>
          <w:divBdr>
            <w:top w:val="none" w:sz="0" w:space="0" w:color="auto"/>
            <w:left w:val="none" w:sz="0" w:space="0" w:color="auto"/>
            <w:bottom w:val="none" w:sz="0" w:space="0" w:color="auto"/>
            <w:right w:val="none" w:sz="0" w:space="0" w:color="auto"/>
          </w:divBdr>
        </w:div>
      </w:divsChild>
    </w:div>
    <w:div w:id="702560950">
      <w:bodyDiv w:val="1"/>
      <w:marLeft w:val="0"/>
      <w:marRight w:val="0"/>
      <w:marTop w:val="0"/>
      <w:marBottom w:val="0"/>
      <w:divBdr>
        <w:top w:val="none" w:sz="0" w:space="0" w:color="auto"/>
        <w:left w:val="none" w:sz="0" w:space="0" w:color="auto"/>
        <w:bottom w:val="none" w:sz="0" w:space="0" w:color="auto"/>
        <w:right w:val="none" w:sz="0" w:space="0" w:color="auto"/>
      </w:divBdr>
      <w:divsChild>
        <w:div w:id="603076723">
          <w:marLeft w:val="0"/>
          <w:marRight w:val="0"/>
          <w:marTop w:val="0"/>
          <w:marBottom w:val="0"/>
          <w:divBdr>
            <w:top w:val="none" w:sz="0" w:space="0" w:color="auto"/>
            <w:left w:val="none" w:sz="0" w:space="0" w:color="auto"/>
            <w:bottom w:val="none" w:sz="0" w:space="0" w:color="auto"/>
            <w:right w:val="none" w:sz="0" w:space="0" w:color="auto"/>
          </w:divBdr>
        </w:div>
        <w:div w:id="750125924">
          <w:marLeft w:val="0"/>
          <w:marRight w:val="0"/>
          <w:marTop w:val="0"/>
          <w:marBottom w:val="0"/>
          <w:divBdr>
            <w:top w:val="none" w:sz="0" w:space="0" w:color="auto"/>
            <w:left w:val="none" w:sz="0" w:space="0" w:color="auto"/>
            <w:bottom w:val="none" w:sz="0" w:space="0" w:color="auto"/>
            <w:right w:val="none" w:sz="0" w:space="0" w:color="auto"/>
          </w:divBdr>
        </w:div>
      </w:divsChild>
    </w:div>
    <w:div w:id="716976280">
      <w:bodyDiv w:val="1"/>
      <w:marLeft w:val="0"/>
      <w:marRight w:val="0"/>
      <w:marTop w:val="0"/>
      <w:marBottom w:val="0"/>
      <w:divBdr>
        <w:top w:val="none" w:sz="0" w:space="0" w:color="auto"/>
        <w:left w:val="none" w:sz="0" w:space="0" w:color="auto"/>
        <w:bottom w:val="none" w:sz="0" w:space="0" w:color="auto"/>
        <w:right w:val="none" w:sz="0" w:space="0" w:color="auto"/>
      </w:divBdr>
      <w:divsChild>
        <w:div w:id="556362902">
          <w:marLeft w:val="0"/>
          <w:marRight w:val="0"/>
          <w:marTop w:val="0"/>
          <w:marBottom w:val="0"/>
          <w:divBdr>
            <w:top w:val="none" w:sz="0" w:space="0" w:color="auto"/>
            <w:left w:val="none" w:sz="0" w:space="0" w:color="auto"/>
            <w:bottom w:val="none" w:sz="0" w:space="0" w:color="auto"/>
            <w:right w:val="none" w:sz="0" w:space="0" w:color="auto"/>
          </w:divBdr>
        </w:div>
        <w:div w:id="1402285924">
          <w:marLeft w:val="0"/>
          <w:marRight w:val="0"/>
          <w:marTop w:val="0"/>
          <w:marBottom w:val="0"/>
          <w:divBdr>
            <w:top w:val="none" w:sz="0" w:space="0" w:color="auto"/>
            <w:left w:val="none" w:sz="0" w:space="0" w:color="auto"/>
            <w:bottom w:val="none" w:sz="0" w:space="0" w:color="auto"/>
            <w:right w:val="none" w:sz="0" w:space="0" w:color="auto"/>
          </w:divBdr>
        </w:div>
      </w:divsChild>
    </w:div>
    <w:div w:id="756245698">
      <w:bodyDiv w:val="1"/>
      <w:marLeft w:val="0"/>
      <w:marRight w:val="0"/>
      <w:marTop w:val="0"/>
      <w:marBottom w:val="0"/>
      <w:divBdr>
        <w:top w:val="none" w:sz="0" w:space="0" w:color="auto"/>
        <w:left w:val="none" w:sz="0" w:space="0" w:color="auto"/>
        <w:bottom w:val="none" w:sz="0" w:space="0" w:color="auto"/>
        <w:right w:val="none" w:sz="0" w:space="0" w:color="auto"/>
      </w:divBdr>
      <w:divsChild>
        <w:div w:id="84230875">
          <w:marLeft w:val="0"/>
          <w:marRight w:val="0"/>
          <w:marTop w:val="0"/>
          <w:marBottom w:val="0"/>
          <w:divBdr>
            <w:top w:val="none" w:sz="0" w:space="0" w:color="auto"/>
            <w:left w:val="none" w:sz="0" w:space="0" w:color="auto"/>
            <w:bottom w:val="none" w:sz="0" w:space="0" w:color="auto"/>
            <w:right w:val="none" w:sz="0" w:space="0" w:color="auto"/>
          </w:divBdr>
        </w:div>
        <w:div w:id="1647735100">
          <w:marLeft w:val="0"/>
          <w:marRight w:val="0"/>
          <w:marTop w:val="0"/>
          <w:marBottom w:val="0"/>
          <w:divBdr>
            <w:top w:val="none" w:sz="0" w:space="0" w:color="auto"/>
            <w:left w:val="none" w:sz="0" w:space="0" w:color="auto"/>
            <w:bottom w:val="none" w:sz="0" w:space="0" w:color="auto"/>
            <w:right w:val="none" w:sz="0" w:space="0" w:color="auto"/>
          </w:divBdr>
        </w:div>
      </w:divsChild>
    </w:div>
    <w:div w:id="782304577">
      <w:bodyDiv w:val="1"/>
      <w:marLeft w:val="0"/>
      <w:marRight w:val="0"/>
      <w:marTop w:val="0"/>
      <w:marBottom w:val="0"/>
      <w:divBdr>
        <w:top w:val="none" w:sz="0" w:space="0" w:color="auto"/>
        <w:left w:val="none" w:sz="0" w:space="0" w:color="auto"/>
        <w:bottom w:val="none" w:sz="0" w:space="0" w:color="auto"/>
        <w:right w:val="none" w:sz="0" w:space="0" w:color="auto"/>
      </w:divBdr>
      <w:divsChild>
        <w:div w:id="1182937467">
          <w:marLeft w:val="0"/>
          <w:marRight w:val="0"/>
          <w:marTop w:val="0"/>
          <w:marBottom w:val="0"/>
          <w:divBdr>
            <w:top w:val="none" w:sz="0" w:space="0" w:color="auto"/>
            <w:left w:val="none" w:sz="0" w:space="0" w:color="auto"/>
            <w:bottom w:val="none" w:sz="0" w:space="0" w:color="auto"/>
            <w:right w:val="none" w:sz="0" w:space="0" w:color="auto"/>
          </w:divBdr>
        </w:div>
        <w:div w:id="1681812212">
          <w:marLeft w:val="0"/>
          <w:marRight w:val="0"/>
          <w:marTop w:val="0"/>
          <w:marBottom w:val="0"/>
          <w:divBdr>
            <w:top w:val="none" w:sz="0" w:space="0" w:color="auto"/>
            <w:left w:val="none" w:sz="0" w:space="0" w:color="auto"/>
            <w:bottom w:val="none" w:sz="0" w:space="0" w:color="auto"/>
            <w:right w:val="none" w:sz="0" w:space="0" w:color="auto"/>
          </w:divBdr>
        </w:div>
      </w:divsChild>
    </w:div>
    <w:div w:id="789741326">
      <w:bodyDiv w:val="1"/>
      <w:marLeft w:val="0"/>
      <w:marRight w:val="0"/>
      <w:marTop w:val="0"/>
      <w:marBottom w:val="0"/>
      <w:divBdr>
        <w:top w:val="none" w:sz="0" w:space="0" w:color="auto"/>
        <w:left w:val="none" w:sz="0" w:space="0" w:color="auto"/>
        <w:bottom w:val="none" w:sz="0" w:space="0" w:color="auto"/>
        <w:right w:val="none" w:sz="0" w:space="0" w:color="auto"/>
      </w:divBdr>
      <w:divsChild>
        <w:div w:id="1875074998">
          <w:marLeft w:val="0"/>
          <w:marRight w:val="0"/>
          <w:marTop w:val="0"/>
          <w:marBottom w:val="0"/>
          <w:divBdr>
            <w:top w:val="none" w:sz="0" w:space="0" w:color="auto"/>
            <w:left w:val="none" w:sz="0" w:space="0" w:color="auto"/>
            <w:bottom w:val="none" w:sz="0" w:space="0" w:color="auto"/>
            <w:right w:val="none" w:sz="0" w:space="0" w:color="auto"/>
          </w:divBdr>
        </w:div>
        <w:div w:id="1722090391">
          <w:marLeft w:val="0"/>
          <w:marRight w:val="0"/>
          <w:marTop w:val="0"/>
          <w:marBottom w:val="0"/>
          <w:divBdr>
            <w:top w:val="none" w:sz="0" w:space="0" w:color="auto"/>
            <w:left w:val="none" w:sz="0" w:space="0" w:color="auto"/>
            <w:bottom w:val="none" w:sz="0" w:space="0" w:color="auto"/>
            <w:right w:val="none" w:sz="0" w:space="0" w:color="auto"/>
          </w:divBdr>
        </w:div>
      </w:divsChild>
    </w:div>
    <w:div w:id="796795241">
      <w:bodyDiv w:val="1"/>
      <w:marLeft w:val="0"/>
      <w:marRight w:val="0"/>
      <w:marTop w:val="0"/>
      <w:marBottom w:val="0"/>
      <w:divBdr>
        <w:top w:val="none" w:sz="0" w:space="0" w:color="auto"/>
        <w:left w:val="none" w:sz="0" w:space="0" w:color="auto"/>
        <w:bottom w:val="none" w:sz="0" w:space="0" w:color="auto"/>
        <w:right w:val="none" w:sz="0" w:space="0" w:color="auto"/>
      </w:divBdr>
      <w:divsChild>
        <w:div w:id="196042857">
          <w:marLeft w:val="0"/>
          <w:marRight w:val="0"/>
          <w:marTop w:val="0"/>
          <w:marBottom w:val="0"/>
          <w:divBdr>
            <w:top w:val="none" w:sz="0" w:space="0" w:color="auto"/>
            <w:left w:val="none" w:sz="0" w:space="0" w:color="auto"/>
            <w:bottom w:val="none" w:sz="0" w:space="0" w:color="auto"/>
            <w:right w:val="none" w:sz="0" w:space="0" w:color="auto"/>
          </w:divBdr>
        </w:div>
        <w:div w:id="843401292">
          <w:marLeft w:val="0"/>
          <w:marRight w:val="0"/>
          <w:marTop w:val="0"/>
          <w:marBottom w:val="0"/>
          <w:divBdr>
            <w:top w:val="none" w:sz="0" w:space="0" w:color="auto"/>
            <w:left w:val="none" w:sz="0" w:space="0" w:color="auto"/>
            <w:bottom w:val="none" w:sz="0" w:space="0" w:color="auto"/>
            <w:right w:val="none" w:sz="0" w:space="0" w:color="auto"/>
          </w:divBdr>
        </w:div>
      </w:divsChild>
    </w:div>
    <w:div w:id="809639611">
      <w:bodyDiv w:val="1"/>
      <w:marLeft w:val="0"/>
      <w:marRight w:val="0"/>
      <w:marTop w:val="0"/>
      <w:marBottom w:val="0"/>
      <w:divBdr>
        <w:top w:val="none" w:sz="0" w:space="0" w:color="auto"/>
        <w:left w:val="none" w:sz="0" w:space="0" w:color="auto"/>
        <w:bottom w:val="none" w:sz="0" w:space="0" w:color="auto"/>
        <w:right w:val="none" w:sz="0" w:space="0" w:color="auto"/>
      </w:divBdr>
      <w:divsChild>
        <w:div w:id="395277191">
          <w:marLeft w:val="0"/>
          <w:marRight w:val="0"/>
          <w:marTop w:val="0"/>
          <w:marBottom w:val="0"/>
          <w:divBdr>
            <w:top w:val="none" w:sz="0" w:space="0" w:color="auto"/>
            <w:left w:val="none" w:sz="0" w:space="0" w:color="auto"/>
            <w:bottom w:val="none" w:sz="0" w:space="0" w:color="auto"/>
            <w:right w:val="none" w:sz="0" w:space="0" w:color="auto"/>
          </w:divBdr>
        </w:div>
        <w:div w:id="601884897">
          <w:marLeft w:val="0"/>
          <w:marRight w:val="0"/>
          <w:marTop w:val="0"/>
          <w:marBottom w:val="0"/>
          <w:divBdr>
            <w:top w:val="none" w:sz="0" w:space="0" w:color="auto"/>
            <w:left w:val="none" w:sz="0" w:space="0" w:color="auto"/>
            <w:bottom w:val="none" w:sz="0" w:space="0" w:color="auto"/>
            <w:right w:val="none" w:sz="0" w:space="0" w:color="auto"/>
          </w:divBdr>
        </w:div>
      </w:divsChild>
    </w:div>
    <w:div w:id="823663837">
      <w:bodyDiv w:val="1"/>
      <w:marLeft w:val="0"/>
      <w:marRight w:val="0"/>
      <w:marTop w:val="0"/>
      <w:marBottom w:val="0"/>
      <w:divBdr>
        <w:top w:val="none" w:sz="0" w:space="0" w:color="auto"/>
        <w:left w:val="none" w:sz="0" w:space="0" w:color="auto"/>
        <w:bottom w:val="none" w:sz="0" w:space="0" w:color="auto"/>
        <w:right w:val="none" w:sz="0" w:space="0" w:color="auto"/>
      </w:divBdr>
      <w:divsChild>
        <w:div w:id="2002661610">
          <w:marLeft w:val="0"/>
          <w:marRight w:val="0"/>
          <w:marTop w:val="0"/>
          <w:marBottom w:val="0"/>
          <w:divBdr>
            <w:top w:val="none" w:sz="0" w:space="0" w:color="auto"/>
            <w:left w:val="none" w:sz="0" w:space="0" w:color="auto"/>
            <w:bottom w:val="none" w:sz="0" w:space="0" w:color="auto"/>
            <w:right w:val="none" w:sz="0" w:space="0" w:color="auto"/>
          </w:divBdr>
        </w:div>
        <w:div w:id="90393743">
          <w:marLeft w:val="0"/>
          <w:marRight w:val="0"/>
          <w:marTop w:val="0"/>
          <w:marBottom w:val="0"/>
          <w:divBdr>
            <w:top w:val="none" w:sz="0" w:space="0" w:color="auto"/>
            <w:left w:val="none" w:sz="0" w:space="0" w:color="auto"/>
            <w:bottom w:val="none" w:sz="0" w:space="0" w:color="auto"/>
            <w:right w:val="none" w:sz="0" w:space="0" w:color="auto"/>
          </w:divBdr>
        </w:div>
      </w:divsChild>
    </w:div>
    <w:div w:id="845050161">
      <w:bodyDiv w:val="1"/>
      <w:marLeft w:val="0"/>
      <w:marRight w:val="0"/>
      <w:marTop w:val="0"/>
      <w:marBottom w:val="0"/>
      <w:divBdr>
        <w:top w:val="none" w:sz="0" w:space="0" w:color="auto"/>
        <w:left w:val="none" w:sz="0" w:space="0" w:color="auto"/>
        <w:bottom w:val="none" w:sz="0" w:space="0" w:color="auto"/>
        <w:right w:val="none" w:sz="0" w:space="0" w:color="auto"/>
      </w:divBdr>
      <w:divsChild>
        <w:div w:id="117648772">
          <w:marLeft w:val="0"/>
          <w:marRight w:val="0"/>
          <w:marTop w:val="0"/>
          <w:marBottom w:val="0"/>
          <w:divBdr>
            <w:top w:val="none" w:sz="0" w:space="0" w:color="auto"/>
            <w:left w:val="none" w:sz="0" w:space="0" w:color="auto"/>
            <w:bottom w:val="none" w:sz="0" w:space="0" w:color="auto"/>
            <w:right w:val="none" w:sz="0" w:space="0" w:color="auto"/>
          </w:divBdr>
        </w:div>
        <w:div w:id="602422748">
          <w:marLeft w:val="0"/>
          <w:marRight w:val="0"/>
          <w:marTop w:val="0"/>
          <w:marBottom w:val="0"/>
          <w:divBdr>
            <w:top w:val="none" w:sz="0" w:space="0" w:color="auto"/>
            <w:left w:val="none" w:sz="0" w:space="0" w:color="auto"/>
            <w:bottom w:val="none" w:sz="0" w:space="0" w:color="auto"/>
            <w:right w:val="none" w:sz="0" w:space="0" w:color="auto"/>
          </w:divBdr>
        </w:div>
      </w:divsChild>
    </w:div>
    <w:div w:id="846863524">
      <w:bodyDiv w:val="1"/>
      <w:marLeft w:val="0"/>
      <w:marRight w:val="0"/>
      <w:marTop w:val="0"/>
      <w:marBottom w:val="0"/>
      <w:divBdr>
        <w:top w:val="none" w:sz="0" w:space="0" w:color="auto"/>
        <w:left w:val="none" w:sz="0" w:space="0" w:color="auto"/>
        <w:bottom w:val="none" w:sz="0" w:space="0" w:color="auto"/>
        <w:right w:val="none" w:sz="0" w:space="0" w:color="auto"/>
      </w:divBdr>
      <w:divsChild>
        <w:div w:id="2129202721">
          <w:marLeft w:val="0"/>
          <w:marRight w:val="0"/>
          <w:marTop w:val="0"/>
          <w:marBottom w:val="0"/>
          <w:divBdr>
            <w:top w:val="none" w:sz="0" w:space="0" w:color="auto"/>
            <w:left w:val="none" w:sz="0" w:space="0" w:color="auto"/>
            <w:bottom w:val="none" w:sz="0" w:space="0" w:color="auto"/>
            <w:right w:val="none" w:sz="0" w:space="0" w:color="auto"/>
          </w:divBdr>
        </w:div>
        <w:div w:id="208343866">
          <w:marLeft w:val="0"/>
          <w:marRight w:val="0"/>
          <w:marTop w:val="0"/>
          <w:marBottom w:val="0"/>
          <w:divBdr>
            <w:top w:val="none" w:sz="0" w:space="0" w:color="auto"/>
            <w:left w:val="none" w:sz="0" w:space="0" w:color="auto"/>
            <w:bottom w:val="none" w:sz="0" w:space="0" w:color="auto"/>
            <w:right w:val="none" w:sz="0" w:space="0" w:color="auto"/>
          </w:divBdr>
        </w:div>
      </w:divsChild>
    </w:div>
    <w:div w:id="850068608">
      <w:bodyDiv w:val="1"/>
      <w:marLeft w:val="0"/>
      <w:marRight w:val="0"/>
      <w:marTop w:val="0"/>
      <w:marBottom w:val="0"/>
      <w:divBdr>
        <w:top w:val="none" w:sz="0" w:space="0" w:color="auto"/>
        <w:left w:val="none" w:sz="0" w:space="0" w:color="auto"/>
        <w:bottom w:val="none" w:sz="0" w:space="0" w:color="auto"/>
        <w:right w:val="none" w:sz="0" w:space="0" w:color="auto"/>
      </w:divBdr>
      <w:divsChild>
        <w:div w:id="326788781">
          <w:marLeft w:val="0"/>
          <w:marRight w:val="0"/>
          <w:marTop w:val="0"/>
          <w:marBottom w:val="0"/>
          <w:divBdr>
            <w:top w:val="none" w:sz="0" w:space="0" w:color="auto"/>
            <w:left w:val="none" w:sz="0" w:space="0" w:color="auto"/>
            <w:bottom w:val="none" w:sz="0" w:space="0" w:color="auto"/>
            <w:right w:val="none" w:sz="0" w:space="0" w:color="auto"/>
          </w:divBdr>
        </w:div>
        <w:div w:id="662706259">
          <w:marLeft w:val="0"/>
          <w:marRight w:val="0"/>
          <w:marTop w:val="0"/>
          <w:marBottom w:val="0"/>
          <w:divBdr>
            <w:top w:val="none" w:sz="0" w:space="0" w:color="auto"/>
            <w:left w:val="none" w:sz="0" w:space="0" w:color="auto"/>
            <w:bottom w:val="none" w:sz="0" w:space="0" w:color="auto"/>
            <w:right w:val="none" w:sz="0" w:space="0" w:color="auto"/>
          </w:divBdr>
        </w:div>
      </w:divsChild>
    </w:div>
    <w:div w:id="852763339">
      <w:bodyDiv w:val="1"/>
      <w:marLeft w:val="0"/>
      <w:marRight w:val="0"/>
      <w:marTop w:val="0"/>
      <w:marBottom w:val="0"/>
      <w:divBdr>
        <w:top w:val="none" w:sz="0" w:space="0" w:color="auto"/>
        <w:left w:val="none" w:sz="0" w:space="0" w:color="auto"/>
        <w:bottom w:val="none" w:sz="0" w:space="0" w:color="auto"/>
        <w:right w:val="none" w:sz="0" w:space="0" w:color="auto"/>
      </w:divBdr>
      <w:divsChild>
        <w:div w:id="2044361452">
          <w:marLeft w:val="0"/>
          <w:marRight w:val="0"/>
          <w:marTop w:val="0"/>
          <w:marBottom w:val="0"/>
          <w:divBdr>
            <w:top w:val="none" w:sz="0" w:space="0" w:color="auto"/>
            <w:left w:val="none" w:sz="0" w:space="0" w:color="auto"/>
            <w:bottom w:val="none" w:sz="0" w:space="0" w:color="auto"/>
            <w:right w:val="none" w:sz="0" w:space="0" w:color="auto"/>
          </w:divBdr>
        </w:div>
        <w:div w:id="1637296472">
          <w:marLeft w:val="0"/>
          <w:marRight w:val="0"/>
          <w:marTop w:val="0"/>
          <w:marBottom w:val="0"/>
          <w:divBdr>
            <w:top w:val="none" w:sz="0" w:space="0" w:color="auto"/>
            <w:left w:val="none" w:sz="0" w:space="0" w:color="auto"/>
            <w:bottom w:val="none" w:sz="0" w:space="0" w:color="auto"/>
            <w:right w:val="none" w:sz="0" w:space="0" w:color="auto"/>
          </w:divBdr>
        </w:div>
      </w:divsChild>
    </w:div>
    <w:div w:id="869997299">
      <w:bodyDiv w:val="1"/>
      <w:marLeft w:val="0"/>
      <w:marRight w:val="0"/>
      <w:marTop w:val="0"/>
      <w:marBottom w:val="0"/>
      <w:divBdr>
        <w:top w:val="none" w:sz="0" w:space="0" w:color="auto"/>
        <w:left w:val="none" w:sz="0" w:space="0" w:color="auto"/>
        <w:bottom w:val="none" w:sz="0" w:space="0" w:color="auto"/>
        <w:right w:val="none" w:sz="0" w:space="0" w:color="auto"/>
      </w:divBdr>
      <w:divsChild>
        <w:div w:id="1152480281">
          <w:marLeft w:val="0"/>
          <w:marRight w:val="0"/>
          <w:marTop w:val="0"/>
          <w:marBottom w:val="0"/>
          <w:divBdr>
            <w:top w:val="none" w:sz="0" w:space="0" w:color="auto"/>
            <w:left w:val="none" w:sz="0" w:space="0" w:color="auto"/>
            <w:bottom w:val="none" w:sz="0" w:space="0" w:color="auto"/>
            <w:right w:val="none" w:sz="0" w:space="0" w:color="auto"/>
          </w:divBdr>
        </w:div>
        <w:div w:id="269168061">
          <w:marLeft w:val="0"/>
          <w:marRight w:val="0"/>
          <w:marTop w:val="0"/>
          <w:marBottom w:val="0"/>
          <w:divBdr>
            <w:top w:val="none" w:sz="0" w:space="0" w:color="auto"/>
            <w:left w:val="none" w:sz="0" w:space="0" w:color="auto"/>
            <w:bottom w:val="none" w:sz="0" w:space="0" w:color="auto"/>
            <w:right w:val="none" w:sz="0" w:space="0" w:color="auto"/>
          </w:divBdr>
        </w:div>
      </w:divsChild>
    </w:div>
    <w:div w:id="913275712">
      <w:bodyDiv w:val="1"/>
      <w:marLeft w:val="0"/>
      <w:marRight w:val="0"/>
      <w:marTop w:val="0"/>
      <w:marBottom w:val="0"/>
      <w:divBdr>
        <w:top w:val="none" w:sz="0" w:space="0" w:color="auto"/>
        <w:left w:val="none" w:sz="0" w:space="0" w:color="auto"/>
        <w:bottom w:val="none" w:sz="0" w:space="0" w:color="auto"/>
        <w:right w:val="none" w:sz="0" w:space="0" w:color="auto"/>
      </w:divBdr>
      <w:divsChild>
        <w:div w:id="607390738">
          <w:marLeft w:val="0"/>
          <w:marRight w:val="0"/>
          <w:marTop w:val="0"/>
          <w:marBottom w:val="0"/>
          <w:divBdr>
            <w:top w:val="none" w:sz="0" w:space="0" w:color="auto"/>
            <w:left w:val="none" w:sz="0" w:space="0" w:color="auto"/>
            <w:bottom w:val="none" w:sz="0" w:space="0" w:color="auto"/>
            <w:right w:val="none" w:sz="0" w:space="0" w:color="auto"/>
          </w:divBdr>
        </w:div>
        <w:div w:id="544296597">
          <w:marLeft w:val="0"/>
          <w:marRight w:val="0"/>
          <w:marTop w:val="0"/>
          <w:marBottom w:val="0"/>
          <w:divBdr>
            <w:top w:val="none" w:sz="0" w:space="0" w:color="auto"/>
            <w:left w:val="none" w:sz="0" w:space="0" w:color="auto"/>
            <w:bottom w:val="none" w:sz="0" w:space="0" w:color="auto"/>
            <w:right w:val="none" w:sz="0" w:space="0" w:color="auto"/>
          </w:divBdr>
        </w:div>
      </w:divsChild>
    </w:div>
    <w:div w:id="934366938">
      <w:bodyDiv w:val="1"/>
      <w:marLeft w:val="0"/>
      <w:marRight w:val="0"/>
      <w:marTop w:val="0"/>
      <w:marBottom w:val="0"/>
      <w:divBdr>
        <w:top w:val="none" w:sz="0" w:space="0" w:color="auto"/>
        <w:left w:val="none" w:sz="0" w:space="0" w:color="auto"/>
        <w:bottom w:val="none" w:sz="0" w:space="0" w:color="auto"/>
        <w:right w:val="none" w:sz="0" w:space="0" w:color="auto"/>
      </w:divBdr>
      <w:divsChild>
        <w:div w:id="1084643068">
          <w:marLeft w:val="0"/>
          <w:marRight w:val="0"/>
          <w:marTop w:val="0"/>
          <w:marBottom w:val="0"/>
          <w:divBdr>
            <w:top w:val="none" w:sz="0" w:space="0" w:color="auto"/>
            <w:left w:val="none" w:sz="0" w:space="0" w:color="auto"/>
            <w:bottom w:val="none" w:sz="0" w:space="0" w:color="auto"/>
            <w:right w:val="none" w:sz="0" w:space="0" w:color="auto"/>
          </w:divBdr>
        </w:div>
        <w:div w:id="299118673">
          <w:marLeft w:val="0"/>
          <w:marRight w:val="0"/>
          <w:marTop w:val="0"/>
          <w:marBottom w:val="0"/>
          <w:divBdr>
            <w:top w:val="none" w:sz="0" w:space="0" w:color="auto"/>
            <w:left w:val="none" w:sz="0" w:space="0" w:color="auto"/>
            <w:bottom w:val="none" w:sz="0" w:space="0" w:color="auto"/>
            <w:right w:val="none" w:sz="0" w:space="0" w:color="auto"/>
          </w:divBdr>
        </w:div>
      </w:divsChild>
    </w:div>
    <w:div w:id="953369947">
      <w:bodyDiv w:val="1"/>
      <w:marLeft w:val="0"/>
      <w:marRight w:val="0"/>
      <w:marTop w:val="0"/>
      <w:marBottom w:val="0"/>
      <w:divBdr>
        <w:top w:val="none" w:sz="0" w:space="0" w:color="auto"/>
        <w:left w:val="none" w:sz="0" w:space="0" w:color="auto"/>
        <w:bottom w:val="none" w:sz="0" w:space="0" w:color="auto"/>
        <w:right w:val="none" w:sz="0" w:space="0" w:color="auto"/>
      </w:divBdr>
      <w:divsChild>
        <w:div w:id="752165175">
          <w:marLeft w:val="0"/>
          <w:marRight w:val="0"/>
          <w:marTop w:val="0"/>
          <w:marBottom w:val="0"/>
          <w:divBdr>
            <w:top w:val="none" w:sz="0" w:space="0" w:color="auto"/>
            <w:left w:val="none" w:sz="0" w:space="0" w:color="auto"/>
            <w:bottom w:val="none" w:sz="0" w:space="0" w:color="auto"/>
            <w:right w:val="none" w:sz="0" w:space="0" w:color="auto"/>
          </w:divBdr>
        </w:div>
        <w:div w:id="1050836335">
          <w:marLeft w:val="0"/>
          <w:marRight w:val="0"/>
          <w:marTop w:val="0"/>
          <w:marBottom w:val="0"/>
          <w:divBdr>
            <w:top w:val="none" w:sz="0" w:space="0" w:color="auto"/>
            <w:left w:val="none" w:sz="0" w:space="0" w:color="auto"/>
            <w:bottom w:val="none" w:sz="0" w:space="0" w:color="auto"/>
            <w:right w:val="none" w:sz="0" w:space="0" w:color="auto"/>
          </w:divBdr>
        </w:div>
      </w:divsChild>
    </w:div>
    <w:div w:id="956066030">
      <w:bodyDiv w:val="1"/>
      <w:marLeft w:val="0"/>
      <w:marRight w:val="0"/>
      <w:marTop w:val="0"/>
      <w:marBottom w:val="0"/>
      <w:divBdr>
        <w:top w:val="none" w:sz="0" w:space="0" w:color="auto"/>
        <w:left w:val="none" w:sz="0" w:space="0" w:color="auto"/>
        <w:bottom w:val="none" w:sz="0" w:space="0" w:color="auto"/>
        <w:right w:val="none" w:sz="0" w:space="0" w:color="auto"/>
      </w:divBdr>
      <w:divsChild>
        <w:div w:id="2062745728">
          <w:marLeft w:val="0"/>
          <w:marRight w:val="0"/>
          <w:marTop w:val="0"/>
          <w:marBottom w:val="0"/>
          <w:divBdr>
            <w:top w:val="none" w:sz="0" w:space="0" w:color="auto"/>
            <w:left w:val="none" w:sz="0" w:space="0" w:color="auto"/>
            <w:bottom w:val="none" w:sz="0" w:space="0" w:color="auto"/>
            <w:right w:val="none" w:sz="0" w:space="0" w:color="auto"/>
          </w:divBdr>
        </w:div>
        <w:div w:id="913859549">
          <w:marLeft w:val="0"/>
          <w:marRight w:val="0"/>
          <w:marTop w:val="0"/>
          <w:marBottom w:val="0"/>
          <w:divBdr>
            <w:top w:val="none" w:sz="0" w:space="0" w:color="auto"/>
            <w:left w:val="none" w:sz="0" w:space="0" w:color="auto"/>
            <w:bottom w:val="none" w:sz="0" w:space="0" w:color="auto"/>
            <w:right w:val="none" w:sz="0" w:space="0" w:color="auto"/>
          </w:divBdr>
        </w:div>
      </w:divsChild>
    </w:div>
    <w:div w:id="975573829">
      <w:bodyDiv w:val="1"/>
      <w:marLeft w:val="0"/>
      <w:marRight w:val="0"/>
      <w:marTop w:val="0"/>
      <w:marBottom w:val="0"/>
      <w:divBdr>
        <w:top w:val="none" w:sz="0" w:space="0" w:color="auto"/>
        <w:left w:val="none" w:sz="0" w:space="0" w:color="auto"/>
        <w:bottom w:val="none" w:sz="0" w:space="0" w:color="auto"/>
        <w:right w:val="none" w:sz="0" w:space="0" w:color="auto"/>
      </w:divBdr>
      <w:divsChild>
        <w:div w:id="1648314358">
          <w:marLeft w:val="0"/>
          <w:marRight w:val="0"/>
          <w:marTop w:val="0"/>
          <w:marBottom w:val="0"/>
          <w:divBdr>
            <w:top w:val="none" w:sz="0" w:space="0" w:color="auto"/>
            <w:left w:val="none" w:sz="0" w:space="0" w:color="auto"/>
            <w:bottom w:val="none" w:sz="0" w:space="0" w:color="auto"/>
            <w:right w:val="none" w:sz="0" w:space="0" w:color="auto"/>
          </w:divBdr>
        </w:div>
        <w:div w:id="1420102301">
          <w:marLeft w:val="0"/>
          <w:marRight w:val="0"/>
          <w:marTop w:val="0"/>
          <w:marBottom w:val="0"/>
          <w:divBdr>
            <w:top w:val="none" w:sz="0" w:space="0" w:color="auto"/>
            <w:left w:val="none" w:sz="0" w:space="0" w:color="auto"/>
            <w:bottom w:val="none" w:sz="0" w:space="0" w:color="auto"/>
            <w:right w:val="none" w:sz="0" w:space="0" w:color="auto"/>
          </w:divBdr>
        </w:div>
      </w:divsChild>
    </w:div>
    <w:div w:id="995454862">
      <w:bodyDiv w:val="1"/>
      <w:marLeft w:val="0"/>
      <w:marRight w:val="0"/>
      <w:marTop w:val="0"/>
      <w:marBottom w:val="0"/>
      <w:divBdr>
        <w:top w:val="none" w:sz="0" w:space="0" w:color="auto"/>
        <w:left w:val="none" w:sz="0" w:space="0" w:color="auto"/>
        <w:bottom w:val="none" w:sz="0" w:space="0" w:color="auto"/>
        <w:right w:val="none" w:sz="0" w:space="0" w:color="auto"/>
      </w:divBdr>
      <w:divsChild>
        <w:div w:id="211189688">
          <w:marLeft w:val="0"/>
          <w:marRight w:val="0"/>
          <w:marTop w:val="0"/>
          <w:marBottom w:val="0"/>
          <w:divBdr>
            <w:top w:val="none" w:sz="0" w:space="0" w:color="auto"/>
            <w:left w:val="none" w:sz="0" w:space="0" w:color="auto"/>
            <w:bottom w:val="none" w:sz="0" w:space="0" w:color="auto"/>
            <w:right w:val="none" w:sz="0" w:space="0" w:color="auto"/>
          </w:divBdr>
        </w:div>
        <w:div w:id="1682658972">
          <w:marLeft w:val="0"/>
          <w:marRight w:val="0"/>
          <w:marTop w:val="0"/>
          <w:marBottom w:val="0"/>
          <w:divBdr>
            <w:top w:val="none" w:sz="0" w:space="0" w:color="auto"/>
            <w:left w:val="none" w:sz="0" w:space="0" w:color="auto"/>
            <w:bottom w:val="none" w:sz="0" w:space="0" w:color="auto"/>
            <w:right w:val="none" w:sz="0" w:space="0" w:color="auto"/>
          </w:divBdr>
        </w:div>
      </w:divsChild>
    </w:div>
    <w:div w:id="1048338575">
      <w:bodyDiv w:val="1"/>
      <w:marLeft w:val="0"/>
      <w:marRight w:val="0"/>
      <w:marTop w:val="0"/>
      <w:marBottom w:val="0"/>
      <w:divBdr>
        <w:top w:val="none" w:sz="0" w:space="0" w:color="auto"/>
        <w:left w:val="none" w:sz="0" w:space="0" w:color="auto"/>
        <w:bottom w:val="none" w:sz="0" w:space="0" w:color="auto"/>
        <w:right w:val="none" w:sz="0" w:space="0" w:color="auto"/>
      </w:divBdr>
      <w:divsChild>
        <w:div w:id="170948993">
          <w:marLeft w:val="0"/>
          <w:marRight w:val="0"/>
          <w:marTop w:val="0"/>
          <w:marBottom w:val="0"/>
          <w:divBdr>
            <w:top w:val="none" w:sz="0" w:space="0" w:color="auto"/>
            <w:left w:val="none" w:sz="0" w:space="0" w:color="auto"/>
            <w:bottom w:val="none" w:sz="0" w:space="0" w:color="auto"/>
            <w:right w:val="none" w:sz="0" w:space="0" w:color="auto"/>
          </w:divBdr>
        </w:div>
        <w:div w:id="2033846708">
          <w:marLeft w:val="0"/>
          <w:marRight w:val="0"/>
          <w:marTop w:val="0"/>
          <w:marBottom w:val="0"/>
          <w:divBdr>
            <w:top w:val="none" w:sz="0" w:space="0" w:color="auto"/>
            <w:left w:val="none" w:sz="0" w:space="0" w:color="auto"/>
            <w:bottom w:val="none" w:sz="0" w:space="0" w:color="auto"/>
            <w:right w:val="none" w:sz="0" w:space="0" w:color="auto"/>
          </w:divBdr>
        </w:div>
      </w:divsChild>
    </w:div>
    <w:div w:id="1074621318">
      <w:bodyDiv w:val="1"/>
      <w:marLeft w:val="0"/>
      <w:marRight w:val="0"/>
      <w:marTop w:val="0"/>
      <w:marBottom w:val="0"/>
      <w:divBdr>
        <w:top w:val="none" w:sz="0" w:space="0" w:color="auto"/>
        <w:left w:val="none" w:sz="0" w:space="0" w:color="auto"/>
        <w:bottom w:val="none" w:sz="0" w:space="0" w:color="auto"/>
        <w:right w:val="none" w:sz="0" w:space="0" w:color="auto"/>
      </w:divBdr>
      <w:divsChild>
        <w:div w:id="382873456">
          <w:marLeft w:val="0"/>
          <w:marRight w:val="0"/>
          <w:marTop w:val="0"/>
          <w:marBottom w:val="0"/>
          <w:divBdr>
            <w:top w:val="none" w:sz="0" w:space="0" w:color="auto"/>
            <w:left w:val="none" w:sz="0" w:space="0" w:color="auto"/>
            <w:bottom w:val="none" w:sz="0" w:space="0" w:color="auto"/>
            <w:right w:val="none" w:sz="0" w:space="0" w:color="auto"/>
          </w:divBdr>
        </w:div>
        <w:div w:id="1839231102">
          <w:marLeft w:val="0"/>
          <w:marRight w:val="0"/>
          <w:marTop w:val="0"/>
          <w:marBottom w:val="0"/>
          <w:divBdr>
            <w:top w:val="none" w:sz="0" w:space="0" w:color="auto"/>
            <w:left w:val="none" w:sz="0" w:space="0" w:color="auto"/>
            <w:bottom w:val="none" w:sz="0" w:space="0" w:color="auto"/>
            <w:right w:val="none" w:sz="0" w:space="0" w:color="auto"/>
          </w:divBdr>
        </w:div>
      </w:divsChild>
    </w:div>
    <w:div w:id="1079058034">
      <w:bodyDiv w:val="1"/>
      <w:marLeft w:val="0"/>
      <w:marRight w:val="0"/>
      <w:marTop w:val="0"/>
      <w:marBottom w:val="0"/>
      <w:divBdr>
        <w:top w:val="none" w:sz="0" w:space="0" w:color="auto"/>
        <w:left w:val="none" w:sz="0" w:space="0" w:color="auto"/>
        <w:bottom w:val="none" w:sz="0" w:space="0" w:color="auto"/>
        <w:right w:val="none" w:sz="0" w:space="0" w:color="auto"/>
      </w:divBdr>
      <w:divsChild>
        <w:div w:id="1990942396">
          <w:marLeft w:val="0"/>
          <w:marRight w:val="0"/>
          <w:marTop w:val="0"/>
          <w:marBottom w:val="0"/>
          <w:divBdr>
            <w:top w:val="none" w:sz="0" w:space="0" w:color="auto"/>
            <w:left w:val="none" w:sz="0" w:space="0" w:color="auto"/>
            <w:bottom w:val="none" w:sz="0" w:space="0" w:color="auto"/>
            <w:right w:val="none" w:sz="0" w:space="0" w:color="auto"/>
          </w:divBdr>
        </w:div>
        <w:div w:id="2017340547">
          <w:marLeft w:val="0"/>
          <w:marRight w:val="0"/>
          <w:marTop w:val="0"/>
          <w:marBottom w:val="0"/>
          <w:divBdr>
            <w:top w:val="none" w:sz="0" w:space="0" w:color="auto"/>
            <w:left w:val="none" w:sz="0" w:space="0" w:color="auto"/>
            <w:bottom w:val="none" w:sz="0" w:space="0" w:color="auto"/>
            <w:right w:val="none" w:sz="0" w:space="0" w:color="auto"/>
          </w:divBdr>
        </w:div>
      </w:divsChild>
    </w:div>
    <w:div w:id="1092312420">
      <w:bodyDiv w:val="1"/>
      <w:marLeft w:val="0"/>
      <w:marRight w:val="0"/>
      <w:marTop w:val="0"/>
      <w:marBottom w:val="0"/>
      <w:divBdr>
        <w:top w:val="none" w:sz="0" w:space="0" w:color="auto"/>
        <w:left w:val="none" w:sz="0" w:space="0" w:color="auto"/>
        <w:bottom w:val="none" w:sz="0" w:space="0" w:color="auto"/>
        <w:right w:val="none" w:sz="0" w:space="0" w:color="auto"/>
      </w:divBdr>
      <w:divsChild>
        <w:div w:id="449780872">
          <w:marLeft w:val="0"/>
          <w:marRight w:val="0"/>
          <w:marTop w:val="0"/>
          <w:marBottom w:val="0"/>
          <w:divBdr>
            <w:top w:val="none" w:sz="0" w:space="0" w:color="auto"/>
            <w:left w:val="none" w:sz="0" w:space="0" w:color="auto"/>
            <w:bottom w:val="none" w:sz="0" w:space="0" w:color="auto"/>
            <w:right w:val="none" w:sz="0" w:space="0" w:color="auto"/>
          </w:divBdr>
        </w:div>
        <w:div w:id="677663001">
          <w:marLeft w:val="0"/>
          <w:marRight w:val="0"/>
          <w:marTop w:val="0"/>
          <w:marBottom w:val="0"/>
          <w:divBdr>
            <w:top w:val="none" w:sz="0" w:space="0" w:color="auto"/>
            <w:left w:val="none" w:sz="0" w:space="0" w:color="auto"/>
            <w:bottom w:val="none" w:sz="0" w:space="0" w:color="auto"/>
            <w:right w:val="none" w:sz="0" w:space="0" w:color="auto"/>
          </w:divBdr>
        </w:div>
      </w:divsChild>
    </w:div>
    <w:div w:id="1096369192">
      <w:bodyDiv w:val="1"/>
      <w:marLeft w:val="0"/>
      <w:marRight w:val="0"/>
      <w:marTop w:val="0"/>
      <w:marBottom w:val="0"/>
      <w:divBdr>
        <w:top w:val="none" w:sz="0" w:space="0" w:color="auto"/>
        <w:left w:val="none" w:sz="0" w:space="0" w:color="auto"/>
        <w:bottom w:val="none" w:sz="0" w:space="0" w:color="auto"/>
        <w:right w:val="none" w:sz="0" w:space="0" w:color="auto"/>
      </w:divBdr>
      <w:divsChild>
        <w:div w:id="1249193518">
          <w:marLeft w:val="0"/>
          <w:marRight w:val="0"/>
          <w:marTop w:val="0"/>
          <w:marBottom w:val="0"/>
          <w:divBdr>
            <w:top w:val="none" w:sz="0" w:space="0" w:color="auto"/>
            <w:left w:val="none" w:sz="0" w:space="0" w:color="auto"/>
            <w:bottom w:val="none" w:sz="0" w:space="0" w:color="auto"/>
            <w:right w:val="none" w:sz="0" w:space="0" w:color="auto"/>
          </w:divBdr>
        </w:div>
        <w:div w:id="1254628933">
          <w:marLeft w:val="0"/>
          <w:marRight w:val="0"/>
          <w:marTop w:val="0"/>
          <w:marBottom w:val="0"/>
          <w:divBdr>
            <w:top w:val="none" w:sz="0" w:space="0" w:color="auto"/>
            <w:left w:val="none" w:sz="0" w:space="0" w:color="auto"/>
            <w:bottom w:val="none" w:sz="0" w:space="0" w:color="auto"/>
            <w:right w:val="none" w:sz="0" w:space="0" w:color="auto"/>
          </w:divBdr>
        </w:div>
      </w:divsChild>
    </w:div>
    <w:div w:id="1117678970">
      <w:bodyDiv w:val="1"/>
      <w:marLeft w:val="0"/>
      <w:marRight w:val="0"/>
      <w:marTop w:val="0"/>
      <w:marBottom w:val="0"/>
      <w:divBdr>
        <w:top w:val="none" w:sz="0" w:space="0" w:color="auto"/>
        <w:left w:val="none" w:sz="0" w:space="0" w:color="auto"/>
        <w:bottom w:val="none" w:sz="0" w:space="0" w:color="auto"/>
        <w:right w:val="none" w:sz="0" w:space="0" w:color="auto"/>
      </w:divBdr>
      <w:divsChild>
        <w:div w:id="49354580">
          <w:marLeft w:val="0"/>
          <w:marRight w:val="0"/>
          <w:marTop w:val="0"/>
          <w:marBottom w:val="0"/>
          <w:divBdr>
            <w:top w:val="none" w:sz="0" w:space="0" w:color="auto"/>
            <w:left w:val="none" w:sz="0" w:space="0" w:color="auto"/>
            <w:bottom w:val="none" w:sz="0" w:space="0" w:color="auto"/>
            <w:right w:val="none" w:sz="0" w:space="0" w:color="auto"/>
          </w:divBdr>
        </w:div>
        <w:div w:id="616185065">
          <w:marLeft w:val="0"/>
          <w:marRight w:val="0"/>
          <w:marTop w:val="0"/>
          <w:marBottom w:val="0"/>
          <w:divBdr>
            <w:top w:val="none" w:sz="0" w:space="0" w:color="auto"/>
            <w:left w:val="none" w:sz="0" w:space="0" w:color="auto"/>
            <w:bottom w:val="none" w:sz="0" w:space="0" w:color="auto"/>
            <w:right w:val="none" w:sz="0" w:space="0" w:color="auto"/>
          </w:divBdr>
        </w:div>
      </w:divsChild>
    </w:div>
    <w:div w:id="1130591966">
      <w:bodyDiv w:val="1"/>
      <w:marLeft w:val="0"/>
      <w:marRight w:val="0"/>
      <w:marTop w:val="0"/>
      <w:marBottom w:val="0"/>
      <w:divBdr>
        <w:top w:val="none" w:sz="0" w:space="0" w:color="auto"/>
        <w:left w:val="none" w:sz="0" w:space="0" w:color="auto"/>
        <w:bottom w:val="none" w:sz="0" w:space="0" w:color="auto"/>
        <w:right w:val="none" w:sz="0" w:space="0" w:color="auto"/>
      </w:divBdr>
      <w:divsChild>
        <w:div w:id="418453201">
          <w:marLeft w:val="0"/>
          <w:marRight w:val="0"/>
          <w:marTop w:val="0"/>
          <w:marBottom w:val="0"/>
          <w:divBdr>
            <w:top w:val="none" w:sz="0" w:space="0" w:color="auto"/>
            <w:left w:val="none" w:sz="0" w:space="0" w:color="auto"/>
            <w:bottom w:val="none" w:sz="0" w:space="0" w:color="auto"/>
            <w:right w:val="none" w:sz="0" w:space="0" w:color="auto"/>
          </w:divBdr>
        </w:div>
        <w:div w:id="1305965301">
          <w:marLeft w:val="0"/>
          <w:marRight w:val="0"/>
          <w:marTop w:val="0"/>
          <w:marBottom w:val="0"/>
          <w:divBdr>
            <w:top w:val="none" w:sz="0" w:space="0" w:color="auto"/>
            <w:left w:val="none" w:sz="0" w:space="0" w:color="auto"/>
            <w:bottom w:val="none" w:sz="0" w:space="0" w:color="auto"/>
            <w:right w:val="none" w:sz="0" w:space="0" w:color="auto"/>
          </w:divBdr>
        </w:div>
      </w:divsChild>
    </w:div>
    <w:div w:id="1131627204">
      <w:bodyDiv w:val="1"/>
      <w:marLeft w:val="0"/>
      <w:marRight w:val="0"/>
      <w:marTop w:val="0"/>
      <w:marBottom w:val="0"/>
      <w:divBdr>
        <w:top w:val="none" w:sz="0" w:space="0" w:color="auto"/>
        <w:left w:val="none" w:sz="0" w:space="0" w:color="auto"/>
        <w:bottom w:val="none" w:sz="0" w:space="0" w:color="auto"/>
        <w:right w:val="none" w:sz="0" w:space="0" w:color="auto"/>
      </w:divBdr>
    </w:div>
    <w:div w:id="1173454800">
      <w:bodyDiv w:val="1"/>
      <w:marLeft w:val="0"/>
      <w:marRight w:val="0"/>
      <w:marTop w:val="0"/>
      <w:marBottom w:val="0"/>
      <w:divBdr>
        <w:top w:val="none" w:sz="0" w:space="0" w:color="auto"/>
        <w:left w:val="none" w:sz="0" w:space="0" w:color="auto"/>
        <w:bottom w:val="none" w:sz="0" w:space="0" w:color="auto"/>
        <w:right w:val="none" w:sz="0" w:space="0" w:color="auto"/>
      </w:divBdr>
    </w:div>
    <w:div w:id="1174226603">
      <w:bodyDiv w:val="1"/>
      <w:marLeft w:val="0"/>
      <w:marRight w:val="0"/>
      <w:marTop w:val="0"/>
      <w:marBottom w:val="0"/>
      <w:divBdr>
        <w:top w:val="none" w:sz="0" w:space="0" w:color="auto"/>
        <w:left w:val="none" w:sz="0" w:space="0" w:color="auto"/>
        <w:bottom w:val="none" w:sz="0" w:space="0" w:color="auto"/>
        <w:right w:val="none" w:sz="0" w:space="0" w:color="auto"/>
      </w:divBdr>
      <w:divsChild>
        <w:div w:id="385221302">
          <w:marLeft w:val="0"/>
          <w:marRight w:val="0"/>
          <w:marTop w:val="0"/>
          <w:marBottom w:val="0"/>
          <w:divBdr>
            <w:top w:val="none" w:sz="0" w:space="0" w:color="auto"/>
            <w:left w:val="none" w:sz="0" w:space="0" w:color="auto"/>
            <w:bottom w:val="none" w:sz="0" w:space="0" w:color="auto"/>
            <w:right w:val="none" w:sz="0" w:space="0" w:color="auto"/>
          </w:divBdr>
        </w:div>
        <w:div w:id="196626619">
          <w:marLeft w:val="0"/>
          <w:marRight w:val="0"/>
          <w:marTop w:val="0"/>
          <w:marBottom w:val="0"/>
          <w:divBdr>
            <w:top w:val="none" w:sz="0" w:space="0" w:color="auto"/>
            <w:left w:val="none" w:sz="0" w:space="0" w:color="auto"/>
            <w:bottom w:val="none" w:sz="0" w:space="0" w:color="auto"/>
            <w:right w:val="none" w:sz="0" w:space="0" w:color="auto"/>
          </w:divBdr>
        </w:div>
      </w:divsChild>
    </w:div>
    <w:div w:id="1191994375">
      <w:bodyDiv w:val="1"/>
      <w:marLeft w:val="0"/>
      <w:marRight w:val="0"/>
      <w:marTop w:val="0"/>
      <w:marBottom w:val="0"/>
      <w:divBdr>
        <w:top w:val="none" w:sz="0" w:space="0" w:color="auto"/>
        <w:left w:val="none" w:sz="0" w:space="0" w:color="auto"/>
        <w:bottom w:val="none" w:sz="0" w:space="0" w:color="auto"/>
        <w:right w:val="none" w:sz="0" w:space="0" w:color="auto"/>
      </w:divBdr>
      <w:divsChild>
        <w:div w:id="2082556921">
          <w:marLeft w:val="0"/>
          <w:marRight w:val="0"/>
          <w:marTop w:val="0"/>
          <w:marBottom w:val="0"/>
          <w:divBdr>
            <w:top w:val="none" w:sz="0" w:space="0" w:color="auto"/>
            <w:left w:val="none" w:sz="0" w:space="0" w:color="auto"/>
            <w:bottom w:val="none" w:sz="0" w:space="0" w:color="auto"/>
            <w:right w:val="none" w:sz="0" w:space="0" w:color="auto"/>
          </w:divBdr>
        </w:div>
        <w:div w:id="1760440202">
          <w:marLeft w:val="0"/>
          <w:marRight w:val="0"/>
          <w:marTop w:val="0"/>
          <w:marBottom w:val="0"/>
          <w:divBdr>
            <w:top w:val="none" w:sz="0" w:space="0" w:color="auto"/>
            <w:left w:val="none" w:sz="0" w:space="0" w:color="auto"/>
            <w:bottom w:val="none" w:sz="0" w:space="0" w:color="auto"/>
            <w:right w:val="none" w:sz="0" w:space="0" w:color="auto"/>
          </w:divBdr>
        </w:div>
      </w:divsChild>
    </w:div>
    <w:div w:id="1203666036">
      <w:bodyDiv w:val="1"/>
      <w:marLeft w:val="0"/>
      <w:marRight w:val="0"/>
      <w:marTop w:val="0"/>
      <w:marBottom w:val="0"/>
      <w:divBdr>
        <w:top w:val="none" w:sz="0" w:space="0" w:color="auto"/>
        <w:left w:val="none" w:sz="0" w:space="0" w:color="auto"/>
        <w:bottom w:val="none" w:sz="0" w:space="0" w:color="auto"/>
        <w:right w:val="none" w:sz="0" w:space="0" w:color="auto"/>
      </w:divBdr>
      <w:divsChild>
        <w:div w:id="1021929617">
          <w:marLeft w:val="0"/>
          <w:marRight w:val="0"/>
          <w:marTop w:val="0"/>
          <w:marBottom w:val="0"/>
          <w:divBdr>
            <w:top w:val="none" w:sz="0" w:space="0" w:color="auto"/>
            <w:left w:val="none" w:sz="0" w:space="0" w:color="auto"/>
            <w:bottom w:val="none" w:sz="0" w:space="0" w:color="auto"/>
            <w:right w:val="none" w:sz="0" w:space="0" w:color="auto"/>
          </w:divBdr>
        </w:div>
        <w:div w:id="845247468">
          <w:marLeft w:val="0"/>
          <w:marRight w:val="0"/>
          <w:marTop w:val="0"/>
          <w:marBottom w:val="0"/>
          <w:divBdr>
            <w:top w:val="none" w:sz="0" w:space="0" w:color="auto"/>
            <w:left w:val="none" w:sz="0" w:space="0" w:color="auto"/>
            <w:bottom w:val="none" w:sz="0" w:space="0" w:color="auto"/>
            <w:right w:val="none" w:sz="0" w:space="0" w:color="auto"/>
          </w:divBdr>
        </w:div>
      </w:divsChild>
    </w:div>
    <w:div w:id="1216813734">
      <w:bodyDiv w:val="1"/>
      <w:marLeft w:val="0"/>
      <w:marRight w:val="0"/>
      <w:marTop w:val="0"/>
      <w:marBottom w:val="0"/>
      <w:divBdr>
        <w:top w:val="none" w:sz="0" w:space="0" w:color="auto"/>
        <w:left w:val="none" w:sz="0" w:space="0" w:color="auto"/>
        <w:bottom w:val="none" w:sz="0" w:space="0" w:color="auto"/>
        <w:right w:val="none" w:sz="0" w:space="0" w:color="auto"/>
      </w:divBdr>
      <w:divsChild>
        <w:div w:id="778371677">
          <w:marLeft w:val="0"/>
          <w:marRight w:val="0"/>
          <w:marTop w:val="0"/>
          <w:marBottom w:val="0"/>
          <w:divBdr>
            <w:top w:val="none" w:sz="0" w:space="0" w:color="auto"/>
            <w:left w:val="none" w:sz="0" w:space="0" w:color="auto"/>
            <w:bottom w:val="none" w:sz="0" w:space="0" w:color="auto"/>
            <w:right w:val="none" w:sz="0" w:space="0" w:color="auto"/>
          </w:divBdr>
        </w:div>
        <w:div w:id="804129161">
          <w:marLeft w:val="0"/>
          <w:marRight w:val="0"/>
          <w:marTop w:val="0"/>
          <w:marBottom w:val="0"/>
          <w:divBdr>
            <w:top w:val="none" w:sz="0" w:space="0" w:color="auto"/>
            <w:left w:val="none" w:sz="0" w:space="0" w:color="auto"/>
            <w:bottom w:val="none" w:sz="0" w:space="0" w:color="auto"/>
            <w:right w:val="none" w:sz="0" w:space="0" w:color="auto"/>
          </w:divBdr>
        </w:div>
      </w:divsChild>
    </w:div>
    <w:div w:id="1250457504">
      <w:bodyDiv w:val="1"/>
      <w:marLeft w:val="0"/>
      <w:marRight w:val="0"/>
      <w:marTop w:val="0"/>
      <w:marBottom w:val="0"/>
      <w:divBdr>
        <w:top w:val="none" w:sz="0" w:space="0" w:color="auto"/>
        <w:left w:val="none" w:sz="0" w:space="0" w:color="auto"/>
        <w:bottom w:val="none" w:sz="0" w:space="0" w:color="auto"/>
        <w:right w:val="none" w:sz="0" w:space="0" w:color="auto"/>
      </w:divBdr>
      <w:divsChild>
        <w:div w:id="842234324">
          <w:marLeft w:val="0"/>
          <w:marRight w:val="0"/>
          <w:marTop w:val="0"/>
          <w:marBottom w:val="0"/>
          <w:divBdr>
            <w:top w:val="none" w:sz="0" w:space="0" w:color="auto"/>
            <w:left w:val="none" w:sz="0" w:space="0" w:color="auto"/>
            <w:bottom w:val="none" w:sz="0" w:space="0" w:color="auto"/>
            <w:right w:val="none" w:sz="0" w:space="0" w:color="auto"/>
          </w:divBdr>
        </w:div>
        <w:div w:id="1859275293">
          <w:marLeft w:val="0"/>
          <w:marRight w:val="0"/>
          <w:marTop w:val="0"/>
          <w:marBottom w:val="0"/>
          <w:divBdr>
            <w:top w:val="none" w:sz="0" w:space="0" w:color="auto"/>
            <w:left w:val="none" w:sz="0" w:space="0" w:color="auto"/>
            <w:bottom w:val="none" w:sz="0" w:space="0" w:color="auto"/>
            <w:right w:val="none" w:sz="0" w:space="0" w:color="auto"/>
          </w:divBdr>
        </w:div>
      </w:divsChild>
    </w:div>
    <w:div w:id="1326087828">
      <w:bodyDiv w:val="1"/>
      <w:marLeft w:val="0"/>
      <w:marRight w:val="0"/>
      <w:marTop w:val="0"/>
      <w:marBottom w:val="0"/>
      <w:divBdr>
        <w:top w:val="none" w:sz="0" w:space="0" w:color="auto"/>
        <w:left w:val="none" w:sz="0" w:space="0" w:color="auto"/>
        <w:bottom w:val="none" w:sz="0" w:space="0" w:color="auto"/>
        <w:right w:val="none" w:sz="0" w:space="0" w:color="auto"/>
      </w:divBdr>
      <w:divsChild>
        <w:div w:id="1350720366">
          <w:marLeft w:val="0"/>
          <w:marRight w:val="0"/>
          <w:marTop w:val="0"/>
          <w:marBottom w:val="0"/>
          <w:divBdr>
            <w:top w:val="none" w:sz="0" w:space="0" w:color="auto"/>
            <w:left w:val="none" w:sz="0" w:space="0" w:color="auto"/>
            <w:bottom w:val="none" w:sz="0" w:space="0" w:color="auto"/>
            <w:right w:val="none" w:sz="0" w:space="0" w:color="auto"/>
          </w:divBdr>
        </w:div>
        <w:div w:id="541209175">
          <w:marLeft w:val="0"/>
          <w:marRight w:val="0"/>
          <w:marTop w:val="0"/>
          <w:marBottom w:val="0"/>
          <w:divBdr>
            <w:top w:val="none" w:sz="0" w:space="0" w:color="auto"/>
            <w:left w:val="none" w:sz="0" w:space="0" w:color="auto"/>
            <w:bottom w:val="none" w:sz="0" w:space="0" w:color="auto"/>
            <w:right w:val="none" w:sz="0" w:space="0" w:color="auto"/>
          </w:divBdr>
        </w:div>
      </w:divsChild>
    </w:div>
    <w:div w:id="1344363156">
      <w:bodyDiv w:val="1"/>
      <w:marLeft w:val="0"/>
      <w:marRight w:val="0"/>
      <w:marTop w:val="0"/>
      <w:marBottom w:val="0"/>
      <w:divBdr>
        <w:top w:val="none" w:sz="0" w:space="0" w:color="auto"/>
        <w:left w:val="none" w:sz="0" w:space="0" w:color="auto"/>
        <w:bottom w:val="none" w:sz="0" w:space="0" w:color="auto"/>
        <w:right w:val="none" w:sz="0" w:space="0" w:color="auto"/>
      </w:divBdr>
      <w:divsChild>
        <w:div w:id="1686129123">
          <w:marLeft w:val="0"/>
          <w:marRight w:val="0"/>
          <w:marTop w:val="0"/>
          <w:marBottom w:val="0"/>
          <w:divBdr>
            <w:top w:val="none" w:sz="0" w:space="0" w:color="auto"/>
            <w:left w:val="none" w:sz="0" w:space="0" w:color="auto"/>
            <w:bottom w:val="none" w:sz="0" w:space="0" w:color="auto"/>
            <w:right w:val="none" w:sz="0" w:space="0" w:color="auto"/>
          </w:divBdr>
        </w:div>
        <w:div w:id="403068446">
          <w:marLeft w:val="0"/>
          <w:marRight w:val="0"/>
          <w:marTop w:val="0"/>
          <w:marBottom w:val="0"/>
          <w:divBdr>
            <w:top w:val="none" w:sz="0" w:space="0" w:color="auto"/>
            <w:left w:val="none" w:sz="0" w:space="0" w:color="auto"/>
            <w:bottom w:val="none" w:sz="0" w:space="0" w:color="auto"/>
            <w:right w:val="none" w:sz="0" w:space="0" w:color="auto"/>
          </w:divBdr>
        </w:div>
      </w:divsChild>
    </w:div>
    <w:div w:id="1356686292">
      <w:bodyDiv w:val="1"/>
      <w:marLeft w:val="0"/>
      <w:marRight w:val="0"/>
      <w:marTop w:val="0"/>
      <w:marBottom w:val="0"/>
      <w:divBdr>
        <w:top w:val="none" w:sz="0" w:space="0" w:color="auto"/>
        <w:left w:val="none" w:sz="0" w:space="0" w:color="auto"/>
        <w:bottom w:val="none" w:sz="0" w:space="0" w:color="auto"/>
        <w:right w:val="none" w:sz="0" w:space="0" w:color="auto"/>
      </w:divBdr>
      <w:divsChild>
        <w:div w:id="776291051">
          <w:marLeft w:val="0"/>
          <w:marRight w:val="0"/>
          <w:marTop w:val="0"/>
          <w:marBottom w:val="0"/>
          <w:divBdr>
            <w:top w:val="none" w:sz="0" w:space="0" w:color="auto"/>
            <w:left w:val="none" w:sz="0" w:space="0" w:color="auto"/>
            <w:bottom w:val="none" w:sz="0" w:space="0" w:color="auto"/>
            <w:right w:val="none" w:sz="0" w:space="0" w:color="auto"/>
          </w:divBdr>
        </w:div>
        <w:div w:id="1060323445">
          <w:marLeft w:val="0"/>
          <w:marRight w:val="0"/>
          <w:marTop w:val="0"/>
          <w:marBottom w:val="0"/>
          <w:divBdr>
            <w:top w:val="none" w:sz="0" w:space="0" w:color="auto"/>
            <w:left w:val="none" w:sz="0" w:space="0" w:color="auto"/>
            <w:bottom w:val="none" w:sz="0" w:space="0" w:color="auto"/>
            <w:right w:val="none" w:sz="0" w:space="0" w:color="auto"/>
          </w:divBdr>
        </w:div>
      </w:divsChild>
    </w:div>
    <w:div w:id="1366366224">
      <w:bodyDiv w:val="1"/>
      <w:marLeft w:val="0"/>
      <w:marRight w:val="0"/>
      <w:marTop w:val="0"/>
      <w:marBottom w:val="0"/>
      <w:divBdr>
        <w:top w:val="none" w:sz="0" w:space="0" w:color="auto"/>
        <w:left w:val="none" w:sz="0" w:space="0" w:color="auto"/>
        <w:bottom w:val="none" w:sz="0" w:space="0" w:color="auto"/>
        <w:right w:val="none" w:sz="0" w:space="0" w:color="auto"/>
      </w:divBdr>
      <w:divsChild>
        <w:div w:id="1818524315">
          <w:marLeft w:val="0"/>
          <w:marRight w:val="0"/>
          <w:marTop w:val="0"/>
          <w:marBottom w:val="0"/>
          <w:divBdr>
            <w:top w:val="none" w:sz="0" w:space="0" w:color="auto"/>
            <w:left w:val="none" w:sz="0" w:space="0" w:color="auto"/>
            <w:bottom w:val="none" w:sz="0" w:space="0" w:color="auto"/>
            <w:right w:val="none" w:sz="0" w:space="0" w:color="auto"/>
          </w:divBdr>
        </w:div>
        <w:div w:id="1131439537">
          <w:marLeft w:val="0"/>
          <w:marRight w:val="0"/>
          <w:marTop w:val="0"/>
          <w:marBottom w:val="0"/>
          <w:divBdr>
            <w:top w:val="none" w:sz="0" w:space="0" w:color="auto"/>
            <w:left w:val="none" w:sz="0" w:space="0" w:color="auto"/>
            <w:bottom w:val="none" w:sz="0" w:space="0" w:color="auto"/>
            <w:right w:val="none" w:sz="0" w:space="0" w:color="auto"/>
          </w:divBdr>
        </w:div>
      </w:divsChild>
    </w:div>
    <w:div w:id="1368483590">
      <w:bodyDiv w:val="1"/>
      <w:marLeft w:val="0"/>
      <w:marRight w:val="0"/>
      <w:marTop w:val="0"/>
      <w:marBottom w:val="0"/>
      <w:divBdr>
        <w:top w:val="none" w:sz="0" w:space="0" w:color="auto"/>
        <w:left w:val="none" w:sz="0" w:space="0" w:color="auto"/>
        <w:bottom w:val="none" w:sz="0" w:space="0" w:color="auto"/>
        <w:right w:val="none" w:sz="0" w:space="0" w:color="auto"/>
      </w:divBdr>
      <w:divsChild>
        <w:div w:id="2060661335">
          <w:marLeft w:val="0"/>
          <w:marRight w:val="0"/>
          <w:marTop w:val="0"/>
          <w:marBottom w:val="0"/>
          <w:divBdr>
            <w:top w:val="none" w:sz="0" w:space="0" w:color="auto"/>
            <w:left w:val="none" w:sz="0" w:space="0" w:color="auto"/>
            <w:bottom w:val="none" w:sz="0" w:space="0" w:color="auto"/>
            <w:right w:val="none" w:sz="0" w:space="0" w:color="auto"/>
          </w:divBdr>
        </w:div>
        <w:div w:id="1615751284">
          <w:marLeft w:val="0"/>
          <w:marRight w:val="0"/>
          <w:marTop w:val="0"/>
          <w:marBottom w:val="0"/>
          <w:divBdr>
            <w:top w:val="none" w:sz="0" w:space="0" w:color="auto"/>
            <w:left w:val="none" w:sz="0" w:space="0" w:color="auto"/>
            <w:bottom w:val="none" w:sz="0" w:space="0" w:color="auto"/>
            <w:right w:val="none" w:sz="0" w:space="0" w:color="auto"/>
          </w:divBdr>
        </w:div>
      </w:divsChild>
    </w:div>
    <w:div w:id="1375156870">
      <w:bodyDiv w:val="1"/>
      <w:marLeft w:val="0"/>
      <w:marRight w:val="0"/>
      <w:marTop w:val="0"/>
      <w:marBottom w:val="0"/>
      <w:divBdr>
        <w:top w:val="none" w:sz="0" w:space="0" w:color="auto"/>
        <w:left w:val="none" w:sz="0" w:space="0" w:color="auto"/>
        <w:bottom w:val="none" w:sz="0" w:space="0" w:color="auto"/>
        <w:right w:val="none" w:sz="0" w:space="0" w:color="auto"/>
      </w:divBdr>
      <w:divsChild>
        <w:div w:id="569312904">
          <w:marLeft w:val="0"/>
          <w:marRight w:val="0"/>
          <w:marTop w:val="0"/>
          <w:marBottom w:val="0"/>
          <w:divBdr>
            <w:top w:val="none" w:sz="0" w:space="0" w:color="auto"/>
            <w:left w:val="none" w:sz="0" w:space="0" w:color="auto"/>
            <w:bottom w:val="none" w:sz="0" w:space="0" w:color="auto"/>
            <w:right w:val="none" w:sz="0" w:space="0" w:color="auto"/>
          </w:divBdr>
        </w:div>
        <w:div w:id="496923975">
          <w:marLeft w:val="0"/>
          <w:marRight w:val="0"/>
          <w:marTop w:val="0"/>
          <w:marBottom w:val="0"/>
          <w:divBdr>
            <w:top w:val="none" w:sz="0" w:space="0" w:color="auto"/>
            <w:left w:val="none" w:sz="0" w:space="0" w:color="auto"/>
            <w:bottom w:val="none" w:sz="0" w:space="0" w:color="auto"/>
            <w:right w:val="none" w:sz="0" w:space="0" w:color="auto"/>
          </w:divBdr>
        </w:div>
      </w:divsChild>
    </w:div>
    <w:div w:id="1419596194">
      <w:bodyDiv w:val="1"/>
      <w:marLeft w:val="0"/>
      <w:marRight w:val="0"/>
      <w:marTop w:val="0"/>
      <w:marBottom w:val="0"/>
      <w:divBdr>
        <w:top w:val="none" w:sz="0" w:space="0" w:color="auto"/>
        <w:left w:val="none" w:sz="0" w:space="0" w:color="auto"/>
        <w:bottom w:val="none" w:sz="0" w:space="0" w:color="auto"/>
        <w:right w:val="none" w:sz="0" w:space="0" w:color="auto"/>
      </w:divBdr>
      <w:divsChild>
        <w:div w:id="619069824">
          <w:marLeft w:val="0"/>
          <w:marRight w:val="0"/>
          <w:marTop w:val="0"/>
          <w:marBottom w:val="0"/>
          <w:divBdr>
            <w:top w:val="none" w:sz="0" w:space="0" w:color="auto"/>
            <w:left w:val="none" w:sz="0" w:space="0" w:color="auto"/>
            <w:bottom w:val="none" w:sz="0" w:space="0" w:color="auto"/>
            <w:right w:val="none" w:sz="0" w:space="0" w:color="auto"/>
          </w:divBdr>
        </w:div>
        <w:div w:id="1973704986">
          <w:marLeft w:val="0"/>
          <w:marRight w:val="0"/>
          <w:marTop w:val="0"/>
          <w:marBottom w:val="0"/>
          <w:divBdr>
            <w:top w:val="none" w:sz="0" w:space="0" w:color="auto"/>
            <w:left w:val="none" w:sz="0" w:space="0" w:color="auto"/>
            <w:bottom w:val="none" w:sz="0" w:space="0" w:color="auto"/>
            <w:right w:val="none" w:sz="0" w:space="0" w:color="auto"/>
          </w:divBdr>
        </w:div>
      </w:divsChild>
    </w:div>
    <w:div w:id="1456362800">
      <w:bodyDiv w:val="1"/>
      <w:marLeft w:val="0"/>
      <w:marRight w:val="0"/>
      <w:marTop w:val="0"/>
      <w:marBottom w:val="0"/>
      <w:divBdr>
        <w:top w:val="none" w:sz="0" w:space="0" w:color="auto"/>
        <w:left w:val="none" w:sz="0" w:space="0" w:color="auto"/>
        <w:bottom w:val="none" w:sz="0" w:space="0" w:color="auto"/>
        <w:right w:val="none" w:sz="0" w:space="0" w:color="auto"/>
      </w:divBdr>
      <w:divsChild>
        <w:div w:id="513376115">
          <w:marLeft w:val="0"/>
          <w:marRight w:val="0"/>
          <w:marTop w:val="0"/>
          <w:marBottom w:val="0"/>
          <w:divBdr>
            <w:top w:val="none" w:sz="0" w:space="0" w:color="auto"/>
            <w:left w:val="none" w:sz="0" w:space="0" w:color="auto"/>
            <w:bottom w:val="none" w:sz="0" w:space="0" w:color="auto"/>
            <w:right w:val="none" w:sz="0" w:space="0" w:color="auto"/>
          </w:divBdr>
        </w:div>
        <w:div w:id="1755082955">
          <w:marLeft w:val="0"/>
          <w:marRight w:val="0"/>
          <w:marTop w:val="0"/>
          <w:marBottom w:val="0"/>
          <w:divBdr>
            <w:top w:val="none" w:sz="0" w:space="0" w:color="auto"/>
            <w:left w:val="none" w:sz="0" w:space="0" w:color="auto"/>
            <w:bottom w:val="none" w:sz="0" w:space="0" w:color="auto"/>
            <w:right w:val="none" w:sz="0" w:space="0" w:color="auto"/>
          </w:divBdr>
        </w:div>
      </w:divsChild>
    </w:div>
    <w:div w:id="1465074376">
      <w:bodyDiv w:val="1"/>
      <w:marLeft w:val="0"/>
      <w:marRight w:val="0"/>
      <w:marTop w:val="0"/>
      <w:marBottom w:val="0"/>
      <w:divBdr>
        <w:top w:val="none" w:sz="0" w:space="0" w:color="auto"/>
        <w:left w:val="none" w:sz="0" w:space="0" w:color="auto"/>
        <w:bottom w:val="none" w:sz="0" w:space="0" w:color="auto"/>
        <w:right w:val="none" w:sz="0" w:space="0" w:color="auto"/>
      </w:divBdr>
      <w:divsChild>
        <w:div w:id="2139031688">
          <w:marLeft w:val="0"/>
          <w:marRight w:val="0"/>
          <w:marTop w:val="0"/>
          <w:marBottom w:val="0"/>
          <w:divBdr>
            <w:top w:val="none" w:sz="0" w:space="0" w:color="auto"/>
            <w:left w:val="none" w:sz="0" w:space="0" w:color="auto"/>
            <w:bottom w:val="none" w:sz="0" w:space="0" w:color="auto"/>
            <w:right w:val="none" w:sz="0" w:space="0" w:color="auto"/>
          </w:divBdr>
        </w:div>
        <w:div w:id="1564606937">
          <w:marLeft w:val="0"/>
          <w:marRight w:val="0"/>
          <w:marTop w:val="0"/>
          <w:marBottom w:val="0"/>
          <w:divBdr>
            <w:top w:val="none" w:sz="0" w:space="0" w:color="auto"/>
            <w:left w:val="none" w:sz="0" w:space="0" w:color="auto"/>
            <w:bottom w:val="none" w:sz="0" w:space="0" w:color="auto"/>
            <w:right w:val="none" w:sz="0" w:space="0" w:color="auto"/>
          </w:divBdr>
        </w:div>
      </w:divsChild>
    </w:div>
    <w:div w:id="1473525809">
      <w:bodyDiv w:val="1"/>
      <w:marLeft w:val="0"/>
      <w:marRight w:val="0"/>
      <w:marTop w:val="0"/>
      <w:marBottom w:val="0"/>
      <w:divBdr>
        <w:top w:val="none" w:sz="0" w:space="0" w:color="auto"/>
        <w:left w:val="none" w:sz="0" w:space="0" w:color="auto"/>
        <w:bottom w:val="none" w:sz="0" w:space="0" w:color="auto"/>
        <w:right w:val="none" w:sz="0" w:space="0" w:color="auto"/>
      </w:divBdr>
      <w:divsChild>
        <w:div w:id="1114834535">
          <w:marLeft w:val="0"/>
          <w:marRight w:val="0"/>
          <w:marTop w:val="0"/>
          <w:marBottom w:val="0"/>
          <w:divBdr>
            <w:top w:val="none" w:sz="0" w:space="0" w:color="auto"/>
            <w:left w:val="none" w:sz="0" w:space="0" w:color="auto"/>
            <w:bottom w:val="none" w:sz="0" w:space="0" w:color="auto"/>
            <w:right w:val="none" w:sz="0" w:space="0" w:color="auto"/>
          </w:divBdr>
        </w:div>
        <w:div w:id="715398915">
          <w:marLeft w:val="0"/>
          <w:marRight w:val="0"/>
          <w:marTop w:val="0"/>
          <w:marBottom w:val="0"/>
          <w:divBdr>
            <w:top w:val="none" w:sz="0" w:space="0" w:color="auto"/>
            <w:left w:val="none" w:sz="0" w:space="0" w:color="auto"/>
            <w:bottom w:val="none" w:sz="0" w:space="0" w:color="auto"/>
            <w:right w:val="none" w:sz="0" w:space="0" w:color="auto"/>
          </w:divBdr>
        </w:div>
      </w:divsChild>
    </w:div>
    <w:div w:id="1486974238">
      <w:bodyDiv w:val="1"/>
      <w:marLeft w:val="0"/>
      <w:marRight w:val="0"/>
      <w:marTop w:val="0"/>
      <w:marBottom w:val="0"/>
      <w:divBdr>
        <w:top w:val="none" w:sz="0" w:space="0" w:color="auto"/>
        <w:left w:val="none" w:sz="0" w:space="0" w:color="auto"/>
        <w:bottom w:val="none" w:sz="0" w:space="0" w:color="auto"/>
        <w:right w:val="none" w:sz="0" w:space="0" w:color="auto"/>
      </w:divBdr>
      <w:divsChild>
        <w:div w:id="646738800">
          <w:marLeft w:val="0"/>
          <w:marRight w:val="0"/>
          <w:marTop w:val="0"/>
          <w:marBottom w:val="0"/>
          <w:divBdr>
            <w:top w:val="none" w:sz="0" w:space="0" w:color="auto"/>
            <w:left w:val="none" w:sz="0" w:space="0" w:color="auto"/>
            <w:bottom w:val="none" w:sz="0" w:space="0" w:color="auto"/>
            <w:right w:val="none" w:sz="0" w:space="0" w:color="auto"/>
          </w:divBdr>
        </w:div>
        <w:div w:id="1293287700">
          <w:marLeft w:val="0"/>
          <w:marRight w:val="0"/>
          <w:marTop w:val="0"/>
          <w:marBottom w:val="0"/>
          <w:divBdr>
            <w:top w:val="none" w:sz="0" w:space="0" w:color="auto"/>
            <w:left w:val="none" w:sz="0" w:space="0" w:color="auto"/>
            <w:bottom w:val="none" w:sz="0" w:space="0" w:color="auto"/>
            <w:right w:val="none" w:sz="0" w:space="0" w:color="auto"/>
          </w:divBdr>
        </w:div>
      </w:divsChild>
    </w:div>
    <w:div w:id="1490712065">
      <w:bodyDiv w:val="1"/>
      <w:marLeft w:val="0"/>
      <w:marRight w:val="0"/>
      <w:marTop w:val="0"/>
      <w:marBottom w:val="0"/>
      <w:divBdr>
        <w:top w:val="none" w:sz="0" w:space="0" w:color="auto"/>
        <w:left w:val="none" w:sz="0" w:space="0" w:color="auto"/>
        <w:bottom w:val="none" w:sz="0" w:space="0" w:color="auto"/>
        <w:right w:val="none" w:sz="0" w:space="0" w:color="auto"/>
      </w:divBdr>
      <w:divsChild>
        <w:div w:id="128475944">
          <w:marLeft w:val="0"/>
          <w:marRight w:val="0"/>
          <w:marTop w:val="0"/>
          <w:marBottom w:val="0"/>
          <w:divBdr>
            <w:top w:val="none" w:sz="0" w:space="0" w:color="auto"/>
            <w:left w:val="none" w:sz="0" w:space="0" w:color="auto"/>
            <w:bottom w:val="none" w:sz="0" w:space="0" w:color="auto"/>
            <w:right w:val="none" w:sz="0" w:space="0" w:color="auto"/>
          </w:divBdr>
        </w:div>
        <w:div w:id="693532609">
          <w:marLeft w:val="0"/>
          <w:marRight w:val="0"/>
          <w:marTop w:val="0"/>
          <w:marBottom w:val="0"/>
          <w:divBdr>
            <w:top w:val="none" w:sz="0" w:space="0" w:color="auto"/>
            <w:left w:val="none" w:sz="0" w:space="0" w:color="auto"/>
            <w:bottom w:val="none" w:sz="0" w:space="0" w:color="auto"/>
            <w:right w:val="none" w:sz="0" w:space="0" w:color="auto"/>
          </w:divBdr>
        </w:div>
      </w:divsChild>
    </w:div>
    <w:div w:id="1492915141">
      <w:bodyDiv w:val="1"/>
      <w:marLeft w:val="0"/>
      <w:marRight w:val="0"/>
      <w:marTop w:val="0"/>
      <w:marBottom w:val="0"/>
      <w:divBdr>
        <w:top w:val="none" w:sz="0" w:space="0" w:color="auto"/>
        <w:left w:val="none" w:sz="0" w:space="0" w:color="auto"/>
        <w:bottom w:val="none" w:sz="0" w:space="0" w:color="auto"/>
        <w:right w:val="none" w:sz="0" w:space="0" w:color="auto"/>
      </w:divBdr>
      <w:divsChild>
        <w:div w:id="351683978">
          <w:marLeft w:val="0"/>
          <w:marRight w:val="0"/>
          <w:marTop w:val="0"/>
          <w:marBottom w:val="0"/>
          <w:divBdr>
            <w:top w:val="none" w:sz="0" w:space="0" w:color="auto"/>
            <w:left w:val="none" w:sz="0" w:space="0" w:color="auto"/>
            <w:bottom w:val="none" w:sz="0" w:space="0" w:color="auto"/>
            <w:right w:val="none" w:sz="0" w:space="0" w:color="auto"/>
          </w:divBdr>
        </w:div>
        <w:div w:id="1250891223">
          <w:marLeft w:val="0"/>
          <w:marRight w:val="0"/>
          <w:marTop w:val="0"/>
          <w:marBottom w:val="0"/>
          <w:divBdr>
            <w:top w:val="none" w:sz="0" w:space="0" w:color="auto"/>
            <w:left w:val="none" w:sz="0" w:space="0" w:color="auto"/>
            <w:bottom w:val="none" w:sz="0" w:space="0" w:color="auto"/>
            <w:right w:val="none" w:sz="0" w:space="0" w:color="auto"/>
          </w:divBdr>
        </w:div>
      </w:divsChild>
    </w:div>
    <w:div w:id="1523127228">
      <w:bodyDiv w:val="1"/>
      <w:marLeft w:val="0"/>
      <w:marRight w:val="0"/>
      <w:marTop w:val="0"/>
      <w:marBottom w:val="0"/>
      <w:divBdr>
        <w:top w:val="none" w:sz="0" w:space="0" w:color="auto"/>
        <w:left w:val="none" w:sz="0" w:space="0" w:color="auto"/>
        <w:bottom w:val="none" w:sz="0" w:space="0" w:color="auto"/>
        <w:right w:val="none" w:sz="0" w:space="0" w:color="auto"/>
      </w:divBdr>
      <w:divsChild>
        <w:div w:id="26562537">
          <w:marLeft w:val="0"/>
          <w:marRight w:val="0"/>
          <w:marTop w:val="0"/>
          <w:marBottom w:val="0"/>
          <w:divBdr>
            <w:top w:val="none" w:sz="0" w:space="0" w:color="auto"/>
            <w:left w:val="none" w:sz="0" w:space="0" w:color="auto"/>
            <w:bottom w:val="none" w:sz="0" w:space="0" w:color="auto"/>
            <w:right w:val="none" w:sz="0" w:space="0" w:color="auto"/>
          </w:divBdr>
        </w:div>
        <w:div w:id="790708317">
          <w:marLeft w:val="0"/>
          <w:marRight w:val="0"/>
          <w:marTop w:val="0"/>
          <w:marBottom w:val="0"/>
          <w:divBdr>
            <w:top w:val="none" w:sz="0" w:space="0" w:color="auto"/>
            <w:left w:val="none" w:sz="0" w:space="0" w:color="auto"/>
            <w:bottom w:val="none" w:sz="0" w:space="0" w:color="auto"/>
            <w:right w:val="none" w:sz="0" w:space="0" w:color="auto"/>
          </w:divBdr>
        </w:div>
      </w:divsChild>
    </w:div>
    <w:div w:id="1543132110">
      <w:bodyDiv w:val="1"/>
      <w:marLeft w:val="0"/>
      <w:marRight w:val="0"/>
      <w:marTop w:val="0"/>
      <w:marBottom w:val="0"/>
      <w:divBdr>
        <w:top w:val="none" w:sz="0" w:space="0" w:color="auto"/>
        <w:left w:val="none" w:sz="0" w:space="0" w:color="auto"/>
        <w:bottom w:val="none" w:sz="0" w:space="0" w:color="auto"/>
        <w:right w:val="none" w:sz="0" w:space="0" w:color="auto"/>
      </w:divBdr>
      <w:divsChild>
        <w:div w:id="1211529852">
          <w:marLeft w:val="0"/>
          <w:marRight w:val="0"/>
          <w:marTop w:val="0"/>
          <w:marBottom w:val="0"/>
          <w:divBdr>
            <w:top w:val="none" w:sz="0" w:space="0" w:color="auto"/>
            <w:left w:val="none" w:sz="0" w:space="0" w:color="auto"/>
            <w:bottom w:val="none" w:sz="0" w:space="0" w:color="auto"/>
            <w:right w:val="none" w:sz="0" w:space="0" w:color="auto"/>
          </w:divBdr>
        </w:div>
        <w:div w:id="1490175880">
          <w:marLeft w:val="0"/>
          <w:marRight w:val="0"/>
          <w:marTop w:val="0"/>
          <w:marBottom w:val="0"/>
          <w:divBdr>
            <w:top w:val="none" w:sz="0" w:space="0" w:color="auto"/>
            <w:left w:val="none" w:sz="0" w:space="0" w:color="auto"/>
            <w:bottom w:val="none" w:sz="0" w:space="0" w:color="auto"/>
            <w:right w:val="none" w:sz="0" w:space="0" w:color="auto"/>
          </w:divBdr>
        </w:div>
      </w:divsChild>
    </w:div>
    <w:div w:id="1545364620">
      <w:bodyDiv w:val="1"/>
      <w:marLeft w:val="0"/>
      <w:marRight w:val="0"/>
      <w:marTop w:val="0"/>
      <w:marBottom w:val="0"/>
      <w:divBdr>
        <w:top w:val="none" w:sz="0" w:space="0" w:color="auto"/>
        <w:left w:val="none" w:sz="0" w:space="0" w:color="auto"/>
        <w:bottom w:val="none" w:sz="0" w:space="0" w:color="auto"/>
        <w:right w:val="none" w:sz="0" w:space="0" w:color="auto"/>
      </w:divBdr>
      <w:divsChild>
        <w:div w:id="1084258110">
          <w:marLeft w:val="0"/>
          <w:marRight w:val="0"/>
          <w:marTop w:val="0"/>
          <w:marBottom w:val="0"/>
          <w:divBdr>
            <w:top w:val="none" w:sz="0" w:space="0" w:color="auto"/>
            <w:left w:val="none" w:sz="0" w:space="0" w:color="auto"/>
            <w:bottom w:val="none" w:sz="0" w:space="0" w:color="auto"/>
            <w:right w:val="none" w:sz="0" w:space="0" w:color="auto"/>
          </w:divBdr>
        </w:div>
        <w:div w:id="775174027">
          <w:marLeft w:val="0"/>
          <w:marRight w:val="0"/>
          <w:marTop w:val="0"/>
          <w:marBottom w:val="0"/>
          <w:divBdr>
            <w:top w:val="none" w:sz="0" w:space="0" w:color="auto"/>
            <w:left w:val="none" w:sz="0" w:space="0" w:color="auto"/>
            <w:bottom w:val="none" w:sz="0" w:space="0" w:color="auto"/>
            <w:right w:val="none" w:sz="0" w:space="0" w:color="auto"/>
          </w:divBdr>
        </w:div>
      </w:divsChild>
    </w:div>
    <w:div w:id="1545751292">
      <w:bodyDiv w:val="1"/>
      <w:marLeft w:val="0"/>
      <w:marRight w:val="0"/>
      <w:marTop w:val="0"/>
      <w:marBottom w:val="0"/>
      <w:divBdr>
        <w:top w:val="none" w:sz="0" w:space="0" w:color="auto"/>
        <w:left w:val="none" w:sz="0" w:space="0" w:color="auto"/>
        <w:bottom w:val="none" w:sz="0" w:space="0" w:color="auto"/>
        <w:right w:val="none" w:sz="0" w:space="0" w:color="auto"/>
      </w:divBdr>
      <w:divsChild>
        <w:div w:id="292255326">
          <w:marLeft w:val="0"/>
          <w:marRight w:val="0"/>
          <w:marTop w:val="0"/>
          <w:marBottom w:val="0"/>
          <w:divBdr>
            <w:top w:val="none" w:sz="0" w:space="0" w:color="auto"/>
            <w:left w:val="none" w:sz="0" w:space="0" w:color="auto"/>
            <w:bottom w:val="none" w:sz="0" w:space="0" w:color="auto"/>
            <w:right w:val="none" w:sz="0" w:space="0" w:color="auto"/>
          </w:divBdr>
        </w:div>
        <w:div w:id="262618626">
          <w:marLeft w:val="0"/>
          <w:marRight w:val="0"/>
          <w:marTop w:val="0"/>
          <w:marBottom w:val="0"/>
          <w:divBdr>
            <w:top w:val="none" w:sz="0" w:space="0" w:color="auto"/>
            <w:left w:val="none" w:sz="0" w:space="0" w:color="auto"/>
            <w:bottom w:val="none" w:sz="0" w:space="0" w:color="auto"/>
            <w:right w:val="none" w:sz="0" w:space="0" w:color="auto"/>
          </w:divBdr>
        </w:div>
      </w:divsChild>
    </w:div>
    <w:div w:id="1547251497">
      <w:bodyDiv w:val="1"/>
      <w:marLeft w:val="0"/>
      <w:marRight w:val="0"/>
      <w:marTop w:val="0"/>
      <w:marBottom w:val="0"/>
      <w:divBdr>
        <w:top w:val="none" w:sz="0" w:space="0" w:color="auto"/>
        <w:left w:val="none" w:sz="0" w:space="0" w:color="auto"/>
        <w:bottom w:val="none" w:sz="0" w:space="0" w:color="auto"/>
        <w:right w:val="none" w:sz="0" w:space="0" w:color="auto"/>
      </w:divBdr>
      <w:divsChild>
        <w:div w:id="1460105647">
          <w:marLeft w:val="0"/>
          <w:marRight w:val="0"/>
          <w:marTop w:val="0"/>
          <w:marBottom w:val="0"/>
          <w:divBdr>
            <w:top w:val="none" w:sz="0" w:space="0" w:color="auto"/>
            <w:left w:val="none" w:sz="0" w:space="0" w:color="auto"/>
            <w:bottom w:val="none" w:sz="0" w:space="0" w:color="auto"/>
            <w:right w:val="none" w:sz="0" w:space="0" w:color="auto"/>
          </w:divBdr>
        </w:div>
        <w:div w:id="1953659775">
          <w:marLeft w:val="0"/>
          <w:marRight w:val="0"/>
          <w:marTop w:val="0"/>
          <w:marBottom w:val="0"/>
          <w:divBdr>
            <w:top w:val="none" w:sz="0" w:space="0" w:color="auto"/>
            <w:left w:val="none" w:sz="0" w:space="0" w:color="auto"/>
            <w:bottom w:val="none" w:sz="0" w:space="0" w:color="auto"/>
            <w:right w:val="none" w:sz="0" w:space="0" w:color="auto"/>
          </w:divBdr>
        </w:div>
      </w:divsChild>
    </w:div>
    <w:div w:id="1547452526">
      <w:bodyDiv w:val="1"/>
      <w:marLeft w:val="0"/>
      <w:marRight w:val="0"/>
      <w:marTop w:val="0"/>
      <w:marBottom w:val="0"/>
      <w:divBdr>
        <w:top w:val="none" w:sz="0" w:space="0" w:color="auto"/>
        <w:left w:val="none" w:sz="0" w:space="0" w:color="auto"/>
        <w:bottom w:val="none" w:sz="0" w:space="0" w:color="auto"/>
        <w:right w:val="none" w:sz="0" w:space="0" w:color="auto"/>
      </w:divBdr>
      <w:divsChild>
        <w:div w:id="1164398086">
          <w:marLeft w:val="0"/>
          <w:marRight w:val="0"/>
          <w:marTop w:val="0"/>
          <w:marBottom w:val="0"/>
          <w:divBdr>
            <w:top w:val="none" w:sz="0" w:space="0" w:color="auto"/>
            <w:left w:val="none" w:sz="0" w:space="0" w:color="auto"/>
            <w:bottom w:val="none" w:sz="0" w:space="0" w:color="auto"/>
            <w:right w:val="none" w:sz="0" w:space="0" w:color="auto"/>
          </w:divBdr>
        </w:div>
        <w:div w:id="1661036654">
          <w:marLeft w:val="0"/>
          <w:marRight w:val="0"/>
          <w:marTop w:val="0"/>
          <w:marBottom w:val="0"/>
          <w:divBdr>
            <w:top w:val="none" w:sz="0" w:space="0" w:color="auto"/>
            <w:left w:val="none" w:sz="0" w:space="0" w:color="auto"/>
            <w:bottom w:val="none" w:sz="0" w:space="0" w:color="auto"/>
            <w:right w:val="none" w:sz="0" w:space="0" w:color="auto"/>
          </w:divBdr>
        </w:div>
      </w:divsChild>
    </w:div>
    <w:div w:id="1584946973">
      <w:bodyDiv w:val="1"/>
      <w:marLeft w:val="0"/>
      <w:marRight w:val="0"/>
      <w:marTop w:val="0"/>
      <w:marBottom w:val="0"/>
      <w:divBdr>
        <w:top w:val="none" w:sz="0" w:space="0" w:color="auto"/>
        <w:left w:val="none" w:sz="0" w:space="0" w:color="auto"/>
        <w:bottom w:val="none" w:sz="0" w:space="0" w:color="auto"/>
        <w:right w:val="none" w:sz="0" w:space="0" w:color="auto"/>
      </w:divBdr>
      <w:divsChild>
        <w:div w:id="1214855068">
          <w:marLeft w:val="0"/>
          <w:marRight w:val="0"/>
          <w:marTop w:val="0"/>
          <w:marBottom w:val="0"/>
          <w:divBdr>
            <w:top w:val="none" w:sz="0" w:space="0" w:color="auto"/>
            <w:left w:val="none" w:sz="0" w:space="0" w:color="auto"/>
            <w:bottom w:val="none" w:sz="0" w:space="0" w:color="auto"/>
            <w:right w:val="none" w:sz="0" w:space="0" w:color="auto"/>
          </w:divBdr>
        </w:div>
        <w:div w:id="14699604">
          <w:marLeft w:val="0"/>
          <w:marRight w:val="0"/>
          <w:marTop w:val="0"/>
          <w:marBottom w:val="0"/>
          <w:divBdr>
            <w:top w:val="none" w:sz="0" w:space="0" w:color="auto"/>
            <w:left w:val="none" w:sz="0" w:space="0" w:color="auto"/>
            <w:bottom w:val="none" w:sz="0" w:space="0" w:color="auto"/>
            <w:right w:val="none" w:sz="0" w:space="0" w:color="auto"/>
          </w:divBdr>
        </w:div>
      </w:divsChild>
    </w:div>
    <w:div w:id="1608082104">
      <w:bodyDiv w:val="1"/>
      <w:marLeft w:val="0"/>
      <w:marRight w:val="0"/>
      <w:marTop w:val="0"/>
      <w:marBottom w:val="0"/>
      <w:divBdr>
        <w:top w:val="none" w:sz="0" w:space="0" w:color="auto"/>
        <w:left w:val="none" w:sz="0" w:space="0" w:color="auto"/>
        <w:bottom w:val="none" w:sz="0" w:space="0" w:color="auto"/>
        <w:right w:val="none" w:sz="0" w:space="0" w:color="auto"/>
      </w:divBdr>
      <w:divsChild>
        <w:div w:id="1487169156">
          <w:marLeft w:val="0"/>
          <w:marRight w:val="0"/>
          <w:marTop w:val="0"/>
          <w:marBottom w:val="0"/>
          <w:divBdr>
            <w:top w:val="none" w:sz="0" w:space="0" w:color="auto"/>
            <w:left w:val="none" w:sz="0" w:space="0" w:color="auto"/>
            <w:bottom w:val="none" w:sz="0" w:space="0" w:color="auto"/>
            <w:right w:val="none" w:sz="0" w:space="0" w:color="auto"/>
          </w:divBdr>
        </w:div>
        <w:div w:id="1868711233">
          <w:marLeft w:val="0"/>
          <w:marRight w:val="0"/>
          <w:marTop w:val="0"/>
          <w:marBottom w:val="0"/>
          <w:divBdr>
            <w:top w:val="none" w:sz="0" w:space="0" w:color="auto"/>
            <w:left w:val="none" w:sz="0" w:space="0" w:color="auto"/>
            <w:bottom w:val="none" w:sz="0" w:space="0" w:color="auto"/>
            <w:right w:val="none" w:sz="0" w:space="0" w:color="auto"/>
          </w:divBdr>
        </w:div>
      </w:divsChild>
    </w:div>
    <w:div w:id="1620257749">
      <w:bodyDiv w:val="1"/>
      <w:marLeft w:val="0"/>
      <w:marRight w:val="0"/>
      <w:marTop w:val="0"/>
      <w:marBottom w:val="0"/>
      <w:divBdr>
        <w:top w:val="none" w:sz="0" w:space="0" w:color="auto"/>
        <w:left w:val="none" w:sz="0" w:space="0" w:color="auto"/>
        <w:bottom w:val="none" w:sz="0" w:space="0" w:color="auto"/>
        <w:right w:val="none" w:sz="0" w:space="0" w:color="auto"/>
      </w:divBdr>
      <w:divsChild>
        <w:div w:id="483743937">
          <w:marLeft w:val="0"/>
          <w:marRight w:val="0"/>
          <w:marTop w:val="0"/>
          <w:marBottom w:val="0"/>
          <w:divBdr>
            <w:top w:val="none" w:sz="0" w:space="0" w:color="auto"/>
            <w:left w:val="none" w:sz="0" w:space="0" w:color="auto"/>
            <w:bottom w:val="none" w:sz="0" w:space="0" w:color="auto"/>
            <w:right w:val="none" w:sz="0" w:space="0" w:color="auto"/>
          </w:divBdr>
        </w:div>
        <w:div w:id="1684161963">
          <w:marLeft w:val="0"/>
          <w:marRight w:val="0"/>
          <w:marTop w:val="0"/>
          <w:marBottom w:val="0"/>
          <w:divBdr>
            <w:top w:val="none" w:sz="0" w:space="0" w:color="auto"/>
            <w:left w:val="none" w:sz="0" w:space="0" w:color="auto"/>
            <w:bottom w:val="none" w:sz="0" w:space="0" w:color="auto"/>
            <w:right w:val="none" w:sz="0" w:space="0" w:color="auto"/>
          </w:divBdr>
        </w:div>
      </w:divsChild>
    </w:div>
    <w:div w:id="1620720960">
      <w:bodyDiv w:val="1"/>
      <w:marLeft w:val="0"/>
      <w:marRight w:val="0"/>
      <w:marTop w:val="0"/>
      <w:marBottom w:val="0"/>
      <w:divBdr>
        <w:top w:val="none" w:sz="0" w:space="0" w:color="auto"/>
        <w:left w:val="none" w:sz="0" w:space="0" w:color="auto"/>
        <w:bottom w:val="none" w:sz="0" w:space="0" w:color="auto"/>
        <w:right w:val="none" w:sz="0" w:space="0" w:color="auto"/>
      </w:divBdr>
      <w:divsChild>
        <w:div w:id="1496527813">
          <w:marLeft w:val="0"/>
          <w:marRight w:val="0"/>
          <w:marTop w:val="0"/>
          <w:marBottom w:val="0"/>
          <w:divBdr>
            <w:top w:val="none" w:sz="0" w:space="0" w:color="auto"/>
            <w:left w:val="none" w:sz="0" w:space="0" w:color="auto"/>
            <w:bottom w:val="none" w:sz="0" w:space="0" w:color="auto"/>
            <w:right w:val="none" w:sz="0" w:space="0" w:color="auto"/>
          </w:divBdr>
        </w:div>
        <w:div w:id="368843463">
          <w:marLeft w:val="0"/>
          <w:marRight w:val="0"/>
          <w:marTop w:val="0"/>
          <w:marBottom w:val="0"/>
          <w:divBdr>
            <w:top w:val="none" w:sz="0" w:space="0" w:color="auto"/>
            <w:left w:val="none" w:sz="0" w:space="0" w:color="auto"/>
            <w:bottom w:val="none" w:sz="0" w:space="0" w:color="auto"/>
            <w:right w:val="none" w:sz="0" w:space="0" w:color="auto"/>
          </w:divBdr>
        </w:div>
      </w:divsChild>
    </w:div>
    <w:div w:id="1694845682">
      <w:bodyDiv w:val="1"/>
      <w:marLeft w:val="0"/>
      <w:marRight w:val="0"/>
      <w:marTop w:val="0"/>
      <w:marBottom w:val="0"/>
      <w:divBdr>
        <w:top w:val="none" w:sz="0" w:space="0" w:color="auto"/>
        <w:left w:val="none" w:sz="0" w:space="0" w:color="auto"/>
        <w:bottom w:val="none" w:sz="0" w:space="0" w:color="auto"/>
        <w:right w:val="none" w:sz="0" w:space="0" w:color="auto"/>
      </w:divBdr>
      <w:divsChild>
        <w:div w:id="1539705782">
          <w:marLeft w:val="0"/>
          <w:marRight w:val="0"/>
          <w:marTop w:val="0"/>
          <w:marBottom w:val="0"/>
          <w:divBdr>
            <w:top w:val="none" w:sz="0" w:space="0" w:color="auto"/>
            <w:left w:val="none" w:sz="0" w:space="0" w:color="auto"/>
            <w:bottom w:val="none" w:sz="0" w:space="0" w:color="auto"/>
            <w:right w:val="none" w:sz="0" w:space="0" w:color="auto"/>
          </w:divBdr>
        </w:div>
        <w:div w:id="345913194">
          <w:marLeft w:val="0"/>
          <w:marRight w:val="0"/>
          <w:marTop w:val="0"/>
          <w:marBottom w:val="0"/>
          <w:divBdr>
            <w:top w:val="none" w:sz="0" w:space="0" w:color="auto"/>
            <w:left w:val="none" w:sz="0" w:space="0" w:color="auto"/>
            <w:bottom w:val="none" w:sz="0" w:space="0" w:color="auto"/>
            <w:right w:val="none" w:sz="0" w:space="0" w:color="auto"/>
          </w:divBdr>
        </w:div>
      </w:divsChild>
    </w:div>
    <w:div w:id="1711800370">
      <w:bodyDiv w:val="1"/>
      <w:marLeft w:val="0"/>
      <w:marRight w:val="0"/>
      <w:marTop w:val="0"/>
      <w:marBottom w:val="0"/>
      <w:divBdr>
        <w:top w:val="none" w:sz="0" w:space="0" w:color="auto"/>
        <w:left w:val="none" w:sz="0" w:space="0" w:color="auto"/>
        <w:bottom w:val="none" w:sz="0" w:space="0" w:color="auto"/>
        <w:right w:val="none" w:sz="0" w:space="0" w:color="auto"/>
      </w:divBdr>
      <w:divsChild>
        <w:div w:id="784270629">
          <w:marLeft w:val="0"/>
          <w:marRight w:val="0"/>
          <w:marTop w:val="0"/>
          <w:marBottom w:val="0"/>
          <w:divBdr>
            <w:top w:val="none" w:sz="0" w:space="0" w:color="auto"/>
            <w:left w:val="none" w:sz="0" w:space="0" w:color="auto"/>
            <w:bottom w:val="none" w:sz="0" w:space="0" w:color="auto"/>
            <w:right w:val="none" w:sz="0" w:space="0" w:color="auto"/>
          </w:divBdr>
        </w:div>
        <w:div w:id="1698391053">
          <w:marLeft w:val="0"/>
          <w:marRight w:val="0"/>
          <w:marTop w:val="0"/>
          <w:marBottom w:val="0"/>
          <w:divBdr>
            <w:top w:val="none" w:sz="0" w:space="0" w:color="auto"/>
            <w:left w:val="none" w:sz="0" w:space="0" w:color="auto"/>
            <w:bottom w:val="none" w:sz="0" w:space="0" w:color="auto"/>
            <w:right w:val="none" w:sz="0" w:space="0" w:color="auto"/>
          </w:divBdr>
        </w:div>
      </w:divsChild>
    </w:div>
    <w:div w:id="1749689294">
      <w:bodyDiv w:val="1"/>
      <w:marLeft w:val="0"/>
      <w:marRight w:val="0"/>
      <w:marTop w:val="0"/>
      <w:marBottom w:val="0"/>
      <w:divBdr>
        <w:top w:val="none" w:sz="0" w:space="0" w:color="auto"/>
        <w:left w:val="none" w:sz="0" w:space="0" w:color="auto"/>
        <w:bottom w:val="none" w:sz="0" w:space="0" w:color="auto"/>
        <w:right w:val="none" w:sz="0" w:space="0" w:color="auto"/>
      </w:divBdr>
      <w:divsChild>
        <w:div w:id="1538395953">
          <w:marLeft w:val="0"/>
          <w:marRight w:val="0"/>
          <w:marTop w:val="0"/>
          <w:marBottom w:val="0"/>
          <w:divBdr>
            <w:top w:val="none" w:sz="0" w:space="0" w:color="auto"/>
            <w:left w:val="none" w:sz="0" w:space="0" w:color="auto"/>
            <w:bottom w:val="none" w:sz="0" w:space="0" w:color="auto"/>
            <w:right w:val="none" w:sz="0" w:space="0" w:color="auto"/>
          </w:divBdr>
        </w:div>
        <w:div w:id="1289164634">
          <w:marLeft w:val="0"/>
          <w:marRight w:val="0"/>
          <w:marTop w:val="0"/>
          <w:marBottom w:val="0"/>
          <w:divBdr>
            <w:top w:val="none" w:sz="0" w:space="0" w:color="auto"/>
            <w:left w:val="none" w:sz="0" w:space="0" w:color="auto"/>
            <w:bottom w:val="none" w:sz="0" w:space="0" w:color="auto"/>
            <w:right w:val="none" w:sz="0" w:space="0" w:color="auto"/>
          </w:divBdr>
        </w:div>
      </w:divsChild>
    </w:div>
    <w:div w:id="1772822688">
      <w:bodyDiv w:val="1"/>
      <w:marLeft w:val="0"/>
      <w:marRight w:val="0"/>
      <w:marTop w:val="0"/>
      <w:marBottom w:val="0"/>
      <w:divBdr>
        <w:top w:val="none" w:sz="0" w:space="0" w:color="auto"/>
        <w:left w:val="none" w:sz="0" w:space="0" w:color="auto"/>
        <w:bottom w:val="none" w:sz="0" w:space="0" w:color="auto"/>
        <w:right w:val="none" w:sz="0" w:space="0" w:color="auto"/>
      </w:divBdr>
      <w:divsChild>
        <w:div w:id="764149884">
          <w:marLeft w:val="0"/>
          <w:marRight w:val="0"/>
          <w:marTop w:val="0"/>
          <w:marBottom w:val="0"/>
          <w:divBdr>
            <w:top w:val="none" w:sz="0" w:space="0" w:color="auto"/>
            <w:left w:val="none" w:sz="0" w:space="0" w:color="auto"/>
            <w:bottom w:val="none" w:sz="0" w:space="0" w:color="auto"/>
            <w:right w:val="none" w:sz="0" w:space="0" w:color="auto"/>
          </w:divBdr>
        </w:div>
        <w:div w:id="682515061">
          <w:marLeft w:val="0"/>
          <w:marRight w:val="0"/>
          <w:marTop w:val="0"/>
          <w:marBottom w:val="0"/>
          <w:divBdr>
            <w:top w:val="none" w:sz="0" w:space="0" w:color="auto"/>
            <w:left w:val="none" w:sz="0" w:space="0" w:color="auto"/>
            <w:bottom w:val="none" w:sz="0" w:space="0" w:color="auto"/>
            <w:right w:val="none" w:sz="0" w:space="0" w:color="auto"/>
          </w:divBdr>
        </w:div>
      </w:divsChild>
    </w:div>
    <w:div w:id="1784763892">
      <w:bodyDiv w:val="1"/>
      <w:marLeft w:val="0"/>
      <w:marRight w:val="0"/>
      <w:marTop w:val="0"/>
      <w:marBottom w:val="0"/>
      <w:divBdr>
        <w:top w:val="none" w:sz="0" w:space="0" w:color="auto"/>
        <w:left w:val="none" w:sz="0" w:space="0" w:color="auto"/>
        <w:bottom w:val="none" w:sz="0" w:space="0" w:color="auto"/>
        <w:right w:val="none" w:sz="0" w:space="0" w:color="auto"/>
      </w:divBdr>
      <w:divsChild>
        <w:div w:id="449975639">
          <w:marLeft w:val="0"/>
          <w:marRight w:val="0"/>
          <w:marTop w:val="0"/>
          <w:marBottom w:val="0"/>
          <w:divBdr>
            <w:top w:val="none" w:sz="0" w:space="0" w:color="auto"/>
            <w:left w:val="none" w:sz="0" w:space="0" w:color="auto"/>
            <w:bottom w:val="none" w:sz="0" w:space="0" w:color="auto"/>
            <w:right w:val="none" w:sz="0" w:space="0" w:color="auto"/>
          </w:divBdr>
        </w:div>
        <w:div w:id="1013141339">
          <w:marLeft w:val="0"/>
          <w:marRight w:val="0"/>
          <w:marTop w:val="0"/>
          <w:marBottom w:val="0"/>
          <w:divBdr>
            <w:top w:val="none" w:sz="0" w:space="0" w:color="auto"/>
            <w:left w:val="none" w:sz="0" w:space="0" w:color="auto"/>
            <w:bottom w:val="none" w:sz="0" w:space="0" w:color="auto"/>
            <w:right w:val="none" w:sz="0" w:space="0" w:color="auto"/>
          </w:divBdr>
        </w:div>
      </w:divsChild>
    </w:div>
    <w:div w:id="1789465972">
      <w:bodyDiv w:val="1"/>
      <w:marLeft w:val="0"/>
      <w:marRight w:val="0"/>
      <w:marTop w:val="0"/>
      <w:marBottom w:val="0"/>
      <w:divBdr>
        <w:top w:val="none" w:sz="0" w:space="0" w:color="auto"/>
        <w:left w:val="none" w:sz="0" w:space="0" w:color="auto"/>
        <w:bottom w:val="none" w:sz="0" w:space="0" w:color="auto"/>
        <w:right w:val="none" w:sz="0" w:space="0" w:color="auto"/>
      </w:divBdr>
      <w:divsChild>
        <w:div w:id="566841341">
          <w:marLeft w:val="0"/>
          <w:marRight w:val="0"/>
          <w:marTop w:val="0"/>
          <w:marBottom w:val="0"/>
          <w:divBdr>
            <w:top w:val="none" w:sz="0" w:space="0" w:color="auto"/>
            <w:left w:val="none" w:sz="0" w:space="0" w:color="auto"/>
            <w:bottom w:val="none" w:sz="0" w:space="0" w:color="auto"/>
            <w:right w:val="none" w:sz="0" w:space="0" w:color="auto"/>
          </w:divBdr>
        </w:div>
        <w:div w:id="1269045236">
          <w:marLeft w:val="0"/>
          <w:marRight w:val="0"/>
          <w:marTop w:val="0"/>
          <w:marBottom w:val="0"/>
          <w:divBdr>
            <w:top w:val="none" w:sz="0" w:space="0" w:color="auto"/>
            <w:left w:val="none" w:sz="0" w:space="0" w:color="auto"/>
            <w:bottom w:val="none" w:sz="0" w:space="0" w:color="auto"/>
            <w:right w:val="none" w:sz="0" w:space="0" w:color="auto"/>
          </w:divBdr>
        </w:div>
      </w:divsChild>
    </w:div>
    <w:div w:id="1832328189">
      <w:bodyDiv w:val="1"/>
      <w:marLeft w:val="0"/>
      <w:marRight w:val="0"/>
      <w:marTop w:val="0"/>
      <w:marBottom w:val="0"/>
      <w:divBdr>
        <w:top w:val="none" w:sz="0" w:space="0" w:color="auto"/>
        <w:left w:val="none" w:sz="0" w:space="0" w:color="auto"/>
        <w:bottom w:val="none" w:sz="0" w:space="0" w:color="auto"/>
        <w:right w:val="none" w:sz="0" w:space="0" w:color="auto"/>
      </w:divBdr>
      <w:divsChild>
        <w:div w:id="1913923528">
          <w:marLeft w:val="0"/>
          <w:marRight w:val="0"/>
          <w:marTop w:val="0"/>
          <w:marBottom w:val="0"/>
          <w:divBdr>
            <w:top w:val="none" w:sz="0" w:space="0" w:color="auto"/>
            <w:left w:val="none" w:sz="0" w:space="0" w:color="auto"/>
            <w:bottom w:val="none" w:sz="0" w:space="0" w:color="auto"/>
            <w:right w:val="none" w:sz="0" w:space="0" w:color="auto"/>
          </w:divBdr>
        </w:div>
        <w:div w:id="1577476616">
          <w:marLeft w:val="0"/>
          <w:marRight w:val="0"/>
          <w:marTop w:val="0"/>
          <w:marBottom w:val="0"/>
          <w:divBdr>
            <w:top w:val="none" w:sz="0" w:space="0" w:color="auto"/>
            <w:left w:val="none" w:sz="0" w:space="0" w:color="auto"/>
            <w:bottom w:val="none" w:sz="0" w:space="0" w:color="auto"/>
            <w:right w:val="none" w:sz="0" w:space="0" w:color="auto"/>
          </w:divBdr>
        </w:div>
      </w:divsChild>
    </w:div>
    <w:div w:id="1839231016">
      <w:bodyDiv w:val="1"/>
      <w:marLeft w:val="0"/>
      <w:marRight w:val="0"/>
      <w:marTop w:val="0"/>
      <w:marBottom w:val="0"/>
      <w:divBdr>
        <w:top w:val="none" w:sz="0" w:space="0" w:color="auto"/>
        <w:left w:val="none" w:sz="0" w:space="0" w:color="auto"/>
        <w:bottom w:val="none" w:sz="0" w:space="0" w:color="auto"/>
        <w:right w:val="none" w:sz="0" w:space="0" w:color="auto"/>
      </w:divBdr>
      <w:divsChild>
        <w:div w:id="1415280782">
          <w:marLeft w:val="0"/>
          <w:marRight w:val="0"/>
          <w:marTop w:val="0"/>
          <w:marBottom w:val="0"/>
          <w:divBdr>
            <w:top w:val="none" w:sz="0" w:space="0" w:color="auto"/>
            <w:left w:val="none" w:sz="0" w:space="0" w:color="auto"/>
            <w:bottom w:val="none" w:sz="0" w:space="0" w:color="auto"/>
            <w:right w:val="none" w:sz="0" w:space="0" w:color="auto"/>
          </w:divBdr>
        </w:div>
        <w:div w:id="458763263">
          <w:marLeft w:val="0"/>
          <w:marRight w:val="0"/>
          <w:marTop w:val="0"/>
          <w:marBottom w:val="0"/>
          <w:divBdr>
            <w:top w:val="none" w:sz="0" w:space="0" w:color="auto"/>
            <w:left w:val="none" w:sz="0" w:space="0" w:color="auto"/>
            <w:bottom w:val="none" w:sz="0" w:space="0" w:color="auto"/>
            <w:right w:val="none" w:sz="0" w:space="0" w:color="auto"/>
          </w:divBdr>
        </w:div>
      </w:divsChild>
    </w:div>
    <w:div w:id="1861383820">
      <w:bodyDiv w:val="1"/>
      <w:marLeft w:val="0"/>
      <w:marRight w:val="0"/>
      <w:marTop w:val="0"/>
      <w:marBottom w:val="0"/>
      <w:divBdr>
        <w:top w:val="none" w:sz="0" w:space="0" w:color="auto"/>
        <w:left w:val="none" w:sz="0" w:space="0" w:color="auto"/>
        <w:bottom w:val="none" w:sz="0" w:space="0" w:color="auto"/>
        <w:right w:val="none" w:sz="0" w:space="0" w:color="auto"/>
      </w:divBdr>
      <w:divsChild>
        <w:div w:id="408697248">
          <w:marLeft w:val="0"/>
          <w:marRight w:val="0"/>
          <w:marTop w:val="0"/>
          <w:marBottom w:val="0"/>
          <w:divBdr>
            <w:top w:val="none" w:sz="0" w:space="0" w:color="auto"/>
            <w:left w:val="none" w:sz="0" w:space="0" w:color="auto"/>
            <w:bottom w:val="none" w:sz="0" w:space="0" w:color="auto"/>
            <w:right w:val="none" w:sz="0" w:space="0" w:color="auto"/>
          </w:divBdr>
        </w:div>
        <w:div w:id="1251812678">
          <w:marLeft w:val="0"/>
          <w:marRight w:val="0"/>
          <w:marTop w:val="0"/>
          <w:marBottom w:val="0"/>
          <w:divBdr>
            <w:top w:val="none" w:sz="0" w:space="0" w:color="auto"/>
            <w:left w:val="none" w:sz="0" w:space="0" w:color="auto"/>
            <w:bottom w:val="none" w:sz="0" w:space="0" w:color="auto"/>
            <w:right w:val="none" w:sz="0" w:space="0" w:color="auto"/>
          </w:divBdr>
        </w:div>
      </w:divsChild>
    </w:div>
    <w:div w:id="1873032130">
      <w:bodyDiv w:val="1"/>
      <w:marLeft w:val="0"/>
      <w:marRight w:val="0"/>
      <w:marTop w:val="0"/>
      <w:marBottom w:val="0"/>
      <w:divBdr>
        <w:top w:val="none" w:sz="0" w:space="0" w:color="auto"/>
        <w:left w:val="none" w:sz="0" w:space="0" w:color="auto"/>
        <w:bottom w:val="none" w:sz="0" w:space="0" w:color="auto"/>
        <w:right w:val="none" w:sz="0" w:space="0" w:color="auto"/>
      </w:divBdr>
      <w:divsChild>
        <w:div w:id="584190212">
          <w:marLeft w:val="0"/>
          <w:marRight w:val="0"/>
          <w:marTop w:val="0"/>
          <w:marBottom w:val="0"/>
          <w:divBdr>
            <w:top w:val="none" w:sz="0" w:space="0" w:color="auto"/>
            <w:left w:val="none" w:sz="0" w:space="0" w:color="auto"/>
            <w:bottom w:val="none" w:sz="0" w:space="0" w:color="auto"/>
            <w:right w:val="none" w:sz="0" w:space="0" w:color="auto"/>
          </w:divBdr>
        </w:div>
        <w:div w:id="1757942498">
          <w:marLeft w:val="0"/>
          <w:marRight w:val="0"/>
          <w:marTop w:val="0"/>
          <w:marBottom w:val="0"/>
          <w:divBdr>
            <w:top w:val="none" w:sz="0" w:space="0" w:color="auto"/>
            <w:left w:val="none" w:sz="0" w:space="0" w:color="auto"/>
            <w:bottom w:val="none" w:sz="0" w:space="0" w:color="auto"/>
            <w:right w:val="none" w:sz="0" w:space="0" w:color="auto"/>
          </w:divBdr>
        </w:div>
      </w:divsChild>
    </w:div>
    <w:div w:id="1912542971">
      <w:bodyDiv w:val="1"/>
      <w:marLeft w:val="0"/>
      <w:marRight w:val="0"/>
      <w:marTop w:val="0"/>
      <w:marBottom w:val="0"/>
      <w:divBdr>
        <w:top w:val="none" w:sz="0" w:space="0" w:color="auto"/>
        <w:left w:val="none" w:sz="0" w:space="0" w:color="auto"/>
        <w:bottom w:val="none" w:sz="0" w:space="0" w:color="auto"/>
        <w:right w:val="none" w:sz="0" w:space="0" w:color="auto"/>
      </w:divBdr>
      <w:divsChild>
        <w:div w:id="1267033093">
          <w:marLeft w:val="0"/>
          <w:marRight w:val="0"/>
          <w:marTop w:val="0"/>
          <w:marBottom w:val="0"/>
          <w:divBdr>
            <w:top w:val="none" w:sz="0" w:space="0" w:color="auto"/>
            <w:left w:val="none" w:sz="0" w:space="0" w:color="auto"/>
            <w:bottom w:val="none" w:sz="0" w:space="0" w:color="auto"/>
            <w:right w:val="none" w:sz="0" w:space="0" w:color="auto"/>
          </w:divBdr>
        </w:div>
        <w:div w:id="957100752">
          <w:marLeft w:val="0"/>
          <w:marRight w:val="0"/>
          <w:marTop w:val="0"/>
          <w:marBottom w:val="0"/>
          <w:divBdr>
            <w:top w:val="none" w:sz="0" w:space="0" w:color="auto"/>
            <w:left w:val="none" w:sz="0" w:space="0" w:color="auto"/>
            <w:bottom w:val="none" w:sz="0" w:space="0" w:color="auto"/>
            <w:right w:val="none" w:sz="0" w:space="0" w:color="auto"/>
          </w:divBdr>
        </w:div>
      </w:divsChild>
    </w:div>
    <w:div w:id="1913201812">
      <w:bodyDiv w:val="1"/>
      <w:marLeft w:val="0"/>
      <w:marRight w:val="0"/>
      <w:marTop w:val="0"/>
      <w:marBottom w:val="0"/>
      <w:divBdr>
        <w:top w:val="none" w:sz="0" w:space="0" w:color="auto"/>
        <w:left w:val="none" w:sz="0" w:space="0" w:color="auto"/>
        <w:bottom w:val="none" w:sz="0" w:space="0" w:color="auto"/>
        <w:right w:val="none" w:sz="0" w:space="0" w:color="auto"/>
      </w:divBdr>
      <w:divsChild>
        <w:div w:id="40181196">
          <w:marLeft w:val="0"/>
          <w:marRight w:val="0"/>
          <w:marTop w:val="0"/>
          <w:marBottom w:val="0"/>
          <w:divBdr>
            <w:top w:val="none" w:sz="0" w:space="0" w:color="auto"/>
            <w:left w:val="none" w:sz="0" w:space="0" w:color="auto"/>
            <w:bottom w:val="none" w:sz="0" w:space="0" w:color="auto"/>
            <w:right w:val="none" w:sz="0" w:space="0" w:color="auto"/>
          </w:divBdr>
        </w:div>
        <w:div w:id="976836050">
          <w:marLeft w:val="0"/>
          <w:marRight w:val="0"/>
          <w:marTop w:val="0"/>
          <w:marBottom w:val="0"/>
          <w:divBdr>
            <w:top w:val="none" w:sz="0" w:space="0" w:color="auto"/>
            <w:left w:val="none" w:sz="0" w:space="0" w:color="auto"/>
            <w:bottom w:val="none" w:sz="0" w:space="0" w:color="auto"/>
            <w:right w:val="none" w:sz="0" w:space="0" w:color="auto"/>
          </w:divBdr>
        </w:div>
      </w:divsChild>
    </w:div>
    <w:div w:id="1948539569">
      <w:bodyDiv w:val="1"/>
      <w:marLeft w:val="0"/>
      <w:marRight w:val="0"/>
      <w:marTop w:val="0"/>
      <w:marBottom w:val="0"/>
      <w:divBdr>
        <w:top w:val="none" w:sz="0" w:space="0" w:color="auto"/>
        <w:left w:val="none" w:sz="0" w:space="0" w:color="auto"/>
        <w:bottom w:val="none" w:sz="0" w:space="0" w:color="auto"/>
        <w:right w:val="none" w:sz="0" w:space="0" w:color="auto"/>
      </w:divBdr>
      <w:divsChild>
        <w:div w:id="1379817044">
          <w:marLeft w:val="0"/>
          <w:marRight w:val="0"/>
          <w:marTop w:val="0"/>
          <w:marBottom w:val="0"/>
          <w:divBdr>
            <w:top w:val="none" w:sz="0" w:space="0" w:color="auto"/>
            <w:left w:val="none" w:sz="0" w:space="0" w:color="auto"/>
            <w:bottom w:val="none" w:sz="0" w:space="0" w:color="auto"/>
            <w:right w:val="none" w:sz="0" w:space="0" w:color="auto"/>
          </w:divBdr>
        </w:div>
        <w:div w:id="1889144235">
          <w:marLeft w:val="0"/>
          <w:marRight w:val="0"/>
          <w:marTop w:val="0"/>
          <w:marBottom w:val="0"/>
          <w:divBdr>
            <w:top w:val="none" w:sz="0" w:space="0" w:color="auto"/>
            <w:left w:val="none" w:sz="0" w:space="0" w:color="auto"/>
            <w:bottom w:val="none" w:sz="0" w:space="0" w:color="auto"/>
            <w:right w:val="none" w:sz="0" w:space="0" w:color="auto"/>
          </w:divBdr>
        </w:div>
      </w:divsChild>
    </w:div>
    <w:div w:id="1968193386">
      <w:bodyDiv w:val="1"/>
      <w:marLeft w:val="0"/>
      <w:marRight w:val="0"/>
      <w:marTop w:val="0"/>
      <w:marBottom w:val="0"/>
      <w:divBdr>
        <w:top w:val="none" w:sz="0" w:space="0" w:color="auto"/>
        <w:left w:val="none" w:sz="0" w:space="0" w:color="auto"/>
        <w:bottom w:val="none" w:sz="0" w:space="0" w:color="auto"/>
        <w:right w:val="none" w:sz="0" w:space="0" w:color="auto"/>
      </w:divBdr>
      <w:divsChild>
        <w:div w:id="1283879491">
          <w:marLeft w:val="0"/>
          <w:marRight w:val="0"/>
          <w:marTop w:val="0"/>
          <w:marBottom w:val="0"/>
          <w:divBdr>
            <w:top w:val="none" w:sz="0" w:space="0" w:color="auto"/>
            <w:left w:val="none" w:sz="0" w:space="0" w:color="auto"/>
            <w:bottom w:val="none" w:sz="0" w:space="0" w:color="auto"/>
            <w:right w:val="none" w:sz="0" w:space="0" w:color="auto"/>
          </w:divBdr>
        </w:div>
        <w:div w:id="204804130">
          <w:marLeft w:val="0"/>
          <w:marRight w:val="0"/>
          <w:marTop w:val="0"/>
          <w:marBottom w:val="0"/>
          <w:divBdr>
            <w:top w:val="none" w:sz="0" w:space="0" w:color="auto"/>
            <w:left w:val="none" w:sz="0" w:space="0" w:color="auto"/>
            <w:bottom w:val="none" w:sz="0" w:space="0" w:color="auto"/>
            <w:right w:val="none" w:sz="0" w:space="0" w:color="auto"/>
          </w:divBdr>
        </w:div>
      </w:divsChild>
    </w:div>
    <w:div w:id="1968968410">
      <w:bodyDiv w:val="1"/>
      <w:marLeft w:val="0"/>
      <w:marRight w:val="0"/>
      <w:marTop w:val="0"/>
      <w:marBottom w:val="0"/>
      <w:divBdr>
        <w:top w:val="none" w:sz="0" w:space="0" w:color="auto"/>
        <w:left w:val="none" w:sz="0" w:space="0" w:color="auto"/>
        <w:bottom w:val="none" w:sz="0" w:space="0" w:color="auto"/>
        <w:right w:val="none" w:sz="0" w:space="0" w:color="auto"/>
      </w:divBdr>
      <w:divsChild>
        <w:div w:id="2056813227">
          <w:marLeft w:val="0"/>
          <w:marRight w:val="0"/>
          <w:marTop w:val="0"/>
          <w:marBottom w:val="0"/>
          <w:divBdr>
            <w:top w:val="none" w:sz="0" w:space="0" w:color="auto"/>
            <w:left w:val="none" w:sz="0" w:space="0" w:color="auto"/>
            <w:bottom w:val="none" w:sz="0" w:space="0" w:color="auto"/>
            <w:right w:val="none" w:sz="0" w:space="0" w:color="auto"/>
          </w:divBdr>
        </w:div>
        <w:div w:id="484198738">
          <w:marLeft w:val="0"/>
          <w:marRight w:val="0"/>
          <w:marTop w:val="0"/>
          <w:marBottom w:val="0"/>
          <w:divBdr>
            <w:top w:val="none" w:sz="0" w:space="0" w:color="auto"/>
            <w:left w:val="none" w:sz="0" w:space="0" w:color="auto"/>
            <w:bottom w:val="none" w:sz="0" w:space="0" w:color="auto"/>
            <w:right w:val="none" w:sz="0" w:space="0" w:color="auto"/>
          </w:divBdr>
        </w:div>
      </w:divsChild>
    </w:div>
    <w:div w:id="1969358331">
      <w:bodyDiv w:val="1"/>
      <w:marLeft w:val="0"/>
      <w:marRight w:val="0"/>
      <w:marTop w:val="0"/>
      <w:marBottom w:val="0"/>
      <w:divBdr>
        <w:top w:val="none" w:sz="0" w:space="0" w:color="auto"/>
        <w:left w:val="none" w:sz="0" w:space="0" w:color="auto"/>
        <w:bottom w:val="none" w:sz="0" w:space="0" w:color="auto"/>
        <w:right w:val="none" w:sz="0" w:space="0" w:color="auto"/>
      </w:divBdr>
      <w:divsChild>
        <w:div w:id="265577299">
          <w:marLeft w:val="0"/>
          <w:marRight w:val="0"/>
          <w:marTop w:val="0"/>
          <w:marBottom w:val="0"/>
          <w:divBdr>
            <w:top w:val="none" w:sz="0" w:space="0" w:color="auto"/>
            <w:left w:val="none" w:sz="0" w:space="0" w:color="auto"/>
            <w:bottom w:val="none" w:sz="0" w:space="0" w:color="auto"/>
            <w:right w:val="none" w:sz="0" w:space="0" w:color="auto"/>
          </w:divBdr>
        </w:div>
        <w:div w:id="190076503">
          <w:marLeft w:val="0"/>
          <w:marRight w:val="0"/>
          <w:marTop w:val="0"/>
          <w:marBottom w:val="0"/>
          <w:divBdr>
            <w:top w:val="none" w:sz="0" w:space="0" w:color="auto"/>
            <w:left w:val="none" w:sz="0" w:space="0" w:color="auto"/>
            <w:bottom w:val="none" w:sz="0" w:space="0" w:color="auto"/>
            <w:right w:val="none" w:sz="0" w:space="0" w:color="auto"/>
          </w:divBdr>
        </w:div>
      </w:divsChild>
    </w:div>
    <w:div w:id="1973095783">
      <w:bodyDiv w:val="1"/>
      <w:marLeft w:val="0"/>
      <w:marRight w:val="0"/>
      <w:marTop w:val="0"/>
      <w:marBottom w:val="0"/>
      <w:divBdr>
        <w:top w:val="none" w:sz="0" w:space="0" w:color="auto"/>
        <w:left w:val="none" w:sz="0" w:space="0" w:color="auto"/>
        <w:bottom w:val="none" w:sz="0" w:space="0" w:color="auto"/>
        <w:right w:val="none" w:sz="0" w:space="0" w:color="auto"/>
      </w:divBdr>
      <w:divsChild>
        <w:div w:id="1877618588">
          <w:marLeft w:val="0"/>
          <w:marRight w:val="0"/>
          <w:marTop w:val="0"/>
          <w:marBottom w:val="0"/>
          <w:divBdr>
            <w:top w:val="none" w:sz="0" w:space="0" w:color="auto"/>
            <w:left w:val="none" w:sz="0" w:space="0" w:color="auto"/>
            <w:bottom w:val="none" w:sz="0" w:space="0" w:color="auto"/>
            <w:right w:val="none" w:sz="0" w:space="0" w:color="auto"/>
          </w:divBdr>
        </w:div>
        <w:div w:id="317999592">
          <w:marLeft w:val="0"/>
          <w:marRight w:val="0"/>
          <w:marTop w:val="0"/>
          <w:marBottom w:val="0"/>
          <w:divBdr>
            <w:top w:val="none" w:sz="0" w:space="0" w:color="auto"/>
            <w:left w:val="none" w:sz="0" w:space="0" w:color="auto"/>
            <w:bottom w:val="none" w:sz="0" w:space="0" w:color="auto"/>
            <w:right w:val="none" w:sz="0" w:space="0" w:color="auto"/>
          </w:divBdr>
        </w:div>
      </w:divsChild>
    </w:div>
    <w:div w:id="1980500224">
      <w:bodyDiv w:val="1"/>
      <w:marLeft w:val="0"/>
      <w:marRight w:val="0"/>
      <w:marTop w:val="0"/>
      <w:marBottom w:val="0"/>
      <w:divBdr>
        <w:top w:val="none" w:sz="0" w:space="0" w:color="auto"/>
        <w:left w:val="none" w:sz="0" w:space="0" w:color="auto"/>
        <w:bottom w:val="none" w:sz="0" w:space="0" w:color="auto"/>
        <w:right w:val="none" w:sz="0" w:space="0" w:color="auto"/>
      </w:divBdr>
      <w:divsChild>
        <w:div w:id="965083753">
          <w:marLeft w:val="0"/>
          <w:marRight w:val="0"/>
          <w:marTop w:val="0"/>
          <w:marBottom w:val="0"/>
          <w:divBdr>
            <w:top w:val="none" w:sz="0" w:space="0" w:color="auto"/>
            <w:left w:val="none" w:sz="0" w:space="0" w:color="auto"/>
            <w:bottom w:val="none" w:sz="0" w:space="0" w:color="auto"/>
            <w:right w:val="none" w:sz="0" w:space="0" w:color="auto"/>
          </w:divBdr>
        </w:div>
        <w:div w:id="1826192859">
          <w:marLeft w:val="0"/>
          <w:marRight w:val="0"/>
          <w:marTop w:val="0"/>
          <w:marBottom w:val="0"/>
          <w:divBdr>
            <w:top w:val="none" w:sz="0" w:space="0" w:color="auto"/>
            <w:left w:val="none" w:sz="0" w:space="0" w:color="auto"/>
            <w:bottom w:val="none" w:sz="0" w:space="0" w:color="auto"/>
            <w:right w:val="none" w:sz="0" w:space="0" w:color="auto"/>
          </w:divBdr>
        </w:div>
      </w:divsChild>
    </w:div>
    <w:div w:id="2041972246">
      <w:bodyDiv w:val="1"/>
      <w:marLeft w:val="0"/>
      <w:marRight w:val="0"/>
      <w:marTop w:val="0"/>
      <w:marBottom w:val="0"/>
      <w:divBdr>
        <w:top w:val="none" w:sz="0" w:space="0" w:color="auto"/>
        <w:left w:val="none" w:sz="0" w:space="0" w:color="auto"/>
        <w:bottom w:val="none" w:sz="0" w:space="0" w:color="auto"/>
        <w:right w:val="none" w:sz="0" w:space="0" w:color="auto"/>
      </w:divBdr>
      <w:divsChild>
        <w:div w:id="331493763">
          <w:marLeft w:val="0"/>
          <w:marRight w:val="0"/>
          <w:marTop w:val="0"/>
          <w:marBottom w:val="0"/>
          <w:divBdr>
            <w:top w:val="none" w:sz="0" w:space="0" w:color="auto"/>
            <w:left w:val="none" w:sz="0" w:space="0" w:color="auto"/>
            <w:bottom w:val="none" w:sz="0" w:space="0" w:color="auto"/>
            <w:right w:val="none" w:sz="0" w:space="0" w:color="auto"/>
          </w:divBdr>
        </w:div>
        <w:div w:id="2031103586">
          <w:marLeft w:val="0"/>
          <w:marRight w:val="0"/>
          <w:marTop w:val="0"/>
          <w:marBottom w:val="0"/>
          <w:divBdr>
            <w:top w:val="none" w:sz="0" w:space="0" w:color="auto"/>
            <w:left w:val="none" w:sz="0" w:space="0" w:color="auto"/>
            <w:bottom w:val="none" w:sz="0" w:space="0" w:color="auto"/>
            <w:right w:val="none" w:sz="0" w:space="0" w:color="auto"/>
          </w:divBdr>
        </w:div>
      </w:divsChild>
    </w:div>
    <w:div w:id="2049405900">
      <w:bodyDiv w:val="1"/>
      <w:marLeft w:val="0"/>
      <w:marRight w:val="0"/>
      <w:marTop w:val="0"/>
      <w:marBottom w:val="0"/>
      <w:divBdr>
        <w:top w:val="none" w:sz="0" w:space="0" w:color="auto"/>
        <w:left w:val="none" w:sz="0" w:space="0" w:color="auto"/>
        <w:bottom w:val="none" w:sz="0" w:space="0" w:color="auto"/>
        <w:right w:val="none" w:sz="0" w:space="0" w:color="auto"/>
      </w:divBdr>
      <w:divsChild>
        <w:div w:id="1843231150">
          <w:marLeft w:val="0"/>
          <w:marRight w:val="0"/>
          <w:marTop w:val="0"/>
          <w:marBottom w:val="0"/>
          <w:divBdr>
            <w:top w:val="none" w:sz="0" w:space="0" w:color="auto"/>
            <w:left w:val="none" w:sz="0" w:space="0" w:color="auto"/>
            <w:bottom w:val="none" w:sz="0" w:space="0" w:color="auto"/>
            <w:right w:val="none" w:sz="0" w:space="0" w:color="auto"/>
          </w:divBdr>
        </w:div>
        <w:div w:id="1584988837">
          <w:marLeft w:val="0"/>
          <w:marRight w:val="0"/>
          <w:marTop w:val="0"/>
          <w:marBottom w:val="0"/>
          <w:divBdr>
            <w:top w:val="none" w:sz="0" w:space="0" w:color="auto"/>
            <w:left w:val="none" w:sz="0" w:space="0" w:color="auto"/>
            <w:bottom w:val="none" w:sz="0" w:space="0" w:color="auto"/>
            <w:right w:val="none" w:sz="0" w:space="0" w:color="auto"/>
          </w:divBdr>
        </w:div>
      </w:divsChild>
    </w:div>
    <w:div w:id="2082092813">
      <w:bodyDiv w:val="1"/>
      <w:marLeft w:val="0"/>
      <w:marRight w:val="0"/>
      <w:marTop w:val="0"/>
      <w:marBottom w:val="0"/>
      <w:divBdr>
        <w:top w:val="none" w:sz="0" w:space="0" w:color="auto"/>
        <w:left w:val="none" w:sz="0" w:space="0" w:color="auto"/>
        <w:bottom w:val="none" w:sz="0" w:space="0" w:color="auto"/>
        <w:right w:val="none" w:sz="0" w:space="0" w:color="auto"/>
      </w:divBdr>
      <w:divsChild>
        <w:div w:id="1619334524">
          <w:marLeft w:val="0"/>
          <w:marRight w:val="0"/>
          <w:marTop w:val="0"/>
          <w:marBottom w:val="0"/>
          <w:divBdr>
            <w:top w:val="none" w:sz="0" w:space="0" w:color="auto"/>
            <w:left w:val="none" w:sz="0" w:space="0" w:color="auto"/>
            <w:bottom w:val="none" w:sz="0" w:space="0" w:color="auto"/>
            <w:right w:val="none" w:sz="0" w:space="0" w:color="auto"/>
          </w:divBdr>
        </w:div>
        <w:div w:id="1207257220">
          <w:marLeft w:val="0"/>
          <w:marRight w:val="0"/>
          <w:marTop w:val="0"/>
          <w:marBottom w:val="0"/>
          <w:divBdr>
            <w:top w:val="none" w:sz="0" w:space="0" w:color="auto"/>
            <w:left w:val="none" w:sz="0" w:space="0" w:color="auto"/>
            <w:bottom w:val="none" w:sz="0" w:space="0" w:color="auto"/>
            <w:right w:val="none" w:sz="0" w:space="0" w:color="auto"/>
          </w:divBdr>
        </w:div>
      </w:divsChild>
    </w:div>
    <w:div w:id="2095586818">
      <w:bodyDiv w:val="1"/>
      <w:marLeft w:val="0"/>
      <w:marRight w:val="0"/>
      <w:marTop w:val="0"/>
      <w:marBottom w:val="0"/>
      <w:divBdr>
        <w:top w:val="none" w:sz="0" w:space="0" w:color="auto"/>
        <w:left w:val="none" w:sz="0" w:space="0" w:color="auto"/>
        <w:bottom w:val="none" w:sz="0" w:space="0" w:color="auto"/>
        <w:right w:val="none" w:sz="0" w:space="0" w:color="auto"/>
      </w:divBdr>
      <w:divsChild>
        <w:div w:id="1344553162">
          <w:marLeft w:val="0"/>
          <w:marRight w:val="0"/>
          <w:marTop w:val="0"/>
          <w:marBottom w:val="0"/>
          <w:divBdr>
            <w:top w:val="none" w:sz="0" w:space="0" w:color="auto"/>
            <w:left w:val="none" w:sz="0" w:space="0" w:color="auto"/>
            <w:bottom w:val="none" w:sz="0" w:space="0" w:color="auto"/>
            <w:right w:val="none" w:sz="0" w:space="0" w:color="auto"/>
          </w:divBdr>
        </w:div>
        <w:div w:id="1685670694">
          <w:marLeft w:val="0"/>
          <w:marRight w:val="0"/>
          <w:marTop w:val="0"/>
          <w:marBottom w:val="0"/>
          <w:divBdr>
            <w:top w:val="none" w:sz="0" w:space="0" w:color="auto"/>
            <w:left w:val="none" w:sz="0" w:space="0" w:color="auto"/>
            <w:bottom w:val="none" w:sz="0" w:space="0" w:color="auto"/>
            <w:right w:val="none" w:sz="0" w:space="0" w:color="auto"/>
          </w:divBdr>
        </w:div>
      </w:divsChild>
    </w:div>
    <w:div w:id="2097244298">
      <w:bodyDiv w:val="1"/>
      <w:marLeft w:val="0"/>
      <w:marRight w:val="0"/>
      <w:marTop w:val="0"/>
      <w:marBottom w:val="0"/>
      <w:divBdr>
        <w:top w:val="none" w:sz="0" w:space="0" w:color="auto"/>
        <w:left w:val="none" w:sz="0" w:space="0" w:color="auto"/>
        <w:bottom w:val="none" w:sz="0" w:space="0" w:color="auto"/>
        <w:right w:val="none" w:sz="0" w:space="0" w:color="auto"/>
      </w:divBdr>
      <w:divsChild>
        <w:div w:id="1319336842">
          <w:marLeft w:val="0"/>
          <w:marRight w:val="0"/>
          <w:marTop w:val="0"/>
          <w:marBottom w:val="0"/>
          <w:divBdr>
            <w:top w:val="none" w:sz="0" w:space="0" w:color="auto"/>
            <w:left w:val="none" w:sz="0" w:space="0" w:color="auto"/>
            <w:bottom w:val="none" w:sz="0" w:space="0" w:color="auto"/>
            <w:right w:val="none" w:sz="0" w:space="0" w:color="auto"/>
          </w:divBdr>
        </w:div>
        <w:div w:id="2018652543">
          <w:marLeft w:val="0"/>
          <w:marRight w:val="0"/>
          <w:marTop w:val="0"/>
          <w:marBottom w:val="0"/>
          <w:divBdr>
            <w:top w:val="none" w:sz="0" w:space="0" w:color="auto"/>
            <w:left w:val="none" w:sz="0" w:space="0" w:color="auto"/>
            <w:bottom w:val="none" w:sz="0" w:space="0" w:color="auto"/>
            <w:right w:val="none" w:sz="0" w:space="0" w:color="auto"/>
          </w:divBdr>
        </w:div>
      </w:divsChild>
    </w:div>
    <w:div w:id="2109613476">
      <w:bodyDiv w:val="1"/>
      <w:marLeft w:val="0"/>
      <w:marRight w:val="0"/>
      <w:marTop w:val="0"/>
      <w:marBottom w:val="0"/>
      <w:divBdr>
        <w:top w:val="none" w:sz="0" w:space="0" w:color="auto"/>
        <w:left w:val="none" w:sz="0" w:space="0" w:color="auto"/>
        <w:bottom w:val="none" w:sz="0" w:space="0" w:color="auto"/>
        <w:right w:val="none" w:sz="0" w:space="0" w:color="auto"/>
      </w:divBdr>
      <w:divsChild>
        <w:div w:id="1093476056">
          <w:marLeft w:val="0"/>
          <w:marRight w:val="0"/>
          <w:marTop w:val="0"/>
          <w:marBottom w:val="0"/>
          <w:divBdr>
            <w:top w:val="none" w:sz="0" w:space="0" w:color="auto"/>
            <w:left w:val="none" w:sz="0" w:space="0" w:color="auto"/>
            <w:bottom w:val="none" w:sz="0" w:space="0" w:color="auto"/>
            <w:right w:val="none" w:sz="0" w:space="0" w:color="auto"/>
          </w:divBdr>
        </w:div>
        <w:div w:id="1650090711">
          <w:marLeft w:val="0"/>
          <w:marRight w:val="0"/>
          <w:marTop w:val="0"/>
          <w:marBottom w:val="0"/>
          <w:divBdr>
            <w:top w:val="none" w:sz="0" w:space="0" w:color="auto"/>
            <w:left w:val="none" w:sz="0" w:space="0" w:color="auto"/>
            <w:bottom w:val="none" w:sz="0" w:space="0" w:color="auto"/>
            <w:right w:val="none" w:sz="0" w:space="0" w:color="auto"/>
          </w:divBdr>
        </w:div>
      </w:divsChild>
    </w:div>
    <w:div w:id="2114323836">
      <w:bodyDiv w:val="1"/>
      <w:marLeft w:val="0"/>
      <w:marRight w:val="0"/>
      <w:marTop w:val="0"/>
      <w:marBottom w:val="0"/>
      <w:divBdr>
        <w:top w:val="none" w:sz="0" w:space="0" w:color="auto"/>
        <w:left w:val="none" w:sz="0" w:space="0" w:color="auto"/>
        <w:bottom w:val="none" w:sz="0" w:space="0" w:color="auto"/>
        <w:right w:val="none" w:sz="0" w:space="0" w:color="auto"/>
      </w:divBdr>
      <w:divsChild>
        <w:div w:id="612708103">
          <w:marLeft w:val="0"/>
          <w:marRight w:val="0"/>
          <w:marTop w:val="0"/>
          <w:marBottom w:val="0"/>
          <w:divBdr>
            <w:top w:val="none" w:sz="0" w:space="0" w:color="auto"/>
            <w:left w:val="none" w:sz="0" w:space="0" w:color="auto"/>
            <w:bottom w:val="none" w:sz="0" w:space="0" w:color="auto"/>
            <w:right w:val="none" w:sz="0" w:space="0" w:color="auto"/>
          </w:divBdr>
        </w:div>
        <w:div w:id="696538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5.png"/><Relationship Id="rId21" Type="http://schemas.openxmlformats.org/officeDocument/2006/relationships/hyperlink" Target="http://pypy.readthedocs.org/en/latest/cpython_differences.html" TargetMode="External"/><Relationship Id="rId42" Type="http://schemas.openxmlformats.org/officeDocument/2006/relationships/control" Target="activeX/activeX3.xml"/><Relationship Id="rId63" Type="http://schemas.openxmlformats.org/officeDocument/2006/relationships/hyperlink" Target="https://github.com/michaelliao/learn-python3/blob/master/samples/basic/the_dict.py" TargetMode="External"/><Relationship Id="rId84" Type="http://schemas.openxmlformats.org/officeDocument/2006/relationships/hyperlink" Target="http://research.google.com/archive/mapreduce.html" TargetMode="External"/><Relationship Id="rId138" Type="http://schemas.openxmlformats.org/officeDocument/2006/relationships/hyperlink" Target="http://www.jetbrains.com/pycharm/" TargetMode="External"/><Relationship Id="rId159" Type="http://schemas.openxmlformats.org/officeDocument/2006/relationships/hyperlink" Target="https://github.com/michaelliao/learn-python3/blob/master/samples/multitask/do_subprocess.py" TargetMode="External"/><Relationship Id="rId107" Type="http://schemas.openxmlformats.org/officeDocument/2006/relationships/hyperlink" Target="https://pypi.python.org/pypi/Pillow/" TargetMode="External"/><Relationship Id="rId11" Type="http://schemas.openxmlformats.org/officeDocument/2006/relationships/hyperlink" Target="https://www.python.org/ftp/python/3.5.0/python-3.5.0-macosx10.6.pkg" TargetMode="External"/><Relationship Id="rId32" Type="http://schemas.openxmlformats.org/officeDocument/2006/relationships/hyperlink" Target="http://pan.baidu.com/s/1sjNYY8P" TargetMode="External"/><Relationship Id="rId53" Type="http://schemas.openxmlformats.org/officeDocument/2006/relationships/hyperlink" Target="https://github.com/michaelliao/learn-python3/blob/master/samples/basic/the_list.py" TargetMode="External"/><Relationship Id="rId74" Type="http://schemas.openxmlformats.org/officeDocument/2006/relationships/control" Target="activeX/activeX10.xml"/><Relationship Id="rId128" Type="http://schemas.openxmlformats.org/officeDocument/2006/relationships/hyperlink" Target="https://github.com/michaelliao/learn-python3/blob/master/samples/oop_advance/use_enum.py" TargetMode="External"/><Relationship Id="rId149" Type="http://schemas.openxmlformats.org/officeDocument/2006/relationships/hyperlink" Target="https://github.com/michaelliao/learn-python3/tree/master/samples/io/with_file.py" TargetMode="External"/><Relationship Id="rId5" Type="http://schemas.openxmlformats.org/officeDocument/2006/relationships/image" Target="media/image1.png"/><Relationship Id="rId95" Type="http://schemas.openxmlformats.org/officeDocument/2006/relationships/hyperlink" Target="https://github.com/michaelliao/learn-python3/blob/master/samples/functional/prime_numbers.py" TargetMode="External"/><Relationship Id="rId160" Type="http://schemas.openxmlformats.org/officeDocument/2006/relationships/hyperlink" Target="https://github.com/michaelliao/learn-python3/blob/master/samples/multitask/do_queue.py" TargetMode="External"/><Relationship Id="rId22" Type="http://schemas.openxmlformats.org/officeDocument/2006/relationships/image" Target="media/image7.jpeg"/><Relationship Id="rId43" Type="http://schemas.openxmlformats.org/officeDocument/2006/relationships/image" Target="media/image20.png"/><Relationship Id="rId64" Type="http://schemas.openxmlformats.org/officeDocument/2006/relationships/hyperlink" Target="https://github.com/michaelliao/learn-python3/blob/master/samples/basic/the_set.py" TargetMode="External"/><Relationship Id="rId118" Type="http://schemas.openxmlformats.org/officeDocument/2006/relationships/image" Target="media/image36.png"/><Relationship Id="rId139" Type="http://schemas.openxmlformats.org/officeDocument/2006/relationships/hyperlink" Target="http://eclipse.org/" TargetMode="External"/><Relationship Id="rId85" Type="http://schemas.openxmlformats.org/officeDocument/2006/relationships/image" Target="media/image31.png"/><Relationship Id="rId150" Type="http://schemas.openxmlformats.org/officeDocument/2006/relationships/hyperlink" Target="https://github.com/michaelliao/learn-python3/blob/master/samples/io/do_stringio.py" TargetMode="External"/><Relationship Id="rId12" Type="http://schemas.openxmlformats.org/officeDocument/2006/relationships/hyperlink" Target="http://pan.baidu.com/s/1sjqOkFF" TargetMode="External"/><Relationship Id="rId33" Type="http://schemas.openxmlformats.org/officeDocument/2006/relationships/image" Target="media/image14.png"/><Relationship Id="rId108" Type="http://schemas.openxmlformats.org/officeDocument/2006/relationships/hyperlink" Target="https://github.com/michaelliao/learn-python3/blob/master/samples/oop_basic/student.py" TargetMode="External"/><Relationship Id="rId129" Type="http://schemas.openxmlformats.org/officeDocument/2006/relationships/hyperlink" Target="https://github.com/michaelliao/learn-python3/blob/master/samples/oop_advance/create_class_on_the_fly.py" TargetMode="External"/><Relationship Id="rId54" Type="http://schemas.openxmlformats.org/officeDocument/2006/relationships/hyperlink" Target="https://github.com/michaelliao/learn-python3/blob/master/samples/basic/the_tuple.py" TargetMode="External"/><Relationship Id="rId70" Type="http://schemas.openxmlformats.org/officeDocument/2006/relationships/hyperlink" Target="https://github.com/michaelliao/learn-python3/blob/master/samples/function/def_func.py" TargetMode="External"/><Relationship Id="rId75" Type="http://schemas.openxmlformats.org/officeDocument/2006/relationships/hyperlink" Target="https://github.com/michaelliao/learn-python3/blob/master/samples/function/recur.py" TargetMode="External"/><Relationship Id="rId91" Type="http://schemas.openxmlformats.org/officeDocument/2006/relationships/hyperlink" Target="http://baike.baidu.com/view/10626.htm" TargetMode="External"/><Relationship Id="rId96" Type="http://schemas.openxmlformats.org/officeDocument/2006/relationships/control" Target="activeX/activeX17.xml"/><Relationship Id="rId140" Type="http://schemas.openxmlformats.org/officeDocument/2006/relationships/hyperlink" Target="http://pydev.org/" TargetMode="External"/><Relationship Id="rId145" Type="http://schemas.openxmlformats.org/officeDocument/2006/relationships/hyperlink" Target="https://github.com/michaelliao/learn-python3/blob/master/samples/debug/mydict_test.py" TargetMode="External"/><Relationship Id="rId161" Type="http://schemas.openxmlformats.org/officeDocument/2006/relationships/hyperlink" Target="https://github.com/michaelliao/learn-python3/blob/master/samples/multitask/multi_threading.py" TargetMode="External"/><Relationship Id="rId166" Type="http://schemas.openxmlformats.org/officeDocument/2006/relationships/hyperlink" Target="https://github.com/michaelliao/learn-python3/blob/master/samples/multitask/task_worker.py" TargetMode="External"/><Relationship Id="rId1" Type="http://schemas.openxmlformats.org/officeDocument/2006/relationships/numbering" Target="numbering.xml"/><Relationship Id="rId6" Type="http://schemas.openxmlformats.org/officeDocument/2006/relationships/hyperlink" Target="http://instagram.com/" TargetMode="External"/><Relationship Id="rId23" Type="http://schemas.openxmlformats.org/officeDocument/2006/relationships/image" Target="media/image8.png"/><Relationship Id="rId28" Type="http://schemas.openxmlformats.org/officeDocument/2006/relationships/image" Target="media/image11.png"/><Relationship Id="rId49" Type="http://schemas.openxmlformats.org/officeDocument/2006/relationships/control" Target="activeX/activeX4.xml"/><Relationship Id="rId114" Type="http://schemas.openxmlformats.org/officeDocument/2006/relationships/hyperlink" Target="https://github.com/michaelliao/learn-python3/blob/master/samples/oop_advance/use_slots.py" TargetMode="External"/><Relationship Id="rId119" Type="http://schemas.openxmlformats.org/officeDocument/2006/relationships/image" Target="media/image37.png"/><Relationship Id="rId44" Type="http://schemas.openxmlformats.org/officeDocument/2006/relationships/image" Target="media/image21.png"/><Relationship Id="rId60" Type="http://schemas.openxmlformats.org/officeDocument/2006/relationships/hyperlink" Target="https://github.com/michaelliao/learn-python3/blob/master/samples/basic/do_while.py" TargetMode="External"/><Relationship Id="rId65" Type="http://schemas.openxmlformats.org/officeDocument/2006/relationships/hyperlink" Target="http://docs.python.org/3/library/functions.html" TargetMode="External"/><Relationship Id="rId81" Type="http://schemas.openxmlformats.org/officeDocument/2006/relationships/control" Target="activeX/activeX12.xml"/><Relationship Id="rId86" Type="http://schemas.openxmlformats.org/officeDocument/2006/relationships/control" Target="activeX/activeX13.xml"/><Relationship Id="rId130" Type="http://schemas.openxmlformats.org/officeDocument/2006/relationships/hyperlink" Target="https://github.com/michaelliao/learn-python3/blob/master/samples/oop_advance/use_metaclass.py" TargetMode="External"/><Relationship Id="rId135" Type="http://schemas.openxmlformats.org/officeDocument/2006/relationships/hyperlink" Target="https://github.com/michaelliao/learn-python3/blob/master/samples/debug/err_logging.py" TargetMode="External"/><Relationship Id="rId151" Type="http://schemas.openxmlformats.org/officeDocument/2006/relationships/hyperlink" Target="https://github.com/michaelliao/learn-python3/blob/master/samples/io/do_bytesio.py" TargetMode="External"/><Relationship Id="rId156" Type="http://schemas.openxmlformats.org/officeDocument/2006/relationships/hyperlink" Target="https://github.com/michaelliao/learn-python3/blob/master/samples/multitask/do_folk.py" TargetMode="External"/><Relationship Id="rId13" Type="http://schemas.openxmlformats.org/officeDocument/2006/relationships/hyperlink" Target="https://www.python.org/ftp/python/3.5.0/python-3.5.0-amd64.exe" TargetMode="External"/><Relationship Id="rId18" Type="http://schemas.openxmlformats.org/officeDocument/2006/relationships/image" Target="media/image6.png"/><Relationship Id="rId39" Type="http://schemas.openxmlformats.org/officeDocument/2006/relationships/image" Target="media/image17.png"/><Relationship Id="rId109" Type="http://schemas.openxmlformats.org/officeDocument/2006/relationships/hyperlink" Target="https://github.com/michaelliao/learn-python3/blob/master/samples/oop_basic/protected_student.py" TargetMode="External"/><Relationship Id="rId34" Type="http://schemas.openxmlformats.org/officeDocument/2006/relationships/image" Target="media/image15.wmf"/><Relationship Id="rId50" Type="http://schemas.openxmlformats.org/officeDocument/2006/relationships/image" Target="media/image26.png"/><Relationship Id="rId55" Type="http://schemas.openxmlformats.org/officeDocument/2006/relationships/control" Target="activeX/activeX6.xml"/><Relationship Id="rId76" Type="http://schemas.openxmlformats.org/officeDocument/2006/relationships/hyperlink" Target="https://github.com/michaelliao/learn-python3/blob/master/samples/advance/do_slice.py" TargetMode="External"/><Relationship Id="rId97" Type="http://schemas.openxmlformats.org/officeDocument/2006/relationships/control" Target="activeX/activeX18.xml"/><Relationship Id="rId104" Type="http://schemas.openxmlformats.org/officeDocument/2006/relationships/image" Target="media/image33.png"/><Relationship Id="rId120" Type="http://schemas.openxmlformats.org/officeDocument/2006/relationships/hyperlink" Target="http://api.server/user/friends" TargetMode="External"/><Relationship Id="rId125" Type="http://schemas.openxmlformats.org/officeDocument/2006/relationships/hyperlink" Target="https://github.com/michaelliao/learn-python3/blob/master/samples/oop_advance/special_getitem.py" TargetMode="External"/><Relationship Id="rId141" Type="http://schemas.openxmlformats.org/officeDocument/2006/relationships/hyperlink" Target="https://github.com/michaelliao/learn-python3/blob/master/samples/debug/do_assert.py" TargetMode="External"/><Relationship Id="rId146" Type="http://schemas.openxmlformats.org/officeDocument/2006/relationships/hyperlink" Target="https://docs.python.org/2/library/re.html" TargetMode="External"/><Relationship Id="rId167" Type="http://schemas.openxmlformats.org/officeDocument/2006/relationships/hyperlink" Target="https://github.com/michaelliao/learn-python3/blob/master/samples/regex/regex.py" TargetMode="External"/><Relationship Id="rId7" Type="http://schemas.openxmlformats.org/officeDocument/2006/relationships/hyperlink" Target="http://www.douban.com/" TargetMode="External"/><Relationship Id="rId71" Type="http://schemas.openxmlformats.org/officeDocument/2006/relationships/hyperlink" Target="https://github.com/michaelliao/learn-python3/blob/master/samples/function/var_args.py" TargetMode="External"/><Relationship Id="rId92" Type="http://schemas.openxmlformats.org/officeDocument/2006/relationships/hyperlink" Target="http://baike.baidu.com/view/3784258.htm" TargetMode="External"/><Relationship Id="rId162" Type="http://schemas.openxmlformats.org/officeDocument/2006/relationships/hyperlink" Target="https://github.com/michaelliao/learn-python3/blob/master/samples/multitask/do_lock.py"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hyperlink" Target="http://www.sublimetext.com/" TargetMode="External"/><Relationship Id="rId40" Type="http://schemas.openxmlformats.org/officeDocument/2006/relationships/image" Target="media/image18.png"/><Relationship Id="rId45" Type="http://schemas.openxmlformats.org/officeDocument/2006/relationships/image" Target="media/image22.png"/><Relationship Id="rId66" Type="http://schemas.openxmlformats.org/officeDocument/2006/relationships/control" Target="activeX/activeX8.xml"/><Relationship Id="rId87" Type="http://schemas.openxmlformats.org/officeDocument/2006/relationships/control" Target="activeX/activeX14.xml"/><Relationship Id="rId110" Type="http://schemas.openxmlformats.org/officeDocument/2006/relationships/image" Target="media/image34.png"/><Relationship Id="rId115" Type="http://schemas.openxmlformats.org/officeDocument/2006/relationships/control" Target="activeX/activeX19.xml"/><Relationship Id="rId131" Type="http://schemas.openxmlformats.org/officeDocument/2006/relationships/hyperlink" Target="https://github.com/michaelliao/learn-python3/blob/master/samples/oop_advance/orm.py" TargetMode="External"/><Relationship Id="rId136" Type="http://schemas.openxmlformats.org/officeDocument/2006/relationships/hyperlink" Target="https://github.com/michaelliao/learn-python3/blob/master/samples/debug/err_raise.py" TargetMode="External"/><Relationship Id="rId157" Type="http://schemas.openxmlformats.org/officeDocument/2006/relationships/hyperlink" Target="https://github.com/michaelliao/learn-python3/blob/master/samples/multitask/multi_processing.py" TargetMode="External"/><Relationship Id="rId61" Type="http://schemas.openxmlformats.org/officeDocument/2006/relationships/image" Target="media/image29.png"/><Relationship Id="rId82" Type="http://schemas.openxmlformats.org/officeDocument/2006/relationships/hyperlink" Target="https://github.com/michaelliao/learn-python3/blob/master/samples/advance/do_generator.py" TargetMode="External"/><Relationship Id="rId152" Type="http://schemas.openxmlformats.org/officeDocument/2006/relationships/hyperlink" Target="https://github.com/michaelliao/learn-python3/blob/master/samples/io/do_dir.py" TargetMode="External"/><Relationship Id="rId19" Type="http://schemas.openxmlformats.org/officeDocument/2006/relationships/hyperlink" Target="https://www.python.org/" TargetMode="External"/><Relationship Id="rId14" Type="http://schemas.openxmlformats.org/officeDocument/2006/relationships/hyperlink" Target="https://www.python.org/ftp/python/3.5.0/python-3.5.0.exe" TargetMode="External"/><Relationship Id="rId30" Type="http://schemas.openxmlformats.org/officeDocument/2006/relationships/image" Target="media/image13.png"/><Relationship Id="rId35" Type="http://schemas.openxmlformats.org/officeDocument/2006/relationships/control" Target="activeX/activeX1.xml"/><Relationship Id="rId56" Type="http://schemas.openxmlformats.org/officeDocument/2006/relationships/image" Target="media/image28.png"/><Relationship Id="rId77" Type="http://schemas.openxmlformats.org/officeDocument/2006/relationships/hyperlink" Target="https://github.com/michaelliao/learn-python3/blob/master/samples/advance/do_iter.py" TargetMode="External"/><Relationship Id="rId100" Type="http://schemas.openxmlformats.org/officeDocument/2006/relationships/hyperlink" Target="https://github.com/michaelliao/learn-python3/blob/master/samples/functional/decorator.py" TargetMode="External"/><Relationship Id="rId105" Type="http://schemas.openxmlformats.org/officeDocument/2006/relationships/hyperlink" Target="http://www.liaoxuefeng.com/wiki/0014316089557264a6b348958f449949df42a6d3a2e542c000/0014316090478912dab2a3a9e8f4ed49d28854b292f85bb000" TargetMode="External"/><Relationship Id="rId126" Type="http://schemas.openxmlformats.org/officeDocument/2006/relationships/hyperlink" Target="https://github.com/michaelliao/learn-python3/blob/master/samples/oop_advance/special_getattr.py" TargetMode="External"/><Relationship Id="rId147" Type="http://schemas.openxmlformats.org/officeDocument/2006/relationships/control" Target="activeX/activeX20.xml"/><Relationship Id="rId168" Type="http://schemas.openxmlformats.org/officeDocument/2006/relationships/fontTable" Target="fontTable.xml"/><Relationship Id="rId8" Type="http://schemas.openxmlformats.org/officeDocument/2006/relationships/hyperlink" Target="http://www.nasa.gov/" TargetMode="External"/><Relationship Id="rId51" Type="http://schemas.openxmlformats.org/officeDocument/2006/relationships/image" Target="media/image27.png"/><Relationship Id="rId72" Type="http://schemas.openxmlformats.org/officeDocument/2006/relationships/hyperlink" Target="https://github.com/michaelliao/learn-python3/blob/master/samples/function/kw_args.py" TargetMode="External"/><Relationship Id="rId93" Type="http://schemas.openxmlformats.org/officeDocument/2006/relationships/control" Target="activeX/activeX16.xml"/><Relationship Id="rId98" Type="http://schemas.openxmlformats.org/officeDocument/2006/relationships/hyperlink" Target="https://github.com/michaelliao/learn-python3/blob/master/samples/functional/do_sorted.py" TargetMode="External"/><Relationship Id="rId121" Type="http://schemas.openxmlformats.org/officeDocument/2006/relationships/hyperlink" Target="http://api.server/user/timeline/list" TargetMode="External"/><Relationship Id="rId142" Type="http://schemas.openxmlformats.org/officeDocument/2006/relationships/hyperlink" Target="https://github.com/michaelliao/learn-python3/blob/master/samples/debug/do_logging.py" TargetMode="External"/><Relationship Id="rId163" Type="http://schemas.openxmlformats.org/officeDocument/2006/relationships/hyperlink" Target="https://github.com/michaelliao/learn-python3/blob/master/samples/multitask/use_threadlocal.py" TargetMode="External"/><Relationship Id="rId3" Type="http://schemas.openxmlformats.org/officeDocument/2006/relationships/settings" Target="settings.xml"/><Relationship Id="rId25" Type="http://schemas.openxmlformats.org/officeDocument/2006/relationships/image" Target="media/image9.jpeg"/><Relationship Id="rId46" Type="http://schemas.openxmlformats.org/officeDocument/2006/relationships/image" Target="media/image23.png"/><Relationship Id="rId67" Type="http://schemas.openxmlformats.org/officeDocument/2006/relationships/hyperlink" Target="https://github.com/michaelliao/learn-python3/blob/master/samples/function/call_func.py" TargetMode="External"/><Relationship Id="rId116" Type="http://schemas.openxmlformats.org/officeDocument/2006/relationships/hyperlink" Target="https://github.com/michaelliao/learn-python3/blob/master/samples/oop_advance/use_property.py" TargetMode="External"/><Relationship Id="rId137" Type="http://schemas.openxmlformats.org/officeDocument/2006/relationships/hyperlink" Target="https://github.com/michaelliao/learn-python3/blob/master/samples/debug/err_reraise.py" TargetMode="External"/><Relationship Id="rId158" Type="http://schemas.openxmlformats.org/officeDocument/2006/relationships/hyperlink" Target="https://github.com/michaelliao/learn-python3/blob/master/samples/multitask/pooled_processing.py" TargetMode="External"/><Relationship Id="rId20" Type="http://schemas.openxmlformats.org/officeDocument/2006/relationships/hyperlink" Target="http://en.wikipedia.org/wiki/Just-in-time_compilation" TargetMode="External"/><Relationship Id="rId41" Type="http://schemas.openxmlformats.org/officeDocument/2006/relationships/image" Target="media/image19.png"/><Relationship Id="rId62" Type="http://schemas.openxmlformats.org/officeDocument/2006/relationships/image" Target="media/image30.png"/><Relationship Id="rId83" Type="http://schemas.openxmlformats.org/officeDocument/2006/relationships/hyperlink" Target="https://github.com/michaelliao/learn-python3/blob/master/samples/advance/do_iter.py" TargetMode="External"/><Relationship Id="rId88" Type="http://schemas.openxmlformats.org/officeDocument/2006/relationships/control" Target="activeX/activeX15.xml"/><Relationship Id="rId111" Type="http://schemas.openxmlformats.org/officeDocument/2006/relationships/hyperlink" Target="https://github.com/michaelliao/learn-python3/blob/master/samples/oop_basic/animals.py" TargetMode="External"/><Relationship Id="rId132" Type="http://schemas.openxmlformats.org/officeDocument/2006/relationships/hyperlink" Target="https://docs.python.org/3/library/exceptions.html" TargetMode="External"/><Relationship Id="rId153" Type="http://schemas.openxmlformats.org/officeDocument/2006/relationships/hyperlink" Target="https://docs.python.org/3/library/json.html" TargetMode="External"/><Relationship Id="rId15" Type="http://schemas.openxmlformats.org/officeDocument/2006/relationships/hyperlink" Target="http://pan.baidu.com/s/1sjqOkFF" TargetMode="External"/><Relationship Id="rId36" Type="http://schemas.openxmlformats.org/officeDocument/2006/relationships/image" Target="media/image16.png"/><Relationship Id="rId57" Type="http://schemas.openxmlformats.org/officeDocument/2006/relationships/hyperlink" Target="https://github.com/michaelliao/learn-python3/blob/master/samples/basic/do_if.py" TargetMode="External"/><Relationship Id="rId106" Type="http://schemas.openxmlformats.org/officeDocument/2006/relationships/hyperlink" Target="https://pypi.python.org/" TargetMode="External"/><Relationship Id="rId127" Type="http://schemas.openxmlformats.org/officeDocument/2006/relationships/hyperlink" Target="https://github.com/michaelliao/learn-python3/blob/master/samples/oop_advance/special_call.py" TargetMode="External"/><Relationship Id="rId10" Type="http://schemas.openxmlformats.org/officeDocument/2006/relationships/image" Target="media/image3.jpeg"/><Relationship Id="rId31" Type="http://schemas.openxmlformats.org/officeDocument/2006/relationships/hyperlink" Target="https://raw.githubusercontent.com/michaelliao/learn-python3/master/teach/learning.py" TargetMode="External"/><Relationship Id="rId52" Type="http://schemas.openxmlformats.org/officeDocument/2006/relationships/control" Target="activeX/activeX5.xml"/><Relationship Id="rId73" Type="http://schemas.openxmlformats.org/officeDocument/2006/relationships/hyperlink" Target="http://baike.baidu.com/view/191666.htm" TargetMode="External"/><Relationship Id="rId78" Type="http://schemas.openxmlformats.org/officeDocument/2006/relationships/control" Target="activeX/activeX11.xml"/><Relationship Id="rId94" Type="http://schemas.openxmlformats.org/officeDocument/2006/relationships/hyperlink" Target="https://github.com/michaelliao/learn-python3/blob/master/samples/functional/do_filter.py" TargetMode="External"/><Relationship Id="rId99" Type="http://schemas.openxmlformats.org/officeDocument/2006/relationships/hyperlink" Target="https://github.com/michaelliao/learn-python3/blob/master/samples/functional/return_func.py" TargetMode="External"/><Relationship Id="rId101" Type="http://schemas.openxmlformats.org/officeDocument/2006/relationships/hyperlink" Target="https://github.com/michaelliao/learn-python3/blob/master/samples/functional/do_partial.py" TargetMode="External"/><Relationship Id="rId122" Type="http://schemas.openxmlformats.org/officeDocument/2006/relationships/hyperlink" Target="http://docs.python.org/3/reference/datamodel.html" TargetMode="External"/><Relationship Id="rId143" Type="http://schemas.openxmlformats.org/officeDocument/2006/relationships/hyperlink" Target="https://github.com/michaelliao/learn-python3/blob/master/samples/debug/do_pdb.py" TargetMode="External"/><Relationship Id="rId148" Type="http://schemas.openxmlformats.org/officeDocument/2006/relationships/hyperlink" Target="https://github.com/michaelliao/learn-python3/blob/master/samples/debug/mydict2.py" TargetMode="External"/><Relationship Id="rId164" Type="http://schemas.openxmlformats.org/officeDocument/2006/relationships/image" Target="media/image38.png"/><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26" Type="http://schemas.openxmlformats.org/officeDocument/2006/relationships/hyperlink" Target="http://notepad-plus-plus.org/" TargetMode="External"/><Relationship Id="rId47" Type="http://schemas.openxmlformats.org/officeDocument/2006/relationships/image" Target="media/image24.png"/><Relationship Id="rId68" Type="http://schemas.openxmlformats.org/officeDocument/2006/relationships/hyperlink" Target="http://www.liaoxuefeng.com/wiki/0014316089557264a6b348958f449949df42a6d3a2e542c000/0014318447437605e90206e261744c08630a836851f5183000" TargetMode="External"/><Relationship Id="rId89" Type="http://schemas.openxmlformats.org/officeDocument/2006/relationships/hyperlink" Target="https://github.com/michaelliao/learn-python3/blob/master/samples/functional/do_map.py" TargetMode="External"/><Relationship Id="rId112" Type="http://schemas.openxmlformats.org/officeDocument/2006/relationships/hyperlink" Target="https://github.com/michaelliao/learn-python3/blob/master/samples/oop_basic/get_type.py" TargetMode="External"/><Relationship Id="rId133" Type="http://schemas.openxmlformats.org/officeDocument/2006/relationships/hyperlink" Target="https://github.com/michaelliao/learn-python3/blob/master/samples/debug/do_try.py" TargetMode="External"/><Relationship Id="rId154" Type="http://schemas.openxmlformats.org/officeDocument/2006/relationships/hyperlink" Target="https://github.com/michaelliao/learn-python3/blob/master/samples/io/use_pickle.py" TargetMode="External"/><Relationship Id="rId16" Type="http://schemas.openxmlformats.org/officeDocument/2006/relationships/image" Target="media/image4.png"/><Relationship Id="rId37" Type="http://schemas.openxmlformats.org/officeDocument/2006/relationships/control" Target="activeX/activeX2.xml"/><Relationship Id="rId58" Type="http://schemas.openxmlformats.org/officeDocument/2006/relationships/control" Target="activeX/activeX7.xml"/><Relationship Id="rId79" Type="http://schemas.openxmlformats.org/officeDocument/2006/relationships/hyperlink" Target="https://github.com/michaelliao/learn-python3/blob/master/samples/advance/do_listcompr.py" TargetMode="External"/><Relationship Id="rId102" Type="http://schemas.openxmlformats.org/officeDocument/2006/relationships/hyperlink" Target="http://docs.python.org/3/library/functions.html" TargetMode="External"/><Relationship Id="rId123" Type="http://schemas.openxmlformats.org/officeDocument/2006/relationships/hyperlink" Target="https://github.com/michaelliao/learn-python3/blob/master/samples/oop_advance/special_str.py" TargetMode="External"/><Relationship Id="rId144" Type="http://schemas.openxmlformats.org/officeDocument/2006/relationships/hyperlink" Target="https://github.com/michaelliao/learn-python3/blob/master/samples/debug/mydict.py" TargetMode="External"/><Relationship Id="rId90" Type="http://schemas.openxmlformats.org/officeDocument/2006/relationships/hyperlink" Target="https://github.com/michaelliao/learn-python3/blob/master/samples/functional/do_reduce.py" TargetMode="External"/><Relationship Id="rId165" Type="http://schemas.openxmlformats.org/officeDocument/2006/relationships/hyperlink" Target="https://github.com/michaelliao/learn-python3/blob/master/samples/multitask/task_master.py" TargetMode="External"/><Relationship Id="rId27" Type="http://schemas.openxmlformats.org/officeDocument/2006/relationships/image" Target="media/image10.jpeg"/><Relationship Id="rId48" Type="http://schemas.openxmlformats.org/officeDocument/2006/relationships/image" Target="media/image25.png"/><Relationship Id="rId69" Type="http://schemas.openxmlformats.org/officeDocument/2006/relationships/control" Target="activeX/activeX9.xml"/><Relationship Id="rId113" Type="http://schemas.openxmlformats.org/officeDocument/2006/relationships/hyperlink" Target="https://github.com/michaelliao/learn-python3/blob/master/samples/oop_basic/attrs.py" TargetMode="External"/><Relationship Id="rId134" Type="http://schemas.openxmlformats.org/officeDocument/2006/relationships/hyperlink" Target="https://github.com/michaelliao/learn-python3/blob/master/samples/debug/err.py" TargetMode="External"/><Relationship Id="rId80" Type="http://schemas.openxmlformats.org/officeDocument/2006/relationships/hyperlink" Target="http://baike.baidu.com/view/7804.htm" TargetMode="External"/><Relationship Id="rId155" Type="http://schemas.openxmlformats.org/officeDocument/2006/relationships/hyperlink" Target="https://github.com/michaelliao/learn-python3/blob/master/samples/io/use_json.py" TargetMode="External"/><Relationship Id="rId17" Type="http://schemas.openxmlformats.org/officeDocument/2006/relationships/image" Target="media/image5.png"/><Relationship Id="rId38" Type="http://schemas.openxmlformats.org/officeDocument/2006/relationships/hyperlink" Target="https://github.com/michaelliao/learn-python3/blob/master/samples/basic/do_input.py" TargetMode="External"/><Relationship Id="rId59" Type="http://schemas.openxmlformats.org/officeDocument/2006/relationships/hyperlink" Target="https://github.com/michaelliao/learn-python3/blob/master/samples/basic/do_for.py" TargetMode="External"/><Relationship Id="rId103" Type="http://schemas.openxmlformats.org/officeDocument/2006/relationships/image" Target="media/image32.png"/><Relationship Id="rId124" Type="http://schemas.openxmlformats.org/officeDocument/2006/relationships/hyperlink" Target="https://github.com/michaelliao/learn-python3/blob/master/samples/oop_advance/special_iter.p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298</Pages>
  <Words>26225</Words>
  <Characters>149488</Characters>
  <Application>Microsoft Office Word</Application>
  <DocSecurity>0</DocSecurity>
  <Lines>1245</Lines>
  <Paragraphs>350</Paragraphs>
  <ScaleCrop>false</ScaleCrop>
  <Company/>
  <LinksUpToDate>false</LinksUpToDate>
  <CharactersWithSpaces>175363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王方年</dc:creator>
  <cp:keywords/>
  <dc:description/>
  <cp:lastModifiedBy>王方年</cp:lastModifiedBy>
  <cp:revision>3</cp:revision>
  <cp:lastPrinted>2016-09-14T15:23:00Z</cp:lastPrinted>
  <dcterms:created xsi:type="dcterms:W3CDTF">2016-09-14T15:11:00Z</dcterms:created>
  <dcterms:modified xsi:type="dcterms:W3CDTF">2016-10-05T14:42:00Z</dcterms:modified>
</cp:coreProperties>
</file>